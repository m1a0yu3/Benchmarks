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81575" w:rsidRDefault="00512B28" w:rsidP="00033D25">
      <w:pPr>
        <w:pStyle w:val="CISRuleComponent"/>
      </w:pPr>
      <w:r>
        <w:rPr>
          <w:noProof/>
        </w:rPr>
        <w:drawing>
          <wp:anchor distT="0" distB="0" distL="114300" distR="114300" simplePos="0" relativeHeight="251655680" behindDoc="0" locked="0" layoutInCell="1" allowOverlap="1" wp14:anchorId="32E6A35F" wp14:editId="55164063">
            <wp:simplePos x="0" y="0"/>
            <wp:positionH relativeFrom="margin">
              <wp:posOffset>-467360</wp:posOffset>
            </wp:positionH>
            <wp:positionV relativeFrom="margin">
              <wp:posOffset>-457200</wp:posOffset>
            </wp:positionV>
            <wp:extent cx="7814310" cy="10058400"/>
            <wp:effectExtent l="0" t="0" r="0" b="0"/>
            <wp:wrapSquare wrapText="bothSides"/>
            <wp:docPr id="75" name="Picture 224" descr="C:\Users\blake\Pictures\cis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Users\blake\Pictures\cis_background.png"/>
                    <pic:cNvPicPr>
                      <a:picLocks noChangeAspect="1" noChangeArrowheads="1"/>
                    </pic:cNvPicPr>
                  </pic:nvPicPr>
                  <pic:blipFill>
                    <a:blip r:embed="rId10" cstate="print"/>
                    <a:srcRect/>
                    <a:stretch>
                      <a:fillRect/>
                    </a:stretch>
                  </pic:blipFill>
                  <pic:spPr bwMode="auto">
                    <a:xfrm>
                      <a:off x="0" y="0"/>
                      <a:ext cx="7814310" cy="10058400"/>
                    </a:xfrm>
                    <a:prstGeom prst="rect">
                      <a:avLst/>
                    </a:prstGeom>
                    <a:noFill/>
                    <a:ln w="9525">
                      <a:noFill/>
                      <a:miter lim="800000"/>
                      <a:headEnd/>
                      <a:tailEnd/>
                    </a:ln>
                  </pic:spPr>
                </pic:pic>
              </a:graphicData>
            </a:graphic>
            <wp14:sizeRelH relativeFrom="margin">
              <wp14:pctWidth>0</wp14:pctWidth>
            </wp14:sizeRelH>
          </wp:anchor>
        </w:drawing>
      </w:r>
      <w:r w:rsidR="00C1546E">
        <w:rPr>
          <w:noProof/>
        </w:rPr>
        <mc:AlternateContent>
          <mc:Choice Requires="wps">
            <w:drawing>
              <wp:anchor distT="0" distB="0" distL="114300" distR="114300" simplePos="0" relativeHeight="251659776" behindDoc="0" locked="0" layoutInCell="1" allowOverlap="1" wp14:anchorId="6EE7FC11" wp14:editId="54BDFD2E">
                <wp:simplePos x="0" y="0"/>
                <wp:positionH relativeFrom="column">
                  <wp:posOffset>-457200</wp:posOffset>
                </wp:positionH>
                <wp:positionV relativeFrom="paragraph">
                  <wp:posOffset>-2733675</wp:posOffset>
                </wp:positionV>
                <wp:extent cx="7772400" cy="939800"/>
                <wp:effectExtent l="0" t="0" r="0" b="0"/>
                <wp:wrapNone/>
                <wp:docPr id="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969" w:rsidRPr="007E153E" w:rsidRDefault="00D62969" w:rsidP="007E153E">
                            <w:pPr>
                              <w:jc w:val="center"/>
                              <w:rPr>
                                <w:sz w:val="28"/>
                                <w:szCs w:val="28"/>
                              </w:rPr>
                            </w:pPr>
                            <w:r>
                              <w:rPr>
                                <w:sz w:val="28"/>
                                <w:szCs w:val="28"/>
                              </w:rPr>
                              <w:t>Copyright 2001-2012</w:t>
                            </w:r>
                            <w:r w:rsidRPr="007E153E">
                              <w:rPr>
                                <w:sz w:val="28"/>
                                <w:szCs w:val="28"/>
                              </w:rPr>
                              <w:t>, The Center for Internet Security</w:t>
                            </w:r>
                          </w:p>
                          <w:p w:rsidR="00D62969" w:rsidRPr="007E153E" w:rsidRDefault="00D62969" w:rsidP="007E153E">
                            <w:pPr>
                              <w:jc w:val="center"/>
                              <w:rPr>
                                <w:sz w:val="28"/>
                                <w:szCs w:val="28"/>
                              </w:rPr>
                            </w:pPr>
                            <w:ins w:id="0" w:author="blake" w:date="2012-07-01T23:18:00Z">
                              <w:r>
                                <w:rPr>
                                  <w:sz w:val="28"/>
                                  <w:szCs w:val="28"/>
                                </w:rPr>
                                <w:fldChar w:fldCharType="begin"/>
                              </w:r>
                              <w:r>
                                <w:rPr>
                                  <w:sz w:val="28"/>
                                  <w:szCs w:val="28"/>
                                </w:rPr>
                                <w:instrText xml:space="preserve"> HYPERLINK "</w:instrText>
                              </w:r>
                            </w:ins>
                            <w:r w:rsidRPr="00090AF7">
                              <w:rPr>
                                <w:sz w:val="28"/>
                                <w:szCs w:val="28"/>
                                <w:rPrChange w:id="1" w:author="blake" w:date="2012-07-01T23:18:00Z">
                                  <w:rPr>
                                    <w:rStyle w:val="Hyperlink"/>
                                    <w:sz w:val="28"/>
                                    <w:szCs w:val="28"/>
                                  </w:rPr>
                                </w:rPrChange>
                              </w:rPr>
                              <w:instrText>http://</w:instrText>
                            </w:r>
                            <w:ins w:id="2" w:author="blake" w:date="2012-07-01T23:18:00Z">
                              <w:r w:rsidRPr="00090AF7">
                                <w:rPr>
                                  <w:sz w:val="28"/>
                                  <w:szCs w:val="28"/>
                                  <w:rPrChange w:id="3" w:author="blake" w:date="2012-07-01T23:18:00Z">
                                    <w:rPr>
                                      <w:rStyle w:val="Hyperlink"/>
                                      <w:sz w:val="28"/>
                                      <w:szCs w:val="28"/>
                                    </w:rPr>
                                  </w:rPrChange>
                                </w:rPr>
                                <w:instrText>benchmarks.</w:instrText>
                              </w:r>
                            </w:ins>
                            <w:r w:rsidRPr="00090AF7">
                              <w:rPr>
                                <w:sz w:val="28"/>
                                <w:szCs w:val="28"/>
                                <w:rPrChange w:id="4" w:author="blake" w:date="2012-07-01T23:18:00Z">
                                  <w:rPr>
                                    <w:rStyle w:val="Hyperlink"/>
                                    <w:sz w:val="28"/>
                                    <w:szCs w:val="28"/>
                                  </w:rPr>
                                </w:rPrChange>
                              </w:rPr>
                              <w:instrText>cisecurity.org</w:instrText>
                            </w:r>
                            <w:ins w:id="5" w:author="blake" w:date="2012-07-01T23:18:00Z">
                              <w:r>
                                <w:rPr>
                                  <w:sz w:val="28"/>
                                  <w:szCs w:val="28"/>
                                </w:rPr>
                                <w:instrText xml:space="preserve">" </w:instrText>
                              </w:r>
                              <w:r>
                                <w:rPr>
                                  <w:sz w:val="28"/>
                                  <w:szCs w:val="28"/>
                                </w:rPr>
                                <w:fldChar w:fldCharType="separate"/>
                              </w:r>
                            </w:ins>
                            <w:r w:rsidRPr="003603E0">
                              <w:rPr>
                                <w:rStyle w:val="Hyperlink"/>
                                <w:sz w:val="28"/>
                                <w:szCs w:val="28"/>
                                <w:rPrChange w:id="6" w:author="blake" w:date="2012-07-01T23:18:00Z">
                                  <w:rPr>
                                    <w:rStyle w:val="Hyperlink"/>
                                    <w:sz w:val="28"/>
                                    <w:szCs w:val="28"/>
                                  </w:rPr>
                                </w:rPrChange>
                              </w:rPr>
                              <w:t>http://</w:t>
                            </w:r>
                            <w:ins w:id="7" w:author="blake" w:date="2012-07-01T23:18:00Z">
                              <w:r w:rsidRPr="003603E0">
                                <w:rPr>
                                  <w:rStyle w:val="Hyperlink"/>
                                  <w:sz w:val="28"/>
                                  <w:szCs w:val="28"/>
                                  <w:rPrChange w:id="8" w:author="blake" w:date="2012-07-01T23:18:00Z">
                                    <w:rPr>
                                      <w:rStyle w:val="Hyperlink"/>
                                      <w:sz w:val="28"/>
                                      <w:szCs w:val="28"/>
                                    </w:rPr>
                                  </w:rPrChange>
                                </w:rPr>
                                <w:t>benchmarks.</w:t>
                              </w:r>
                            </w:ins>
                            <w:r w:rsidRPr="003603E0">
                              <w:rPr>
                                <w:rStyle w:val="Hyperlink"/>
                                <w:sz w:val="28"/>
                                <w:szCs w:val="28"/>
                                <w:rPrChange w:id="9" w:author="blake" w:date="2012-07-01T23:18:00Z">
                                  <w:rPr>
                                    <w:rStyle w:val="Hyperlink"/>
                                    <w:sz w:val="28"/>
                                    <w:szCs w:val="28"/>
                                  </w:rPr>
                                </w:rPrChange>
                              </w:rPr>
                              <w:t>cisecurity.org</w:t>
                            </w:r>
                            <w:ins w:id="10" w:author="blake" w:date="2012-07-01T23:18:00Z">
                              <w:r>
                                <w:rPr>
                                  <w:sz w:val="28"/>
                                  <w:szCs w:val="28"/>
                                </w:rPr>
                                <w:fldChar w:fldCharType="end"/>
                              </w:r>
                            </w:ins>
                            <w:r>
                              <w:rPr>
                                <w:sz w:val="28"/>
                                <w:szCs w:val="28"/>
                                <w:u w:val="single"/>
                              </w:rPr>
                              <w:t xml:space="preserve"> </w:t>
                            </w:r>
                          </w:p>
                          <w:p w:rsidR="00D62969" w:rsidRPr="007E153E" w:rsidRDefault="00D62969" w:rsidP="007E153E">
                            <w:pPr>
                              <w:jc w:val="center"/>
                              <w:rPr>
                                <w:sz w:val="28"/>
                                <w:szCs w:val="28"/>
                              </w:rPr>
                            </w:pPr>
                            <w:hyperlink r:id="rId11" w:history="1">
                              <w:r w:rsidRPr="00DD46B9">
                                <w:rPr>
                                  <w:rStyle w:val="Hyperlink"/>
                                  <w:sz w:val="28"/>
                                  <w:szCs w:val="28"/>
                                </w:rPr>
                                <w:t>feedback@cisecurity.org</w:t>
                              </w:r>
                            </w:hyperlink>
                            <w:r>
                              <w:rPr>
                                <w:sz w:val="28"/>
                                <w:szCs w:val="28"/>
                                <w:u w:val="single"/>
                              </w:rPr>
                              <w:t xml:space="preserve"> </w:t>
                            </w:r>
                          </w:p>
                          <w:p w:rsidR="00D62969" w:rsidRPr="007E153E" w:rsidRDefault="00D62969" w:rsidP="007E153E">
                            <w:pPr>
                              <w:jc w:val="center"/>
                              <w:rPr>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margin-left:-36pt;margin-top:-215.25pt;width:612pt;height:7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" filled="f" stroked="f">
                <v:textbox>
                  <w:txbxContent>
                    <w:p w:rsidR="00D62969" w:rsidRPr="007E153E" w:rsidRDefault="00D62969" w:rsidP="007E153E">
                      <w:pPr>
                        <w:jc w:val="center"/>
                        <w:rPr>
                          <w:sz w:val="28"/>
                          <w:szCs w:val="28"/>
                        </w:rPr>
                      </w:pPr>
                      <w:r>
                        <w:rPr>
                          <w:sz w:val="28"/>
                          <w:szCs w:val="28"/>
                        </w:rPr>
                        <w:t>Copyright 2001-2012</w:t>
                      </w:r>
                      <w:r w:rsidRPr="007E153E">
                        <w:rPr>
                          <w:sz w:val="28"/>
                          <w:szCs w:val="28"/>
                        </w:rPr>
                        <w:t>, The Center for Internet Security</w:t>
                      </w:r>
                    </w:p>
                    <w:p w:rsidR="00D62969" w:rsidRPr="007E153E" w:rsidRDefault="00D62969" w:rsidP="007E153E">
                      <w:pPr>
                        <w:jc w:val="center"/>
                        <w:rPr>
                          <w:sz w:val="28"/>
                          <w:szCs w:val="28"/>
                        </w:rPr>
                      </w:pPr>
                      <w:ins w:id="11" w:author="blake" w:date="2012-07-01T23:18:00Z">
                        <w:r>
                          <w:rPr>
                            <w:sz w:val="28"/>
                            <w:szCs w:val="28"/>
                          </w:rPr>
                          <w:fldChar w:fldCharType="begin"/>
                        </w:r>
                        <w:r>
                          <w:rPr>
                            <w:sz w:val="28"/>
                            <w:szCs w:val="28"/>
                          </w:rPr>
                          <w:instrText xml:space="preserve"> HYPERLINK "</w:instrText>
                        </w:r>
                      </w:ins>
                      <w:r w:rsidRPr="00090AF7">
                        <w:rPr>
                          <w:sz w:val="28"/>
                          <w:szCs w:val="28"/>
                          <w:rPrChange w:id="12" w:author="blake" w:date="2012-07-01T23:18:00Z">
                            <w:rPr>
                              <w:rStyle w:val="Hyperlink"/>
                              <w:sz w:val="28"/>
                              <w:szCs w:val="28"/>
                            </w:rPr>
                          </w:rPrChange>
                        </w:rPr>
                        <w:instrText>http://</w:instrText>
                      </w:r>
                      <w:ins w:id="13" w:author="blake" w:date="2012-07-01T23:18:00Z">
                        <w:r w:rsidRPr="00090AF7">
                          <w:rPr>
                            <w:sz w:val="28"/>
                            <w:szCs w:val="28"/>
                            <w:rPrChange w:id="14" w:author="blake" w:date="2012-07-01T23:18:00Z">
                              <w:rPr>
                                <w:rStyle w:val="Hyperlink"/>
                                <w:sz w:val="28"/>
                                <w:szCs w:val="28"/>
                              </w:rPr>
                            </w:rPrChange>
                          </w:rPr>
                          <w:instrText>benchmarks.</w:instrText>
                        </w:r>
                      </w:ins>
                      <w:r w:rsidRPr="00090AF7">
                        <w:rPr>
                          <w:sz w:val="28"/>
                          <w:szCs w:val="28"/>
                          <w:rPrChange w:id="15" w:author="blake" w:date="2012-07-01T23:18:00Z">
                            <w:rPr>
                              <w:rStyle w:val="Hyperlink"/>
                              <w:sz w:val="28"/>
                              <w:szCs w:val="28"/>
                            </w:rPr>
                          </w:rPrChange>
                        </w:rPr>
                        <w:instrText>cisecurity.org</w:instrText>
                      </w:r>
                      <w:ins w:id="16" w:author="blake" w:date="2012-07-01T23:18:00Z">
                        <w:r>
                          <w:rPr>
                            <w:sz w:val="28"/>
                            <w:szCs w:val="28"/>
                          </w:rPr>
                          <w:instrText xml:space="preserve">" </w:instrText>
                        </w:r>
                        <w:r>
                          <w:rPr>
                            <w:sz w:val="28"/>
                            <w:szCs w:val="28"/>
                          </w:rPr>
                          <w:fldChar w:fldCharType="separate"/>
                        </w:r>
                      </w:ins>
                      <w:r w:rsidRPr="003603E0">
                        <w:rPr>
                          <w:rStyle w:val="Hyperlink"/>
                          <w:sz w:val="28"/>
                          <w:szCs w:val="28"/>
                          <w:rPrChange w:id="17" w:author="blake" w:date="2012-07-01T23:18:00Z">
                            <w:rPr>
                              <w:rStyle w:val="Hyperlink"/>
                              <w:sz w:val="28"/>
                              <w:szCs w:val="28"/>
                            </w:rPr>
                          </w:rPrChange>
                        </w:rPr>
                        <w:t>http://</w:t>
                      </w:r>
                      <w:ins w:id="18" w:author="blake" w:date="2012-07-01T23:18:00Z">
                        <w:r w:rsidRPr="003603E0">
                          <w:rPr>
                            <w:rStyle w:val="Hyperlink"/>
                            <w:sz w:val="28"/>
                            <w:szCs w:val="28"/>
                            <w:rPrChange w:id="19" w:author="blake" w:date="2012-07-01T23:18:00Z">
                              <w:rPr>
                                <w:rStyle w:val="Hyperlink"/>
                                <w:sz w:val="28"/>
                                <w:szCs w:val="28"/>
                              </w:rPr>
                            </w:rPrChange>
                          </w:rPr>
                          <w:t>benchmarks.</w:t>
                        </w:r>
                      </w:ins>
                      <w:r w:rsidRPr="003603E0">
                        <w:rPr>
                          <w:rStyle w:val="Hyperlink"/>
                          <w:sz w:val="28"/>
                          <w:szCs w:val="28"/>
                          <w:rPrChange w:id="20" w:author="blake" w:date="2012-07-01T23:18:00Z">
                            <w:rPr>
                              <w:rStyle w:val="Hyperlink"/>
                              <w:sz w:val="28"/>
                              <w:szCs w:val="28"/>
                            </w:rPr>
                          </w:rPrChange>
                        </w:rPr>
                        <w:t>cisecurity.org</w:t>
                      </w:r>
                      <w:ins w:id="21" w:author="blake" w:date="2012-07-01T23:18:00Z">
                        <w:r>
                          <w:rPr>
                            <w:sz w:val="28"/>
                            <w:szCs w:val="28"/>
                          </w:rPr>
                          <w:fldChar w:fldCharType="end"/>
                        </w:r>
                      </w:ins>
                      <w:r>
                        <w:rPr>
                          <w:sz w:val="28"/>
                          <w:szCs w:val="28"/>
                          <w:u w:val="single"/>
                        </w:rPr>
                        <w:t xml:space="preserve"> </w:t>
                      </w:r>
                    </w:p>
                    <w:p w:rsidR="00D62969" w:rsidRPr="007E153E" w:rsidRDefault="00D62969" w:rsidP="007E153E">
                      <w:pPr>
                        <w:jc w:val="center"/>
                        <w:rPr>
                          <w:sz w:val="28"/>
                          <w:szCs w:val="28"/>
                        </w:rPr>
                      </w:pPr>
                      <w:hyperlink r:id="rId12" w:history="1">
                        <w:r w:rsidRPr="00DD46B9">
                          <w:rPr>
                            <w:rStyle w:val="Hyperlink"/>
                            <w:sz w:val="28"/>
                            <w:szCs w:val="28"/>
                          </w:rPr>
                          <w:t>feedback@cisecurity.org</w:t>
                        </w:r>
                      </w:hyperlink>
                      <w:r>
                        <w:rPr>
                          <w:sz w:val="28"/>
                          <w:szCs w:val="28"/>
                          <w:u w:val="single"/>
                        </w:rPr>
                        <w:t xml:space="preserve"> </w:t>
                      </w:r>
                    </w:p>
                    <w:p w:rsidR="00D62969" w:rsidRPr="007E153E" w:rsidRDefault="00D62969" w:rsidP="007E153E">
                      <w:pPr>
                        <w:jc w:val="center"/>
                        <w:rPr>
                          <w:sz w:val="72"/>
                          <w:szCs w:val="72"/>
                        </w:rPr>
                      </w:pPr>
                    </w:p>
                  </w:txbxContent>
                </v:textbox>
              </v:shape>
            </w:pict>
          </mc:Fallback>
        </mc:AlternateContent>
      </w:r>
      <w:r w:rsidR="00C1546E">
        <w:rPr>
          <w:noProof/>
          <w:sz w:val="28"/>
          <w:szCs w:val="28"/>
        </w:rPr>
        <mc:AlternateContent>
          <mc:Choice Requires="wps">
            <w:drawing>
              <wp:anchor distT="0" distB="0" distL="114300" distR="114300" simplePos="0" relativeHeight="251657728" behindDoc="0" locked="0" layoutInCell="1" allowOverlap="1" wp14:anchorId="17A6A1DC" wp14:editId="6E9C27B9">
                <wp:simplePos x="0" y="0"/>
                <wp:positionH relativeFrom="column">
                  <wp:posOffset>-457200</wp:posOffset>
                </wp:positionH>
                <wp:positionV relativeFrom="paragraph">
                  <wp:posOffset>-6553200</wp:posOffset>
                </wp:positionV>
                <wp:extent cx="7772400" cy="939800"/>
                <wp:effectExtent l="0" t="0" r="0" b="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969" w:rsidRPr="007E153E" w:rsidRDefault="00D62969" w:rsidP="00175869">
                            <w:pPr>
                              <w:jc w:val="center"/>
                              <w:rPr>
                                <w:sz w:val="44"/>
                                <w:szCs w:val="44"/>
                              </w:rPr>
                            </w:pPr>
                            <w:r w:rsidRPr="007E153E">
                              <w:rPr>
                                <w:sz w:val="44"/>
                                <w:szCs w:val="44"/>
                              </w:rPr>
                              <w:t xml:space="preserve">Version </w:t>
                            </w:r>
                            <w:r>
                              <w:rPr>
                                <w:sz w:val="44"/>
                                <w:szCs w:val="44"/>
                              </w:rPr>
                              <w:t>1</w:t>
                            </w:r>
                            <w:r w:rsidRPr="007E153E">
                              <w:rPr>
                                <w:sz w:val="44"/>
                                <w:szCs w:val="44"/>
                              </w:rPr>
                              <w:t>.0</w:t>
                            </w:r>
                            <w:r>
                              <w:rPr>
                                <w:sz w:val="44"/>
                                <w:szCs w:val="44"/>
                              </w:rPr>
                              <w:t>.0</w:t>
                            </w:r>
                          </w:p>
                          <w:p w:rsidR="00D62969" w:rsidRPr="007E153E" w:rsidRDefault="00D62969" w:rsidP="00175869">
                            <w:pPr>
                              <w:jc w:val="center"/>
                              <w:rPr>
                                <w:sz w:val="72"/>
                                <w:szCs w:val="72"/>
                              </w:rPr>
                            </w:pPr>
                            <w:del w:id="22" w:author="blake" w:date="2012-07-01T23:10:00Z">
                              <w:r w:rsidDel="00512B28">
                                <w:rPr>
                                  <w:sz w:val="44"/>
                                  <w:szCs w:val="44"/>
                                </w:rPr>
                                <w:delText xml:space="preserve">February </w:delText>
                              </w:r>
                            </w:del>
                            <w:ins w:id="23" w:author="blake" w:date="2012-07-01T23:10:00Z">
                              <w:r>
                                <w:rPr>
                                  <w:sz w:val="44"/>
                                  <w:szCs w:val="44"/>
                                </w:rPr>
                                <w:t xml:space="preserve">July </w:t>
                              </w:r>
                            </w:ins>
                            <w:del w:id="24" w:author="blake" w:date="2012-07-01T23:28:00Z">
                              <w:r w:rsidDel="000B3219">
                                <w:rPr>
                                  <w:sz w:val="44"/>
                                  <w:szCs w:val="44"/>
                                </w:rPr>
                                <w:delText>1</w:delText>
                              </w:r>
                            </w:del>
                            <w:del w:id="25" w:author="blake" w:date="2012-07-01T23:10:00Z">
                              <w:r w:rsidDel="00512B28">
                                <w:rPr>
                                  <w:sz w:val="44"/>
                                  <w:szCs w:val="44"/>
                                </w:rPr>
                                <w:delText>4</w:delText>
                              </w:r>
                            </w:del>
                            <w:ins w:id="26" w:author="blake" w:date="2012-07-01T23:28:00Z">
                              <w:r>
                                <w:rPr>
                                  <w:sz w:val="44"/>
                                  <w:szCs w:val="44"/>
                                </w:rPr>
                                <w:t>2nd</w:t>
                              </w:r>
                            </w:ins>
                            <w:r>
                              <w:rPr>
                                <w:sz w:val="44"/>
                                <w:szCs w:val="44"/>
                              </w:rPr>
                              <w:t>, 2012</w:t>
                            </w:r>
                          </w:p>
                          <w:p w:rsidR="00D62969" w:rsidRPr="007E153E" w:rsidRDefault="00D62969" w:rsidP="00175869">
                            <w:pPr>
                              <w:jc w:val="center"/>
                              <w:rPr>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0" o:spid="_x0000_s1027" type="#_x0000_t202" style="position:absolute;margin-left:-36pt;margin-top:-516pt;width:612pt;height:7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" filled="f" stroked="f">
                <v:textbox>
                  <w:txbxContent>
                    <w:p w:rsidR="00D62969" w:rsidRPr="007E153E" w:rsidRDefault="00D62969" w:rsidP="00175869">
                      <w:pPr>
                        <w:jc w:val="center"/>
                        <w:rPr>
                          <w:sz w:val="44"/>
                          <w:szCs w:val="44"/>
                        </w:rPr>
                      </w:pPr>
                      <w:r w:rsidRPr="007E153E">
                        <w:rPr>
                          <w:sz w:val="44"/>
                          <w:szCs w:val="44"/>
                        </w:rPr>
                        <w:t xml:space="preserve">Version </w:t>
                      </w:r>
                      <w:r>
                        <w:rPr>
                          <w:sz w:val="44"/>
                          <w:szCs w:val="44"/>
                        </w:rPr>
                        <w:t>1</w:t>
                      </w:r>
                      <w:r w:rsidRPr="007E153E">
                        <w:rPr>
                          <w:sz w:val="44"/>
                          <w:szCs w:val="44"/>
                        </w:rPr>
                        <w:t>.0</w:t>
                      </w:r>
                      <w:r>
                        <w:rPr>
                          <w:sz w:val="44"/>
                          <w:szCs w:val="44"/>
                        </w:rPr>
                        <w:t>.0</w:t>
                      </w:r>
                    </w:p>
                    <w:p w:rsidR="00D62969" w:rsidRPr="007E153E" w:rsidRDefault="00D62969" w:rsidP="00175869">
                      <w:pPr>
                        <w:jc w:val="center"/>
                        <w:rPr>
                          <w:sz w:val="72"/>
                          <w:szCs w:val="72"/>
                        </w:rPr>
                      </w:pPr>
                      <w:del w:id="27" w:author="blake" w:date="2012-07-01T23:10:00Z">
                        <w:r w:rsidDel="00512B28">
                          <w:rPr>
                            <w:sz w:val="44"/>
                            <w:szCs w:val="44"/>
                          </w:rPr>
                          <w:delText xml:space="preserve">February </w:delText>
                        </w:r>
                      </w:del>
                      <w:ins w:id="28" w:author="blake" w:date="2012-07-01T23:10:00Z">
                        <w:r>
                          <w:rPr>
                            <w:sz w:val="44"/>
                            <w:szCs w:val="44"/>
                          </w:rPr>
                          <w:t xml:space="preserve">July </w:t>
                        </w:r>
                      </w:ins>
                      <w:del w:id="29" w:author="blake" w:date="2012-07-01T23:28:00Z">
                        <w:r w:rsidDel="000B3219">
                          <w:rPr>
                            <w:sz w:val="44"/>
                            <w:szCs w:val="44"/>
                          </w:rPr>
                          <w:delText>1</w:delText>
                        </w:r>
                      </w:del>
                      <w:del w:id="30" w:author="blake" w:date="2012-07-01T23:10:00Z">
                        <w:r w:rsidDel="00512B28">
                          <w:rPr>
                            <w:sz w:val="44"/>
                            <w:szCs w:val="44"/>
                          </w:rPr>
                          <w:delText>4</w:delText>
                        </w:r>
                      </w:del>
                      <w:ins w:id="31" w:author="blake" w:date="2012-07-01T23:28:00Z">
                        <w:r>
                          <w:rPr>
                            <w:sz w:val="44"/>
                            <w:szCs w:val="44"/>
                          </w:rPr>
                          <w:t>2nd</w:t>
                        </w:r>
                      </w:ins>
                      <w:r>
                        <w:rPr>
                          <w:sz w:val="44"/>
                          <w:szCs w:val="44"/>
                        </w:rPr>
                        <w:t>, 2012</w:t>
                      </w:r>
                    </w:p>
                    <w:p w:rsidR="00D62969" w:rsidRPr="007E153E" w:rsidRDefault="00D62969" w:rsidP="00175869">
                      <w:pPr>
                        <w:jc w:val="center"/>
                        <w:rPr>
                          <w:sz w:val="72"/>
                          <w:szCs w:val="72"/>
                        </w:rPr>
                      </w:pPr>
                    </w:p>
                  </w:txbxContent>
                </v:textbox>
              </v:shape>
            </w:pict>
          </mc:Fallback>
        </mc:AlternateContent>
      </w:r>
      <w:r w:rsidR="00C1546E">
        <w:rPr>
          <w:noProof/>
          <w:sz w:val="28"/>
          <w:szCs w:val="28"/>
        </w:rPr>
        <mc:AlternateContent>
          <mc:Choice Requires="wps">
            <w:drawing>
              <wp:anchor distT="0" distB="0" distL="114300" distR="114300" simplePos="0" relativeHeight="251658752" behindDoc="0" locked="0" layoutInCell="1" allowOverlap="1" wp14:anchorId="77ACC3E3" wp14:editId="39E3DA05">
                <wp:simplePos x="0" y="0"/>
                <wp:positionH relativeFrom="column">
                  <wp:posOffset>-457200</wp:posOffset>
                </wp:positionH>
                <wp:positionV relativeFrom="paragraph">
                  <wp:posOffset>-7067550</wp:posOffset>
                </wp:positionV>
                <wp:extent cx="7772400" cy="693420"/>
                <wp:effectExtent l="0" t="0" r="0" b="0"/>
                <wp:wrapNone/>
                <wp:docPr id="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69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969" w:rsidRDefault="00D62969" w:rsidP="00A11E12">
                            <w:pPr>
                              <w:jc w:val="center"/>
                              <w:rPr>
                                <w:sz w:val="56"/>
                                <w:szCs w:val="56"/>
                              </w:rPr>
                            </w:pPr>
                            <w:r>
                              <w:rPr>
                                <w:sz w:val="56"/>
                                <w:szCs w:val="56"/>
                              </w:rPr>
                              <w:t>Red Hat Enterprise Linux 6</w:t>
                            </w:r>
                          </w:p>
                          <w:p w:rsidR="00D62969" w:rsidRPr="00CD109D" w:rsidRDefault="00D62969" w:rsidP="00A11E12">
                            <w:pPr>
                              <w:jc w:val="center"/>
                              <w:rPr>
                                <w:sz w:val="56"/>
                                <w:szCs w:val="56"/>
                              </w:rPr>
                            </w:pPr>
                          </w:p>
                          <w:p w:rsidR="00D62969" w:rsidRPr="00A11E12" w:rsidRDefault="00D62969" w:rsidP="00A11E12">
                            <w:pPr>
                              <w:rPr>
                                <w:szCs w:val="5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 o:spid="_x0000_s1028" type="#_x0000_t202" style="position:absolute;margin-left:-36pt;margin-top:-556.5pt;width:612pt;height:54.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XuQIAAME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" filled="f" stroked="f">
                <v:textbox>
                  <w:txbxContent>
                    <w:p w:rsidR="00D62969" w:rsidRDefault="00D62969" w:rsidP="00A11E12">
                      <w:pPr>
                        <w:jc w:val="center"/>
                        <w:rPr>
                          <w:sz w:val="56"/>
                          <w:szCs w:val="56"/>
                        </w:rPr>
                      </w:pPr>
                      <w:r>
                        <w:rPr>
                          <w:sz w:val="56"/>
                          <w:szCs w:val="56"/>
                        </w:rPr>
                        <w:t>Red Hat Enterprise Linux 6</w:t>
                      </w:r>
                    </w:p>
                    <w:p w:rsidR="00D62969" w:rsidRPr="00CD109D" w:rsidRDefault="00D62969" w:rsidP="00A11E12">
                      <w:pPr>
                        <w:jc w:val="center"/>
                        <w:rPr>
                          <w:sz w:val="56"/>
                          <w:szCs w:val="56"/>
                        </w:rPr>
                      </w:pPr>
                    </w:p>
                    <w:p w:rsidR="00D62969" w:rsidRPr="00A11E12" w:rsidRDefault="00D62969" w:rsidP="00A11E12">
                      <w:pPr>
                        <w:rPr>
                          <w:szCs w:val="56"/>
                        </w:rPr>
                      </w:pPr>
                    </w:p>
                  </w:txbxContent>
                </v:textbox>
              </v:shape>
            </w:pict>
          </mc:Fallback>
        </mc:AlternateContent>
      </w:r>
      <w:r w:rsidR="00C1546E">
        <w:rPr>
          <w:noProof/>
          <w:sz w:val="28"/>
          <w:szCs w:val="28"/>
        </w:rPr>
        <mc:AlternateContent>
          <mc:Choice Requires="wps">
            <w:drawing>
              <wp:anchor distT="0" distB="0" distL="114300" distR="114300" simplePos="0" relativeHeight="251656704" behindDoc="0" locked="0" layoutInCell="1" allowOverlap="1" wp14:anchorId="752FC3B6" wp14:editId="44740B69">
                <wp:simplePos x="0" y="0"/>
                <wp:positionH relativeFrom="column">
                  <wp:posOffset>-457200</wp:posOffset>
                </wp:positionH>
                <wp:positionV relativeFrom="paragraph">
                  <wp:posOffset>-8039100</wp:posOffset>
                </wp:positionV>
                <wp:extent cx="7772400" cy="508635"/>
                <wp:effectExtent l="0" t="0" r="0" b="5715"/>
                <wp:wrapNone/>
                <wp:docPr id="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969" w:rsidRPr="007E153E" w:rsidRDefault="00D62969" w:rsidP="00BC6B46">
                            <w:pPr>
                              <w:jc w:val="center"/>
                              <w:rPr>
                                <w:sz w:val="44"/>
                                <w:szCs w:val="44"/>
                              </w:rPr>
                            </w:pPr>
                            <w:r w:rsidRPr="007E153E">
                              <w:rPr>
                                <w:sz w:val="44"/>
                                <w:szCs w:val="44"/>
                              </w:rPr>
                              <w:t xml:space="preserve">Security </w:t>
                            </w:r>
                            <w:r>
                              <w:rPr>
                                <w:sz w:val="44"/>
                                <w:szCs w:val="44"/>
                              </w:rPr>
                              <w:t xml:space="preserve">Configuration </w:t>
                            </w:r>
                            <w:r w:rsidRPr="007E153E">
                              <w:rPr>
                                <w:sz w:val="44"/>
                                <w:szCs w:val="44"/>
                              </w:rPr>
                              <w:t>Benchmark For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9" o:spid="_x0000_s1029" type="#_x0000_t202" style="position:absolute;margin-left:-36pt;margin-top:-633pt;width:612pt;height:40.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" filled="f" stroked="f">
                <v:textbox>
                  <w:txbxContent>
                    <w:p w:rsidR="00D62969" w:rsidRPr="007E153E" w:rsidRDefault="00D62969" w:rsidP="00BC6B46">
                      <w:pPr>
                        <w:jc w:val="center"/>
                        <w:rPr>
                          <w:sz w:val="44"/>
                          <w:szCs w:val="44"/>
                        </w:rPr>
                      </w:pPr>
                      <w:r w:rsidRPr="007E153E">
                        <w:rPr>
                          <w:sz w:val="44"/>
                          <w:szCs w:val="44"/>
                        </w:rPr>
                        <w:t xml:space="preserve">Security </w:t>
                      </w:r>
                      <w:r>
                        <w:rPr>
                          <w:sz w:val="44"/>
                          <w:szCs w:val="44"/>
                        </w:rPr>
                        <w:t xml:space="preserve">Configuration </w:t>
                      </w:r>
                      <w:r w:rsidRPr="007E153E">
                        <w:rPr>
                          <w:sz w:val="44"/>
                          <w:szCs w:val="44"/>
                        </w:rPr>
                        <w:t>Benchmark For</w:t>
                      </w:r>
                    </w:p>
                  </w:txbxContent>
                </v:textbox>
              </v:shape>
            </w:pict>
          </mc:Fallback>
        </mc:AlternateContent>
      </w:r>
      <w:ins w:id="32" w:author="blake" w:date="2012-07-01T23:11:00Z">
        <w:r>
          <w:rPr>
            <w:noProof/>
          </w:rPr>
          <w:t>pw</w:t>
        </w:r>
      </w:ins>
      <w:r w:rsidR="00161AE3">
        <w:rPr>
          <w:noProof/>
        </w:rPr>
        <w:tab/>
      </w:r>
    </w:p>
    <w:tbl>
      <w:tblPr>
        <w:tblW w:w="11093" w:type="dxa"/>
        <w:jc w:val="center"/>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CE1"/>
        <w:tblLook w:val="04A0" w:firstRow="1" w:lastRow="0" w:firstColumn="1" w:lastColumn="0" w:noHBand="0" w:noVBand="1"/>
      </w:tblPr>
      <w:tblGrid>
        <w:gridCol w:w="11093"/>
      </w:tblGrid>
      <w:tr w:rsidR="00FE3ACE" w:rsidRPr="00C87112" w:rsidTr="001A5F4D">
        <w:trPr>
          <w:jc w:val="center"/>
        </w:trPr>
        <w:tc>
          <w:tcPr>
            <w:tcW w:w="11093" w:type="dxa"/>
            <w:tcBorders>
              <w:top w:val="single" w:sz="4" w:space="0" w:color="000000"/>
              <w:left w:val="single" w:sz="4" w:space="0" w:color="000000"/>
              <w:bottom w:val="single" w:sz="4" w:space="0" w:color="000000"/>
              <w:right w:val="single" w:sz="4" w:space="0" w:color="000000"/>
            </w:tcBorders>
            <w:shd w:val="clear" w:color="auto" w:fill="EEECE1"/>
          </w:tcPr>
          <w:p w:rsidR="00FE3ACE" w:rsidRPr="00FE3ACE" w:rsidRDefault="00FE3ACE" w:rsidP="001A5F4D">
            <w:pPr>
              <w:pStyle w:val="CISNormal"/>
              <w:rPr>
                <w:b/>
                <w:sz w:val="22"/>
                <w:szCs w:val="22"/>
              </w:rPr>
            </w:pPr>
            <w:r w:rsidRPr="00FE3ACE">
              <w:rPr>
                <w:b/>
                <w:sz w:val="22"/>
                <w:szCs w:val="22"/>
              </w:rPr>
              <w:lastRenderedPageBreak/>
              <w:t>Background.</w:t>
            </w:r>
          </w:p>
          <w:p w:rsidR="00FE3ACE" w:rsidRPr="005365B7" w:rsidRDefault="00FE3ACE" w:rsidP="001A5F4D">
            <w:pPr>
              <w:pStyle w:val="CISNormal"/>
              <w:rPr>
                <w:sz w:val="22"/>
                <w:szCs w:val="22"/>
              </w:rPr>
            </w:pPr>
          </w:p>
          <w:p w:rsidR="00FE3ACE" w:rsidRPr="005365B7" w:rsidRDefault="00FE3ACE" w:rsidP="001A5F4D">
            <w:pPr>
              <w:pStyle w:val="CISNormal"/>
              <w:rPr>
                <w:sz w:val="22"/>
                <w:szCs w:val="22"/>
              </w:rPr>
            </w:pPr>
            <w:r w:rsidRPr="005365B7">
              <w:rPr>
                <w:sz w:val="22"/>
                <w:szCs w:val="22"/>
              </w:rPr>
              <w:t>CIS provides benchmarks, scoring tools, software, data, information, suggestions, ideas, and other services and materials from the CIS website or elsewhere (</w:t>
            </w:r>
            <w:r w:rsidR="00505736">
              <w:rPr>
                <w:sz w:val="22"/>
                <w:szCs w:val="22"/>
              </w:rPr>
              <w:t>"</w:t>
            </w:r>
            <w:r w:rsidRPr="005365B7">
              <w:rPr>
                <w:b/>
                <w:sz w:val="22"/>
                <w:szCs w:val="22"/>
              </w:rPr>
              <w:t>Products</w:t>
            </w:r>
            <w:r w:rsidR="00505736">
              <w:rPr>
                <w:sz w:val="22"/>
                <w:szCs w:val="22"/>
              </w:rPr>
              <w:t>"</w:t>
            </w:r>
            <w:r w:rsidRPr="005365B7">
              <w:rPr>
                <w:sz w:val="22"/>
                <w:szCs w:val="22"/>
              </w:rPr>
              <w:t>) as a public service to Internet users worldwide. Recommendations contained in the Products (</w:t>
            </w:r>
            <w:r w:rsidR="00505736">
              <w:rPr>
                <w:sz w:val="22"/>
                <w:szCs w:val="22"/>
              </w:rPr>
              <w:t>"</w:t>
            </w:r>
            <w:r w:rsidRPr="005365B7">
              <w:rPr>
                <w:b/>
                <w:sz w:val="22"/>
                <w:szCs w:val="22"/>
              </w:rPr>
              <w:t>Recommendations</w:t>
            </w:r>
            <w:r w:rsidR="00505736">
              <w:rPr>
                <w:sz w:val="22"/>
                <w:szCs w:val="22"/>
              </w:rPr>
              <w:t>"</w:t>
            </w:r>
            <w:r w:rsidRPr="005365B7">
              <w:rPr>
                <w:sz w:val="22"/>
                <w:szCs w:val="22"/>
              </w:rPr>
              <w:t xml:space="preserve">) result from a consensus-building process that involves many security experts and are generally generic in nature. The Recommendations are intended to provide helpful information to organizations attempting to evaluate or improve the security of their networks, systems and devices. Proper use of the Recommendations requires careful analysis and adaptation to specific user requirements. The Recommendations are not in any way intended to be a </w:t>
            </w:r>
            <w:r w:rsidR="00505736">
              <w:rPr>
                <w:sz w:val="22"/>
                <w:szCs w:val="22"/>
              </w:rPr>
              <w:t>"</w:t>
            </w:r>
            <w:r w:rsidRPr="005365B7">
              <w:rPr>
                <w:sz w:val="22"/>
                <w:szCs w:val="22"/>
              </w:rPr>
              <w:t>quick fix</w:t>
            </w:r>
            <w:r w:rsidR="00505736">
              <w:rPr>
                <w:sz w:val="22"/>
                <w:szCs w:val="22"/>
              </w:rPr>
              <w:t>"</w:t>
            </w:r>
            <w:r w:rsidRPr="005365B7">
              <w:rPr>
                <w:sz w:val="22"/>
                <w:szCs w:val="22"/>
              </w:rPr>
              <w:t xml:space="preserve"> for anyone’s information security needs.</w:t>
            </w:r>
          </w:p>
          <w:p w:rsidR="00FE3ACE" w:rsidRPr="005365B7" w:rsidRDefault="00FE3ACE" w:rsidP="001A5F4D">
            <w:pPr>
              <w:pStyle w:val="CISNormal"/>
              <w:rPr>
                <w:sz w:val="22"/>
                <w:szCs w:val="22"/>
              </w:rPr>
            </w:pPr>
          </w:p>
          <w:p w:rsidR="00FE3ACE" w:rsidRPr="00FE3ACE" w:rsidRDefault="00FE3ACE" w:rsidP="001A5F4D">
            <w:pPr>
              <w:pStyle w:val="CISNormal"/>
              <w:rPr>
                <w:b/>
                <w:sz w:val="22"/>
                <w:szCs w:val="22"/>
              </w:rPr>
            </w:pPr>
            <w:r w:rsidRPr="00FE3ACE">
              <w:rPr>
                <w:b/>
                <w:sz w:val="22"/>
                <w:szCs w:val="22"/>
              </w:rPr>
              <w:t>No representations, warranties and covenants.</w:t>
            </w:r>
          </w:p>
          <w:p w:rsidR="00FE3ACE" w:rsidRPr="005365B7" w:rsidRDefault="00FE3ACE" w:rsidP="001A5F4D">
            <w:pPr>
              <w:pStyle w:val="CISNormal"/>
              <w:rPr>
                <w:sz w:val="22"/>
                <w:szCs w:val="22"/>
              </w:rPr>
            </w:pPr>
          </w:p>
          <w:p w:rsidR="00FE3ACE" w:rsidRPr="005365B7" w:rsidRDefault="00FE3ACE" w:rsidP="001A5F4D">
            <w:pPr>
              <w:pStyle w:val="CISNormal"/>
              <w:rPr>
                <w:sz w:val="22"/>
                <w:szCs w:val="22"/>
              </w:rPr>
            </w:pPr>
            <w:r w:rsidRPr="005365B7">
              <w:rPr>
                <w:sz w:val="22"/>
                <w:szCs w:val="22"/>
              </w:rPr>
              <w:t xml:space="preserve">CIS makes no representations, warranties or covenants whatsoever as to (i) the positive or negative effect of the Products or the Recommendations on the operation or the security of any particular network, computer system, network device, software, hardware, or any component of any of the foregoing or (ii) the accuracy, reliability, timeliness or completeness of any Product or Recommendation.  CIS is providing the Products and the Recommendations </w:t>
            </w:r>
            <w:r w:rsidR="00505736">
              <w:rPr>
                <w:sz w:val="22"/>
                <w:szCs w:val="22"/>
              </w:rPr>
              <w:t>"</w:t>
            </w:r>
            <w:r w:rsidRPr="005365B7">
              <w:rPr>
                <w:sz w:val="22"/>
                <w:szCs w:val="22"/>
              </w:rPr>
              <w:t>as is</w:t>
            </w:r>
            <w:r w:rsidR="00505736">
              <w:rPr>
                <w:sz w:val="22"/>
                <w:szCs w:val="22"/>
              </w:rPr>
              <w:t>"</w:t>
            </w:r>
            <w:r w:rsidRPr="005365B7">
              <w:rPr>
                <w:sz w:val="22"/>
                <w:szCs w:val="22"/>
              </w:rPr>
              <w:t xml:space="preserve"> and </w:t>
            </w:r>
            <w:r w:rsidR="00505736">
              <w:rPr>
                <w:sz w:val="22"/>
                <w:szCs w:val="22"/>
              </w:rPr>
              <w:t>"</w:t>
            </w:r>
            <w:r w:rsidRPr="005365B7">
              <w:rPr>
                <w:sz w:val="22"/>
                <w:szCs w:val="22"/>
              </w:rPr>
              <w:t>as available</w:t>
            </w:r>
            <w:r w:rsidR="00505736">
              <w:rPr>
                <w:sz w:val="22"/>
                <w:szCs w:val="22"/>
              </w:rPr>
              <w:t>"</w:t>
            </w:r>
            <w:r w:rsidRPr="005365B7">
              <w:rPr>
                <w:sz w:val="22"/>
                <w:szCs w:val="22"/>
              </w:rPr>
              <w:t xml:space="preserve"> without representations, warranties or covenants of any kind.</w:t>
            </w:r>
          </w:p>
          <w:p w:rsidR="00FE3ACE" w:rsidRPr="005365B7" w:rsidRDefault="00FE3ACE" w:rsidP="001A5F4D">
            <w:pPr>
              <w:pStyle w:val="CISNormal"/>
              <w:rPr>
                <w:sz w:val="22"/>
                <w:szCs w:val="22"/>
              </w:rPr>
            </w:pPr>
          </w:p>
          <w:p w:rsidR="00FE3ACE" w:rsidRPr="00FE3ACE" w:rsidRDefault="00FE3ACE" w:rsidP="001A5F4D">
            <w:pPr>
              <w:pStyle w:val="CISNormal"/>
              <w:rPr>
                <w:b/>
                <w:sz w:val="22"/>
                <w:szCs w:val="22"/>
              </w:rPr>
            </w:pPr>
            <w:r w:rsidRPr="00FE3ACE">
              <w:rPr>
                <w:b/>
                <w:sz w:val="22"/>
                <w:szCs w:val="22"/>
              </w:rPr>
              <w:t>User agreements.</w:t>
            </w:r>
          </w:p>
          <w:p w:rsidR="00FE3ACE" w:rsidRPr="005365B7" w:rsidRDefault="00FE3ACE" w:rsidP="001A5F4D">
            <w:pPr>
              <w:pStyle w:val="CISNormal"/>
              <w:rPr>
                <w:sz w:val="22"/>
                <w:szCs w:val="22"/>
              </w:rPr>
            </w:pPr>
          </w:p>
          <w:p w:rsidR="00FE3ACE" w:rsidRPr="005365B7" w:rsidRDefault="00FE3ACE" w:rsidP="001A5F4D">
            <w:pPr>
              <w:pStyle w:val="CISNormal"/>
              <w:rPr>
                <w:sz w:val="22"/>
                <w:szCs w:val="22"/>
              </w:rPr>
            </w:pPr>
            <w:r w:rsidRPr="005365B7">
              <w:rPr>
                <w:sz w:val="22"/>
                <w:szCs w:val="22"/>
              </w:rPr>
              <w:t>By using the Products and/or the Recommendations, I and/or my organization (</w:t>
            </w:r>
            <w:r w:rsidR="00505736">
              <w:rPr>
                <w:sz w:val="22"/>
                <w:szCs w:val="22"/>
              </w:rPr>
              <w:t>"</w:t>
            </w:r>
            <w:r w:rsidRPr="005365B7">
              <w:rPr>
                <w:b/>
                <w:sz w:val="22"/>
                <w:szCs w:val="22"/>
              </w:rPr>
              <w:t>we</w:t>
            </w:r>
            <w:r w:rsidR="00505736">
              <w:rPr>
                <w:sz w:val="22"/>
                <w:szCs w:val="22"/>
              </w:rPr>
              <w:t>"</w:t>
            </w:r>
            <w:r w:rsidRPr="005365B7">
              <w:rPr>
                <w:sz w:val="22"/>
                <w:szCs w:val="22"/>
              </w:rPr>
              <w:t>) agree and acknowledge that:</w:t>
            </w:r>
          </w:p>
          <w:p w:rsidR="00FE3ACE" w:rsidRPr="005365B7" w:rsidRDefault="00FE3ACE" w:rsidP="001A5F4D">
            <w:pPr>
              <w:pStyle w:val="CISNormal"/>
              <w:rPr>
                <w:sz w:val="22"/>
                <w:szCs w:val="22"/>
              </w:rPr>
            </w:pPr>
          </w:p>
          <w:p w:rsidR="00FE3ACE" w:rsidRPr="005365B7" w:rsidRDefault="00FE3ACE" w:rsidP="001A5F4D">
            <w:pPr>
              <w:pStyle w:val="CISNormal"/>
              <w:rPr>
                <w:sz w:val="22"/>
                <w:szCs w:val="22"/>
              </w:rPr>
            </w:pPr>
            <w:r w:rsidRPr="005365B7">
              <w:rPr>
                <w:sz w:val="22"/>
                <w:szCs w:val="22"/>
              </w:rPr>
              <w:t>No network, system, device, hardware, software or component can be made fully secure;</w:t>
            </w:r>
          </w:p>
          <w:p w:rsidR="00FE3ACE" w:rsidRPr="005365B7" w:rsidRDefault="00FE3ACE" w:rsidP="001A5F4D">
            <w:pPr>
              <w:pStyle w:val="CISNormal"/>
              <w:rPr>
                <w:sz w:val="22"/>
                <w:szCs w:val="22"/>
              </w:rPr>
            </w:pPr>
            <w:r w:rsidRPr="005365B7">
              <w:rPr>
                <w:sz w:val="22"/>
                <w:szCs w:val="22"/>
              </w:rPr>
              <w:t>We are using the Products and the Recommendations solely at our own risk;</w:t>
            </w:r>
          </w:p>
          <w:p w:rsidR="00FE3ACE" w:rsidRPr="005365B7" w:rsidRDefault="00FE3ACE" w:rsidP="001A5F4D">
            <w:pPr>
              <w:pStyle w:val="CISNormal"/>
              <w:rPr>
                <w:sz w:val="22"/>
                <w:szCs w:val="22"/>
              </w:rPr>
            </w:pPr>
          </w:p>
          <w:p w:rsidR="00FE3ACE" w:rsidRPr="005365B7" w:rsidRDefault="00FE3ACE" w:rsidP="001A5F4D">
            <w:pPr>
              <w:pStyle w:val="CISNormal"/>
              <w:rPr>
                <w:sz w:val="22"/>
                <w:szCs w:val="22"/>
              </w:rPr>
            </w:pPr>
            <w:r w:rsidRPr="005365B7">
              <w:rPr>
                <w:sz w:val="22"/>
                <w:szCs w:val="22"/>
              </w:rPr>
              <w:t>We are not compensating CIS to assume any liabilities associated with our use of the Products or the Recommendations, even risks that result from CIS’s negligence or failure to perform;</w:t>
            </w:r>
          </w:p>
          <w:p w:rsidR="00FE3ACE" w:rsidRPr="005365B7" w:rsidRDefault="00FE3ACE" w:rsidP="001A5F4D">
            <w:pPr>
              <w:pStyle w:val="CISNormal"/>
              <w:rPr>
                <w:sz w:val="22"/>
                <w:szCs w:val="22"/>
              </w:rPr>
            </w:pPr>
          </w:p>
          <w:p w:rsidR="00FE3ACE" w:rsidRPr="005365B7" w:rsidRDefault="00FE3ACE" w:rsidP="001A5F4D">
            <w:pPr>
              <w:pStyle w:val="CISNormal"/>
              <w:rPr>
                <w:sz w:val="22"/>
                <w:szCs w:val="22"/>
              </w:rPr>
            </w:pPr>
            <w:r w:rsidRPr="005365B7">
              <w:rPr>
                <w:sz w:val="22"/>
                <w:szCs w:val="22"/>
              </w:rPr>
              <w:t>We have the sole responsibility to evaluate the risks and benefits of the Products and Recommendations to us and to adapt the Products and the Recommendations to our particular circumstances and requirements;</w:t>
            </w:r>
          </w:p>
          <w:p w:rsidR="00FE3ACE" w:rsidRPr="005365B7" w:rsidRDefault="00FE3ACE" w:rsidP="001A5F4D">
            <w:pPr>
              <w:pStyle w:val="CISNormal"/>
              <w:rPr>
                <w:sz w:val="22"/>
                <w:szCs w:val="22"/>
              </w:rPr>
            </w:pPr>
          </w:p>
          <w:p w:rsidR="00FE3ACE" w:rsidRPr="005365B7" w:rsidRDefault="00FE3ACE" w:rsidP="001A5F4D">
            <w:pPr>
              <w:pStyle w:val="CISNormal"/>
              <w:rPr>
                <w:sz w:val="22"/>
                <w:szCs w:val="22"/>
              </w:rPr>
            </w:pPr>
            <w:r w:rsidRPr="005365B7">
              <w:rPr>
                <w:sz w:val="22"/>
                <w:szCs w:val="22"/>
              </w:rPr>
              <w:t>Neither CIS, nor any CIS Party (defined below) has any responsibility to make any corrections, updates, upgrades or bug fixes or to notify us if it chooses at it sole option to do so; and</w:t>
            </w:r>
          </w:p>
          <w:p w:rsidR="00FE3ACE" w:rsidRPr="005365B7" w:rsidRDefault="00FE3ACE" w:rsidP="001A5F4D">
            <w:pPr>
              <w:pStyle w:val="CISNormal"/>
              <w:rPr>
                <w:sz w:val="22"/>
                <w:szCs w:val="22"/>
              </w:rPr>
            </w:pPr>
          </w:p>
          <w:p w:rsidR="00FE3ACE" w:rsidRPr="005365B7" w:rsidRDefault="00FE3ACE" w:rsidP="001A5F4D">
            <w:pPr>
              <w:pStyle w:val="CISNormal"/>
              <w:rPr>
                <w:sz w:val="22"/>
                <w:szCs w:val="22"/>
              </w:rPr>
            </w:pPr>
            <w:r w:rsidRPr="005365B7">
              <w:rPr>
                <w:sz w:val="22"/>
                <w:szCs w:val="22"/>
              </w:rPr>
              <w:t>Neither CIS nor any CIS Party has or will have any liability to us whatsoever (whether based in contract, tort, strict liability or otherwise) for any direct, indirect, incidental, consequential, or special damages (including without limitation loss of profits, loss of sales, loss of or damage to reputation, loss of customers, loss of software, data, information or emails, loss of privacy, loss of use of any computer or other equipment, business interruption, wasted management or other staff resources or claims of any kind against us from third parties) arising out of or in any way connected with our use of or our inability to use any of the Products or Recommendations (even if CIS has been advised of the possibility of such damages), including without limitation any liability associated with infringement of intellectual property, defects, bugs, errors, omissions, viruses, worms, backdoors, Trojan horses or other harmful items.</w:t>
            </w:r>
          </w:p>
          <w:p w:rsidR="00FE3ACE" w:rsidRPr="005365B7" w:rsidRDefault="00FE3ACE" w:rsidP="001A5F4D">
            <w:pPr>
              <w:pStyle w:val="CISNormal"/>
              <w:rPr>
                <w:sz w:val="22"/>
                <w:szCs w:val="22"/>
              </w:rPr>
            </w:pPr>
          </w:p>
          <w:p w:rsidR="00FE3ACE" w:rsidRPr="00FE3ACE" w:rsidRDefault="00FE3ACE" w:rsidP="001A5F4D">
            <w:pPr>
              <w:pStyle w:val="CISNormal"/>
              <w:rPr>
                <w:b/>
                <w:sz w:val="22"/>
                <w:szCs w:val="22"/>
              </w:rPr>
            </w:pPr>
            <w:r w:rsidRPr="00FE3ACE">
              <w:rPr>
                <w:b/>
                <w:sz w:val="22"/>
                <w:szCs w:val="22"/>
              </w:rPr>
              <w:t>Grant of limited rights.</w:t>
            </w:r>
          </w:p>
          <w:p w:rsidR="00FE3ACE" w:rsidRPr="005365B7" w:rsidRDefault="00FE3ACE" w:rsidP="001A5F4D">
            <w:pPr>
              <w:pStyle w:val="CISNormal"/>
              <w:rPr>
                <w:sz w:val="22"/>
                <w:szCs w:val="22"/>
              </w:rPr>
            </w:pPr>
          </w:p>
          <w:p w:rsidR="00FE3ACE" w:rsidRPr="005365B7" w:rsidRDefault="00FE3ACE" w:rsidP="001A5F4D">
            <w:pPr>
              <w:pStyle w:val="CISNormal"/>
              <w:rPr>
                <w:sz w:val="22"/>
                <w:szCs w:val="22"/>
              </w:rPr>
            </w:pPr>
            <w:r w:rsidRPr="005365B7">
              <w:rPr>
                <w:sz w:val="22"/>
                <w:szCs w:val="22"/>
              </w:rPr>
              <w:t>CIS hereby grants each user the following rights, but only so long as the user complies with all of the terms of these Agreed Terms of Use:</w:t>
            </w:r>
          </w:p>
          <w:p w:rsidR="00FE3ACE" w:rsidRPr="005365B7" w:rsidRDefault="00FE3ACE" w:rsidP="001A5F4D">
            <w:pPr>
              <w:pStyle w:val="CISNormal"/>
              <w:rPr>
                <w:sz w:val="22"/>
                <w:szCs w:val="22"/>
              </w:rPr>
            </w:pPr>
          </w:p>
          <w:p w:rsidR="00FE3ACE" w:rsidRPr="005365B7" w:rsidRDefault="00FE3ACE" w:rsidP="001A5F4D">
            <w:pPr>
              <w:pStyle w:val="CISNormal"/>
              <w:rPr>
                <w:sz w:val="22"/>
                <w:szCs w:val="22"/>
              </w:rPr>
            </w:pPr>
            <w:r w:rsidRPr="005365B7">
              <w:rPr>
                <w:sz w:val="22"/>
                <w:szCs w:val="22"/>
              </w:rPr>
              <w:t>Except to the extent that we may have received additional authorization pursuant to a written agreement with CIS, each user may download, install and use each of the Products on a single computer;</w:t>
            </w:r>
          </w:p>
          <w:p w:rsidR="00FE3ACE" w:rsidRPr="005365B7" w:rsidRDefault="00FE3ACE" w:rsidP="001A5F4D">
            <w:pPr>
              <w:pStyle w:val="CISNormal"/>
              <w:rPr>
                <w:sz w:val="22"/>
                <w:szCs w:val="22"/>
              </w:rPr>
            </w:pPr>
          </w:p>
          <w:p w:rsidR="00FE3ACE" w:rsidRPr="005365B7" w:rsidRDefault="00FE3ACE" w:rsidP="001A5F4D">
            <w:pPr>
              <w:pStyle w:val="CISNormal"/>
              <w:rPr>
                <w:sz w:val="22"/>
                <w:szCs w:val="22"/>
              </w:rPr>
            </w:pPr>
            <w:r w:rsidRPr="005365B7">
              <w:rPr>
                <w:sz w:val="22"/>
                <w:szCs w:val="22"/>
              </w:rPr>
              <w:t>Each user may print one or more copies of any Product or any component of a Product that is in a .txt, .pdf, .doc, .mcw, or .rtf format, provided that all such copies are printed in full and are kept intact, including without limitation the text of this Agreed Terms of Use in its entirety.</w:t>
            </w:r>
          </w:p>
          <w:p w:rsidR="00FE3ACE" w:rsidRPr="005365B7" w:rsidRDefault="00FE3ACE" w:rsidP="001A5F4D">
            <w:pPr>
              <w:pStyle w:val="CISNormal"/>
              <w:rPr>
                <w:sz w:val="22"/>
                <w:szCs w:val="22"/>
              </w:rPr>
            </w:pPr>
          </w:p>
          <w:p w:rsidR="00FE3ACE" w:rsidRPr="00FE3ACE" w:rsidRDefault="00FE3ACE" w:rsidP="001A5F4D">
            <w:pPr>
              <w:pStyle w:val="CISNormal"/>
              <w:rPr>
                <w:b/>
                <w:sz w:val="22"/>
                <w:szCs w:val="22"/>
              </w:rPr>
            </w:pPr>
            <w:r w:rsidRPr="00FE3ACE">
              <w:rPr>
                <w:b/>
                <w:sz w:val="22"/>
                <w:szCs w:val="22"/>
              </w:rPr>
              <w:t>Retention of intellectual property rights; limitations on distribution.</w:t>
            </w:r>
          </w:p>
          <w:p w:rsidR="00FE3ACE" w:rsidRPr="005365B7" w:rsidRDefault="00FE3ACE" w:rsidP="001A5F4D">
            <w:pPr>
              <w:pStyle w:val="CISNormal"/>
              <w:rPr>
                <w:sz w:val="22"/>
                <w:szCs w:val="22"/>
              </w:rPr>
            </w:pPr>
          </w:p>
          <w:p w:rsidR="00FE3ACE" w:rsidRPr="005365B7" w:rsidRDefault="00FE3ACE" w:rsidP="001A5F4D">
            <w:pPr>
              <w:pStyle w:val="CISNormal"/>
              <w:rPr>
                <w:sz w:val="22"/>
                <w:szCs w:val="22"/>
              </w:rPr>
            </w:pPr>
            <w:r w:rsidRPr="005365B7">
              <w:rPr>
                <w:sz w:val="22"/>
                <w:szCs w:val="22"/>
              </w:rPr>
              <w:t xml:space="preserve">The Products are protected by copyright and other intellectual property laws and by international treaties. We acknowledge and agree that we are not acquiring title to any intellectual property rights in the Products and that full title and all ownership rights to the Products will remain the exclusive property of CIS or CIS Parties. CIS reserves all rights not expressly granted to users in the preceding section entitled </w:t>
            </w:r>
            <w:r w:rsidR="00505736">
              <w:rPr>
                <w:sz w:val="22"/>
                <w:szCs w:val="22"/>
              </w:rPr>
              <w:t>"</w:t>
            </w:r>
            <w:r w:rsidRPr="005365B7">
              <w:rPr>
                <w:sz w:val="22"/>
                <w:szCs w:val="22"/>
              </w:rPr>
              <w:t>Grant of limited rights.</w:t>
            </w:r>
            <w:r w:rsidR="00505736">
              <w:rPr>
                <w:sz w:val="22"/>
                <w:szCs w:val="22"/>
              </w:rPr>
              <w:t>"</w:t>
            </w:r>
            <w:r w:rsidRPr="005365B7">
              <w:rPr>
                <w:sz w:val="22"/>
                <w:szCs w:val="22"/>
              </w:rPr>
              <w:t xml:space="preserve">  Subject to the paragraph entitled </w:t>
            </w:r>
            <w:r w:rsidR="00505736">
              <w:rPr>
                <w:sz w:val="22"/>
                <w:szCs w:val="22"/>
              </w:rPr>
              <w:t>"</w:t>
            </w:r>
            <w:r w:rsidRPr="005365B7">
              <w:rPr>
                <w:sz w:val="22"/>
                <w:szCs w:val="22"/>
              </w:rPr>
              <w:t>Special Rules</w:t>
            </w:r>
            <w:r w:rsidR="00505736">
              <w:rPr>
                <w:sz w:val="22"/>
                <w:szCs w:val="22"/>
              </w:rPr>
              <w:t>"</w:t>
            </w:r>
            <w:r w:rsidRPr="005365B7">
              <w:rPr>
                <w:sz w:val="22"/>
                <w:szCs w:val="22"/>
              </w:rPr>
              <w:t xml:space="preserve"> (which includes a waiver, granted to some classes of CIS Members, of certain limitations in this paragraph), and except as we may have otherwise agreed in a written agreement with CIS, we agree that we will not (i) decompile, disassemble, reverse engineer, or otherwise attempt to derive the source code for any software Product that is not already in the form of source code; (ii) distribute, redistribute, encumber, sell, rent, lease, lend, sublicense, or otherwise transfer or exploit rights to any Product or any component of a Product; (iii) post any Product or any component of a Product on any website, bulletin board, ftp server, newsgroup, or other similar mechanism or device, without regard to whether such mechanism or device is internal or external, (iv) remove or alter trademark, logo, copyright or other proprietary notices, legends, symbols or labels in any Product or any component of a Product; (v) remove these Agreed Terms of Use from, or alter these Agreed Terms of Use as they appear in, any Product or any component of a Product; (vi) use any Product or any component of a Product with any derivative works based directly on a Product or any component of a Product; (vii) use any Product or any component of a Product with other products or applications that are directly and specifically dependent on such Product or any component for any part of their functionality, or (viii) represent or claim a particular level of compliance with a CIS Benchmark, scoring tool or other Product. We will not facilitate or otherwise aid other individuals or entities in any of the activities listed in this paragraph.</w:t>
            </w:r>
          </w:p>
          <w:p w:rsidR="00FE3ACE" w:rsidRPr="005365B7" w:rsidRDefault="00FE3ACE" w:rsidP="001A5F4D">
            <w:pPr>
              <w:pStyle w:val="CISNormal"/>
              <w:rPr>
                <w:sz w:val="22"/>
                <w:szCs w:val="22"/>
              </w:rPr>
            </w:pPr>
          </w:p>
          <w:p w:rsidR="00FE3ACE" w:rsidRPr="005365B7" w:rsidRDefault="00FE3ACE" w:rsidP="001A5F4D">
            <w:pPr>
              <w:pStyle w:val="CISNormal"/>
              <w:rPr>
                <w:sz w:val="22"/>
                <w:szCs w:val="22"/>
              </w:rPr>
            </w:pPr>
            <w:r w:rsidRPr="005365B7">
              <w:rPr>
                <w:sz w:val="22"/>
                <w:szCs w:val="22"/>
              </w:rPr>
              <w:t>We hereby agree to indemnify, defend and hold CIS and all of its officers, directors, members, contributors, employees, authors, developers, agents, affiliates, licensors, information and service providers, software suppliers, hardware suppliers, and all other persons who aided CIS in the creation, development or maintenance of the Products or Recommendations (</w:t>
            </w:r>
            <w:r w:rsidR="00505736">
              <w:rPr>
                <w:sz w:val="22"/>
                <w:szCs w:val="22"/>
              </w:rPr>
              <w:t>"</w:t>
            </w:r>
            <w:r w:rsidRPr="005365B7">
              <w:rPr>
                <w:b/>
                <w:sz w:val="22"/>
                <w:szCs w:val="22"/>
              </w:rPr>
              <w:t>CIS Parties</w:t>
            </w:r>
            <w:r w:rsidR="00505736">
              <w:rPr>
                <w:sz w:val="22"/>
                <w:szCs w:val="22"/>
              </w:rPr>
              <w:t>"</w:t>
            </w:r>
            <w:r w:rsidRPr="005365B7">
              <w:rPr>
                <w:sz w:val="22"/>
                <w:szCs w:val="22"/>
              </w:rPr>
              <w:t>) harmless from and against any and all liability, losses, costs and expenses (including attorneys' fees and court costs) incurred by CIS or any CIS Party in connection with any claim arising out of any violation by us of the preceding paragraph, including without limitation CIS’s right, at our expense, to assume the exclusive defense and control of any matter subject to this indemnification, and in such case, we agree to cooperate with CIS in its defense of such claim. We further agree that all CIS Parties are third-party beneficiaries of our undertakings in these Agreed Terms of Use.</w:t>
            </w:r>
          </w:p>
          <w:p w:rsidR="00FE3ACE" w:rsidRPr="005365B7" w:rsidRDefault="00FE3ACE" w:rsidP="001A5F4D">
            <w:pPr>
              <w:pStyle w:val="CISNormal"/>
              <w:rPr>
                <w:sz w:val="22"/>
                <w:szCs w:val="22"/>
              </w:rPr>
            </w:pPr>
          </w:p>
          <w:p w:rsidR="00FE3ACE" w:rsidRPr="00FE3ACE" w:rsidRDefault="00FE3ACE" w:rsidP="001A5F4D">
            <w:pPr>
              <w:pStyle w:val="CISNormal"/>
              <w:rPr>
                <w:b/>
                <w:sz w:val="22"/>
                <w:szCs w:val="22"/>
              </w:rPr>
            </w:pPr>
            <w:r w:rsidRPr="00FE3ACE">
              <w:rPr>
                <w:b/>
                <w:sz w:val="22"/>
                <w:szCs w:val="22"/>
              </w:rPr>
              <w:t>Special rules.</w:t>
            </w:r>
          </w:p>
          <w:p w:rsidR="00FE3ACE" w:rsidRPr="005365B7" w:rsidRDefault="00FE3ACE" w:rsidP="001A5F4D">
            <w:pPr>
              <w:pStyle w:val="CISNormal"/>
              <w:rPr>
                <w:sz w:val="22"/>
                <w:szCs w:val="22"/>
              </w:rPr>
            </w:pPr>
          </w:p>
          <w:p w:rsidR="00FE3ACE" w:rsidRPr="005365B7" w:rsidRDefault="00FE3ACE" w:rsidP="001A5F4D">
            <w:pPr>
              <w:pStyle w:val="CISNormal"/>
              <w:rPr>
                <w:sz w:val="22"/>
                <w:szCs w:val="22"/>
              </w:rPr>
            </w:pPr>
            <w:r w:rsidRPr="005365B7">
              <w:rPr>
                <w:sz w:val="22"/>
                <w:szCs w:val="22"/>
              </w:rPr>
              <w:t>CIS has created and will from time to time create special rules for its members and for other persons and organizations with which CIS has a written contractual relationship. Those special rules will override and supersede these Agreed Terms of Use with respect to the users who are covered by the special rules.  CIS hereby grants each CIS Security Consulting or Software Vendor Member and each CIS Organizational User Member, but only so long as such Member remains in good standing with CIS and complies with all of the terms of these Agreed Terms of Use, the right to distribute the Products and Recommendations within such Member’s own organization, whether by manual or electronic means. Each such Member acknowledges and agrees that the foregoing grant is subject to the terms of such Member’s membership arrangement with CIS and may, therefore, be modified or terminated by CIS at any time.</w:t>
            </w:r>
          </w:p>
          <w:p w:rsidR="00FE3ACE" w:rsidRPr="005365B7" w:rsidRDefault="00FE3ACE" w:rsidP="001A5F4D">
            <w:pPr>
              <w:pStyle w:val="CISNormal"/>
              <w:rPr>
                <w:sz w:val="22"/>
                <w:szCs w:val="22"/>
              </w:rPr>
            </w:pPr>
          </w:p>
          <w:p w:rsidR="00FE3ACE" w:rsidRPr="00FE3ACE" w:rsidRDefault="00FE3ACE" w:rsidP="001A5F4D">
            <w:pPr>
              <w:pStyle w:val="CISNormal"/>
              <w:rPr>
                <w:b/>
                <w:sz w:val="22"/>
                <w:szCs w:val="22"/>
              </w:rPr>
            </w:pPr>
            <w:r w:rsidRPr="00FE3ACE">
              <w:rPr>
                <w:b/>
                <w:sz w:val="22"/>
                <w:szCs w:val="22"/>
              </w:rPr>
              <w:t>Choice of law; jurisdiction; venue.</w:t>
            </w:r>
          </w:p>
          <w:p w:rsidR="00FE3ACE" w:rsidRPr="005365B7" w:rsidRDefault="00FE3ACE" w:rsidP="001A5F4D">
            <w:pPr>
              <w:pStyle w:val="CISNormal"/>
              <w:rPr>
                <w:sz w:val="22"/>
                <w:szCs w:val="22"/>
              </w:rPr>
            </w:pPr>
          </w:p>
          <w:p w:rsidR="00FE3ACE" w:rsidRPr="00C87112" w:rsidRDefault="00FE3ACE" w:rsidP="001A5F4D">
            <w:pPr>
              <w:spacing w:after="120"/>
              <w:rPr>
                <w:rFonts w:ascii="Arial" w:hAnsi="Arial" w:cs="Arial"/>
                <w:sz w:val="20"/>
                <w:szCs w:val="20"/>
              </w:rPr>
            </w:pPr>
            <w:r w:rsidRPr="005365B7">
              <w:rPr>
                <w:sz w:val="22"/>
                <w:szCs w:val="22"/>
              </w:rPr>
              <w:t>We acknowledge and agree that these Agreed Terms of Use will be governed by and construed in accordance with the laws of the State of Maryland, that any action at law or in equity arising out of or relating to these Agreed Terms of Use shall be filed only in the courts located in the State of Maryland, that we hereby consent and submit to the personal jurisdiction of such courts for the purposes of litigating any such action. If any of these Agreed Terms of Use shall be determined to be unlawful, void, or for any reason unenforceable, then such terms shall be deemed severable and shall not affect the validity and enforceability of any remaining provisions.  We acknowledge and agree that we have read these Agreed Terms of Use in their entirety, understand them and agree to be bound by them in all respects.</w:t>
            </w:r>
          </w:p>
        </w:tc>
      </w:tr>
    </w:tbl>
    <w:p w:rsidR="00FE3ACE" w:rsidRDefault="00FE3ACE" w:rsidP="00BC6B46">
      <w:pPr>
        <w:sectPr w:rsidR="00FE3ACE" w:rsidSect="00FE3ACE">
          <w:footerReference w:type="default" r:id="rId13"/>
          <w:type w:val="continuous"/>
          <w:pgSz w:w="12240" w:h="15840"/>
          <w:pgMar w:top="720" w:right="720" w:bottom="720" w:left="720" w:header="0" w:footer="0" w:gutter="0"/>
          <w:cols w:space="720"/>
          <w:titlePg/>
          <w:docGrid w:linePitch="360"/>
        </w:sectPr>
      </w:pPr>
    </w:p>
    <w:p w:rsidR="008270E9" w:rsidRDefault="000462D2" w:rsidP="00090AF7">
      <w:pPr>
        <w:pStyle w:val="Heading1"/>
        <w:spacing w:before="0"/>
        <w:pPrChange w:id="33" w:author="blake" w:date="2012-07-01T23:18:00Z">
          <w:pPr>
            <w:pStyle w:val="Heading1"/>
          </w:pPr>
        </w:pPrChange>
      </w:pPr>
      <w:bookmarkStart w:id="34" w:name="_Toc328948630"/>
      <w:r>
        <w:lastRenderedPageBreak/>
        <w:t>T</w:t>
      </w:r>
      <w:r w:rsidR="008270E9">
        <w:t xml:space="preserve">able of </w:t>
      </w:r>
      <w:r w:rsidR="008270E9" w:rsidRPr="00E0079D">
        <w:t>Contents</w:t>
      </w:r>
      <w:bookmarkEnd w:id="34"/>
    </w:p>
    <w:p w:rsidR="000B3219" w:rsidRDefault="00DE5B69">
      <w:pPr>
        <w:pStyle w:val="TOC1"/>
        <w:rPr>
          <w:ins w:id="35" w:author="blake" w:date="2012-07-01T23:28:00Z"/>
          <w:rFonts w:asciiTheme="minorHAnsi" w:eastAsiaTheme="minorEastAsia" w:hAnsiTheme="minorHAnsi" w:cstheme="minorBidi"/>
          <w:noProof/>
          <w:sz w:val="22"/>
          <w:szCs w:val="22"/>
        </w:rPr>
      </w:pPr>
      <w:r>
        <w:fldChar w:fldCharType="begin"/>
      </w:r>
      <w:r w:rsidR="008270E9">
        <w:instrText xml:space="preserve"> TOC \o "1-3" \h \z \u </w:instrText>
      </w:r>
      <w:r>
        <w:fldChar w:fldCharType="separate"/>
      </w:r>
      <w:ins w:id="36" w:author="blake" w:date="2012-07-01T23:28:00Z">
        <w:r w:rsidR="000B3219" w:rsidRPr="00F41B07">
          <w:rPr>
            <w:rStyle w:val="Hyperlink"/>
            <w:noProof/>
          </w:rPr>
          <w:fldChar w:fldCharType="begin"/>
        </w:r>
        <w:r w:rsidR="000B3219" w:rsidRPr="00F41B07">
          <w:rPr>
            <w:rStyle w:val="Hyperlink"/>
            <w:noProof/>
          </w:rPr>
          <w:instrText xml:space="preserve"> </w:instrText>
        </w:r>
        <w:r w:rsidR="000B3219">
          <w:rPr>
            <w:noProof/>
          </w:rPr>
          <w:instrText>HYPERLINK \l "_Toc328948630"</w:instrText>
        </w:r>
        <w:r w:rsidR="000B3219" w:rsidRPr="00F41B07">
          <w:rPr>
            <w:rStyle w:val="Hyperlink"/>
            <w:noProof/>
          </w:rPr>
          <w:instrText xml:space="preserve"> </w:instrText>
        </w:r>
        <w:r w:rsidR="000B3219" w:rsidRPr="00F41B07">
          <w:rPr>
            <w:rStyle w:val="Hyperlink"/>
            <w:noProof/>
          </w:rPr>
        </w:r>
        <w:r w:rsidR="000B3219" w:rsidRPr="00F41B07">
          <w:rPr>
            <w:rStyle w:val="Hyperlink"/>
            <w:noProof/>
          </w:rPr>
          <w:fldChar w:fldCharType="separate"/>
        </w:r>
        <w:r w:rsidR="000B3219" w:rsidRPr="00F41B07">
          <w:rPr>
            <w:rStyle w:val="Hyperlink"/>
            <w:noProof/>
          </w:rPr>
          <w:t>Table of Contents</w:t>
        </w:r>
        <w:r w:rsidR="000B3219">
          <w:rPr>
            <w:noProof/>
            <w:webHidden/>
          </w:rPr>
          <w:tab/>
        </w:r>
        <w:r w:rsidR="000B3219">
          <w:rPr>
            <w:noProof/>
            <w:webHidden/>
          </w:rPr>
          <w:fldChar w:fldCharType="begin"/>
        </w:r>
        <w:r w:rsidR="000B3219">
          <w:rPr>
            <w:noProof/>
            <w:webHidden/>
          </w:rPr>
          <w:instrText xml:space="preserve"> PAGEREF _Toc328948630 \h </w:instrText>
        </w:r>
        <w:r w:rsidR="000B3219">
          <w:rPr>
            <w:noProof/>
            <w:webHidden/>
          </w:rPr>
        </w:r>
      </w:ins>
      <w:r w:rsidR="000B3219">
        <w:rPr>
          <w:noProof/>
          <w:webHidden/>
        </w:rPr>
        <w:fldChar w:fldCharType="separate"/>
      </w:r>
      <w:ins w:id="37" w:author="blake" w:date="2012-07-01T23:29:00Z">
        <w:r w:rsidR="00D62969">
          <w:rPr>
            <w:noProof/>
            <w:webHidden/>
          </w:rPr>
          <w:t>4</w:t>
        </w:r>
      </w:ins>
      <w:ins w:id="38" w:author="blake" w:date="2012-07-01T23:28:00Z">
        <w:r w:rsidR="000B3219">
          <w:rPr>
            <w:noProof/>
            <w:webHidden/>
          </w:rPr>
          <w:fldChar w:fldCharType="end"/>
        </w:r>
        <w:r w:rsidR="000B3219" w:rsidRPr="00F41B07">
          <w:rPr>
            <w:rStyle w:val="Hyperlink"/>
            <w:noProof/>
          </w:rPr>
          <w:fldChar w:fldCharType="end"/>
        </w:r>
      </w:ins>
    </w:p>
    <w:p w:rsidR="000B3219" w:rsidRDefault="000B3219">
      <w:pPr>
        <w:pStyle w:val="TOC1"/>
        <w:rPr>
          <w:ins w:id="39" w:author="blake" w:date="2012-07-01T23:28:00Z"/>
          <w:rFonts w:asciiTheme="minorHAnsi" w:eastAsiaTheme="minorEastAsia" w:hAnsiTheme="minorHAnsi" w:cstheme="minorBidi"/>
          <w:noProof/>
          <w:sz w:val="22"/>
          <w:szCs w:val="22"/>
        </w:rPr>
      </w:pPr>
      <w:ins w:id="4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"_Toc328948631"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Overview</w:t>
        </w:r>
        <w:r>
          <w:rPr>
            <w:noProof/>
            <w:webHidden/>
          </w:rPr>
          <w:tab/>
        </w:r>
        <w:r>
          <w:rPr>
            <w:noProof/>
            <w:webHidden/>
          </w:rPr>
          <w:fldChar w:fldCharType="begin"/>
        </w:r>
        <w:r>
          <w:rPr>
            <w:noProof/>
            <w:webHidden/>
          </w:rPr>
          <w:instrText xml:space="preserve"> PAGEREF _Toc328948631 \h </w:instrText>
        </w:r>
        <w:r>
          <w:rPr>
            <w:noProof/>
            <w:webHidden/>
          </w:rPr>
        </w:r>
      </w:ins>
      <w:r>
        <w:rPr>
          <w:noProof/>
          <w:webHidden/>
        </w:rPr>
        <w:fldChar w:fldCharType="separate"/>
      </w:r>
      <w:ins w:id="41" w:author="blake" w:date="2012-07-01T23:29:00Z">
        <w:r w:rsidR="00D62969">
          <w:rPr>
            <w:noProof/>
            <w:webHidden/>
          </w:rPr>
          <w:t>10</w:t>
        </w:r>
      </w:ins>
      <w:ins w:id="42" w:author="blake" w:date="2012-07-01T23:28:00Z">
        <w:r>
          <w:rPr>
            <w:noProof/>
            <w:webHidden/>
          </w:rPr>
          <w:fldChar w:fldCharType="end"/>
        </w:r>
        <w:r w:rsidRPr="00F41B07">
          <w:rPr>
            <w:rStyle w:val="Hyperlink"/>
            <w:noProof/>
          </w:rPr>
          <w:fldChar w:fldCharType="end"/>
        </w:r>
      </w:ins>
    </w:p>
    <w:p w:rsidR="000B3219" w:rsidRDefault="000B3219">
      <w:pPr>
        <w:pStyle w:val="TOC2"/>
        <w:tabs>
          <w:tab w:val="right" w:leader="dot" w:pos="9350"/>
        </w:tabs>
        <w:rPr>
          <w:ins w:id="43" w:author="blake" w:date="2012-07-01T23:28:00Z"/>
          <w:rFonts w:asciiTheme="minorHAnsi" w:eastAsiaTheme="minorEastAsia" w:hAnsiTheme="minorHAnsi" w:cstheme="minorBidi"/>
          <w:noProof/>
          <w:sz w:val="22"/>
          <w:szCs w:val="22"/>
        </w:rPr>
      </w:pPr>
      <w:ins w:id="4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"_Toc328948632"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Consensus Guidance</w:t>
        </w:r>
        <w:r>
          <w:rPr>
            <w:noProof/>
            <w:webHidden/>
          </w:rPr>
          <w:tab/>
        </w:r>
        <w:r>
          <w:rPr>
            <w:noProof/>
            <w:webHidden/>
          </w:rPr>
          <w:fldChar w:fldCharType="begin"/>
        </w:r>
        <w:r>
          <w:rPr>
            <w:noProof/>
            <w:webHidden/>
          </w:rPr>
          <w:instrText xml:space="preserve"> PAGEREF _Toc328948632 \h </w:instrText>
        </w:r>
        <w:r>
          <w:rPr>
            <w:noProof/>
            <w:webHidden/>
          </w:rPr>
        </w:r>
      </w:ins>
      <w:r>
        <w:rPr>
          <w:noProof/>
          <w:webHidden/>
        </w:rPr>
        <w:fldChar w:fldCharType="separate"/>
      </w:r>
      <w:ins w:id="45" w:author="blake" w:date="2012-07-01T23:29:00Z">
        <w:r w:rsidR="00D62969">
          <w:rPr>
            <w:noProof/>
            <w:webHidden/>
          </w:rPr>
          <w:t>10</w:t>
        </w:r>
      </w:ins>
      <w:ins w:id="46" w:author="blake" w:date="2012-07-01T23:28:00Z">
        <w:r>
          <w:rPr>
            <w:noProof/>
            <w:webHidden/>
          </w:rPr>
          <w:fldChar w:fldCharType="end"/>
        </w:r>
        <w:r w:rsidRPr="00F41B07">
          <w:rPr>
            <w:rStyle w:val="Hyperlink"/>
            <w:noProof/>
          </w:rPr>
          <w:fldChar w:fldCharType="end"/>
        </w:r>
      </w:ins>
    </w:p>
    <w:p w:rsidR="000B3219" w:rsidRDefault="000B3219">
      <w:pPr>
        <w:pStyle w:val="TOC2"/>
        <w:tabs>
          <w:tab w:val="right" w:leader="dot" w:pos="9350"/>
        </w:tabs>
        <w:rPr>
          <w:ins w:id="47" w:author="blake" w:date="2012-07-01T23:28:00Z"/>
          <w:rFonts w:asciiTheme="minorHAnsi" w:eastAsiaTheme="minorEastAsia" w:hAnsiTheme="minorHAnsi" w:cstheme="minorBidi"/>
          <w:noProof/>
          <w:sz w:val="22"/>
          <w:szCs w:val="22"/>
        </w:rPr>
      </w:pPr>
      <w:ins w:id="4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"_Toc328948633"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Intended Audience</w:t>
        </w:r>
        <w:r>
          <w:rPr>
            <w:noProof/>
            <w:webHidden/>
          </w:rPr>
          <w:tab/>
        </w:r>
        <w:r>
          <w:rPr>
            <w:noProof/>
            <w:webHidden/>
          </w:rPr>
          <w:fldChar w:fldCharType="begin"/>
        </w:r>
        <w:r>
          <w:rPr>
            <w:noProof/>
            <w:webHidden/>
          </w:rPr>
          <w:instrText xml:space="preserve"> PAGEREF _Toc328948633 \h </w:instrText>
        </w:r>
        <w:r>
          <w:rPr>
            <w:noProof/>
            <w:webHidden/>
          </w:rPr>
        </w:r>
      </w:ins>
      <w:r>
        <w:rPr>
          <w:noProof/>
          <w:webHidden/>
        </w:rPr>
        <w:fldChar w:fldCharType="separate"/>
      </w:r>
      <w:ins w:id="49" w:author="blake" w:date="2012-07-01T23:29:00Z">
        <w:r w:rsidR="00D62969">
          <w:rPr>
            <w:noProof/>
            <w:webHidden/>
          </w:rPr>
          <w:t>10</w:t>
        </w:r>
      </w:ins>
      <w:ins w:id="50" w:author="blake" w:date="2012-07-01T23:28:00Z">
        <w:r>
          <w:rPr>
            <w:noProof/>
            <w:webHidden/>
          </w:rPr>
          <w:fldChar w:fldCharType="end"/>
        </w:r>
        <w:r w:rsidRPr="00F41B07">
          <w:rPr>
            <w:rStyle w:val="Hyperlink"/>
            <w:noProof/>
          </w:rPr>
          <w:fldChar w:fldCharType="end"/>
        </w:r>
      </w:ins>
    </w:p>
    <w:p w:rsidR="000B3219" w:rsidRDefault="000B3219">
      <w:pPr>
        <w:pStyle w:val="TOC2"/>
        <w:tabs>
          <w:tab w:val="right" w:leader="dot" w:pos="9350"/>
        </w:tabs>
        <w:rPr>
          <w:ins w:id="51" w:author="blake" w:date="2012-07-01T23:28:00Z"/>
          <w:rFonts w:asciiTheme="minorHAnsi" w:eastAsiaTheme="minorEastAsia" w:hAnsiTheme="minorHAnsi" w:cstheme="minorBidi"/>
          <w:noProof/>
          <w:sz w:val="22"/>
          <w:szCs w:val="22"/>
        </w:rPr>
      </w:pPr>
      <w:ins w:id="5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"_Toc328948634"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Acknowledgements</w:t>
        </w:r>
        <w:r>
          <w:rPr>
            <w:noProof/>
            <w:webHidden/>
          </w:rPr>
          <w:tab/>
        </w:r>
        <w:r>
          <w:rPr>
            <w:noProof/>
            <w:webHidden/>
          </w:rPr>
          <w:fldChar w:fldCharType="begin"/>
        </w:r>
        <w:r>
          <w:rPr>
            <w:noProof/>
            <w:webHidden/>
          </w:rPr>
          <w:instrText xml:space="preserve"> PAGEREF _Toc328948634 \h </w:instrText>
        </w:r>
        <w:r>
          <w:rPr>
            <w:noProof/>
            <w:webHidden/>
          </w:rPr>
        </w:r>
      </w:ins>
      <w:r>
        <w:rPr>
          <w:noProof/>
          <w:webHidden/>
        </w:rPr>
        <w:fldChar w:fldCharType="separate"/>
      </w:r>
      <w:ins w:id="53" w:author="blake" w:date="2012-07-01T23:29:00Z">
        <w:r w:rsidR="00D62969">
          <w:rPr>
            <w:noProof/>
            <w:webHidden/>
          </w:rPr>
          <w:t>11</w:t>
        </w:r>
      </w:ins>
      <w:ins w:id="54" w:author="blake" w:date="2012-07-01T23:28:00Z">
        <w:r>
          <w:rPr>
            <w:noProof/>
            <w:webHidden/>
          </w:rPr>
          <w:fldChar w:fldCharType="end"/>
        </w:r>
        <w:r w:rsidRPr="00F41B07">
          <w:rPr>
            <w:rStyle w:val="Hyperlink"/>
            <w:noProof/>
          </w:rPr>
          <w:fldChar w:fldCharType="end"/>
        </w:r>
      </w:ins>
    </w:p>
    <w:p w:rsidR="000B3219" w:rsidRDefault="000B3219">
      <w:pPr>
        <w:pStyle w:val="TOC2"/>
        <w:tabs>
          <w:tab w:val="right" w:leader="dot" w:pos="9350"/>
        </w:tabs>
        <w:rPr>
          <w:ins w:id="55" w:author="blake" w:date="2012-07-01T23:28:00Z"/>
          <w:rFonts w:asciiTheme="minorHAnsi" w:eastAsiaTheme="minorEastAsia" w:hAnsiTheme="minorHAnsi" w:cstheme="minorBidi"/>
          <w:noProof/>
          <w:sz w:val="22"/>
          <w:szCs w:val="22"/>
        </w:rPr>
      </w:pPr>
      <w:ins w:id="5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"_Toc328948635"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Typographic Conventions</w:t>
        </w:r>
        <w:r>
          <w:rPr>
            <w:noProof/>
            <w:webHidden/>
          </w:rPr>
          <w:tab/>
        </w:r>
        <w:r>
          <w:rPr>
            <w:noProof/>
            <w:webHidden/>
          </w:rPr>
          <w:fldChar w:fldCharType="begin"/>
        </w:r>
        <w:r>
          <w:rPr>
            <w:noProof/>
            <w:webHidden/>
          </w:rPr>
          <w:instrText xml:space="preserve"> PAGEREF _Toc328948635 \h </w:instrText>
        </w:r>
        <w:r>
          <w:rPr>
            <w:noProof/>
            <w:webHidden/>
          </w:rPr>
        </w:r>
      </w:ins>
      <w:r>
        <w:rPr>
          <w:noProof/>
          <w:webHidden/>
        </w:rPr>
        <w:fldChar w:fldCharType="separate"/>
      </w:r>
      <w:ins w:id="57" w:author="blake" w:date="2012-07-01T23:29:00Z">
        <w:r w:rsidR="00D62969">
          <w:rPr>
            <w:noProof/>
            <w:webHidden/>
          </w:rPr>
          <w:t>12</w:t>
        </w:r>
      </w:ins>
      <w:ins w:id="58" w:author="blake" w:date="2012-07-01T23:28:00Z">
        <w:r>
          <w:rPr>
            <w:noProof/>
            <w:webHidden/>
          </w:rPr>
          <w:fldChar w:fldCharType="end"/>
        </w:r>
        <w:r w:rsidRPr="00F41B07">
          <w:rPr>
            <w:rStyle w:val="Hyperlink"/>
            <w:noProof/>
          </w:rPr>
          <w:fldChar w:fldCharType="end"/>
        </w:r>
      </w:ins>
    </w:p>
    <w:p w:rsidR="000B3219" w:rsidRDefault="000B3219">
      <w:pPr>
        <w:pStyle w:val="TOC2"/>
        <w:tabs>
          <w:tab w:val="right" w:leader="dot" w:pos="9350"/>
        </w:tabs>
        <w:rPr>
          <w:ins w:id="59" w:author="blake" w:date="2012-07-01T23:28:00Z"/>
          <w:rFonts w:asciiTheme="minorHAnsi" w:eastAsiaTheme="minorEastAsia" w:hAnsiTheme="minorHAnsi" w:cstheme="minorBidi"/>
          <w:noProof/>
          <w:sz w:val="22"/>
          <w:szCs w:val="22"/>
        </w:rPr>
      </w:pPr>
      <w:ins w:id="6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"_Toc328948636"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Configuration Levels</w:t>
        </w:r>
        <w:r>
          <w:rPr>
            <w:noProof/>
            <w:webHidden/>
          </w:rPr>
          <w:tab/>
        </w:r>
        <w:r>
          <w:rPr>
            <w:noProof/>
            <w:webHidden/>
          </w:rPr>
          <w:fldChar w:fldCharType="begin"/>
        </w:r>
        <w:r>
          <w:rPr>
            <w:noProof/>
            <w:webHidden/>
          </w:rPr>
          <w:instrText xml:space="preserve"> PAGEREF _Toc328948636 \h </w:instrText>
        </w:r>
        <w:r>
          <w:rPr>
            <w:noProof/>
            <w:webHidden/>
          </w:rPr>
        </w:r>
      </w:ins>
      <w:r>
        <w:rPr>
          <w:noProof/>
          <w:webHidden/>
        </w:rPr>
        <w:fldChar w:fldCharType="separate"/>
      </w:r>
      <w:ins w:id="61" w:author="blake" w:date="2012-07-01T23:29:00Z">
        <w:r w:rsidR="00D62969">
          <w:rPr>
            <w:noProof/>
            <w:webHidden/>
          </w:rPr>
          <w:t>12</w:t>
        </w:r>
      </w:ins>
      <w:ins w:id="62" w:author="blake" w:date="2012-07-01T23:28:00Z">
        <w:r>
          <w:rPr>
            <w:noProof/>
            <w:webHidden/>
          </w:rPr>
          <w:fldChar w:fldCharType="end"/>
        </w:r>
        <w:r w:rsidRPr="00F41B07">
          <w:rPr>
            <w:rStyle w:val="Hyperlink"/>
            <w:noProof/>
          </w:rPr>
          <w:fldChar w:fldCharType="end"/>
        </w:r>
      </w:ins>
    </w:p>
    <w:p w:rsidR="000B3219" w:rsidRDefault="000B3219">
      <w:pPr>
        <w:pStyle w:val="TOC3"/>
        <w:tabs>
          <w:tab w:val="right" w:leader="dot" w:pos="9350"/>
        </w:tabs>
        <w:rPr>
          <w:ins w:id="63" w:author="blake" w:date="2012-07-01T23:28:00Z"/>
          <w:rFonts w:asciiTheme="minorHAnsi" w:eastAsiaTheme="minorEastAsia" w:hAnsiTheme="minorHAnsi" w:cstheme="minorBidi"/>
          <w:noProof/>
          <w:sz w:val="22"/>
          <w:szCs w:val="22"/>
        </w:rPr>
      </w:pPr>
      <w:ins w:id="6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"_Toc328948637"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Level-I Benchmark settings/actions</w:t>
        </w:r>
        <w:r>
          <w:rPr>
            <w:noProof/>
            <w:webHidden/>
          </w:rPr>
          <w:tab/>
        </w:r>
        <w:r>
          <w:rPr>
            <w:noProof/>
            <w:webHidden/>
          </w:rPr>
          <w:fldChar w:fldCharType="begin"/>
        </w:r>
        <w:r>
          <w:rPr>
            <w:noProof/>
            <w:webHidden/>
          </w:rPr>
          <w:instrText xml:space="preserve"> PAGEREF _Toc328948637 \h </w:instrText>
        </w:r>
        <w:r>
          <w:rPr>
            <w:noProof/>
            <w:webHidden/>
          </w:rPr>
        </w:r>
      </w:ins>
      <w:r>
        <w:rPr>
          <w:noProof/>
          <w:webHidden/>
        </w:rPr>
        <w:fldChar w:fldCharType="separate"/>
      </w:r>
      <w:ins w:id="65" w:author="blake" w:date="2012-07-01T23:29:00Z">
        <w:r w:rsidR="00D62969">
          <w:rPr>
            <w:noProof/>
            <w:webHidden/>
          </w:rPr>
          <w:t>12</w:t>
        </w:r>
      </w:ins>
      <w:ins w:id="66" w:author="blake" w:date="2012-07-01T23:28:00Z">
        <w:r>
          <w:rPr>
            <w:noProof/>
            <w:webHidden/>
          </w:rPr>
          <w:fldChar w:fldCharType="end"/>
        </w:r>
        <w:r w:rsidRPr="00F41B07">
          <w:rPr>
            <w:rStyle w:val="Hyperlink"/>
            <w:noProof/>
          </w:rPr>
          <w:fldChar w:fldCharType="end"/>
        </w:r>
      </w:ins>
    </w:p>
    <w:p w:rsidR="000B3219" w:rsidRDefault="000B3219">
      <w:pPr>
        <w:pStyle w:val="TOC3"/>
        <w:tabs>
          <w:tab w:val="right" w:leader="dot" w:pos="9350"/>
        </w:tabs>
        <w:rPr>
          <w:ins w:id="67" w:author="blake" w:date="2012-07-01T23:28:00Z"/>
          <w:rFonts w:asciiTheme="minorHAnsi" w:eastAsiaTheme="minorEastAsia" w:hAnsiTheme="minorHAnsi" w:cstheme="minorBidi"/>
          <w:noProof/>
          <w:sz w:val="22"/>
          <w:szCs w:val="22"/>
        </w:rPr>
      </w:pPr>
      <w:ins w:id="6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"_Toc328948638"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Level-II Benchmark settings/actions</w:t>
        </w:r>
        <w:r>
          <w:rPr>
            <w:noProof/>
            <w:webHidden/>
          </w:rPr>
          <w:tab/>
        </w:r>
        <w:r>
          <w:rPr>
            <w:noProof/>
            <w:webHidden/>
          </w:rPr>
          <w:fldChar w:fldCharType="begin"/>
        </w:r>
        <w:r>
          <w:rPr>
            <w:noProof/>
            <w:webHidden/>
          </w:rPr>
          <w:instrText xml:space="preserve"> PAGEREF _Toc328948638 \h </w:instrText>
        </w:r>
        <w:r>
          <w:rPr>
            <w:noProof/>
            <w:webHidden/>
          </w:rPr>
        </w:r>
      </w:ins>
      <w:r>
        <w:rPr>
          <w:noProof/>
          <w:webHidden/>
        </w:rPr>
        <w:fldChar w:fldCharType="separate"/>
      </w:r>
      <w:ins w:id="69" w:author="blake" w:date="2012-07-01T23:29:00Z">
        <w:r w:rsidR="00D62969">
          <w:rPr>
            <w:noProof/>
            <w:webHidden/>
          </w:rPr>
          <w:t>12</w:t>
        </w:r>
      </w:ins>
      <w:ins w:id="70" w:author="blake" w:date="2012-07-01T23:28:00Z">
        <w:r>
          <w:rPr>
            <w:noProof/>
            <w:webHidden/>
          </w:rPr>
          <w:fldChar w:fldCharType="end"/>
        </w:r>
        <w:r w:rsidRPr="00F41B07">
          <w:rPr>
            <w:rStyle w:val="Hyperlink"/>
            <w:noProof/>
          </w:rPr>
          <w:fldChar w:fldCharType="end"/>
        </w:r>
      </w:ins>
    </w:p>
    <w:p w:rsidR="000B3219" w:rsidRDefault="000B3219">
      <w:pPr>
        <w:pStyle w:val="TOC2"/>
        <w:tabs>
          <w:tab w:val="right" w:leader="dot" w:pos="9350"/>
        </w:tabs>
        <w:rPr>
          <w:ins w:id="71" w:author="blake" w:date="2012-07-01T23:28:00Z"/>
          <w:rFonts w:asciiTheme="minorHAnsi" w:eastAsiaTheme="minorEastAsia" w:hAnsiTheme="minorHAnsi" w:cstheme="minorBidi"/>
          <w:noProof/>
          <w:sz w:val="22"/>
          <w:szCs w:val="22"/>
        </w:rPr>
      </w:pPr>
      <w:ins w:id="7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"_Toc328948639"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Scoring Status</w:t>
        </w:r>
        <w:r>
          <w:rPr>
            <w:noProof/>
            <w:webHidden/>
          </w:rPr>
          <w:tab/>
        </w:r>
        <w:r>
          <w:rPr>
            <w:noProof/>
            <w:webHidden/>
          </w:rPr>
          <w:fldChar w:fldCharType="begin"/>
        </w:r>
        <w:r>
          <w:rPr>
            <w:noProof/>
            <w:webHidden/>
          </w:rPr>
          <w:instrText xml:space="preserve"> PAGEREF _Toc328948639 \h </w:instrText>
        </w:r>
        <w:r>
          <w:rPr>
            <w:noProof/>
            <w:webHidden/>
          </w:rPr>
        </w:r>
      </w:ins>
      <w:r>
        <w:rPr>
          <w:noProof/>
          <w:webHidden/>
        </w:rPr>
        <w:fldChar w:fldCharType="separate"/>
      </w:r>
      <w:ins w:id="73" w:author="blake" w:date="2012-07-01T23:29:00Z">
        <w:r w:rsidR="00D62969">
          <w:rPr>
            <w:noProof/>
            <w:webHidden/>
          </w:rPr>
          <w:t>12</w:t>
        </w:r>
      </w:ins>
      <w:ins w:id="74" w:author="blake" w:date="2012-07-01T23:28:00Z">
        <w:r>
          <w:rPr>
            <w:noProof/>
            <w:webHidden/>
          </w:rPr>
          <w:fldChar w:fldCharType="end"/>
        </w:r>
        <w:r w:rsidRPr="00F41B07">
          <w:rPr>
            <w:rStyle w:val="Hyperlink"/>
            <w:noProof/>
          </w:rPr>
          <w:fldChar w:fldCharType="end"/>
        </w:r>
      </w:ins>
    </w:p>
    <w:p w:rsidR="000B3219" w:rsidRDefault="000B3219">
      <w:pPr>
        <w:pStyle w:val="TOC3"/>
        <w:tabs>
          <w:tab w:val="right" w:leader="dot" w:pos="9350"/>
        </w:tabs>
        <w:rPr>
          <w:ins w:id="75" w:author="blake" w:date="2012-07-01T23:28:00Z"/>
          <w:rFonts w:asciiTheme="minorHAnsi" w:eastAsiaTheme="minorEastAsia" w:hAnsiTheme="minorHAnsi" w:cstheme="minorBidi"/>
          <w:noProof/>
          <w:sz w:val="22"/>
          <w:szCs w:val="22"/>
        </w:rPr>
      </w:pPr>
      <w:ins w:id="7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"_Toc328948640"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Scorable</w:t>
        </w:r>
        <w:r>
          <w:rPr>
            <w:noProof/>
            <w:webHidden/>
          </w:rPr>
          <w:tab/>
        </w:r>
        <w:r>
          <w:rPr>
            <w:noProof/>
            <w:webHidden/>
          </w:rPr>
          <w:fldChar w:fldCharType="begin"/>
        </w:r>
        <w:r>
          <w:rPr>
            <w:noProof/>
            <w:webHidden/>
          </w:rPr>
          <w:instrText xml:space="preserve"> PAGEREF _Toc328948640 \h </w:instrText>
        </w:r>
        <w:r>
          <w:rPr>
            <w:noProof/>
            <w:webHidden/>
          </w:rPr>
        </w:r>
      </w:ins>
      <w:r>
        <w:rPr>
          <w:noProof/>
          <w:webHidden/>
        </w:rPr>
        <w:fldChar w:fldCharType="separate"/>
      </w:r>
      <w:ins w:id="77" w:author="blake" w:date="2012-07-01T23:29:00Z">
        <w:r w:rsidR="00D62969">
          <w:rPr>
            <w:noProof/>
            <w:webHidden/>
          </w:rPr>
          <w:t>12</w:t>
        </w:r>
      </w:ins>
      <w:ins w:id="78" w:author="blake" w:date="2012-07-01T23:28:00Z">
        <w:r>
          <w:rPr>
            <w:noProof/>
            <w:webHidden/>
          </w:rPr>
          <w:fldChar w:fldCharType="end"/>
        </w:r>
        <w:r w:rsidRPr="00F41B07">
          <w:rPr>
            <w:rStyle w:val="Hyperlink"/>
            <w:noProof/>
          </w:rPr>
          <w:fldChar w:fldCharType="end"/>
        </w:r>
      </w:ins>
    </w:p>
    <w:p w:rsidR="000B3219" w:rsidRDefault="000B3219">
      <w:pPr>
        <w:pStyle w:val="TOC3"/>
        <w:tabs>
          <w:tab w:val="right" w:leader="dot" w:pos="9350"/>
        </w:tabs>
        <w:rPr>
          <w:ins w:id="79" w:author="blake" w:date="2012-07-01T23:28:00Z"/>
          <w:rFonts w:asciiTheme="minorHAnsi" w:eastAsiaTheme="minorEastAsia" w:hAnsiTheme="minorHAnsi" w:cstheme="minorBidi"/>
          <w:noProof/>
          <w:sz w:val="22"/>
          <w:szCs w:val="22"/>
        </w:rPr>
      </w:pPr>
      <w:ins w:id="8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"_Toc328948641"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Not Scorable</w:t>
        </w:r>
        <w:r>
          <w:rPr>
            <w:noProof/>
            <w:webHidden/>
          </w:rPr>
          <w:tab/>
        </w:r>
        <w:r>
          <w:rPr>
            <w:noProof/>
            <w:webHidden/>
          </w:rPr>
          <w:fldChar w:fldCharType="begin"/>
        </w:r>
        <w:r>
          <w:rPr>
            <w:noProof/>
            <w:webHidden/>
          </w:rPr>
          <w:instrText xml:space="preserve"> PAGEREF _Toc328948641 \h </w:instrText>
        </w:r>
        <w:r>
          <w:rPr>
            <w:noProof/>
            <w:webHidden/>
          </w:rPr>
        </w:r>
      </w:ins>
      <w:r>
        <w:rPr>
          <w:noProof/>
          <w:webHidden/>
        </w:rPr>
        <w:fldChar w:fldCharType="separate"/>
      </w:r>
      <w:ins w:id="81" w:author="blake" w:date="2012-07-01T23:29:00Z">
        <w:r w:rsidR="00D62969">
          <w:rPr>
            <w:noProof/>
            <w:webHidden/>
          </w:rPr>
          <w:t>13</w:t>
        </w:r>
      </w:ins>
      <w:ins w:id="82" w:author="blake" w:date="2012-07-01T23:28:00Z">
        <w:r>
          <w:rPr>
            <w:noProof/>
            <w:webHidden/>
          </w:rPr>
          <w:fldChar w:fldCharType="end"/>
        </w:r>
        <w:r w:rsidRPr="00F41B07">
          <w:rPr>
            <w:rStyle w:val="Hyperlink"/>
            <w:noProof/>
          </w:rPr>
          <w:fldChar w:fldCharType="end"/>
        </w:r>
      </w:ins>
    </w:p>
    <w:p w:rsidR="000B3219" w:rsidRDefault="000B3219">
      <w:pPr>
        <w:pStyle w:val="TOC2"/>
        <w:tabs>
          <w:tab w:val="right" w:leader="dot" w:pos="9350"/>
        </w:tabs>
        <w:rPr>
          <w:ins w:id="83" w:author="blake" w:date="2012-07-01T23:28:00Z"/>
          <w:rFonts w:asciiTheme="minorHAnsi" w:eastAsiaTheme="minorEastAsia" w:hAnsiTheme="minorHAnsi" w:cstheme="minorBidi"/>
          <w:noProof/>
          <w:sz w:val="22"/>
          <w:szCs w:val="22"/>
        </w:rPr>
      </w:pPr>
      <w:ins w:id="8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"_Toc328948642"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Identification Table</w:t>
        </w:r>
        <w:r>
          <w:rPr>
            <w:noProof/>
            <w:webHidden/>
          </w:rPr>
          <w:tab/>
        </w:r>
        <w:r>
          <w:rPr>
            <w:noProof/>
            <w:webHidden/>
          </w:rPr>
          <w:fldChar w:fldCharType="begin"/>
        </w:r>
        <w:r>
          <w:rPr>
            <w:noProof/>
            <w:webHidden/>
          </w:rPr>
          <w:instrText xml:space="preserve"> PAGEREF _Toc328948642 \h </w:instrText>
        </w:r>
        <w:r>
          <w:rPr>
            <w:noProof/>
            <w:webHidden/>
          </w:rPr>
        </w:r>
      </w:ins>
      <w:r>
        <w:rPr>
          <w:noProof/>
          <w:webHidden/>
        </w:rPr>
        <w:fldChar w:fldCharType="separate"/>
      </w:r>
      <w:ins w:id="85" w:author="blake" w:date="2012-07-01T23:29:00Z">
        <w:r w:rsidR="00D62969">
          <w:rPr>
            <w:noProof/>
            <w:webHidden/>
          </w:rPr>
          <w:t>13</w:t>
        </w:r>
      </w:ins>
      <w:ins w:id="86" w:author="blake" w:date="2012-07-01T23:28:00Z">
        <w:r>
          <w:rPr>
            <w:noProof/>
            <w:webHidden/>
          </w:rPr>
          <w:fldChar w:fldCharType="end"/>
        </w:r>
        <w:r w:rsidRPr="00F41B07">
          <w:rPr>
            <w:rStyle w:val="Hyperlink"/>
            <w:noProof/>
          </w:rPr>
          <w:fldChar w:fldCharType="end"/>
        </w:r>
      </w:ins>
    </w:p>
    <w:p w:rsidR="000B3219" w:rsidRDefault="000B3219">
      <w:pPr>
        <w:pStyle w:val="TOC2"/>
        <w:tabs>
          <w:tab w:val="right" w:leader="dot" w:pos="9350"/>
        </w:tabs>
        <w:rPr>
          <w:ins w:id="87" w:author="blake" w:date="2012-07-01T23:28:00Z"/>
          <w:rFonts w:asciiTheme="minorHAnsi" w:eastAsiaTheme="minorEastAsia" w:hAnsiTheme="minorHAnsi" w:cstheme="minorBidi"/>
          <w:noProof/>
          <w:sz w:val="22"/>
          <w:szCs w:val="22"/>
        </w:rPr>
      </w:pPr>
      <w:ins w:id="8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"_Toc328948643"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Assumptions and Recommendations</w:t>
        </w:r>
        <w:r>
          <w:rPr>
            <w:noProof/>
            <w:webHidden/>
          </w:rPr>
          <w:tab/>
        </w:r>
        <w:r>
          <w:rPr>
            <w:noProof/>
            <w:webHidden/>
          </w:rPr>
          <w:fldChar w:fldCharType="begin"/>
        </w:r>
        <w:r>
          <w:rPr>
            <w:noProof/>
            <w:webHidden/>
          </w:rPr>
          <w:instrText xml:space="preserve"> PAGEREF _Toc328948643 \h </w:instrText>
        </w:r>
        <w:r>
          <w:rPr>
            <w:noProof/>
            <w:webHidden/>
          </w:rPr>
        </w:r>
      </w:ins>
      <w:r>
        <w:rPr>
          <w:noProof/>
          <w:webHidden/>
        </w:rPr>
        <w:fldChar w:fldCharType="separate"/>
      </w:r>
      <w:ins w:id="89" w:author="blake" w:date="2012-07-01T23:29:00Z">
        <w:r w:rsidR="00D62969">
          <w:rPr>
            <w:noProof/>
            <w:webHidden/>
          </w:rPr>
          <w:t>13</w:t>
        </w:r>
      </w:ins>
      <w:ins w:id="90" w:author="blake" w:date="2012-07-01T23:28:00Z">
        <w:r>
          <w:rPr>
            <w:noProof/>
            <w:webHidden/>
          </w:rPr>
          <w:fldChar w:fldCharType="end"/>
        </w:r>
        <w:r w:rsidRPr="00F41B07">
          <w:rPr>
            <w:rStyle w:val="Hyperlink"/>
            <w:noProof/>
          </w:rPr>
          <w:fldChar w:fldCharType="end"/>
        </w:r>
      </w:ins>
    </w:p>
    <w:p w:rsidR="000B3219" w:rsidRDefault="000B3219">
      <w:pPr>
        <w:pStyle w:val="TOC3"/>
        <w:tabs>
          <w:tab w:val="right" w:leader="dot" w:pos="9350"/>
        </w:tabs>
        <w:rPr>
          <w:ins w:id="91" w:author="blake" w:date="2012-07-01T23:28:00Z"/>
          <w:rFonts w:asciiTheme="minorHAnsi" w:eastAsiaTheme="minorEastAsia" w:hAnsiTheme="minorHAnsi" w:cstheme="minorBidi"/>
          <w:noProof/>
          <w:sz w:val="22"/>
          <w:szCs w:val="22"/>
        </w:rPr>
      </w:pPr>
      <w:ins w:id="9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"_Toc328948644"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OS Platform</w:t>
        </w:r>
        <w:r>
          <w:rPr>
            <w:noProof/>
            <w:webHidden/>
          </w:rPr>
          <w:tab/>
        </w:r>
        <w:r>
          <w:rPr>
            <w:noProof/>
            <w:webHidden/>
          </w:rPr>
          <w:fldChar w:fldCharType="begin"/>
        </w:r>
        <w:r>
          <w:rPr>
            <w:noProof/>
            <w:webHidden/>
          </w:rPr>
          <w:instrText xml:space="preserve"> PAGEREF _Toc328948644 \h </w:instrText>
        </w:r>
        <w:r>
          <w:rPr>
            <w:noProof/>
            <w:webHidden/>
          </w:rPr>
        </w:r>
      </w:ins>
      <w:r>
        <w:rPr>
          <w:noProof/>
          <w:webHidden/>
        </w:rPr>
        <w:fldChar w:fldCharType="separate"/>
      </w:r>
      <w:ins w:id="93" w:author="blake" w:date="2012-07-01T23:29:00Z">
        <w:r w:rsidR="00D62969">
          <w:rPr>
            <w:noProof/>
            <w:webHidden/>
          </w:rPr>
          <w:t>13</w:t>
        </w:r>
      </w:ins>
      <w:ins w:id="94" w:author="blake" w:date="2012-07-01T23:28:00Z">
        <w:r>
          <w:rPr>
            <w:noProof/>
            <w:webHidden/>
          </w:rPr>
          <w:fldChar w:fldCharType="end"/>
        </w:r>
        <w:r w:rsidRPr="00F41B07">
          <w:rPr>
            <w:rStyle w:val="Hyperlink"/>
            <w:noProof/>
          </w:rPr>
          <w:fldChar w:fldCharType="end"/>
        </w:r>
      </w:ins>
    </w:p>
    <w:p w:rsidR="000B3219" w:rsidRDefault="000B3219">
      <w:pPr>
        <w:pStyle w:val="TOC3"/>
        <w:tabs>
          <w:tab w:val="right" w:leader="dot" w:pos="9350"/>
        </w:tabs>
        <w:rPr>
          <w:ins w:id="95" w:author="blake" w:date="2012-07-01T23:28:00Z"/>
          <w:rFonts w:asciiTheme="minorHAnsi" w:eastAsiaTheme="minorEastAsia" w:hAnsiTheme="minorHAnsi" w:cstheme="minorBidi"/>
          <w:noProof/>
          <w:sz w:val="22"/>
          <w:szCs w:val="22"/>
        </w:rPr>
      </w:pPr>
      <w:ins w:id="9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"_Toc328948645"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Package Installation</w:t>
        </w:r>
        <w:r>
          <w:rPr>
            <w:noProof/>
            <w:webHidden/>
          </w:rPr>
          <w:tab/>
        </w:r>
        <w:r>
          <w:rPr>
            <w:noProof/>
            <w:webHidden/>
          </w:rPr>
          <w:fldChar w:fldCharType="begin"/>
        </w:r>
        <w:r>
          <w:rPr>
            <w:noProof/>
            <w:webHidden/>
          </w:rPr>
          <w:instrText xml:space="preserve"> PAGEREF _Toc328948645 \h </w:instrText>
        </w:r>
        <w:r>
          <w:rPr>
            <w:noProof/>
            <w:webHidden/>
          </w:rPr>
        </w:r>
      </w:ins>
      <w:r>
        <w:rPr>
          <w:noProof/>
          <w:webHidden/>
        </w:rPr>
        <w:fldChar w:fldCharType="separate"/>
      </w:r>
      <w:ins w:id="97" w:author="blake" w:date="2012-07-01T23:29:00Z">
        <w:r w:rsidR="00D62969">
          <w:rPr>
            <w:noProof/>
            <w:webHidden/>
          </w:rPr>
          <w:t>13</w:t>
        </w:r>
      </w:ins>
      <w:ins w:id="98" w:author="blake" w:date="2012-07-01T23:28:00Z">
        <w:r>
          <w:rPr>
            <w:noProof/>
            <w:webHidden/>
          </w:rPr>
          <w:fldChar w:fldCharType="end"/>
        </w:r>
        <w:r w:rsidRPr="00F41B07">
          <w:rPr>
            <w:rStyle w:val="Hyperlink"/>
            <w:noProof/>
          </w:rPr>
          <w:fldChar w:fldCharType="end"/>
        </w:r>
      </w:ins>
    </w:p>
    <w:p w:rsidR="000B3219" w:rsidRDefault="000B3219">
      <w:pPr>
        <w:pStyle w:val="TOC3"/>
        <w:tabs>
          <w:tab w:val="right" w:leader="dot" w:pos="9350"/>
        </w:tabs>
        <w:rPr>
          <w:ins w:id="99" w:author="blake" w:date="2012-07-01T23:28:00Z"/>
          <w:rFonts w:asciiTheme="minorHAnsi" w:eastAsiaTheme="minorEastAsia" w:hAnsiTheme="minorHAnsi" w:cstheme="minorBidi"/>
          <w:noProof/>
          <w:sz w:val="22"/>
          <w:szCs w:val="22"/>
        </w:rPr>
      </w:pPr>
      <w:ins w:id="10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"_Toc328948646"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System State</w:t>
        </w:r>
        <w:r>
          <w:rPr>
            <w:noProof/>
            <w:webHidden/>
          </w:rPr>
          <w:tab/>
        </w:r>
        <w:r>
          <w:rPr>
            <w:noProof/>
            <w:webHidden/>
          </w:rPr>
          <w:fldChar w:fldCharType="begin"/>
        </w:r>
        <w:r>
          <w:rPr>
            <w:noProof/>
            <w:webHidden/>
          </w:rPr>
          <w:instrText xml:space="preserve"> PAGEREF _Toc328948646 \h </w:instrText>
        </w:r>
        <w:r>
          <w:rPr>
            <w:noProof/>
            <w:webHidden/>
          </w:rPr>
        </w:r>
      </w:ins>
      <w:r>
        <w:rPr>
          <w:noProof/>
          <w:webHidden/>
        </w:rPr>
        <w:fldChar w:fldCharType="separate"/>
      </w:r>
      <w:ins w:id="101" w:author="blake" w:date="2012-07-01T23:29:00Z">
        <w:r w:rsidR="00D62969">
          <w:rPr>
            <w:noProof/>
            <w:webHidden/>
          </w:rPr>
          <w:t>13</w:t>
        </w:r>
      </w:ins>
      <w:ins w:id="102" w:author="blake" w:date="2012-07-01T23:28:00Z">
        <w:r>
          <w:rPr>
            <w:noProof/>
            <w:webHidden/>
          </w:rPr>
          <w:fldChar w:fldCharType="end"/>
        </w:r>
        <w:r w:rsidRPr="00F41B07">
          <w:rPr>
            <w:rStyle w:val="Hyperlink"/>
            <w:noProof/>
          </w:rPr>
          <w:fldChar w:fldCharType="end"/>
        </w:r>
      </w:ins>
    </w:p>
    <w:p w:rsidR="000B3219" w:rsidRDefault="000B3219">
      <w:pPr>
        <w:pStyle w:val="TOC3"/>
        <w:tabs>
          <w:tab w:val="right" w:leader="dot" w:pos="9350"/>
        </w:tabs>
        <w:rPr>
          <w:ins w:id="103" w:author="blake" w:date="2012-07-01T23:28:00Z"/>
          <w:rFonts w:asciiTheme="minorHAnsi" w:eastAsiaTheme="minorEastAsia" w:hAnsiTheme="minorHAnsi" w:cstheme="minorBidi"/>
          <w:noProof/>
          <w:sz w:val="22"/>
          <w:szCs w:val="22"/>
        </w:rPr>
      </w:pPr>
      <w:ins w:id="10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"_Toc328948647"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Test Actions</w:t>
        </w:r>
        <w:r>
          <w:rPr>
            <w:noProof/>
            <w:webHidden/>
          </w:rPr>
          <w:tab/>
        </w:r>
        <w:r>
          <w:rPr>
            <w:noProof/>
            <w:webHidden/>
          </w:rPr>
          <w:fldChar w:fldCharType="begin"/>
        </w:r>
        <w:r>
          <w:rPr>
            <w:noProof/>
            <w:webHidden/>
          </w:rPr>
          <w:instrText xml:space="preserve"> PAGEREF _Toc328948647 \h </w:instrText>
        </w:r>
        <w:r>
          <w:rPr>
            <w:noProof/>
            <w:webHidden/>
          </w:rPr>
        </w:r>
      </w:ins>
      <w:r>
        <w:rPr>
          <w:noProof/>
          <w:webHidden/>
        </w:rPr>
        <w:fldChar w:fldCharType="separate"/>
      </w:r>
      <w:ins w:id="105" w:author="blake" w:date="2012-07-01T23:29:00Z">
        <w:r w:rsidR="00D62969">
          <w:rPr>
            <w:noProof/>
            <w:webHidden/>
          </w:rPr>
          <w:t>13</w:t>
        </w:r>
      </w:ins>
      <w:ins w:id="106" w:author="blake" w:date="2012-07-01T23:28:00Z">
        <w:r>
          <w:rPr>
            <w:noProof/>
            <w:webHidden/>
          </w:rPr>
          <w:fldChar w:fldCharType="end"/>
        </w:r>
        <w:r w:rsidRPr="00F41B07">
          <w:rPr>
            <w:rStyle w:val="Hyperlink"/>
            <w:noProof/>
          </w:rPr>
          <w:fldChar w:fldCharType="end"/>
        </w:r>
      </w:ins>
    </w:p>
    <w:p w:rsidR="000B3219" w:rsidRDefault="000B3219">
      <w:pPr>
        <w:pStyle w:val="TOC3"/>
        <w:tabs>
          <w:tab w:val="right" w:leader="dot" w:pos="9350"/>
        </w:tabs>
        <w:rPr>
          <w:ins w:id="107" w:author="blake" w:date="2012-07-01T23:28:00Z"/>
          <w:rFonts w:asciiTheme="minorHAnsi" w:eastAsiaTheme="minorEastAsia" w:hAnsiTheme="minorHAnsi" w:cstheme="minorBidi"/>
          <w:noProof/>
          <w:sz w:val="22"/>
          <w:szCs w:val="22"/>
        </w:rPr>
      </w:pPr>
      <w:ins w:id="10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"_Toc328948648"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Shell Environment</w:t>
        </w:r>
        <w:r>
          <w:rPr>
            <w:noProof/>
            <w:webHidden/>
          </w:rPr>
          <w:tab/>
        </w:r>
        <w:r>
          <w:rPr>
            <w:noProof/>
            <w:webHidden/>
          </w:rPr>
          <w:fldChar w:fldCharType="begin"/>
        </w:r>
        <w:r>
          <w:rPr>
            <w:noProof/>
            <w:webHidden/>
          </w:rPr>
          <w:instrText xml:space="preserve"> PAGEREF _Toc328948648 \h </w:instrText>
        </w:r>
        <w:r>
          <w:rPr>
            <w:noProof/>
            <w:webHidden/>
          </w:rPr>
        </w:r>
      </w:ins>
      <w:r>
        <w:rPr>
          <w:noProof/>
          <w:webHidden/>
        </w:rPr>
        <w:fldChar w:fldCharType="separate"/>
      </w:r>
      <w:ins w:id="109" w:author="blake" w:date="2012-07-01T23:29:00Z">
        <w:r w:rsidR="00D62969">
          <w:rPr>
            <w:noProof/>
            <w:webHidden/>
          </w:rPr>
          <w:t>14</w:t>
        </w:r>
      </w:ins>
      <w:ins w:id="110" w:author="blake" w:date="2012-07-01T23:28:00Z">
        <w:r>
          <w:rPr>
            <w:noProof/>
            <w:webHidden/>
          </w:rPr>
          <w:fldChar w:fldCharType="end"/>
        </w:r>
        <w:r w:rsidRPr="00F41B07">
          <w:rPr>
            <w:rStyle w:val="Hyperlink"/>
            <w:noProof/>
          </w:rPr>
          <w:fldChar w:fldCharType="end"/>
        </w:r>
      </w:ins>
    </w:p>
    <w:p w:rsidR="000B3219" w:rsidRDefault="000B3219">
      <w:pPr>
        <w:pStyle w:val="TOC3"/>
        <w:tabs>
          <w:tab w:val="right" w:leader="dot" w:pos="9350"/>
        </w:tabs>
        <w:rPr>
          <w:ins w:id="111" w:author="blake" w:date="2012-07-01T23:28:00Z"/>
          <w:rFonts w:asciiTheme="minorHAnsi" w:eastAsiaTheme="minorEastAsia" w:hAnsiTheme="minorHAnsi" w:cstheme="minorBidi"/>
          <w:noProof/>
          <w:sz w:val="22"/>
          <w:szCs w:val="22"/>
        </w:rPr>
      </w:pPr>
      <w:ins w:id="11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"_Toc328948649"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Order of Operations</w:t>
        </w:r>
        <w:r>
          <w:rPr>
            <w:noProof/>
            <w:webHidden/>
          </w:rPr>
          <w:tab/>
        </w:r>
        <w:r>
          <w:rPr>
            <w:noProof/>
            <w:webHidden/>
          </w:rPr>
          <w:fldChar w:fldCharType="begin"/>
        </w:r>
        <w:r>
          <w:rPr>
            <w:noProof/>
            <w:webHidden/>
          </w:rPr>
          <w:instrText xml:space="preserve"> PAGEREF _Toc328948649 \h </w:instrText>
        </w:r>
        <w:r>
          <w:rPr>
            <w:noProof/>
            <w:webHidden/>
          </w:rPr>
        </w:r>
      </w:ins>
      <w:r>
        <w:rPr>
          <w:noProof/>
          <w:webHidden/>
        </w:rPr>
        <w:fldChar w:fldCharType="separate"/>
      </w:r>
      <w:ins w:id="113" w:author="blake" w:date="2012-07-01T23:29:00Z">
        <w:r w:rsidR="00D62969">
          <w:rPr>
            <w:noProof/>
            <w:webHidden/>
          </w:rPr>
          <w:t>14</w:t>
        </w:r>
      </w:ins>
      <w:ins w:id="114" w:author="blake" w:date="2012-07-01T23:28:00Z">
        <w:r>
          <w:rPr>
            <w:noProof/>
            <w:webHidden/>
          </w:rPr>
          <w:fldChar w:fldCharType="end"/>
        </w:r>
        <w:r w:rsidRPr="00F41B07">
          <w:rPr>
            <w:rStyle w:val="Hyperlink"/>
            <w:noProof/>
          </w:rPr>
          <w:fldChar w:fldCharType="end"/>
        </w:r>
      </w:ins>
    </w:p>
    <w:p w:rsidR="000B3219" w:rsidRDefault="000B3219">
      <w:pPr>
        <w:pStyle w:val="TOC3"/>
        <w:tabs>
          <w:tab w:val="right" w:leader="dot" w:pos="9350"/>
        </w:tabs>
        <w:rPr>
          <w:ins w:id="115" w:author="blake" w:date="2012-07-01T23:28:00Z"/>
          <w:rFonts w:asciiTheme="minorHAnsi" w:eastAsiaTheme="minorEastAsia" w:hAnsiTheme="minorHAnsi" w:cstheme="minorBidi"/>
          <w:noProof/>
          <w:sz w:val="22"/>
          <w:szCs w:val="22"/>
        </w:rPr>
      </w:pPr>
      <w:ins w:id="11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"_Toc328948650"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Backup Key Files</w:t>
        </w:r>
        <w:r>
          <w:rPr>
            <w:noProof/>
            <w:webHidden/>
          </w:rPr>
          <w:tab/>
        </w:r>
        <w:r>
          <w:rPr>
            <w:noProof/>
            <w:webHidden/>
          </w:rPr>
          <w:fldChar w:fldCharType="begin"/>
        </w:r>
        <w:r>
          <w:rPr>
            <w:noProof/>
            <w:webHidden/>
          </w:rPr>
          <w:instrText xml:space="preserve"> PAGEREF _Toc328948650 \h </w:instrText>
        </w:r>
        <w:r>
          <w:rPr>
            <w:noProof/>
            <w:webHidden/>
          </w:rPr>
        </w:r>
      </w:ins>
      <w:r>
        <w:rPr>
          <w:noProof/>
          <w:webHidden/>
        </w:rPr>
        <w:fldChar w:fldCharType="separate"/>
      </w:r>
      <w:ins w:id="117" w:author="blake" w:date="2012-07-01T23:29:00Z">
        <w:r w:rsidR="00D62969">
          <w:rPr>
            <w:noProof/>
            <w:webHidden/>
          </w:rPr>
          <w:t>14</w:t>
        </w:r>
      </w:ins>
      <w:ins w:id="118" w:author="blake" w:date="2012-07-01T23:28:00Z">
        <w:r>
          <w:rPr>
            <w:noProof/>
            <w:webHidden/>
          </w:rPr>
          <w:fldChar w:fldCharType="end"/>
        </w:r>
        <w:r w:rsidRPr="00F41B07">
          <w:rPr>
            <w:rStyle w:val="Hyperlink"/>
            <w:noProof/>
          </w:rPr>
          <w:fldChar w:fldCharType="end"/>
        </w:r>
      </w:ins>
    </w:p>
    <w:p w:rsidR="000B3219" w:rsidRDefault="000B3219">
      <w:pPr>
        <w:pStyle w:val="TOC1"/>
        <w:rPr>
          <w:ins w:id="119" w:author="blake" w:date="2012-07-01T23:28:00Z"/>
          <w:rFonts w:asciiTheme="minorHAnsi" w:eastAsiaTheme="minorEastAsia" w:hAnsiTheme="minorHAnsi" w:cstheme="minorBidi"/>
          <w:noProof/>
          <w:sz w:val="22"/>
          <w:szCs w:val="22"/>
        </w:rPr>
      </w:pPr>
      <w:ins w:id="12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"_Toc328948651"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Benchmark Items</w:t>
        </w:r>
        <w:r>
          <w:rPr>
            <w:noProof/>
            <w:webHidden/>
          </w:rPr>
          <w:tab/>
        </w:r>
        <w:r>
          <w:rPr>
            <w:noProof/>
            <w:webHidden/>
          </w:rPr>
          <w:fldChar w:fldCharType="begin"/>
        </w:r>
        <w:r>
          <w:rPr>
            <w:noProof/>
            <w:webHidden/>
          </w:rPr>
          <w:instrText xml:space="preserve"> PAGEREF _Toc328948651 \h </w:instrText>
        </w:r>
        <w:r>
          <w:rPr>
            <w:noProof/>
            <w:webHidden/>
          </w:rPr>
        </w:r>
      </w:ins>
      <w:r>
        <w:rPr>
          <w:noProof/>
          <w:webHidden/>
        </w:rPr>
        <w:fldChar w:fldCharType="separate"/>
      </w:r>
      <w:ins w:id="121" w:author="blake" w:date="2012-07-01T23:29:00Z">
        <w:r w:rsidR="00D62969">
          <w:rPr>
            <w:noProof/>
            <w:webHidden/>
          </w:rPr>
          <w:t>15</w:t>
        </w:r>
      </w:ins>
      <w:ins w:id="122" w:author="blake" w:date="2012-07-01T23:28:00Z">
        <w:r>
          <w:rPr>
            <w:noProof/>
            <w:webHidden/>
          </w:rPr>
          <w:fldChar w:fldCharType="end"/>
        </w:r>
        <w:r w:rsidRPr="00F41B07">
          <w:rPr>
            <w:rStyle w:val="Hyperlink"/>
            <w:noProof/>
          </w:rPr>
          <w:fldChar w:fldCharType="end"/>
        </w:r>
      </w:ins>
    </w:p>
    <w:p w:rsidR="000B3219" w:rsidRDefault="000B3219">
      <w:pPr>
        <w:pStyle w:val="TOC1"/>
        <w:tabs>
          <w:tab w:val="left" w:pos="480"/>
        </w:tabs>
        <w:rPr>
          <w:ins w:id="123" w:author="blake" w:date="2012-07-01T23:28:00Z"/>
          <w:rFonts w:asciiTheme="minorHAnsi" w:eastAsiaTheme="minorEastAsia" w:hAnsiTheme="minorHAnsi" w:cstheme="minorBidi"/>
          <w:noProof/>
          <w:sz w:val="22"/>
          <w:szCs w:val="22"/>
        </w:rPr>
      </w:pPr>
      <w:ins w:id="12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"_Toc328948652"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w:t>
        </w:r>
        <w:r>
          <w:rPr>
            <w:rFonts w:asciiTheme="minorHAnsi" w:eastAsiaTheme="minorEastAsia" w:hAnsiTheme="minorHAnsi" w:cstheme="minorBidi"/>
            <w:noProof/>
            <w:sz w:val="22"/>
            <w:szCs w:val="22"/>
          </w:rPr>
          <w:tab/>
        </w:r>
        <w:r w:rsidRPr="00F41B07">
          <w:rPr>
            <w:rStyle w:val="Hyperlink"/>
            <w:noProof/>
          </w:rPr>
          <w:t>Install Updates, Patches and Additional Security Software</w:t>
        </w:r>
        <w:r>
          <w:rPr>
            <w:noProof/>
            <w:webHidden/>
          </w:rPr>
          <w:tab/>
        </w:r>
        <w:r>
          <w:rPr>
            <w:noProof/>
            <w:webHidden/>
          </w:rPr>
          <w:fldChar w:fldCharType="begin"/>
        </w:r>
        <w:r>
          <w:rPr>
            <w:noProof/>
            <w:webHidden/>
          </w:rPr>
          <w:instrText xml:space="preserve"> PAGEREF _Toc328948652 \h </w:instrText>
        </w:r>
        <w:r>
          <w:rPr>
            <w:noProof/>
            <w:webHidden/>
          </w:rPr>
        </w:r>
      </w:ins>
      <w:r>
        <w:rPr>
          <w:noProof/>
          <w:webHidden/>
        </w:rPr>
        <w:fldChar w:fldCharType="separate"/>
      </w:r>
      <w:ins w:id="125" w:author="blake" w:date="2012-07-01T23:29:00Z">
        <w:r w:rsidR="00D62969">
          <w:rPr>
            <w:noProof/>
            <w:webHidden/>
          </w:rPr>
          <w:t>15</w:t>
        </w:r>
      </w:ins>
      <w:ins w:id="126"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127" w:author="blake" w:date="2012-07-01T23:28:00Z"/>
          <w:rFonts w:asciiTheme="minorHAnsi" w:eastAsiaTheme="minorEastAsia" w:hAnsiTheme="minorHAnsi" w:cstheme="minorBidi"/>
          <w:noProof/>
          <w:sz w:val="22"/>
          <w:szCs w:val="22"/>
        </w:rPr>
      </w:pPr>
      <w:ins w:id="12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"_Toc328948653"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w:t>
        </w:r>
        <w:r>
          <w:rPr>
            <w:rFonts w:asciiTheme="minorHAnsi" w:eastAsiaTheme="minorEastAsia" w:hAnsiTheme="minorHAnsi" w:cstheme="minorBidi"/>
            <w:noProof/>
            <w:sz w:val="22"/>
            <w:szCs w:val="22"/>
          </w:rPr>
          <w:tab/>
        </w:r>
        <w:r w:rsidRPr="00F41B07">
          <w:rPr>
            <w:rStyle w:val="Hyperlink"/>
            <w:noProof/>
          </w:rPr>
          <w:t>Filesystem Configuration</w:t>
        </w:r>
        <w:r>
          <w:rPr>
            <w:noProof/>
            <w:webHidden/>
          </w:rPr>
          <w:tab/>
        </w:r>
        <w:r>
          <w:rPr>
            <w:noProof/>
            <w:webHidden/>
          </w:rPr>
          <w:fldChar w:fldCharType="begin"/>
        </w:r>
        <w:r>
          <w:rPr>
            <w:noProof/>
            <w:webHidden/>
          </w:rPr>
          <w:instrText xml:space="preserve"> PAGEREF _Toc328948653 \h </w:instrText>
        </w:r>
        <w:r>
          <w:rPr>
            <w:noProof/>
            <w:webHidden/>
          </w:rPr>
        </w:r>
      </w:ins>
      <w:r>
        <w:rPr>
          <w:noProof/>
          <w:webHidden/>
        </w:rPr>
        <w:fldChar w:fldCharType="separate"/>
      </w:r>
      <w:ins w:id="129" w:author="blake" w:date="2012-07-01T23:29:00Z">
        <w:r w:rsidR="00D62969">
          <w:rPr>
            <w:noProof/>
            <w:webHidden/>
          </w:rPr>
          <w:t>15</w:t>
        </w:r>
      </w:ins>
      <w:ins w:id="13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31" w:author="blake" w:date="2012-07-01T23:28:00Z"/>
          <w:rFonts w:asciiTheme="minorHAnsi" w:eastAsiaTheme="minorEastAsia" w:hAnsiTheme="minorHAnsi" w:cstheme="minorBidi"/>
          <w:noProof/>
          <w:sz w:val="22"/>
          <w:szCs w:val="22"/>
        </w:rPr>
      </w:pPr>
      <w:ins w:id="13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"_Toc328948654"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1.1.1</w:t>
        </w:r>
        <w:r>
          <w:rPr>
            <w:rFonts w:asciiTheme="minorHAnsi" w:eastAsiaTheme="minorEastAsia" w:hAnsiTheme="minorHAnsi" w:cstheme="minorBidi"/>
            <w:noProof/>
            <w:sz w:val="22"/>
            <w:szCs w:val="22"/>
          </w:rPr>
          <w:tab/>
        </w:r>
        <w:r w:rsidRPr="00F41B07">
          <w:rPr>
            <w:rStyle w:val="Hyperlink"/>
            <w:noProof/>
          </w:rPr>
          <w:t xml:space="preserve">Create Separate Partition for </w:t>
        </w:r>
        <w:r w:rsidRPr="00F41B07">
          <w:rPr>
            <w:rStyle w:val="Hyperlink"/>
            <w:rFonts w:ascii="Courier New" w:eastAsia="Calibri" w:hAnsi="Courier New"/>
            <w:noProof/>
          </w:rPr>
          <w:t>/tmp</w:t>
        </w:r>
        <w:r>
          <w:rPr>
            <w:noProof/>
            <w:webHidden/>
          </w:rPr>
          <w:tab/>
        </w:r>
        <w:r>
          <w:rPr>
            <w:noProof/>
            <w:webHidden/>
          </w:rPr>
          <w:fldChar w:fldCharType="begin"/>
        </w:r>
        <w:r>
          <w:rPr>
            <w:noProof/>
            <w:webHidden/>
          </w:rPr>
          <w:instrText xml:space="preserve"> PAGEREF _Toc328948654 \h </w:instrText>
        </w:r>
        <w:r>
          <w:rPr>
            <w:noProof/>
            <w:webHidden/>
          </w:rPr>
        </w:r>
      </w:ins>
      <w:r>
        <w:rPr>
          <w:noProof/>
          <w:webHidden/>
        </w:rPr>
        <w:fldChar w:fldCharType="separate"/>
      </w:r>
      <w:ins w:id="133" w:author="blake" w:date="2012-07-01T23:29:00Z">
        <w:r w:rsidR="00D62969">
          <w:rPr>
            <w:noProof/>
            <w:webHidden/>
          </w:rPr>
          <w:t>15</w:t>
        </w:r>
      </w:ins>
      <w:ins w:id="13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35" w:author="blake" w:date="2012-07-01T23:28:00Z"/>
          <w:rFonts w:asciiTheme="minorHAnsi" w:eastAsiaTheme="minorEastAsia" w:hAnsiTheme="minorHAnsi" w:cstheme="minorBidi"/>
          <w:noProof/>
          <w:sz w:val="22"/>
          <w:szCs w:val="22"/>
        </w:rPr>
      </w:pPr>
      <w:ins w:id="13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"_Toc328948655"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1.1.2</w:t>
        </w:r>
        <w:r>
          <w:rPr>
            <w:rFonts w:asciiTheme="minorHAnsi" w:eastAsiaTheme="minorEastAsia" w:hAnsiTheme="minorHAnsi" w:cstheme="minorBidi"/>
            <w:noProof/>
            <w:sz w:val="22"/>
            <w:szCs w:val="22"/>
          </w:rPr>
          <w:tab/>
        </w:r>
        <w:r w:rsidRPr="00F41B07">
          <w:rPr>
            <w:rStyle w:val="Hyperlink"/>
            <w:noProof/>
          </w:rPr>
          <w:t xml:space="preserve">Set </w:t>
        </w:r>
        <w:r w:rsidRPr="00F41B07">
          <w:rPr>
            <w:rStyle w:val="Hyperlink"/>
            <w:rFonts w:ascii="Courier New" w:eastAsia="Calibri" w:hAnsi="Courier New"/>
            <w:noProof/>
          </w:rPr>
          <w:t>nodev</w:t>
        </w:r>
        <w:r w:rsidRPr="00F41B07">
          <w:rPr>
            <w:rStyle w:val="Hyperlink"/>
            <w:noProof/>
          </w:rPr>
          <w:t xml:space="preserve"> option for </w:t>
        </w:r>
        <w:r w:rsidRPr="00F41B07">
          <w:rPr>
            <w:rStyle w:val="Hyperlink"/>
            <w:rFonts w:ascii="Courier New" w:eastAsia="Calibri" w:hAnsi="Courier New"/>
            <w:noProof/>
          </w:rPr>
          <w:t>/tmp</w:t>
        </w:r>
        <w:r w:rsidRPr="00F41B07">
          <w:rPr>
            <w:rStyle w:val="Hyperlink"/>
            <w:noProof/>
          </w:rPr>
          <w:t xml:space="preserve"> Partition</w:t>
        </w:r>
        <w:r>
          <w:rPr>
            <w:noProof/>
            <w:webHidden/>
          </w:rPr>
          <w:tab/>
        </w:r>
        <w:r>
          <w:rPr>
            <w:noProof/>
            <w:webHidden/>
          </w:rPr>
          <w:fldChar w:fldCharType="begin"/>
        </w:r>
        <w:r>
          <w:rPr>
            <w:noProof/>
            <w:webHidden/>
          </w:rPr>
          <w:instrText xml:space="preserve"> PAGEREF _Toc328948655 \h </w:instrText>
        </w:r>
        <w:r>
          <w:rPr>
            <w:noProof/>
            <w:webHidden/>
          </w:rPr>
        </w:r>
      </w:ins>
      <w:r>
        <w:rPr>
          <w:noProof/>
          <w:webHidden/>
        </w:rPr>
        <w:fldChar w:fldCharType="separate"/>
      </w:r>
      <w:ins w:id="137" w:author="blake" w:date="2012-07-01T23:29:00Z">
        <w:r w:rsidR="00D62969">
          <w:rPr>
            <w:noProof/>
            <w:webHidden/>
          </w:rPr>
          <w:t>16</w:t>
        </w:r>
      </w:ins>
      <w:ins w:id="13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39" w:author="blake" w:date="2012-07-01T23:28:00Z"/>
          <w:rFonts w:asciiTheme="minorHAnsi" w:eastAsiaTheme="minorEastAsia" w:hAnsiTheme="minorHAnsi" w:cstheme="minorBidi"/>
          <w:noProof/>
          <w:sz w:val="22"/>
          <w:szCs w:val="22"/>
        </w:rPr>
      </w:pPr>
      <w:ins w:id="14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"_Toc328948656"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1.1.3</w:t>
        </w:r>
        <w:r>
          <w:rPr>
            <w:rFonts w:asciiTheme="minorHAnsi" w:eastAsiaTheme="minorEastAsia" w:hAnsiTheme="minorHAnsi" w:cstheme="minorBidi"/>
            <w:noProof/>
            <w:sz w:val="22"/>
            <w:szCs w:val="22"/>
          </w:rPr>
          <w:tab/>
        </w:r>
        <w:r w:rsidRPr="00F41B07">
          <w:rPr>
            <w:rStyle w:val="Hyperlink"/>
            <w:noProof/>
          </w:rPr>
          <w:t xml:space="preserve">Set </w:t>
        </w:r>
        <w:r w:rsidRPr="00F41B07">
          <w:rPr>
            <w:rStyle w:val="Hyperlink"/>
            <w:rFonts w:ascii="Courier New" w:eastAsia="Calibri" w:hAnsi="Courier New"/>
            <w:noProof/>
          </w:rPr>
          <w:t>nosuid</w:t>
        </w:r>
        <w:r w:rsidRPr="00F41B07">
          <w:rPr>
            <w:rStyle w:val="Hyperlink"/>
            <w:noProof/>
          </w:rPr>
          <w:t xml:space="preserve"> option for </w:t>
        </w:r>
        <w:r w:rsidRPr="00F41B07">
          <w:rPr>
            <w:rStyle w:val="Hyperlink"/>
            <w:rFonts w:ascii="Courier New" w:eastAsia="Calibri" w:hAnsi="Courier New"/>
            <w:noProof/>
          </w:rPr>
          <w:t>/tmp</w:t>
        </w:r>
        <w:r w:rsidRPr="00F41B07">
          <w:rPr>
            <w:rStyle w:val="Hyperlink"/>
            <w:noProof/>
          </w:rPr>
          <w:t xml:space="preserve"> Partition</w:t>
        </w:r>
        <w:r>
          <w:rPr>
            <w:noProof/>
            <w:webHidden/>
          </w:rPr>
          <w:tab/>
        </w:r>
        <w:r>
          <w:rPr>
            <w:noProof/>
            <w:webHidden/>
          </w:rPr>
          <w:fldChar w:fldCharType="begin"/>
        </w:r>
        <w:r>
          <w:rPr>
            <w:noProof/>
            <w:webHidden/>
          </w:rPr>
          <w:instrText xml:space="preserve"> PAGEREF _Toc328948656 \h </w:instrText>
        </w:r>
        <w:r>
          <w:rPr>
            <w:noProof/>
            <w:webHidden/>
          </w:rPr>
        </w:r>
      </w:ins>
      <w:r>
        <w:rPr>
          <w:noProof/>
          <w:webHidden/>
        </w:rPr>
        <w:fldChar w:fldCharType="separate"/>
      </w:r>
      <w:ins w:id="141" w:author="blake" w:date="2012-07-01T23:29:00Z">
        <w:r w:rsidR="00D62969">
          <w:rPr>
            <w:noProof/>
            <w:webHidden/>
          </w:rPr>
          <w:t>16</w:t>
        </w:r>
      </w:ins>
      <w:ins w:id="14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43" w:author="blake" w:date="2012-07-01T23:28:00Z"/>
          <w:rFonts w:asciiTheme="minorHAnsi" w:eastAsiaTheme="minorEastAsia" w:hAnsiTheme="minorHAnsi" w:cstheme="minorBidi"/>
          <w:noProof/>
          <w:sz w:val="22"/>
          <w:szCs w:val="22"/>
        </w:rPr>
      </w:pPr>
      <w:ins w:id="14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"_Toc328948657"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1.1.4</w:t>
        </w:r>
        <w:r>
          <w:rPr>
            <w:rFonts w:asciiTheme="minorHAnsi" w:eastAsiaTheme="minorEastAsia" w:hAnsiTheme="minorHAnsi" w:cstheme="minorBidi"/>
            <w:noProof/>
            <w:sz w:val="22"/>
            <w:szCs w:val="22"/>
          </w:rPr>
          <w:tab/>
        </w:r>
        <w:r w:rsidRPr="00F41B07">
          <w:rPr>
            <w:rStyle w:val="Hyperlink"/>
            <w:noProof/>
          </w:rPr>
          <w:t xml:space="preserve">Set </w:t>
        </w:r>
        <w:r w:rsidRPr="00F41B07">
          <w:rPr>
            <w:rStyle w:val="Hyperlink"/>
            <w:rFonts w:ascii="Courier New" w:eastAsia="Calibri" w:hAnsi="Courier New"/>
            <w:noProof/>
          </w:rPr>
          <w:t>noexec</w:t>
        </w:r>
        <w:r w:rsidRPr="00F41B07">
          <w:rPr>
            <w:rStyle w:val="Hyperlink"/>
            <w:noProof/>
          </w:rPr>
          <w:t xml:space="preserve"> option for </w:t>
        </w:r>
        <w:r w:rsidRPr="00F41B07">
          <w:rPr>
            <w:rStyle w:val="Hyperlink"/>
            <w:rFonts w:ascii="Courier New" w:eastAsia="Calibri" w:hAnsi="Courier New"/>
            <w:noProof/>
          </w:rPr>
          <w:t>/tmp</w:t>
        </w:r>
        <w:r w:rsidRPr="00F41B07">
          <w:rPr>
            <w:rStyle w:val="Hyperlink"/>
            <w:noProof/>
          </w:rPr>
          <w:t xml:space="preserve"> Partition</w:t>
        </w:r>
        <w:r>
          <w:rPr>
            <w:noProof/>
            <w:webHidden/>
          </w:rPr>
          <w:tab/>
        </w:r>
        <w:r>
          <w:rPr>
            <w:noProof/>
            <w:webHidden/>
          </w:rPr>
          <w:fldChar w:fldCharType="begin"/>
        </w:r>
        <w:r>
          <w:rPr>
            <w:noProof/>
            <w:webHidden/>
          </w:rPr>
          <w:instrText xml:space="preserve"> PAGEREF _Toc328948657 \h </w:instrText>
        </w:r>
        <w:r>
          <w:rPr>
            <w:noProof/>
            <w:webHidden/>
          </w:rPr>
        </w:r>
      </w:ins>
      <w:r>
        <w:rPr>
          <w:noProof/>
          <w:webHidden/>
        </w:rPr>
        <w:fldChar w:fldCharType="separate"/>
      </w:r>
      <w:ins w:id="145" w:author="blake" w:date="2012-07-01T23:29:00Z">
        <w:r w:rsidR="00D62969">
          <w:rPr>
            <w:noProof/>
            <w:webHidden/>
          </w:rPr>
          <w:t>17</w:t>
        </w:r>
      </w:ins>
      <w:ins w:id="14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47" w:author="blake" w:date="2012-07-01T23:28:00Z"/>
          <w:rFonts w:asciiTheme="minorHAnsi" w:eastAsiaTheme="minorEastAsia" w:hAnsiTheme="minorHAnsi" w:cstheme="minorBidi"/>
          <w:noProof/>
          <w:sz w:val="22"/>
          <w:szCs w:val="22"/>
        </w:rPr>
      </w:pPr>
      <w:ins w:id="14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"_Toc328948658"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1.1.5</w:t>
        </w:r>
        <w:r>
          <w:rPr>
            <w:rFonts w:asciiTheme="minorHAnsi" w:eastAsiaTheme="minorEastAsia" w:hAnsiTheme="minorHAnsi" w:cstheme="minorBidi"/>
            <w:noProof/>
            <w:sz w:val="22"/>
            <w:szCs w:val="22"/>
          </w:rPr>
          <w:tab/>
        </w:r>
        <w:r w:rsidRPr="00F41B07">
          <w:rPr>
            <w:rStyle w:val="Hyperlink"/>
            <w:noProof/>
          </w:rPr>
          <w:t xml:space="preserve">Create Separate Partition for </w:t>
        </w:r>
        <w:r w:rsidRPr="00F41B07">
          <w:rPr>
            <w:rStyle w:val="Hyperlink"/>
            <w:rFonts w:ascii="Courier New" w:eastAsia="Calibri" w:hAnsi="Courier New"/>
            <w:noProof/>
          </w:rPr>
          <w:t>/var</w:t>
        </w:r>
        <w:r>
          <w:rPr>
            <w:noProof/>
            <w:webHidden/>
          </w:rPr>
          <w:tab/>
        </w:r>
        <w:r>
          <w:rPr>
            <w:noProof/>
            <w:webHidden/>
          </w:rPr>
          <w:fldChar w:fldCharType="begin"/>
        </w:r>
        <w:r>
          <w:rPr>
            <w:noProof/>
            <w:webHidden/>
          </w:rPr>
          <w:instrText xml:space="preserve"> PAGEREF _Toc328948658 \h </w:instrText>
        </w:r>
        <w:r>
          <w:rPr>
            <w:noProof/>
            <w:webHidden/>
          </w:rPr>
        </w:r>
      </w:ins>
      <w:r>
        <w:rPr>
          <w:noProof/>
          <w:webHidden/>
        </w:rPr>
        <w:fldChar w:fldCharType="separate"/>
      </w:r>
      <w:ins w:id="149" w:author="blake" w:date="2012-07-01T23:29:00Z">
        <w:r w:rsidR="00D62969">
          <w:rPr>
            <w:noProof/>
            <w:webHidden/>
          </w:rPr>
          <w:t>18</w:t>
        </w:r>
      </w:ins>
      <w:ins w:id="15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51" w:author="blake" w:date="2012-07-01T23:28:00Z"/>
          <w:rFonts w:asciiTheme="minorHAnsi" w:eastAsiaTheme="minorEastAsia" w:hAnsiTheme="minorHAnsi" w:cstheme="minorBidi"/>
          <w:noProof/>
          <w:sz w:val="22"/>
          <w:szCs w:val="22"/>
        </w:rPr>
      </w:pPr>
      <w:ins w:id="15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"_Toc328948659"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1.1.6</w:t>
        </w:r>
        <w:r>
          <w:rPr>
            <w:rFonts w:asciiTheme="minorHAnsi" w:eastAsiaTheme="minorEastAsia" w:hAnsiTheme="minorHAnsi" w:cstheme="minorBidi"/>
            <w:noProof/>
            <w:sz w:val="22"/>
            <w:szCs w:val="22"/>
          </w:rPr>
          <w:tab/>
        </w:r>
        <w:r w:rsidRPr="00F41B07">
          <w:rPr>
            <w:rStyle w:val="Hyperlink"/>
            <w:noProof/>
          </w:rPr>
          <w:t xml:space="preserve">Bind Mount the </w:t>
        </w:r>
        <w:r w:rsidRPr="00F41B07">
          <w:rPr>
            <w:rStyle w:val="Hyperlink"/>
            <w:rFonts w:ascii="Courier New" w:eastAsia="Calibri" w:hAnsi="Courier New"/>
            <w:noProof/>
          </w:rPr>
          <w:t>/var/tmp</w:t>
        </w:r>
        <w:r w:rsidRPr="00F41B07">
          <w:rPr>
            <w:rStyle w:val="Hyperlink"/>
            <w:noProof/>
          </w:rPr>
          <w:t xml:space="preserve"> directory to </w:t>
        </w:r>
        <w:r w:rsidRPr="00F41B07">
          <w:rPr>
            <w:rStyle w:val="Hyperlink"/>
            <w:rFonts w:ascii="Courier New" w:eastAsia="Calibri" w:hAnsi="Courier New"/>
            <w:noProof/>
          </w:rPr>
          <w:t>/tmp</w:t>
        </w:r>
        <w:r>
          <w:rPr>
            <w:noProof/>
            <w:webHidden/>
          </w:rPr>
          <w:tab/>
        </w:r>
        <w:r>
          <w:rPr>
            <w:noProof/>
            <w:webHidden/>
          </w:rPr>
          <w:fldChar w:fldCharType="begin"/>
        </w:r>
        <w:r>
          <w:rPr>
            <w:noProof/>
            <w:webHidden/>
          </w:rPr>
          <w:instrText xml:space="preserve"> PAGEREF _Toc328948659 \h </w:instrText>
        </w:r>
        <w:r>
          <w:rPr>
            <w:noProof/>
            <w:webHidden/>
          </w:rPr>
        </w:r>
      </w:ins>
      <w:r>
        <w:rPr>
          <w:noProof/>
          <w:webHidden/>
        </w:rPr>
        <w:fldChar w:fldCharType="separate"/>
      </w:r>
      <w:ins w:id="153" w:author="blake" w:date="2012-07-01T23:29:00Z">
        <w:r w:rsidR="00D62969">
          <w:rPr>
            <w:noProof/>
            <w:webHidden/>
          </w:rPr>
          <w:t>18</w:t>
        </w:r>
      </w:ins>
      <w:ins w:id="15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55" w:author="blake" w:date="2012-07-01T23:28:00Z"/>
          <w:rFonts w:asciiTheme="minorHAnsi" w:eastAsiaTheme="minorEastAsia" w:hAnsiTheme="minorHAnsi" w:cstheme="minorBidi"/>
          <w:noProof/>
          <w:sz w:val="22"/>
          <w:szCs w:val="22"/>
        </w:rPr>
      </w:pPr>
      <w:ins w:id="15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"_Toc328948660"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1.1.7</w:t>
        </w:r>
        <w:r>
          <w:rPr>
            <w:rFonts w:asciiTheme="minorHAnsi" w:eastAsiaTheme="minorEastAsia" w:hAnsiTheme="minorHAnsi" w:cstheme="minorBidi"/>
            <w:noProof/>
            <w:sz w:val="22"/>
            <w:szCs w:val="22"/>
          </w:rPr>
          <w:tab/>
        </w:r>
        <w:r w:rsidRPr="00F41B07">
          <w:rPr>
            <w:rStyle w:val="Hyperlink"/>
            <w:noProof/>
          </w:rPr>
          <w:t xml:space="preserve">Create Separate Partition for </w:t>
        </w:r>
        <w:r w:rsidRPr="00F41B07">
          <w:rPr>
            <w:rStyle w:val="Hyperlink"/>
            <w:rFonts w:ascii="Courier New" w:eastAsia="Calibri" w:hAnsi="Courier New"/>
            <w:noProof/>
          </w:rPr>
          <w:t>/var/log</w:t>
        </w:r>
        <w:r>
          <w:rPr>
            <w:noProof/>
            <w:webHidden/>
          </w:rPr>
          <w:tab/>
        </w:r>
        <w:r>
          <w:rPr>
            <w:noProof/>
            <w:webHidden/>
          </w:rPr>
          <w:fldChar w:fldCharType="begin"/>
        </w:r>
        <w:r>
          <w:rPr>
            <w:noProof/>
            <w:webHidden/>
          </w:rPr>
          <w:instrText xml:space="preserve"> PAGEREF _Toc328948660 \h </w:instrText>
        </w:r>
        <w:r>
          <w:rPr>
            <w:noProof/>
            <w:webHidden/>
          </w:rPr>
        </w:r>
      </w:ins>
      <w:r>
        <w:rPr>
          <w:noProof/>
          <w:webHidden/>
        </w:rPr>
        <w:fldChar w:fldCharType="separate"/>
      </w:r>
      <w:ins w:id="157" w:author="blake" w:date="2012-07-01T23:29:00Z">
        <w:r w:rsidR="00D62969">
          <w:rPr>
            <w:noProof/>
            <w:webHidden/>
          </w:rPr>
          <w:t>19</w:t>
        </w:r>
      </w:ins>
      <w:ins w:id="15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59" w:author="blake" w:date="2012-07-01T23:28:00Z"/>
          <w:rFonts w:asciiTheme="minorHAnsi" w:eastAsiaTheme="minorEastAsia" w:hAnsiTheme="minorHAnsi" w:cstheme="minorBidi"/>
          <w:noProof/>
          <w:sz w:val="22"/>
          <w:szCs w:val="22"/>
        </w:rPr>
      </w:pPr>
      <w:ins w:id="16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"_Toc328948661"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1.1.8</w:t>
        </w:r>
        <w:r>
          <w:rPr>
            <w:rFonts w:asciiTheme="minorHAnsi" w:eastAsiaTheme="minorEastAsia" w:hAnsiTheme="minorHAnsi" w:cstheme="minorBidi"/>
            <w:noProof/>
            <w:sz w:val="22"/>
            <w:szCs w:val="22"/>
          </w:rPr>
          <w:tab/>
        </w:r>
        <w:r w:rsidRPr="00F41B07">
          <w:rPr>
            <w:rStyle w:val="Hyperlink"/>
            <w:noProof/>
          </w:rPr>
          <w:t xml:space="preserve">Create Separate Partition for </w:t>
        </w:r>
        <w:r w:rsidRPr="00F41B07">
          <w:rPr>
            <w:rStyle w:val="Hyperlink"/>
            <w:rFonts w:ascii="Courier New" w:eastAsia="Calibri" w:hAnsi="Courier New"/>
            <w:noProof/>
          </w:rPr>
          <w:t>/var/log/audit</w:t>
        </w:r>
        <w:r>
          <w:rPr>
            <w:noProof/>
            <w:webHidden/>
          </w:rPr>
          <w:tab/>
        </w:r>
        <w:r>
          <w:rPr>
            <w:noProof/>
            <w:webHidden/>
          </w:rPr>
          <w:fldChar w:fldCharType="begin"/>
        </w:r>
        <w:r>
          <w:rPr>
            <w:noProof/>
            <w:webHidden/>
          </w:rPr>
          <w:instrText xml:space="preserve"> PAGEREF _Toc328948661 \h </w:instrText>
        </w:r>
        <w:r>
          <w:rPr>
            <w:noProof/>
            <w:webHidden/>
          </w:rPr>
        </w:r>
      </w:ins>
      <w:r>
        <w:rPr>
          <w:noProof/>
          <w:webHidden/>
        </w:rPr>
        <w:fldChar w:fldCharType="separate"/>
      </w:r>
      <w:ins w:id="161" w:author="blake" w:date="2012-07-01T23:29:00Z">
        <w:r w:rsidR="00D62969">
          <w:rPr>
            <w:noProof/>
            <w:webHidden/>
          </w:rPr>
          <w:t>20</w:t>
        </w:r>
      </w:ins>
      <w:ins w:id="16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63" w:author="blake" w:date="2012-07-01T23:28:00Z"/>
          <w:rFonts w:asciiTheme="minorHAnsi" w:eastAsiaTheme="minorEastAsia" w:hAnsiTheme="minorHAnsi" w:cstheme="minorBidi"/>
          <w:noProof/>
          <w:sz w:val="22"/>
          <w:szCs w:val="22"/>
        </w:rPr>
      </w:pPr>
      <w:ins w:id="16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"_Toc328948662"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1.1.9</w:t>
        </w:r>
        <w:r>
          <w:rPr>
            <w:rFonts w:asciiTheme="minorHAnsi" w:eastAsiaTheme="minorEastAsia" w:hAnsiTheme="minorHAnsi" w:cstheme="minorBidi"/>
            <w:noProof/>
            <w:sz w:val="22"/>
            <w:szCs w:val="22"/>
          </w:rPr>
          <w:tab/>
        </w:r>
        <w:r w:rsidRPr="00F41B07">
          <w:rPr>
            <w:rStyle w:val="Hyperlink"/>
            <w:noProof/>
          </w:rPr>
          <w:t xml:space="preserve">Create Separate Partition for </w:t>
        </w:r>
        <w:r w:rsidRPr="00F41B07">
          <w:rPr>
            <w:rStyle w:val="Hyperlink"/>
            <w:rFonts w:ascii="Courier New" w:eastAsia="Calibri" w:hAnsi="Courier New"/>
            <w:noProof/>
          </w:rPr>
          <w:t>/home</w:t>
        </w:r>
        <w:r>
          <w:rPr>
            <w:noProof/>
            <w:webHidden/>
          </w:rPr>
          <w:tab/>
        </w:r>
        <w:r>
          <w:rPr>
            <w:noProof/>
            <w:webHidden/>
          </w:rPr>
          <w:fldChar w:fldCharType="begin"/>
        </w:r>
        <w:r>
          <w:rPr>
            <w:noProof/>
            <w:webHidden/>
          </w:rPr>
          <w:instrText xml:space="preserve"> PAGEREF _Toc328948662 \h </w:instrText>
        </w:r>
        <w:r>
          <w:rPr>
            <w:noProof/>
            <w:webHidden/>
          </w:rPr>
        </w:r>
      </w:ins>
      <w:r>
        <w:rPr>
          <w:noProof/>
          <w:webHidden/>
        </w:rPr>
        <w:fldChar w:fldCharType="separate"/>
      </w:r>
      <w:ins w:id="165" w:author="blake" w:date="2012-07-01T23:29:00Z">
        <w:r w:rsidR="00D62969">
          <w:rPr>
            <w:noProof/>
            <w:webHidden/>
          </w:rPr>
          <w:t>20</w:t>
        </w:r>
      </w:ins>
      <w:ins w:id="16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67" w:author="blake" w:date="2012-07-01T23:28:00Z"/>
          <w:rFonts w:asciiTheme="minorHAnsi" w:eastAsiaTheme="minorEastAsia" w:hAnsiTheme="minorHAnsi" w:cstheme="minorBidi"/>
          <w:noProof/>
          <w:sz w:val="22"/>
          <w:szCs w:val="22"/>
        </w:rPr>
      </w:pPr>
      <w:ins w:id="16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"_Toc328948663"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1.1.10</w:t>
        </w:r>
        <w:r>
          <w:rPr>
            <w:rFonts w:asciiTheme="minorHAnsi" w:eastAsiaTheme="minorEastAsia" w:hAnsiTheme="minorHAnsi" w:cstheme="minorBidi"/>
            <w:noProof/>
            <w:sz w:val="22"/>
            <w:szCs w:val="22"/>
          </w:rPr>
          <w:tab/>
        </w:r>
        <w:r w:rsidRPr="00F41B07">
          <w:rPr>
            <w:rStyle w:val="Hyperlink"/>
            <w:noProof/>
          </w:rPr>
          <w:t xml:space="preserve">Add </w:t>
        </w:r>
        <w:r w:rsidRPr="00F41B07">
          <w:rPr>
            <w:rStyle w:val="Hyperlink"/>
            <w:rFonts w:ascii="Courier New" w:eastAsia="Calibri" w:hAnsi="Courier New"/>
            <w:noProof/>
          </w:rPr>
          <w:t>nodev</w:t>
        </w:r>
        <w:r w:rsidRPr="00F41B07">
          <w:rPr>
            <w:rStyle w:val="Hyperlink"/>
            <w:noProof/>
          </w:rPr>
          <w:t xml:space="preserve"> Option to </w:t>
        </w:r>
        <w:r w:rsidRPr="00F41B07">
          <w:rPr>
            <w:rStyle w:val="Hyperlink"/>
            <w:rFonts w:ascii="Courier New" w:eastAsia="Calibri" w:hAnsi="Courier New"/>
            <w:noProof/>
          </w:rPr>
          <w:t>/home</w:t>
        </w:r>
        <w:r>
          <w:rPr>
            <w:noProof/>
            <w:webHidden/>
          </w:rPr>
          <w:tab/>
        </w:r>
        <w:r>
          <w:rPr>
            <w:noProof/>
            <w:webHidden/>
          </w:rPr>
          <w:fldChar w:fldCharType="begin"/>
        </w:r>
        <w:r>
          <w:rPr>
            <w:noProof/>
            <w:webHidden/>
          </w:rPr>
          <w:instrText xml:space="preserve"> PAGEREF _Toc328948663 \h </w:instrText>
        </w:r>
        <w:r>
          <w:rPr>
            <w:noProof/>
            <w:webHidden/>
          </w:rPr>
        </w:r>
      </w:ins>
      <w:r>
        <w:rPr>
          <w:noProof/>
          <w:webHidden/>
        </w:rPr>
        <w:fldChar w:fldCharType="separate"/>
      </w:r>
      <w:ins w:id="169" w:author="blake" w:date="2012-07-01T23:29:00Z">
        <w:r w:rsidR="00D62969">
          <w:rPr>
            <w:noProof/>
            <w:webHidden/>
          </w:rPr>
          <w:t>21</w:t>
        </w:r>
      </w:ins>
      <w:ins w:id="17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71" w:author="blake" w:date="2012-07-01T23:28:00Z"/>
          <w:rFonts w:asciiTheme="minorHAnsi" w:eastAsiaTheme="minorEastAsia" w:hAnsiTheme="minorHAnsi" w:cstheme="minorBidi"/>
          <w:noProof/>
          <w:sz w:val="22"/>
          <w:szCs w:val="22"/>
        </w:rPr>
      </w:pPr>
      <w:ins w:id="17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"_Toc328948664"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1.1.11</w:t>
        </w:r>
        <w:r>
          <w:rPr>
            <w:rFonts w:asciiTheme="minorHAnsi" w:eastAsiaTheme="minorEastAsia" w:hAnsiTheme="minorHAnsi" w:cstheme="minorBidi"/>
            <w:noProof/>
            <w:sz w:val="22"/>
            <w:szCs w:val="22"/>
          </w:rPr>
          <w:tab/>
        </w:r>
        <w:r w:rsidRPr="00F41B07">
          <w:rPr>
            <w:rStyle w:val="Hyperlink"/>
            <w:noProof/>
          </w:rPr>
          <w:t xml:space="preserve">Add </w:t>
        </w:r>
        <w:r w:rsidRPr="00F41B07">
          <w:rPr>
            <w:rStyle w:val="Hyperlink"/>
            <w:rFonts w:ascii="Courier New" w:eastAsia="Calibri" w:hAnsi="Courier New"/>
            <w:noProof/>
          </w:rPr>
          <w:t>nodev</w:t>
        </w:r>
        <w:r w:rsidRPr="00F41B07">
          <w:rPr>
            <w:rStyle w:val="Hyperlink"/>
            <w:noProof/>
          </w:rPr>
          <w:t xml:space="preserve"> Option to Removable Media Partitions</w:t>
        </w:r>
        <w:r>
          <w:rPr>
            <w:noProof/>
            <w:webHidden/>
          </w:rPr>
          <w:tab/>
        </w:r>
        <w:r>
          <w:rPr>
            <w:noProof/>
            <w:webHidden/>
          </w:rPr>
          <w:fldChar w:fldCharType="begin"/>
        </w:r>
        <w:r>
          <w:rPr>
            <w:noProof/>
            <w:webHidden/>
          </w:rPr>
          <w:instrText xml:space="preserve"> PAGEREF _Toc328948664 \h </w:instrText>
        </w:r>
        <w:r>
          <w:rPr>
            <w:noProof/>
            <w:webHidden/>
          </w:rPr>
        </w:r>
      </w:ins>
      <w:r>
        <w:rPr>
          <w:noProof/>
          <w:webHidden/>
        </w:rPr>
        <w:fldChar w:fldCharType="separate"/>
      </w:r>
      <w:ins w:id="173" w:author="blake" w:date="2012-07-01T23:29:00Z">
        <w:r w:rsidR="00D62969">
          <w:rPr>
            <w:noProof/>
            <w:webHidden/>
          </w:rPr>
          <w:t>22</w:t>
        </w:r>
      </w:ins>
      <w:ins w:id="17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75" w:author="blake" w:date="2012-07-01T23:28:00Z"/>
          <w:rFonts w:asciiTheme="minorHAnsi" w:eastAsiaTheme="minorEastAsia" w:hAnsiTheme="minorHAnsi" w:cstheme="minorBidi"/>
          <w:noProof/>
          <w:sz w:val="22"/>
          <w:szCs w:val="22"/>
        </w:rPr>
      </w:pPr>
      <w:ins w:id="17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"_Toc328948665"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1.1.12</w:t>
        </w:r>
        <w:r>
          <w:rPr>
            <w:rFonts w:asciiTheme="minorHAnsi" w:eastAsiaTheme="minorEastAsia" w:hAnsiTheme="minorHAnsi" w:cstheme="minorBidi"/>
            <w:noProof/>
            <w:sz w:val="22"/>
            <w:szCs w:val="22"/>
          </w:rPr>
          <w:tab/>
        </w:r>
        <w:r w:rsidRPr="00F41B07">
          <w:rPr>
            <w:rStyle w:val="Hyperlink"/>
            <w:noProof/>
          </w:rPr>
          <w:t xml:space="preserve">Add </w:t>
        </w:r>
        <w:r w:rsidRPr="00F41B07">
          <w:rPr>
            <w:rStyle w:val="Hyperlink"/>
            <w:rFonts w:ascii="Courier New" w:eastAsia="Calibri" w:hAnsi="Courier New"/>
            <w:noProof/>
          </w:rPr>
          <w:t>noexec</w:t>
        </w:r>
        <w:r w:rsidRPr="00F41B07">
          <w:rPr>
            <w:rStyle w:val="Hyperlink"/>
            <w:noProof/>
          </w:rPr>
          <w:t xml:space="preserve"> Option to Removable Media Partitions</w:t>
        </w:r>
        <w:r>
          <w:rPr>
            <w:noProof/>
            <w:webHidden/>
          </w:rPr>
          <w:tab/>
        </w:r>
        <w:r>
          <w:rPr>
            <w:noProof/>
            <w:webHidden/>
          </w:rPr>
          <w:fldChar w:fldCharType="begin"/>
        </w:r>
        <w:r>
          <w:rPr>
            <w:noProof/>
            <w:webHidden/>
          </w:rPr>
          <w:instrText xml:space="preserve"> PAGEREF _Toc328948665 \h </w:instrText>
        </w:r>
        <w:r>
          <w:rPr>
            <w:noProof/>
            <w:webHidden/>
          </w:rPr>
        </w:r>
      </w:ins>
      <w:r>
        <w:rPr>
          <w:noProof/>
          <w:webHidden/>
        </w:rPr>
        <w:fldChar w:fldCharType="separate"/>
      </w:r>
      <w:ins w:id="177" w:author="blake" w:date="2012-07-01T23:29:00Z">
        <w:r w:rsidR="00D62969">
          <w:rPr>
            <w:noProof/>
            <w:webHidden/>
          </w:rPr>
          <w:t>22</w:t>
        </w:r>
      </w:ins>
      <w:ins w:id="17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79" w:author="blake" w:date="2012-07-01T23:28:00Z"/>
          <w:rFonts w:asciiTheme="minorHAnsi" w:eastAsiaTheme="minorEastAsia" w:hAnsiTheme="minorHAnsi" w:cstheme="minorBidi"/>
          <w:noProof/>
          <w:sz w:val="22"/>
          <w:szCs w:val="22"/>
        </w:rPr>
      </w:pPr>
      <w:ins w:id="18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"_Toc328948666"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1.1.13</w:t>
        </w:r>
        <w:r>
          <w:rPr>
            <w:rFonts w:asciiTheme="minorHAnsi" w:eastAsiaTheme="minorEastAsia" w:hAnsiTheme="minorHAnsi" w:cstheme="minorBidi"/>
            <w:noProof/>
            <w:sz w:val="22"/>
            <w:szCs w:val="22"/>
          </w:rPr>
          <w:tab/>
        </w:r>
        <w:r w:rsidRPr="00F41B07">
          <w:rPr>
            <w:rStyle w:val="Hyperlink"/>
            <w:noProof/>
          </w:rPr>
          <w:t xml:space="preserve">Add </w:t>
        </w:r>
        <w:r w:rsidRPr="00F41B07">
          <w:rPr>
            <w:rStyle w:val="Hyperlink"/>
            <w:rFonts w:ascii="Courier New" w:eastAsia="Calibri" w:hAnsi="Courier New"/>
            <w:noProof/>
          </w:rPr>
          <w:t>nosuid</w:t>
        </w:r>
        <w:r w:rsidRPr="00F41B07">
          <w:rPr>
            <w:rStyle w:val="Hyperlink"/>
            <w:noProof/>
          </w:rPr>
          <w:t xml:space="preserve"> Option to Removable Media Partitions</w:t>
        </w:r>
        <w:r>
          <w:rPr>
            <w:noProof/>
            <w:webHidden/>
          </w:rPr>
          <w:tab/>
        </w:r>
        <w:r>
          <w:rPr>
            <w:noProof/>
            <w:webHidden/>
          </w:rPr>
          <w:fldChar w:fldCharType="begin"/>
        </w:r>
        <w:r>
          <w:rPr>
            <w:noProof/>
            <w:webHidden/>
          </w:rPr>
          <w:instrText xml:space="preserve"> PAGEREF _Toc328948666 \h </w:instrText>
        </w:r>
        <w:r>
          <w:rPr>
            <w:noProof/>
            <w:webHidden/>
          </w:rPr>
        </w:r>
      </w:ins>
      <w:r>
        <w:rPr>
          <w:noProof/>
          <w:webHidden/>
        </w:rPr>
        <w:fldChar w:fldCharType="separate"/>
      </w:r>
      <w:ins w:id="181" w:author="blake" w:date="2012-07-01T23:29:00Z">
        <w:r w:rsidR="00D62969">
          <w:rPr>
            <w:noProof/>
            <w:webHidden/>
          </w:rPr>
          <w:t>23</w:t>
        </w:r>
      </w:ins>
      <w:ins w:id="18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83" w:author="blake" w:date="2012-07-01T23:28:00Z"/>
          <w:rFonts w:asciiTheme="minorHAnsi" w:eastAsiaTheme="minorEastAsia" w:hAnsiTheme="minorHAnsi" w:cstheme="minorBidi"/>
          <w:noProof/>
          <w:sz w:val="22"/>
          <w:szCs w:val="22"/>
        </w:rPr>
      </w:pPr>
      <w:ins w:id="18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"_Toc328948667"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1.1.14</w:t>
        </w:r>
        <w:r>
          <w:rPr>
            <w:rFonts w:asciiTheme="minorHAnsi" w:eastAsiaTheme="minorEastAsia" w:hAnsiTheme="minorHAnsi" w:cstheme="minorBidi"/>
            <w:noProof/>
            <w:sz w:val="22"/>
            <w:szCs w:val="22"/>
          </w:rPr>
          <w:tab/>
        </w:r>
        <w:r w:rsidRPr="00F41B07">
          <w:rPr>
            <w:rStyle w:val="Hyperlink"/>
            <w:noProof/>
          </w:rPr>
          <w:t xml:space="preserve">Add </w:t>
        </w:r>
        <w:r w:rsidRPr="00F41B07">
          <w:rPr>
            <w:rStyle w:val="Hyperlink"/>
            <w:rFonts w:ascii="Courier New" w:eastAsia="Calibri" w:hAnsi="Courier New"/>
            <w:noProof/>
          </w:rPr>
          <w:t>nodev</w:t>
        </w:r>
        <w:r w:rsidRPr="00F41B07">
          <w:rPr>
            <w:rStyle w:val="Hyperlink"/>
            <w:noProof/>
          </w:rPr>
          <w:t xml:space="preserve"> Option to </w:t>
        </w:r>
        <w:r w:rsidRPr="00F41B07">
          <w:rPr>
            <w:rStyle w:val="Hyperlink"/>
            <w:rFonts w:ascii="Courier New" w:eastAsia="Calibri" w:hAnsi="Courier New"/>
            <w:noProof/>
          </w:rPr>
          <w:t>/dev/shm</w:t>
        </w:r>
        <w:r w:rsidRPr="00F41B07">
          <w:rPr>
            <w:rStyle w:val="Hyperlink"/>
            <w:noProof/>
          </w:rPr>
          <w:t xml:space="preserve"> Partition</w:t>
        </w:r>
        <w:r>
          <w:rPr>
            <w:noProof/>
            <w:webHidden/>
          </w:rPr>
          <w:tab/>
        </w:r>
        <w:r>
          <w:rPr>
            <w:noProof/>
            <w:webHidden/>
          </w:rPr>
          <w:fldChar w:fldCharType="begin"/>
        </w:r>
        <w:r>
          <w:rPr>
            <w:noProof/>
            <w:webHidden/>
          </w:rPr>
          <w:instrText xml:space="preserve"> PAGEREF _Toc328948667 \h </w:instrText>
        </w:r>
        <w:r>
          <w:rPr>
            <w:noProof/>
            <w:webHidden/>
          </w:rPr>
        </w:r>
      </w:ins>
      <w:r>
        <w:rPr>
          <w:noProof/>
          <w:webHidden/>
        </w:rPr>
        <w:fldChar w:fldCharType="separate"/>
      </w:r>
      <w:ins w:id="185" w:author="blake" w:date="2012-07-01T23:29:00Z">
        <w:r w:rsidR="00D62969">
          <w:rPr>
            <w:noProof/>
            <w:webHidden/>
          </w:rPr>
          <w:t>23</w:t>
        </w:r>
      </w:ins>
      <w:ins w:id="18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87" w:author="blake" w:date="2012-07-01T23:28:00Z"/>
          <w:rFonts w:asciiTheme="minorHAnsi" w:eastAsiaTheme="minorEastAsia" w:hAnsiTheme="minorHAnsi" w:cstheme="minorBidi"/>
          <w:noProof/>
          <w:sz w:val="22"/>
          <w:szCs w:val="22"/>
        </w:rPr>
      </w:pPr>
      <w:ins w:id="18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"_Toc328948668"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1.1.15</w:t>
        </w:r>
        <w:r>
          <w:rPr>
            <w:rFonts w:asciiTheme="minorHAnsi" w:eastAsiaTheme="minorEastAsia" w:hAnsiTheme="minorHAnsi" w:cstheme="minorBidi"/>
            <w:noProof/>
            <w:sz w:val="22"/>
            <w:szCs w:val="22"/>
          </w:rPr>
          <w:tab/>
        </w:r>
        <w:r w:rsidRPr="00F41B07">
          <w:rPr>
            <w:rStyle w:val="Hyperlink"/>
            <w:noProof/>
          </w:rPr>
          <w:t xml:space="preserve">Add </w:t>
        </w:r>
        <w:r w:rsidRPr="00F41B07">
          <w:rPr>
            <w:rStyle w:val="Hyperlink"/>
            <w:rFonts w:ascii="Courier New" w:eastAsia="Calibri" w:hAnsi="Courier New"/>
            <w:noProof/>
          </w:rPr>
          <w:t>nosuid</w:t>
        </w:r>
        <w:r w:rsidRPr="00F41B07">
          <w:rPr>
            <w:rStyle w:val="Hyperlink"/>
            <w:noProof/>
          </w:rPr>
          <w:t xml:space="preserve"> Option to </w:t>
        </w:r>
        <w:r w:rsidRPr="00F41B07">
          <w:rPr>
            <w:rStyle w:val="Hyperlink"/>
            <w:rFonts w:ascii="Courier New" w:eastAsia="Calibri" w:hAnsi="Courier New"/>
            <w:noProof/>
          </w:rPr>
          <w:t>/dev/shm</w:t>
        </w:r>
        <w:r w:rsidRPr="00F41B07">
          <w:rPr>
            <w:rStyle w:val="Hyperlink"/>
            <w:noProof/>
          </w:rPr>
          <w:t xml:space="preserve"> Partition</w:t>
        </w:r>
        <w:r>
          <w:rPr>
            <w:noProof/>
            <w:webHidden/>
          </w:rPr>
          <w:tab/>
        </w:r>
        <w:r>
          <w:rPr>
            <w:noProof/>
            <w:webHidden/>
          </w:rPr>
          <w:fldChar w:fldCharType="begin"/>
        </w:r>
        <w:r>
          <w:rPr>
            <w:noProof/>
            <w:webHidden/>
          </w:rPr>
          <w:instrText xml:space="preserve"> PAGEREF _Toc328948668 \h </w:instrText>
        </w:r>
        <w:r>
          <w:rPr>
            <w:noProof/>
            <w:webHidden/>
          </w:rPr>
        </w:r>
      </w:ins>
      <w:r>
        <w:rPr>
          <w:noProof/>
          <w:webHidden/>
        </w:rPr>
        <w:fldChar w:fldCharType="separate"/>
      </w:r>
      <w:ins w:id="189" w:author="blake" w:date="2012-07-01T23:29:00Z">
        <w:r w:rsidR="00D62969">
          <w:rPr>
            <w:noProof/>
            <w:webHidden/>
          </w:rPr>
          <w:t>24</w:t>
        </w:r>
      </w:ins>
      <w:ins w:id="19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91" w:author="blake" w:date="2012-07-01T23:28:00Z"/>
          <w:rFonts w:asciiTheme="minorHAnsi" w:eastAsiaTheme="minorEastAsia" w:hAnsiTheme="minorHAnsi" w:cstheme="minorBidi"/>
          <w:noProof/>
          <w:sz w:val="22"/>
          <w:szCs w:val="22"/>
        </w:rPr>
      </w:pPr>
      <w:ins w:id="19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"_Toc328948669"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1.1.16</w:t>
        </w:r>
        <w:r>
          <w:rPr>
            <w:rFonts w:asciiTheme="minorHAnsi" w:eastAsiaTheme="minorEastAsia" w:hAnsiTheme="minorHAnsi" w:cstheme="minorBidi"/>
            <w:noProof/>
            <w:sz w:val="22"/>
            <w:szCs w:val="22"/>
          </w:rPr>
          <w:tab/>
        </w:r>
        <w:r w:rsidRPr="00F41B07">
          <w:rPr>
            <w:rStyle w:val="Hyperlink"/>
            <w:noProof/>
          </w:rPr>
          <w:t xml:space="preserve">Add </w:t>
        </w:r>
        <w:r w:rsidRPr="00F41B07">
          <w:rPr>
            <w:rStyle w:val="Hyperlink"/>
            <w:rFonts w:ascii="Courier New" w:eastAsia="Calibri" w:hAnsi="Courier New"/>
            <w:noProof/>
          </w:rPr>
          <w:t>noexec</w:t>
        </w:r>
        <w:r w:rsidRPr="00F41B07">
          <w:rPr>
            <w:rStyle w:val="Hyperlink"/>
            <w:noProof/>
          </w:rPr>
          <w:t xml:space="preserve"> Option to </w:t>
        </w:r>
        <w:r w:rsidRPr="00F41B07">
          <w:rPr>
            <w:rStyle w:val="Hyperlink"/>
            <w:rFonts w:ascii="Courier New" w:eastAsia="Calibri" w:hAnsi="Courier New"/>
            <w:noProof/>
          </w:rPr>
          <w:t>/dev/shm</w:t>
        </w:r>
        <w:r w:rsidRPr="00F41B07">
          <w:rPr>
            <w:rStyle w:val="Hyperlink"/>
            <w:noProof/>
          </w:rPr>
          <w:t xml:space="preserve"> Partition</w:t>
        </w:r>
        <w:r>
          <w:rPr>
            <w:noProof/>
            <w:webHidden/>
          </w:rPr>
          <w:tab/>
        </w:r>
        <w:r>
          <w:rPr>
            <w:noProof/>
            <w:webHidden/>
          </w:rPr>
          <w:fldChar w:fldCharType="begin"/>
        </w:r>
        <w:r>
          <w:rPr>
            <w:noProof/>
            <w:webHidden/>
          </w:rPr>
          <w:instrText xml:space="preserve"> PAGEREF _Toc328948669 \h </w:instrText>
        </w:r>
        <w:r>
          <w:rPr>
            <w:noProof/>
            <w:webHidden/>
          </w:rPr>
        </w:r>
      </w:ins>
      <w:r>
        <w:rPr>
          <w:noProof/>
          <w:webHidden/>
        </w:rPr>
        <w:fldChar w:fldCharType="separate"/>
      </w:r>
      <w:ins w:id="193" w:author="blake" w:date="2012-07-01T23:29:00Z">
        <w:r w:rsidR="00D62969">
          <w:rPr>
            <w:noProof/>
            <w:webHidden/>
          </w:rPr>
          <w:t>24</w:t>
        </w:r>
      </w:ins>
      <w:ins w:id="19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95" w:author="blake" w:date="2012-07-01T23:28:00Z"/>
          <w:rFonts w:asciiTheme="minorHAnsi" w:eastAsiaTheme="minorEastAsia" w:hAnsiTheme="minorHAnsi" w:cstheme="minorBidi"/>
          <w:noProof/>
          <w:sz w:val="22"/>
          <w:szCs w:val="22"/>
        </w:rPr>
      </w:pPr>
      <w:ins w:id="19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"_Toc328948670"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1.1.17</w:t>
        </w:r>
        <w:r>
          <w:rPr>
            <w:rFonts w:asciiTheme="minorHAnsi" w:eastAsiaTheme="minorEastAsia" w:hAnsiTheme="minorHAnsi" w:cstheme="minorBidi"/>
            <w:noProof/>
            <w:sz w:val="22"/>
            <w:szCs w:val="22"/>
          </w:rPr>
          <w:tab/>
        </w:r>
        <w:r w:rsidRPr="00F41B07">
          <w:rPr>
            <w:rStyle w:val="Hyperlink"/>
            <w:noProof/>
          </w:rPr>
          <w:t>Set Sticky Bit on All World-Writable Directories</w:t>
        </w:r>
        <w:r>
          <w:rPr>
            <w:noProof/>
            <w:webHidden/>
          </w:rPr>
          <w:tab/>
        </w:r>
        <w:r>
          <w:rPr>
            <w:noProof/>
            <w:webHidden/>
          </w:rPr>
          <w:fldChar w:fldCharType="begin"/>
        </w:r>
        <w:r>
          <w:rPr>
            <w:noProof/>
            <w:webHidden/>
          </w:rPr>
          <w:instrText xml:space="preserve"> PAGEREF _Toc328948670 \h </w:instrText>
        </w:r>
        <w:r>
          <w:rPr>
            <w:noProof/>
            <w:webHidden/>
          </w:rPr>
        </w:r>
      </w:ins>
      <w:r>
        <w:rPr>
          <w:noProof/>
          <w:webHidden/>
        </w:rPr>
        <w:fldChar w:fldCharType="separate"/>
      </w:r>
      <w:ins w:id="197" w:author="blake" w:date="2012-07-01T23:29:00Z">
        <w:r w:rsidR="00D62969">
          <w:rPr>
            <w:noProof/>
            <w:webHidden/>
          </w:rPr>
          <w:t>25</w:t>
        </w:r>
      </w:ins>
      <w:ins w:id="19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99" w:author="blake" w:date="2012-07-01T23:28:00Z"/>
          <w:rFonts w:asciiTheme="minorHAnsi" w:eastAsiaTheme="minorEastAsia" w:hAnsiTheme="minorHAnsi" w:cstheme="minorBidi"/>
          <w:noProof/>
          <w:sz w:val="22"/>
          <w:szCs w:val="22"/>
        </w:rPr>
      </w:pPr>
      <w:ins w:id="20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"_Toc328948671"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1.1.18</w:t>
        </w:r>
        <w:r>
          <w:rPr>
            <w:rFonts w:asciiTheme="minorHAnsi" w:eastAsiaTheme="minorEastAsia" w:hAnsiTheme="minorHAnsi" w:cstheme="minorBidi"/>
            <w:noProof/>
            <w:sz w:val="22"/>
            <w:szCs w:val="22"/>
          </w:rPr>
          <w:tab/>
        </w:r>
        <w:r w:rsidRPr="00F41B07">
          <w:rPr>
            <w:rStyle w:val="Hyperlink"/>
            <w:noProof/>
          </w:rPr>
          <w:t xml:space="preserve">Disable Mounting of </w:t>
        </w:r>
        <w:r w:rsidRPr="00F41B07">
          <w:rPr>
            <w:rStyle w:val="Hyperlink"/>
            <w:rFonts w:ascii="Courier New" w:eastAsia="Calibri" w:hAnsi="Courier New"/>
            <w:noProof/>
          </w:rPr>
          <w:t>cramfs</w:t>
        </w:r>
        <w:r w:rsidRPr="00F41B07">
          <w:rPr>
            <w:rStyle w:val="Hyperlink"/>
            <w:noProof/>
          </w:rPr>
          <w:t xml:space="preserve"> Filesystems</w:t>
        </w:r>
        <w:r>
          <w:rPr>
            <w:noProof/>
            <w:webHidden/>
          </w:rPr>
          <w:tab/>
        </w:r>
        <w:r>
          <w:rPr>
            <w:noProof/>
            <w:webHidden/>
          </w:rPr>
          <w:fldChar w:fldCharType="begin"/>
        </w:r>
        <w:r>
          <w:rPr>
            <w:noProof/>
            <w:webHidden/>
          </w:rPr>
          <w:instrText xml:space="preserve"> PAGEREF _Toc328948671 \h </w:instrText>
        </w:r>
        <w:r>
          <w:rPr>
            <w:noProof/>
            <w:webHidden/>
          </w:rPr>
        </w:r>
      </w:ins>
      <w:r>
        <w:rPr>
          <w:noProof/>
          <w:webHidden/>
        </w:rPr>
        <w:fldChar w:fldCharType="separate"/>
      </w:r>
      <w:ins w:id="201" w:author="blake" w:date="2012-07-01T23:29:00Z">
        <w:r w:rsidR="00D62969">
          <w:rPr>
            <w:noProof/>
            <w:webHidden/>
          </w:rPr>
          <w:t>25</w:t>
        </w:r>
      </w:ins>
      <w:ins w:id="20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203" w:author="blake" w:date="2012-07-01T23:28:00Z"/>
          <w:rFonts w:asciiTheme="minorHAnsi" w:eastAsiaTheme="minorEastAsia" w:hAnsiTheme="minorHAnsi" w:cstheme="minorBidi"/>
          <w:noProof/>
          <w:sz w:val="22"/>
          <w:szCs w:val="22"/>
        </w:rPr>
      </w:pPr>
      <w:ins w:id="20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"_Toc328948672"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1.1.19</w:t>
        </w:r>
        <w:r>
          <w:rPr>
            <w:rFonts w:asciiTheme="minorHAnsi" w:eastAsiaTheme="minorEastAsia" w:hAnsiTheme="minorHAnsi" w:cstheme="minorBidi"/>
            <w:noProof/>
            <w:sz w:val="22"/>
            <w:szCs w:val="22"/>
          </w:rPr>
          <w:tab/>
        </w:r>
        <w:r w:rsidRPr="00F41B07">
          <w:rPr>
            <w:rStyle w:val="Hyperlink"/>
            <w:noProof/>
          </w:rPr>
          <w:t xml:space="preserve">Disable Mounting of </w:t>
        </w:r>
        <w:r w:rsidRPr="00F41B07">
          <w:rPr>
            <w:rStyle w:val="Hyperlink"/>
            <w:rFonts w:ascii="Courier New" w:eastAsia="Calibri" w:hAnsi="Courier New"/>
            <w:noProof/>
          </w:rPr>
          <w:t>freevxfs</w:t>
        </w:r>
        <w:r w:rsidRPr="00F41B07">
          <w:rPr>
            <w:rStyle w:val="Hyperlink"/>
            <w:noProof/>
          </w:rPr>
          <w:t xml:space="preserve"> Filesystems</w:t>
        </w:r>
        <w:r>
          <w:rPr>
            <w:noProof/>
            <w:webHidden/>
          </w:rPr>
          <w:tab/>
        </w:r>
        <w:r>
          <w:rPr>
            <w:noProof/>
            <w:webHidden/>
          </w:rPr>
          <w:fldChar w:fldCharType="begin"/>
        </w:r>
        <w:r>
          <w:rPr>
            <w:noProof/>
            <w:webHidden/>
          </w:rPr>
          <w:instrText xml:space="preserve"> PAGEREF _Toc328948672 \h </w:instrText>
        </w:r>
        <w:r>
          <w:rPr>
            <w:noProof/>
            <w:webHidden/>
          </w:rPr>
        </w:r>
      </w:ins>
      <w:r>
        <w:rPr>
          <w:noProof/>
          <w:webHidden/>
        </w:rPr>
        <w:fldChar w:fldCharType="separate"/>
      </w:r>
      <w:ins w:id="205" w:author="blake" w:date="2012-07-01T23:29:00Z">
        <w:r w:rsidR="00D62969">
          <w:rPr>
            <w:noProof/>
            <w:webHidden/>
          </w:rPr>
          <w:t>26</w:t>
        </w:r>
      </w:ins>
      <w:ins w:id="20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207" w:author="blake" w:date="2012-07-01T23:28:00Z"/>
          <w:rFonts w:asciiTheme="minorHAnsi" w:eastAsiaTheme="minorEastAsia" w:hAnsiTheme="minorHAnsi" w:cstheme="minorBidi"/>
          <w:noProof/>
          <w:sz w:val="22"/>
          <w:szCs w:val="22"/>
        </w:rPr>
      </w:pPr>
      <w:ins w:id="20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"_Toc328948673"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1.1.20</w:t>
        </w:r>
        <w:r>
          <w:rPr>
            <w:rFonts w:asciiTheme="minorHAnsi" w:eastAsiaTheme="minorEastAsia" w:hAnsiTheme="minorHAnsi" w:cstheme="minorBidi"/>
            <w:noProof/>
            <w:sz w:val="22"/>
            <w:szCs w:val="22"/>
          </w:rPr>
          <w:tab/>
        </w:r>
        <w:r w:rsidRPr="00F41B07">
          <w:rPr>
            <w:rStyle w:val="Hyperlink"/>
            <w:noProof/>
          </w:rPr>
          <w:t xml:space="preserve">Disable Mounting of </w:t>
        </w:r>
        <w:r w:rsidRPr="00F41B07">
          <w:rPr>
            <w:rStyle w:val="Hyperlink"/>
            <w:rFonts w:ascii="Courier New" w:eastAsia="Calibri" w:hAnsi="Courier New"/>
            <w:noProof/>
          </w:rPr>
          <w:t>jffs2</w:t>
        </w:r>
        <w:r w:rsidRPr="00F41B07">
          <w:rPr>
            <w:rStyle w:val="Hyperlink"/>
            <w:noProof/>
          </w:rPr>
          <w:t xml:space="preserve"> Filesystems</w:t>
        </w:r>
        <w:r>
          <w:rPr>
            <w:noProof/>
            <w:webHidden/>
          </w:rPr>
          <w:tab/>
        </w:r>
        <w:r>
          <w:rPr>
            <w:noProof/>
            <w:webHidden/>
          </w:rPr>
          <w:fldChar w:fldCharType="begin"/>
        </w:r>
        <w:r>
          <w:rPr>
            <w:noProof/>
            <w:webHidden/>
          </w:rPr>
          <w:instrText xml:space="preserve"> PAGEREF _Toc328948673 \h </w:instrText>
        </w:r>
        <w:r>
          <w:rPr>
            <w:noProof/>
            <w:webHidden/>
          </w:rPr>
        </w:r>
      </w:ins>
      <w:r>
        <w:rPr>
          <w:noProof/>
          <w:webHidden/>
        </w:rPr>
        <w:fldChar w:fldCharType="separate"/>
      </w:r>
      <w:ins w:id="209" w:author="blake" w:date="2012-07-01T23:29:00Z">
        <w:r w:rsidR="00D62969">
          <w:rPr>
            <w:noProof/>
            <w:webHidden/>
          </w:rPr>
          <w:t>26</w:t>
        </w:r>
      </w:ins>
      <w:ins w:id="21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211" w:author="blake" w:date="2012-07-01T23:28:00Z"/>
          <w:rFonts w:asciiTheme="minorHAnsi" w:eastAsiaTheme="minorEastAsia" w:hAnsiTheme="minorHAnsi" w:cstheme="minorBidi"/>
          <w:noProof/>
          <w:sz w:val="22"/>
          <w:szCs w:val="22"/>
        </w:rPr>
      </w:pPr>
      <w:ins w:id="21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"_Toc328948674"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1.1.21</w:t>
        </w:r>
        <w:r>
          <w:rPr>
            <w:rFonts w:asciiTheme="minorHAnsi" w:eastAsiaTheme="minorEastAsia" w:hAnsiTheme="minorHAnsi" w:cstheme="minorBidi"/>
            <w:noProof/>
            <w:sz w:val="22"/>
            <w:szCs w:val="22"/>
          </w:rPr>
          <w:tab/>
        </w:r>
        <w:r w:rsidRPr="00F41B07">
          <w:rPr>
            <w:rStyle w:val="Hyperlink"/>
            <w:noProof/>
          </w:rPr>
          <w:t xml:space="preserve">Disable Mounting of </w:t>
        </w:r>
        <w:r w:rsidRPr="00F41B07">
          <w:rPr>
            <w:rStyle w:val="Hyperlink"/>
            <w:rFonts w:ascii="Courier New" w:eastAsia="Calibri" w:hAnsi="Courier New"/>
            <w:noProof/>
          </w:rPr>
          <w:t>hfs</w:t>
        </w:r>
        <w:r w:rsidRPr="00F41B07">
          <w:rPr>
            <w:rStyle w:val="Hyperlink"/>
            <w:noProof/>
          </w:rPr>
          <w:t xml:space="preserve"> Filesystems</w:t>
        </w:r>
        <w:r>
          <w:rPr>
            <w:noProof/>
            <w:webHidden/>
          </w:rPr>
          <w:tab/>
        </w:r>
        <w:r>
          <w:rPr>
            <w:noProof/>
            <w:webHidden/>
          </w:rPr>
          <w:fldChar w:fldCharType="begin"/>
        </w:r>
        <w:r>
          <w:rPr>
            <w:noProof/>
            <w:webHidden/>
          </w:rPr>
          <w:instrText xml:space="preserve"> PAGEREF _Toc328948674 \h </w:instrText>
        </w:r>
        <w:r>
          <w:rPr>
            <w:noProof/>
            <w:webHidden/>
          </w:rPr>
        </w:r>
      </w:ins>
      <w:r>
        <w:rPr>
          <w:noProof/>
          <w:webHidden/>
        </w:rPr>
        <w:fldChar w:fldCharType="separate"/>
      </w:r>
      <w:ins w:id="213" w:author="blake" w:date="2012-07-01T23:29:00Z">
        <w:r w:rsidR="00D62969">
          <w:rPr>
            <w:noProof/>
            <w:webHidden/>
          </w:rPr>
          <w:t>27</w:t>
        </w:r>
      </w:ins>
      <w:ins w:id="21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215" w:author="blake" w:date="2012-07-01T23:28:00Z"/>
          <w:rFonts w:asciiTheme="minorHAnsi" w:eastAsiaTheme="minorEastAsia" w:hAnsiTheme="minorHAnsi" w:cstheme="minorBidi"/>
          <w:noProof/>
          <w:sz w:val="22"/>
          <w:szCs w:val="22"/>
        </w:rPr>
      </w:pPr>
      <w:ins w:id="21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"_Toc328948675"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1.1.22</w:t>
        </w:r>
        <w:r>
          <w:rPr>
            <w:rFonts w:asciiTheme="minorHAnsi" w:eastAsiaTheme="minorEastAsia" w:hAnsiTheme="minorHAnsi" w:cstheme="minorBidi"/>
            <w:noProof/>
            <w:sz w:val="22"/>
            <w:szCs w:val="22"/>
          </w:rPr>
          <w:tab/>
        </w:r>
        <w:r w:rsidRPr="00F41B07">
          <w:rPr>
            <w:rStyle w:val="Hyperlink"/>
            <w:noProof/>
          </w:rPr>
          <w:t xml:space="preserve">Disable Mounting of </w:t>
        </w:r>
        <w:r w:rsidRPr="00F41B07">
          <w:rPr>
            <w:rStyle w:val="Hyperlink"/>
            <w:rFonts w:ascii="Courier New" w:eastAsia="Calibri" w:hAnsi="Courier New"/>
            <w:noProof/>
          </w:rPr>
          <w:t>hfsplus</w:t>
        </w:r>
        <w:r w:rsidRPr="00F41B07">
          <w:rPr>
            <w:rStyle w:val="Hyperlink"/>
            <w:noProof/>
          </w:rPr>
          <w:t xml:space="preserve"> Filesystems</w:t>
        </w:r>
        <w:r>
          <w:rPr>
            <w:noProof/>
            <w:webHidden/>
          </w:rPr>
          <w:tab/>
        </w:r>
        <w:r>
          <w:rPr>
            <w:noProof/>
            <w:webHidden/>
          </w:rPr>
          <w:fldChar w:fldCharType="begin"/>
        </w:r>
        <w:r>
          <w:rPr>
            <w:noProof/>
            <w:webHidden/>
          </w:rPr>
          <w:instrText xml:space="preserve"> PAGEREF _Toc328948675 \h </w:instrText>
        </w:r>
        <w:r>
          <w:rPr>
            <w:noProof/>
            <w:webHidden/>
          </w:rPr>
        </w:r>
      </w:ins>
      <w:r>
        <w:rPr>
          <w:noProof/>
          <w:webHidden/>
        </w:rPr>
        <w:fldChar w:fldCharType="separate"/>
      </w:r>
      <w:ins w:id="217" w:author="blake" w:date="2012-07-01T23:29:00Z">
        <w:r w:rsidR="00D62969">
          <w:rPr>
            <w:noProof/>
            <w:webHidden/>
          </w:rPr>
          <w:t>27</w:t>
        </w:r>
      </w:ins>
      <w:ins w:id="21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219" w:author="blake" w:date="2012-07-01T23:28:00Z"/>
          <w:rFonts w:asciiTheme="minorHAnsi" w:eastAsiaTheme="minorEastAsia" w:hAnsiTheme="minorHAnsi" w:cstheme="minorBidi"/>
          <w:noProof/>
          <w:sz w:val="22"/>
          <w:szCs w:val="22"/>
        </w:rPr>
      </w:pPr>
      <w:ins w:id="22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"_Toc328948676"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1.1.23</w:t>
        </w:r>
        <w:r>
          <w:rPr>
            <w:rFonts w:asciiTheme="minorHAnsi" w:eastAsiaTheme="minorEastAsia" w:hAnsiTheme="minorHAnsi" w:cstheme="minorBidi"/>
            <w:noProof/>
            <w:sz w:val="22"/>
            <w:szCs w:val="22"/>
          </w:rPr>
          <w:tab/>
        </w:r>
        <w:r w:rsidRPr="00F41B07">
          <w:rPr>
            <w:rStyle w:val="Hyperlink"/>
            <w:noProof/>
          </w:rPr>
          <w:t xml:space="preserve">Disable Mounting of </w:t>
        </w:r>
        <w:r w:rsidRPr="00F41B07">
          <w:rPr>
            <w:rStyle w:val="Hyperlink"/>
            <w:rFonts w:ascii="Courier New" w:eastAsia="Calibri" w:hAnsi="Courier New"/>
            <w:noProof/>
          </w:rPr>
          <w:t>squashfs</w:t>
        </w:r>
        <w:r w:rsidRPr="00F41B07">
          <w:rPr>
            <w:rStyle w:val="Hyperlink"/>
            <w:noProof/>
          </w:rPr>
          <w:t xml:space="preserve"> Filesystems</w:t>
        </w:r>
        <w:r>
          <w:rPr>
            <w:noProof/>
            <w:webHidden/>
          </w:rPr>
          <w:tab/>
        </w:r>
        <w:r>
          <w:rPr>
            <w:noProof/>
            <w:webHidden/>
          </w:rPr>
          <w:fldChar w:fldCharType="begin"/>
        </w:r>
        <w:r>
          <w:rPr>
            <w:noProof/>
            <w:webHidden/>
          </w:rPr>
          <w:instrText xml:space="preserve"> PAGEREF _Toc328948676 \h </w:instrText>
        </w:r>
        <w:r>
          <w:rPr>
            <w:noProof/>
            <w:webHidden/>
          </w:rPr>
        </w:r>
      </w:ins>
      <w:r>
        <w:rPr>
          <w:noProof/>
          <w:webHidden/>
        </w:rPr>
        <w:fldChar w:fldCharType="separate"/>
      </w:r>
      <w:ins w:id="221" w:author="blake" w:date="2012-07-01T23:29:00Z">
        <w:r w:rsidR="00D62969">
          <w:rPr>
            <w:noProof/>
            <w:webHidden/>
          </w:rPr>
          <w:t>28</w:t>
        </w:r>
      </w:ins>
      <w:ins w:id="22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223" w:author="blake" w:date="2012-07-01T23:28:00Z"/>
          <w:rFonts w:asciiTheme="minorHAnsi" w:eastAsiaTheme="minorEastAsia" w:hAnsiTheme="minorHAnsi" w:cstheme="minorBidi"/>
          <w:noProof/>
          <w:sz w:val="22"/>
          <w:szCs w:val="22"/>
        </w:rPr>
      </w:pPr>
      <w:ins w:id="22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"_Toc328948677"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1.1.24</w:t>
        </w:r>
        <w:r>
          <w:rPr>
            <w:rFonts w:asciiTheme="minorHAnsi" w:eastAsiaTheme="minorEastAsia" w:hAnsiTheme="minorHAnsi" w:cstheme="minorBidi"/>
            <w:noProof/>
            <w:sz w:val="22"/>
            <w:szCs w:val="22"/>
          </w:rPr>
          <w:tab/>
        </w:r>
        <w:r w:rsidRPr="00F41B07">
          <w:rPr>
            <w:rStyle w:val="Hyperlink"/>
            <w:noProof/>
          </w:rPr>
          <w:t xml:space="preserve">Disable Mounting of </w:t>
        </w:r>
        <w:r w:rsidRPr="00F41B07">
          <w:rPr>
            <w:rStyle w:val="Hyperlink"/>
            <w:rFonts w:ascii="Courier New" w:eastAsia="Calibri" w:hAnsi="Courier New"/>
            <w:noProof/>
          </w:rPr>
          <w:t>udf</w:t>
        </w:r>
        <w:r w:rsidRPr="00F41B07">
          <w:rPr>
            <w:rStyle w:val="Hyperlink"/>
            <w:noProof/>
          </w:rPr>
          <w:t xml:space="preserve"> Filesystems</w:t>
        </w:r>
        <w:r>
          <w:rPr>
            <w:noProof/>
            <w:webHidden/>
          </w:rPr>
          <w:tab/>
        </w:r>
        <w:r>
          <w:rPr>
            <w:noProof/>
            <w:webHidden/>
          </w:rPr>
          <w:fldChar w:fldCharType="begin"/>
        </w:r>
        <w:r>
          <w:rPr>
            <w:noProof/>
            <w:webHidden/>
          </w:rPr>
          <w:instrText xml:space="preserve"> PAGEREF _Toc328948677 \h </w:instrText>
        </w:r>
        <w:r>
          <w:rPr>
            <w:noProof/>
            <w:webHidden/>
          </w:rPr>
        </w:r>
      </w:ins>
      <w:r>
        <w:rPr>
          <w:noProof/>
          <w:webHidden/>
        </w:rPr>
        <w:fldChar w:fldCharType="separate"/>
      </w:r>
      <w:ins w:id="225" w:author="blake" w:date="2012-07-01T23:29:00Z">
        <w:r w:rsidR="00D62969">
          <w:rPr>
            <w:noProof/>
            <w:webHidden/>
          </w:rPr>
          <w:t>28</w:t>
        </w:r>
      </w:ins>
      <w:ins w:id="226"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227" w:author="blake" w:date="2012-07-01T23:28:00Z"/>
          <w:rFonts w:asciiTheme="minorHAnsi" w:eastAsiaTheme="minorEastAsia" w:hAnsiTheme="minorHAnsi" w:cstheme="minorBidi"/>
          <w:noProof/>
          <w:sz w:val="22"/>
          <w:szCs w:val="22"/>
        </w:rPr>
      </w:pPr>
      <w:ins w:id="22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"_Toc328948678"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1.2</w:t>
        </w:r>
        <w:r>
          <w:rPr>
            <w:rFonts w:asciiTheme="minorHAnsi" w:eastAsiaTheme="minorEastAsia" w:hAnsiTheme="minorHAnsi" w:cstheme="minorBidi"/>
            <w:noProof/>
            <w:sz w:val="22"/>
            <w:szCs w:val="22"/>
          </w:rPr>
          <w:tab/>
        </w:r>
        <w:r w:rsidRPr="00F41B07">
          <w:rPr>
            <w:rStyle w:val="Hyperlink"/>
            <w:noProof/>
          </w:rPr>
          <w:t>Use the Latest OS Release</w:t>
        </w:r>
        <w:r>
          <w:rPr>
            <w:noProof/>
            <w:webHidden/>
          </w:rPr>
          <w:tab/>
        </w:r>
        <w:r>
          <w:rPr>
            <w:noProof/>
            <w:webHidden/>
          </w:rPr>
          <w:fldChar w:fldCharType="begin"/>
        </w:r>
        <w:r>
          <w:rPr>
            <w:noProof/>
            <w:webHidden/>
          </w:rPr>
          <w:instrText xml:space="preserve"> PAGEREF _Toc328948678 \h </w:instrText>
        </w:r>
        <w:r>
          <w:rPr>
            <w:noProof/>
            <w:webHidden/>
          </w:rPr>
        </w:r>
      </w:ins>
      <w:r>
        <w:rPr>
          <w:noProof/>
          <w:webHidden/>
        </w:rPr>
        <w:fldChar w:fldCharType="separate"/>
      </w:r>
      <w:ins w:id="229" w:author="blake" w:date="2012-07-01T23:29:00Z">
        <w:r w:rsidR="00D62969">
          <w:rPr>
            <w:noProof/>
            <w:webHidden/>
          </w:rPr>
          <w:t>30</w:t>
        </w:r>
      </w:ins>
      <w:ins w:id="230"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231" w:author="blake" w:date="2012-07-01T23:28:00Z"/>
          <w:rFonts w:asciiTheme="minorHAnsi" w:eastAsiaTheme="minorEastAsia" w:hAnsiTheme="minorHAnsi" w:cstheme="minorBidi"/>
          <w:noProof/>
          <w:sz w:val="22"/>
          <w:szCs w:val="22"/>
        </w:rPr>
      </w:pPr>
      <w:ins w:id="23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"_Toc328948679"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1.3</w:t>
        </w:r>
        <w:r>
          <w:rPr>
            <w:rFonts w:asciiTheme="minorHAnsi" w:eastAsiaTheme="minorEastAsia" w:hAnsiTheme="minorHAnsi" w:cstheme="minorBidi"/>
            <w:noProof/>
            <w:sz w:val="22"/>
            <w:szCs w:val="22"/>
          </w:rPr>
          <w:tab/>
        </w:r>
        <w:r w:rsidRPr="00F41B07">
          <w:rPr>
            <w:rStyle w:val="Hyperlink"/>
            <w:noProof/>
          </w:rPr>
          <w:t>Configure Software Updates</w:t>
        </w:r>
        <w:r>
          <w:rPr>
            <w:noProof/>
            <w:webHidden/>
          </w:rPr>
          <w:tab/>
        </w:r>
        <w:r>
          <w:rPr>
            <w:noProof/>
            <w:webHidden/>
          </w:rPr>
          <w:fldChar w:fldCharType="begin"/>
        </w:r>
        <w:r>
          <w:rPr>
            <w:noProof/>
            <w:webHidden/>
          </w:rPr>
          <w:instrText xml:space="preserve"> PAGEREF _Toc328948679 \h </w:instrText>
        </w:r>
        <w:r>
          <w:rPr>
            <w:noProof/>
            <w:webHidden/>
          </w:rPr>
        </w:r>
      </w:ins>
      <w:r>
        <w:rPr>
          <w:noProof/>
          <w:webHidden/>
        </w:rPr>
        <w:fldChar w:fldCharType="separate"/>
      </w:r>
      <w:ins w:id="233" w:author="blake" w:date="2012-07-01T23:29:00Z">
        <w:r w:rsidR="00D62969">
          <w:rPr>
            <w:noProof/>
            <w:webHidden/>
          </w:rPr>
          <w:t>30</w:t>
        </w:r>
      </w:ins>
      <w:ins w:id="23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235" w:author="blake" w:date="2012-07-01T23:28:00Z"/>
          <w:rFonts w:asciiTheme="minorHAnsi" w:eastAsiaTheme="minorEastAsia" w:hAnsiTheme="minorHAnsi" w:cstheme="minorBidi"/>
          <w:noProof/>
          <w:sz w:val="22"/>
          <w:szCs w:val="22"/>
        </w:rPr>
      </w:pPr>
      <w:ins w:id="23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"_Toc328948680"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1.3.1</w:t>
        </w:r>
        <w:r>
          <w:rPr>
            <w:rFonts w:asciiTheme="minorHAnsi" w:eastAsiaTheme="minorEastAsia" w:hAnsiTheme="minorHAnsi" w:cstheme="minorBidi"/>
            <w:noProof/>
            <w:sz w:val="22"/>
            <w:szCs w:val="22"/>
          </w:rPr>
          <w:tab/>
        </w:r>
        <w:r w:rsidRPr="00F41B07">
          <w:rPr>
            <w:rStyle w:val="Hyperlink"/>
            <w:noProof/>
          </w:rPr>
          <w:t>Configure Connection to the RHN RPM Repositories</w:t>
        </w:r>
        <w:r>
          <w:rPr>
            <w:noProof/>
            <w:webHidden/>
          </w:rPr>
          <w:tab/>
        </w:r>
        <w:r>
          <w:rPr>
            <w:noProof/>
            <w:webHidden/>
          </w:rPr>
          <w:fldChar w:fldCharType="begin"/>
        </w:r>
        <w:r>
          <w:rPr>
            <w:noProof/>
            <w:webHidden/>
          </w:rPr>
          <w:instrText xml:space="preserve"> PAGEREF _Toc328948680 \h </w:instrText>
        </w:r>
        <w:r>
          <w:rPr>
            <w:noProof/>
            <w:webHidden/>
          </w:rPr>
        </w:r>
      </w:ins>
      <w:r>
        <w:rPr>
          <w:noProof/>
          <w:webHidden/>
        </w:rPr>
        <w:fldChar w:fldCharType="separate"/>
      </w:r>
      <w:ins w:id="237" w:author="blake" w:date="2012-07-01T23:29:00Z">
        <w:r w:rsidR="00D62969">
          <w:rPr>
            <w:noProof/>
            <w:webHidden/>
          </w:rPr>
          <w:t>31</w:t>
        </w:r>
      </w:ins>
      <w:ins w:id="23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239" w:author="blake" w:date="2012-07-01T23:28:00Z"/>
          <w:rFonts w:asciiTheme="minorHAnsi" w:eastAsiaTheme="minorEastAsia" w:hAnsiTheme="minorHAnsi" w:cstheme="minorBidi"/>
          <w:noProof/>
          <w:sz w:val="22"/>
          <w:szCs w:val="22"/>
        </w:rPr>
      </w:pPr>
      <w:ins w:id="24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"_Toc328948681"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1.3.2</w:t>
        </w:r>
        <w:r>
          <w:rPr>
            <w:rFonts w:asciiTheme="minorHAnsi" w:eastAsiaTheme="minorEastAsia" w:hAnsiTheme="minorHAnsi" w:cstheme="minorBidi"/>
            <w:noProof/>
            <w:sz w:val="22"/>
            <w:szCs w:val="22"/>
          </w:rPr>
          <w:tab/>
        </w:r>
        <w:r w:rsidRPr="00F41B07">
          <w:rPr>
            <w:rStyle w:val="Hyperlink"/>
            <w:noProof/>
          </w:rPr>
          <w:t>Verify Red Hat GPG Key is Installed</w:t>
        </w:r>
        <w:r>
          <w:rPr>
            <w:noProof/>
            <w:webHidden/>
          </w:rPr>
          <w:tab/>
        </w:r>
        <w:r>
          <w:rPr>
            <w:noProof/>
            <w:webHidden/>
          </w:rPr>
          <w:fldChar w:fldCharType="begin"/>
        </w:r>
        <w:r>
          <w:rPr>
            <w:noProof/>
            <w:webHidden/>
          </w:rPr>
          <w:instrText xml:space="preserve"> PAGEREF _Toc328948681 \h </w:instrText>
        </w:r>
        <w:r>
          <w:rPr>
            <w:noProof/>
            <w:webHidden/>
          </w:rPr>
        </w:r>
      </w:ins>
      <w:r>
        <w:rPr>
          <w:noProof/>
          <w:webHidden/>
        </w:rPr>
        <w:fldChar w:fldCharType="separate"/>
      </w:r>
      <w:ins w:id="241" w:author="blake" w:date="2012-07-01T23:29:00Z">
        <w:r w:rsidR="00D62969">
          <w:rPr>
            <w:noProof/>
            <w:webHidden/>
          </w:rPr>
          <w:t>31</w:t>
        </w:r>
      </w:ins>
      <w:ins w:id="24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243" w:author="blake" w:date="2012-07-01T23:28:00Z"/>
          <w:rFonts w:asciiTheme="minorHAnsi" w:eastAsiaTheme="minorEastAsia" w:hAnsiTheme="minorHAnsi" w:cstheme="minorBidi"/>
          <w:noProof/>
          <w:sz w:val="22"/>
          <w:szCs w:val="22"/>
        </w:rPr>
      </w:pPr>
      <w:ins w:id="24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"_Toc328948682"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1.3.3</w:t>
        </w:r>
        <w:r>
          <w:rPr>
            <w:rFonts w:asciiTheme="minorHAnsi" w:eastAsiaTheme="minorEastAsia" w:hAnsiTheme="minorHAnsi" w:cstheme="minorBidi"/>
            <w:noProof/>
            <w:sz w:val="22"/>
            <w:szCs w:val="22"/>
          </w:rPr>
          <w:tab/>
        </w:r>
        <w:r w:rsidRPr="00F41B07">
          <w:rPr>
            <w:rStyle w:val="Hyperlink"/>
            <w:noProof/>
          </w:rPr>
          <w:t xml:space="preserve">Verify that </w:t>
        </w:r>
        <w:r w:rsidRPr="00F41B07">
          <w:rPr>
            <w:rStyle w:val="Hyperlink"/>
            <w:rFonts w:ascii="Courier New" w:eastAsia="Calibri" w:hAnsi="Courier New"/>
            <w:noProof/>
          </w:rPr>
          <w:t>gpgcheck</w:t>
        </w:r>
        <w:r w:rsidRPr="00F41B07">
          <w:rPr>
            <w:rStyle w:val="Hyperlink"/>
            <w:noProof/>
          </w:rPr>
          <w:t xml:space="preserve"> is Globally Activated</w:t>
        </w:r>
        <w:r>
          <w:rPr>
            <w:noProof/>
            <w:webHidden/>
          </w:rPr>
          <w:tab/>
        </w:r>
        <w:r>
          <w:rPr>
            <w:noProof/>
            <w:webHidden/>
          </w:rPr>
          <w:fldChar w:fldCharType="begin"/>
        </w:r>
        <w:r>
          <w:rPr>
            <w:noProof/>
            <w:webHidden/>
          </w:rPr>
          <w:instrText xml:space="preserve"> PAGEREF _Toc328948682 \h </w:instrText>
        </w:r>
        <w:r>
          <w:rPr>
            <w:noProof/>
            <w:webHidden/>
          </w:rPr>
        </w:r>
      </w:ins>
      <w:r>
        <w:rPr>
          <w:noProof/>
          <w:webHidden/>
        </w:rPr>
        <w:fldChar w:fldCharType="separate"/>
      </w:r>
      <w:ins w:id="245" w:author="blake" w:date="2012-07-01T23:29:00Z">
        <w:r w:rsidR="00D62969">
          <w:rPr>
            <w:noProof/>
            <w:webHidden/>
          </w:rPr>
          <w:t>32</w:t>
        </w:r>
      </w:ins>
      <w:ins w:id="24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247" w:author="blake" w:date="2012-07-01T23:28:00Z"/>
          <w:rFonts w:asciiTheme="minorHAnsi" w:eastAsiaTheme="minorEastAsia" w:hAnsiTheme="minorHAnsi" w:cstheme="minorBidi"/>
          <w:noProof/>
          <w:sz w:val="22"/>
          <w:szCs w:val="22"/>
        </w:rPr>
      </w:pPr>
      <w:ins w:id="24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"_Toc328948683"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1.3.4</w:t>
        </w:r>
        <w:r>
          <w:rPr>
            <w:rFonts w:asciiTheme="minorHAnsi" w:eastAsiaTheme="minorEastAsia" w:hAnsiTheme="minorHAnsi" w:cstheme="minorBidi"/>
            <w:noProof/>
            <w:sz w:val="22"/>
            <w:szCs w:val="22"/>
          </w:rPr>
          <w:tab/>
        </w:r>
        <w:r w:rsidRPr="00F41B07">
          <w:rPr>
            <w:rStyle w:val="Hyperlink"/>
            <w:noProof/>
          </w:rPr>
          <w:t xml:space="preserve">Disable the </w:t>
        </w:r>
        <w:r w:rsidRPr="00F41B07">
          <w:rPr>
            <w:rStyle w:val="Hyperlink"/>
            <w:rFonts w:ascii="Courier New" w:eastAsia="Calibri" w:hAnsi="Courier New"/>
            <w:noProof/>
          </w:rPr>
          <w:t>rhnsd</w:t>
        </w:r>
        <w:r w:rsidRPr="00F41B07">
          <w:rPr>
            <w:rStyle w:val="Hyperlink"/>
            <w:noProof/>
          </w:rPr>
          <w:t xml:space="preserve"> Daemon</w:t>
        </w:r>
        <w:r>
          <w:rPr>
            <w:noProof/>
            <w:webHidden/>
          </w:rPr>
          <w:tab/>
        </w:r>
        <w:r>
          <w:rPr>
            <w:noProof/>
            <w:webHidden/>
          </w:rPr>
          <w:fldChar w:fldCharType="begin"/>
        </w:r>
        <w:r>
          <w:rPr>
            <w:noProof/>
            <w:webHidden/>
          </w:rPr>
          <w:instrText xml:space="preserve"> PAGEREF _Toc328948683 \h </w:instrText>
        </w:r>
        <w:r>
          <w:rPr>
            <w:noProof/>
            <w:webHidden/>
          </w:rPr>
        </w:r>
      </w:ins>
      <w:r>
        <w:rPr>
          <w:noProof/>
          <w:webHidden/>
        </w:rPr>
        <w:fldChar w:fldCharType="separate"/>
      </w:r>
      <w:ins w:id="249" w:author="blake" w:date="2012-07-01T23:29:00Z">
        <w:r w:rsidR="00D62969">
          <w:rPr>
            <w:noProof/>
            <w:webHidden/>
          </w:rPr>
          <w:t>33</w:t>
        </w:r>
      </w:ins>
      <w:ins w:id="25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251" w:author="blake" w:date="2012-07-01T23:28:00Z"/>
          <w:rFonts w:asciiTheme="minorHAnsi" w:eastAsiaTheme="minorEastAsia" w:hAnsiTheme="minorHAnsi" w:cstheme="minorBidi"/>
          <w:noProof/>
          <w:sz w:val="22"/>
          <w:szCs w:val="22"/>
        </w:rPr>
      </w:pPr>
      <w:ins w:id="25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"_Toc328948684"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1.3.5</w:t>
        </w:r>
        <w:r>
          <w:rPr>
            <w:rFonts w:asciiTheme="minorHAnsi" w:eastAsiaTheme="minorEastAsia" w:hAnsiTheme="minorHAnsi" w:cstheme="minorBidi"/>
            <w:noProof/>
            <w:sz w:val="22"/>
            <w:szCs w:val="22"/>
          </w:rPr>
          <w:tab/>
        </w:r>
        <w:r w:rsidRPr="00F41B07">
          <w:rPr>
            <w:rStyle w:val="Hyperlink"/>
            <w:noProof/>
          </w:rPr>
          <w:t xml:space="preserve">Obtain Software Package Updates with </w:t>
        </w:r>
        <w:r w:rsidRPr="00F41B07">
          <w:rPr>
            <w:rStyle w:val="Hyperlink"/>
            <w:rFonts w:ascii="Courier New" w:eastAsia="Calibri" w:hAnsi="Courier New"/>
            <w:noProof/>
          </w:rPr>
          <w:t>yum</w:t>
        </w:r>
        <w:r>
          <w:rPr>
            <w:noProof/>
            <w:webHidden/>
          </w:rPr>
          <w:tab/>
        </w:r>
        <w:r>
          <w:rPr>
            <w:noProof/>
            <w:webHidden/>
          </w:rPr>
          <w:fldChar w:fldCharType="begin"/>
        </w:r>
        <w:r>
          <w:rPr>
            <w:noProof/>
            <w:webHidden/>
          </w:rPr>
          <w:instrText xml:space="preserve"> PAGEREF _Toc328948684 \h </w:instrText>
        </w:r>
        <w:r>
          <w:rPr>
            <w:noProof/>
            <w:webHidden/>
          </w:rPr>
        </w:r>
      </w:ins>
      <w:r>
        <w:rPr>
          <w:noProof/>
          <w:webHidden/>
        </w:rPr>
        <w:fldChar w:fldCharType="separate"/>
      </w:r>
      <w:ins w:id="253" w:author="blake" w:date="2012-07-01T23:29:00Z">
        <w:r w:rsidR="00D62969">
          <w:rPr>
            <w:noProof/>
            <w:webHidden/>
          </w:rPr>
          <w:t>33</w:t>
        </w:r>
      </w:ins>
      <w:ins w:id="25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255" w:author="blake" w:date="2012-07-01T23:28:00Z"/>
          <w:rFonts w:asciiTheme="minorHAnsi" w:eastAsiaTheme="minorEastAsia" w:hAnsiTheme="minorHAnsi" w:cstheme="minorBidi"/>
          <w:noProof/>
          <w:sz w:val="22"/>
          <w:szCs w:val="22"/>
        </w:rPr>
      </w:pPr>
      <w:ins w:id="25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"_Toc328948685"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1.3.6</w:t>
        </w:r>
        <w:r>
          <w:rPr>
            <w:rFonts w:asciiTheme="minorHAnsi" w:eastAsiaTheme="minorEastAsia" w:hAnsiTheme="minorHAnsi" w:cstheme="minorBidi"/>
            <w:noProof/>
            <w:sz w:val="22"/>
            <w:szCs w:val="22"/>
          </w:rPr>
          <w:tab/>
        </w:r>
        <w:r w:rsidRPr="00F41B07">
          <w:rPr>
            <w:rStyle w:val="Hyperlink"/>
            <w:noProof/>
          </w:rPr>
          <w:t>Verify Package Integrity Using RPM</w:t>
        </w:r>
        <w:r>
          <w:rPr>
            <w:noProof/>
            <w:webHidden/>
          </w:rPr>
          <w:tab/>
        </w:r>
        <w:r>
          <w:rPr>
            <w:noProof/>
            <w:webHidden/>
          </w:rPr>
          <w:fldChar w:fldCharType="begin"/>
        </w:r>
        <w:r>
          <w:rPr>
            <w:noProof/>
            <w:webHidden/>
          </w:rPr>
          <w:instrText xml:space="preserve"> PAGEREF _Toc328948685 \h </w:instrText>
        </w:r>
        <w:r>
          <w:rPr>
            <w:noProof/>
            <w:webHidden/>
          </w:rPr>
        </w:r>
      </w:ins>
      <w:r>
        <w:rPr>
          <w:noProof/>
          <w:webHidden/>
        </w:rPr>
        <w:fldChar w:fldCharType="separate"/>
      </w:r>
      <w:ins w:id="257" w:author="blake" w:date="2012-07-01T23:29:00Z">
        <w:r w:rsidR="00D62969">
          <w:rPr>
            <w:noProof/>
            <w:webHidden/>
          </w:rPr>
          <w:t>34</w:t>
        </w:r>
      </w:ins>
      <w:ins w:id="258"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259" w:author="blake" w:date="2012-07-01T23:28:00Z"/>
          <w:rFonts w:asciiTheme="minorHAnsi" w:eastAsiaTheme="minorEastAsia" w:hAnsiTheme="minorHAnsi" w:cstheme="minorBidi"/>
          <w:noProof/>
          <w:sz w:val="22"/>
          <w:szCs w:val="22"/>
        </w:rPr>
      </w:pPr>
      <w:ins w:id="26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"_Toc328948686"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1.4</w:t>
        </w:r>
        <w:r>
          <w:rPr>
            <w:rFonts w:asciiTheme="minorHAnsi" w:eastAsiaTheme="minorEastAsia" w:hAnsiTheme="minorHAnsi" w:cstheme="minorBidi"/>
            <w:noProof/>
            <w:sz w:val="22"/>
            <w:szCs w:val="22"/>
          </w:rPr>
          <w:tab/>
        </w:r>
        <w:r w:rsidRPr="00F41B07">
          <w:rPr>
            <w:rStyle w:val="Hyperlink"/>
            <w:noProof/>
          </w:rPr>
          <w:t>Advanced Intrusion Detection Environment (AIDE)</w:t>
        </w:r>
        <w:r>
          <w:rPr>
            <w:noProof/>
            <w:webHidden/>
          </w:rPr>
          <w:tab/>
        </w:r>
        <w:r>
          <w:rPr>
            <w:noProof/>
            <w:webHidden/>
          </w:rPr>
          <w:fldChar w:fldCharType="begin"/>
        </w:r>
        <w:r>
          <w:rPr>
            <w:noProof/>
            <w:webHidden/>
          </w:rPr>
          <w:instrText xml:space="preserve"> PAGEREF _Toc328948686 \h </w:instrText>
        </w:r>
        <w:r>
          <w:rPr>
            <w:noProof/>
            <w:webHidden/>
          </w:rPr>
        </w:r>
      </w:ins>
      <w:r>
        <w:rPr>
          <w:noProof/>
          <w:webHidden/>
        </w:rPr>
        <w:fldChar w:fldCharType="separate"/>
      </w:r>
      <w:ins w:id="261" w:author="blake" w:date="2012-07-01T23:29:00Z">
        <w:r w:rsidR="00D62969">
          <w:rPr>
            <w:noProof/>
            <w:webHidden/>
          </w:rPr>
          <w:t>35</w:t>
        </w:r>
      </w:ins>
      <w:ins w:id="26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263" w:author="blake" w:date="2012-07-01T23:28:00Z"/>
          <w:rFonts w:asciiTheme="minorHAnsi" w:eastAsiaTheme="minorEastAsia" w:hAnsiTheme="minorHAnsi" w:cstheme="minorBidi"/>
          <w:noProof/>
          <w:sz w:val="22"/>
          <w:szCs w:val="22"/>
        </w:rPr>
      </w:pPr>
      <w:ins w:id="26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"_Toc328948687"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1.4.1</w:t>
        </w:r>
        <w:r>
          <w:rPr>
            <w:rFonts w:asciiTheme="minorHAnsi" w:eastAsiaTheme="minorEastAsia" w:hAnsiTheme="minorHAnsi" w:cstheme="minorBidi"/>
            <w:noProof/>
            <w:sz w:val="22"/>
            <w:szCs w:val="22"/>
          </w:rPr>
          <w:tab/>
        </w:r>
        <w:r w:rsidRPr="00F41B07">
          <w:rPr>
            <w:rStyle w:val="Hyperlink"/>
            <w:noProof/>
          </w:rPr>
          <w:t>Install AIDE</w:t>
        </w:r>
        <w:r>
          <w:rPr>
            <w:noProof/>
            <w:webHidden/>
          </w:rPr>
          <w:tab/>
        </w:r>
        <w:r>
          <w:rPr>
            <w:noProof/>
            <w:webHidden/>
          </w:rPr>
          <w:fldChar w:fldCharType="begin"/>
        </w:r>
        <w:r>
          <w:rPr>
            <w:noProof/>
            <w:webHidden/>
          </w:rPr>
          <w:instrText xml:space="preserve"> PAGEREF _Toc328948687 \h </w:instrText>
        </w:r>
        <w:r>
          <w:rPr>
            <w:noProof/>
            <w:webHidden/>
          </w:rPr>
        </w:r>
      </w:ins>
      <w:r>
        <w:rPr>
          <w:noProof/>
          <w:webHidden/>
        </w:rPr>
        <w:fldChar w:fldCharType="separate"/>
      </w:r>
      <w:ins w:id="265" w:author="blake" w:date="2012-07-01T23:29:00Z">
        <w:r w:rsidR="00D62969">
          <w:rPr>
            <w:noProof/>
            <w:webHidden/>
          </w:rPr>
          <w:t>35</w:t>
        </w:r>
      </w:ins>
      <w:ins w:id="26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267" w:author="blake" w:date="2012-07-01T23:28:00Z"/>
          <w:rFonts w:asciiTheme="minorHAnsi" w:eastAsiaTheme="minorEastAsia" w:hAnsiTheme="minorHAnsi" w:cstheme="minorBidi"/>
          <w:noProof/>
          <w:sz w:val="22"/>
          <w:szCs w:val="22"/>
        </w:rPr>
      </w:pPr>
      <w:ins w:id="26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"_Toc328948688"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1.4.2</w:t>
        </w:r>
        <w:r>
          <w:rPr>
            <w:rFonts w:asciiTheme="minorHAnsi" w:eastAsiaTheme="minorEastAsia" w:hAnsiTheme="minorHAnsi" w:cstheme="minorBidi"/>
            <w:noProof/>
            <w:sz w:val="22"/>
            <w:szCs w:val="22"/>
          </w:rPr>
          <w:tab/>
        </w:r>
        <w:r w:rsidRPr="00F41B07">
          <w:rPr>
            <w:rStyle w:val="Hyperlink"/>
            <w:noProof/>
          </w:rPr>
          <w:t>Implement Periodic Execution of File Integrity</w:t>
        </w:r>
        <w:r>
          <w:rPr>
            <w:noProof/>
            <w:webHidden/>
          </w:rPr>
          <w:tab/>
        </w:r>
        <w:r>
          <w:rPr>
            <w:noProof/>
            <w:webHidden/>
          </w:rPr>
          <w:fldChar w:fldCharType="begin"/>
        </w:r>
        <w:r>
          <w:rPr>
            <w:noProof/>
            <w:webHidden/>
          </w:rPr>
          <w:instrText xml:space="preserve"> PAGEREF _Toc328948688 \h </w:instrText>
        </w:r>
        <w:r>
          <w:rPr>
            <w:noProof/>
            <w:webHidden/>
          </w:rPr>
        </w:r>
      </w:ins>
      <w:r>
        <w:rPr>
          <w:noProof/>
          <w:webHidden/>
        </w:rPr>
        <w:fldChar w:fldCharType="separate"/>
      </w:r>
      <w:ins w:id="269" w:author="blake" w:date="2012-07-01T23:29:00Z">
        <w:r w:rsidR="00D62969">
          <w:rPr>
            <w:noProof/>
            <w:webHidden/>
          </w:rPr>
          <w:t>35</w:t>
        </w:r>
      </w:ins>
      <w:ins w:id="270"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271" w:author="blake" w:date="2012-07-01T23:28:00Z"/>
          <w:rFonts w:asciiTheme="minorHAnsi" w:eastAsiaTheme="minorEastAsia" w:hAnsiTheme="minorHAnsi" w:cstheme="minorBidi"/>
          <w:noProof/>
          <w:sz w:val="22"/>
          <w:szCs w:val="22"/>
        </w:rPr>
      </w:pPr>
      <w:ins w:id="27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"_Toc328948689"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1.5</w:t>
        </w:r>
        <w:r>
          <w:rPr>
            <w:rFonts w:asciiTheme="minorHAnsi" w:eastAsiaTheme="minorEastAsia" w:hAnsiTheme="minorHAnsi" w:cstheme="minorBidi"/>
            <w:noProof/>
            <w:sz w:val="22"/>
            <w:szCs w:val="22"/>
          </w:rPr>
          <w:tab/>
        </w:r>
        <w:r w:rsidRPr="00F41B07">
          <w:rPr>
            <w:rStyle w:val="Hyperlink"/>
            <w:noProof/>
          </w:rPr>
          <w:t>Configure SELinux</w:t>
        </w:r>
        <w:r>
          <w:rPr>
            <w:noProof/>
            <w:webHidden/>
          </w:rPr>
          <w:tab/>
        </w:r>
        <w:r>
          <w:rPr>
            <w:noProof/>
            <w:webHidden/>
          </w:rPr>
          <w:fldChar w:fldCharType="begin"/>
        </w:r>
        <w:r>
          <w:rPr>
            <w:noProof/>
            <w:webHidden/>
          </w:rPr>
          <w:instrText xml:space="preserve"> PAGEREF _Toc328948689 \h </w:instrText>
        </w:r>
        <w:r>
          <w:rPr>
            <w:noProof/>
            <w:webHidden/>
          </w:rPr>
        </w:r>
      </w:ins>
      <w:r>
        <w:rPr>
          <w:noProof/>
          <w:webHidden/>
        </w:rPr>
        <w:fldChar w:fldCharType="separate"/>
      </w:r>
      <w:ins w:id="273" w:author="blake" w:date="2012-07-01T23:29:00Z">
        <w:r w:rsidR="00D62969">
          <w:rPr>
            <w:noProof/>
            <w:webHidden/>
          </w:rPr>
          <w:t>37</w:t>
        </w:r>
      </w:ins>
      <w:ins w:id="27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275" w:author="blake" w:date="2012-07-01T23:28:00Z"/>
          <w:rFonts w:asciiTheme="minorHAnsi" w:eastAsiaTheme="minorEastAsia" w:hAnsiTheme="minorHAnsi" w:cstheme="minorBidi"/>
          <w:noProof/>
          <w:sz w:val="22"/>
          <w:szCs w:val="22"/>
        </w:rPr>
      </w:pPr>
      <w:ins w:id="27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"_Toc328948690"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1.5.1</w:t>
        </w:r>
        <w:r>
          <w:rPr>
            <w:rFonts w:asciiTheme="minorHAnsi" w:eastAsiaTheme="minorEastAsia" w:hAnsiTheme="minorHAnsi" w:cstheme="minorBidi"/>
            <w:noProof/>
            <w:sz w:val="22"/>
            <w:szCs w:val="22"/>
          </w:rPr>
          <w:tab/>
        </w:r>
        <w:r w:rsidRPr="00F41B07">
          <w:rPr>
            <w:rStyle w:val="Hyperlink"/>
            <w:noProof/>
          </w:rPr>
          <w:t xml:space="preserve">Enable SELinux in </w:t>
        </w:r>
        <w:r w:rsidRPr="00F41B07">
          <w:rPr>
            <w:rStyle w:val="Hyperlink"/>
            <w:rFonts w:ascii="Courier New" w:eastAsia="Calibri" w:hAnsi="Courier New"/>
            <w:noProof/>
          </w:rPr>
          <w:t>/etc/grub.conf</w:t>
        </w:r>
        <w:r>
          <w:rPr>
            <w:noProof/>
            <w:webHidden/>
          </w:rPr>
          <w:tab/>
        </w:r>
        <w:r>
          <w:rPr>
            <w:noProof/>
            <w:webHidden/>
          </w:rPr>
          <w:fldChar w:fldCharType="begin"/>
        </w:r>
        <w:r>
          <w:rPr>
            <w:noProof/>
            <w:webHidden/>
          </w:rPr>
          <w:instrText xml:space="preserve"> PAGEREF _Toc328948690 \h </w:instrText>
        </w:r>
        <w:r>
          <w:rPr>
            <w:noProof/>
            <w:webHidden/>
          </w:rPr>
        </w:r>
      </w:ins>
      <w:r>
        <w:rPr>
          <w:noProof/>
          <w:webHidden/>
        </w:rPr>
        <w:fldChar w:fldCharType="separate"/>
      </w:r>
      <w:ins w:id="277" w:author="blake" w:date="2012-07-01T23:29:00Z">
        <w:r w:rsidR="00D62969">
          <w:rPr>
            <w:noProof/>
            <w:webHidden/>
          </w:rPr>
          <w:t>38</w:t>
        </w:r>
      </w:ins>
      <w:ins w:id="27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279" w:author="blake" w:date="2012-07-01T23:28:00Z"/>
          <w:rFonts w:asciiTheme="minorHAnsi" w:eastAsiaTheme="minorEastAsia" w:hAnsiTheme="minorHAnsi" w:cstheme="minorBidi"/>
          <w:noProof/>
          <w:sz w:val="22"/>
          <w:szCs w:val="22"/>
        </w:rPr>
      </w:pPr>
      <w:ins w:id="28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"_Toc328948691"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1.5.2</w:t>
        </w:r>
        <w:r>
          <w:rPr>
            <w:rFonts w:asciiTheme="minorHAnsi" w:eastAsiaTheme="minorEastAsia" w:hAnsiTheme="minorHAnsi" w:cstheme="minorBidi"/>
            <w:noProof/>
            <w:sz w:val="22"/>
            <w:szCs w:val="22"/>
          </w:rPr>
          <w:tab/>
        </w:r>
        <w:r w:rsidRPr="00F41B07">
          <w:rPr>
            <w:rStyle w:val="Hyperlink"/>
            <w:noProof/>
          </w:rPr>
          <w:t>Set the SELinux State</w:t>
        </w:r>
        <w:r>
          <w:rPr>
            <w:noProof/>
            <w:webHidden/>
          </w:rPr>
          <w:tab/>
        </w:r>
        <w:r>
          <w:rPr>
            <w:noProof/>
            <w:webHidden/>
          </w:rPr>
          <w:fldChar w:fldCharType="begin"/>
        </w:r>
        <w:r>
          <w:rPr>
            <w:noProof/>
            <w:webHidden/>
          </w:rPr>
          <w:instrText xml:space="preserve"> PAGEREF _Toc328948691 \h </w:instrText>
        </w:r>
        <w:r>
          <w:rPr>
            <w:noProof/>
            <w:webHidden/>
          </w:rPr>
        </w:r>
      </w:ins>
      <w:r>
        <w:rPr>
          <w:noProof/>
          <w:webHidden/>
        </w:rPr>
        <w:fldChar w:fldCharType="separate"/>
      </w:r>
      <w:ins w:id="281" w:author="blake" w:date="2012-07-01T23:29:00Z">
        <w:r w:rsidR="00D62969">
          <w:rPr>
            <w:noProof/>
            <w:webHidden/>
          </w:rPr>
          <w:t>38</w:t>
        </w:r>
      </w:ins>
      <w:ins w:id="28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283" w:author="blake" w:date="2012-07-01T23:28:00Z"/>
          <w:rFonts w:asciiTheme="minorHAnsi" w:eastAsiaTheme="minorEastAsia" w:hAnsiTheme="minorHAnsi" w:cstheme="minorBidi"/>
          <w:noProof/>
          <w:sz w:val="22"/>
          <w:szCs w:val="22"/>
        </w:rPr>
      </w:pPr>
      <w:ins w:id="28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"_Toc328948692"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1.5.3</w:t>
        </w:r>
        <w:r>
          <w:rPr>
            <w:rFonts w:asciiTheme="minorHAnsi" w:eastAsiaTheme="minorEastAsia" w:hAnsiTheme="minorHAnsi" w:cstheme="minorBidi"/>
            <w:noProof/>
            <w:sz w:val="22"/>
            <w:szCs w:val="22"/>
          </w:rPr>
          <w:tab/>
        </w:r>
        <w:r w:rsidRPr="00F41B07">
          <w:rPr>
            <w:rStyle w:val="Hyperlink"/>
            <w:noProof/>
          </w:rPr>
          <w:t>Set the SELinux Policy</w:t>
        </w:r>
        <w:r>
          <w:rPr>
            <w:noProof/>
            <w:webHidden/>
          </w:rPr>
          <w:tab/>
        </w:r>
        <w:r>
          <w:rPr>
            <w:noProof/>
            <w:webHidden/>
          </w:rPr>
          <w:fldChar w:fldCharType="begin"/>
        </w:r>
        <w:r>
          <w:rPr>
            <w:noProof/>
            <w:webHidden/>
          </w:rPr>
          <w:instrText xml:space="preserve"> PAGEREF _Toc328948692 \h </w:instrText>
        </w:r>
        <w:r>
          <w:rPr>
            <w:noProof/>
            <w:webHidden/>
          </w:rPr>
        </w:r>
      </w:ins>
      <w:r>
        <w:rPr>
          <w:noProof/>
          <w:webHidden/>
        </w:rPr>
        <w:fldChar w:fldCharType="separate"/>
      </w:r>
      <w:ins w:id="285" w:author="blake" w:date="2012-07-01T23:29:00Z">
        <w:r w:rsidR="00D62969">
          <w:rPr>
            <w:noProof/>
            <w:webHidden/>
          </w:rPr>
          <w:t>39</w:t>
        </w:r>
      </w:ins>
      <w:ins w:id="28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287" w:author="blake" w:date="2012-07-01T23:28:00Z"/>
          <w:rFonts w:asciiTheme="minorHAnsi" w:eastAsiaTheme="minorEastAsia" w:hAnsiTheme="minorHAnsi" w:cstheme="minorBidi"/>
          <w:noProof/>
          <w:sz w:val="22"/>
          <w:szCs w:val="22"/>
        </w:rPr>
      </w:pPr>
      <w:ins w:id="28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"_Toc328948693"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1.5.4</w:t>
        </w:r>
        <w:r>
          <w:rPr>
            <w:rFonts w:asciiTheme="minorHAnsi" w:eastAsiaTheme="minorEastAsia" w:hAnsiTheme="minorHAnsi" w:cstheme="minorBidi"/>
            <w:noProof/>
            <w:sz w:val="22"/>
            <w:szCs w:val="22"/>
          </w:rPr>
          <w:tab/>
        </w:r>
        <w:r w:rsidRPr="00F41B07">
          <w:rPr>
            <w:rStyle w:val="Hyperlink"/>
            <w:noProof/>
          </w:rPr>
          <w:t>Remove SETroubleshoot</w:t>
        </w:r>
        <w:r>
          <w:rPr>
            <w:noProof/>
            <w:webHidden/>
          </w:rPr>
          <w:tab/>
        </w:r>
        <w:r>
          <w:rPr>
            <w:noProof/>
            <w:webHidden/>
          </w:rPr>
          <w:fldChar w:fldCharType="begin"/>
        </w:r>
        <w:r>
          <w:rPr>
            <w:noProof/>
            <w:webHidden/>
          </w:rPr>
          <w:instrText xml:space="preserve"> PAGEREF _Toc328948693 \h </w:instrText>
        </w:r>
        <w:r>
          <w:rPr>
            <w:noProof/>
            <w:webHidden/>
          </w:rPr>
        </w:r>
      </w:ins>
      <w:r>
        <w:rPr>
          <w:noProof/>
          <w:webHidden/>
        </w:rPr>
        <w:fldChar w:fldCharType="separate"/>
      </w:r>
      <w:ins w:id="289" w:author="blake" w:date="2012-07-01T23:29:00Z">
        <w:r w:rsidR="00D62969">
          <w:rPr>
            <w:noProof/>
            <w:webHidden/>
          </w:rPr>
          <w:t>40</w:t>
        </w:r>
      </w:ins>
      <w:ins w:id="29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291" w:author="blake" w:date="2012-07-01T23:28:00Z"/>
          <w:rFonts w:asciiTheme="minorHAnsi" w:eastAsiaTheme="minorEastAsia" w:hAnsiTheme="minorHAnsi" w:cstheme="minorBidi"/>
          <w:noProof/>
          <w:sz w:val="22"/>
          <w:szCs w:val="22"/>
        </w:rPr>
      </w:pPr>
      <w:ins w:id="29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"_Toc328948694"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1.5.5</w:t>
        </w:r>
        <w:r>
          <w:rPr>
            <w:rFonts w:asciiTheme="minorHAnsi" w:eastAsiaTheme="minorEastAsia" w:hAnsiTheme="minorHAnsi" w:cstheme="minorBidi"/>
            <w:noProof/>
            <w:sz w:val="22"/>
            <w:szCs w:val="22"/>
          </w:rPr>
          <w:tab/>
        </w:r>
        <w:r w:rsidRPr="00F41B07">
          <w:rPr>
            <w:rStyle w:val="Hyperlink"/>
            <w:noProof/>
          </w:rPr>
          <w:t>Remove MCS Translation Service (</w:t>
        </w:r>
        <w:r w:rsidRPr="00F41B07">
          <w:rPr>
            <w:rStyle w:val="Hyperlink"/>
            <w:rFonts w:ascii="Courier New" w:eastAsia="Calibri" w:hAnsi="Courier New"/>
            <w:noProof/>
          </w:rPr>
          <w:t>mcstrans</w:t>
        </w:r>
        <w:r w:rsidRPr="00F41B07">
          <w:rPr>
            <w:rStyle w:val="Hyperlink"/>
            <w:noProof/>
          </w:rPr>
          <w:t>)</w:t>
        </w:r>
        <w:r>
          <w:rPr>
            <w:noProof/>
            <w:webHidden/>
          </w:rPr>
          <w:tab/>
        </w:r>
        <w:r>
          <w:rPr>
            <w:noProof/>
            <w:webHidden/>
          </w:rPr>
          <w:fldChar w:fldCharType="begin"/>
        </w:r>
        <w:r>
          <w:rPr>
            <w:noProof/>
            <w:webHidden/>
          </w:rPr>
          <w:instrText xml:space="preserve"> PAGEREF _Toc328948694 \h </w:instrText>
        </w:r>
        <w:r>
          <w:rPr>
            <w:noProof/>
            <w:webHidden/>
          </w:rPr>
        </w:r>
      </w:ins>
      <w:r>
        <w:rPr>
          <w:noProof/>
          <w:webHidden/>
        </w:rPr>
        <w:fldChar w:fldCharType="separate"/>
      </w:r>
      <w:ins w:id="293" w:author="blake" w:date="2012-07-01T23:29:00Z">
        <w:r w:rsidR="00D62969">
          <w:rPr>
            <w:noProof/>
            <w:webHidden/>
          </w:rPr>
          <w:t>40</w:t>
        </w:r>
      </w:ins>
      <w:ins w:id="29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295" w:author="blake" w:date="2012-07-01T23:28:00Z"/>
          <w:rFonts w:asciiTheme="minorHAnsi" w:eastAsiaTheme="minorEastAsia" w:hAnsiTheme="minorHAnsi" w:cstheme="minorBidi"/>
          <w:noProof/>
          <w:sz w:val="22"/>
          <w:szCs w:val="22"/>
        </w:rPr>
      </w:pPr>
      <w:ins w:id="29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"_Toc328948695"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1.5.6</w:t>
        </w:r>
        <w:r>
          <w:rPr>
            <w:rFonts w:asciiTheme="minorHAnsi" w:eastAsiaTheme="minorEastAsia" w:hAnsiTheme="minorHAnsi" w:cstheme="minorBidi"/>
            <w:noProof/>
            <w:sz w:val="22"/>
            <w:szCs w:val="22"/>
          </w:rPr>
          <w:tab/>
        </w:r>
        <w:r w:rsidRPr="00F41B07">
          <w:rPr>
            <w:rStyle w:val="Hyperlink"/>
            <w:noProof/>
          </w:rPr>
          <w:t>Check for Unconfined Daemons</w:t>
        </w:r>
        <w:r>
          <w:rPr>
            <w:noProof/>
            <w:webHidden/>
          </w:rPr>
          <w:tab/>
        </w:r>
        <w:r>
          <w:rPr>
            <w:noProof/>
            <w:webHidden/>
          </w:rPr>
          <w:fldChar w:fldCharType="begin"/>
        </w:r>
        <w:r>
          <w:rPr>
            <w:noProof/>
            <w:webHidden/>
          </w:rPr>
          <w:instrText xml:space="preserve"> PAGEREF _Toc328948695 \h </w:instrText>
        </w:r>
        <w:r>
          <w:rPr>
            <w:noProof/>
            <w:webHidden/>
          </w:rPr>
        </w:r>
      </w:ins>
      <w:r>
        <w:rPr>
          <w:noProof/>
          <w:webHidden/>
        </w:rPr>
        <w:fldChar w:fldCharType="separate"/>
      </w:r>
      <w:ins w:id="297" w:author="blake" w:date="2012-07-01T23:29:00Z">
        <w:r w:rsidR="00D62969">
          <w:rPr>
            <w:noProof/>
            <w:webHidden/>
          </w:rPr>
          <w:t>41</w:t>
        </w:r>
      </w:ins>
      <w:ins w:id="298"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299" w:author="blake" w:date="2012-07-01T23:28:00Z"/>
          <w:rFonts w:asciiTheme="minorHAnsi" w:eastAsiaTheme="minorEastAsia" w:hAnsiTheme="minorHAnsi" w:cstheme="minorBidi"/>
          <w:noProof/>
          <w:sz w:val="22"/>
          <w:szCs w:val="22"/>
        </w:rPr>
      </w:pPr>
      <w:ins w:id="30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"_Toc328948696"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1.6</w:t>
        </w:r>
        <w:r>
          <w:rPr>
            <w:rFonts w:asciiTheme="minorHAnsi" w:eastAsiaTheme="minorEastAsia" w:hAnsiTheme="minorHAnsi" w:cstheme="minorBidi"/>
            <w:noProof/>
            <w:sz w:val="22"/>
            <w:szCs w:val="22"/>
          </w:rPr>
          <w:tab/>
        </w:r>
        <w:r w:rsidRPr="00F41B07">
          <w:rPr>
            <w:rStyle w:val="Hyperlink"/>
            <w:noProof/>
          </w:rPr>
          <w:t>Secure Boot Settings</w:t>
        </w:r>
        <w:r>
          <w:rPr>
            <w:noProof/>
            <w:webHidden/>
          </w:rPr>
          <w:tab/>
        </w:r>
        <w:r>
          <w:rPr>
            <w:noProof/>
            <w:webHidden/>
          </w:rPr>
          <w:fldChar w:fldCharType="begin"/>
        </w:r>
        <w:r>
          <w:rPr>
            <w:noProof/>
            <w:webHidden/>
          </w:rPr>
          <w:instrText xml:space="preserve"> PAGEREF _Toc328948696 \h </w:instrText>
        </w:r>
        <w:r>
          <w:rPr>
            <w:noProof/>
            <w:webHidden/>
          </w:rPr>
        </w:r>
      </w:ins>
      <w:r>
        <w:rPr>
          <w:noProof/>
          <w:webHidden/>
        </w:rPr>
        <w:fldChar w:fldCharType="separate"/>
      </w:r>
      <w:ins w:id="301" w:author="blake" w:date="2012-07-01T23:29:00Z">
        <w:r w:rsidR="00D62969">
          <w:rPr>
            <w:noProof/>
            <w:webHidden/>
          </w:rPr>
          <w:t>41</w:t>
        </w:r>
      </w:ins>
      <w:ins w:id="30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03" w:author="blake" w:date="2012-07-01T23:28:00Z"/>
          <w:rFonts w:asciiTheme="minorHAnsi" w:eastAsiaTheme="minorEastAsia" w:hAnsiTheme="minorHAnsi" w:cstheme="minorBidi"/>
          <w:noProof/>
          <w:sz w:val="22"/>
          <w:szCs w:val="22"/>
        </w:rPr>
      </w:pPr>
      <w:ins w:id="30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"_Toc328948697"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1.6.1</w:t>
        </w:r>
        <w:r>
          <w:rPr>
            <w:rFonts w:asciiTheme="minorHAnsi" w:eastAsiaTheme="minorEastAsia" w:hAnsiTheme="minorHAnsi" w:cstheme="minorBidi"/>
            <w:noProof/>
            <w:sz w:val="22"/>
            <w:szCs w:val="22"/>
          </w:rPr>
          <w:tab/>
        </w:r>
        <w:r w:rsidRPr="00F41B07">
          <w:rPr>
            <w:rStyle w:val="Hyperlink"/>
            <w:noProof/>
          </w:rPr>
          <w:t xml:space="preserve">Set User/Group Owner on </w:t>
        </w:r>
        <w:r w:rsidRPr="00F41B07">
          <w:rPr>
            <w:rStyle w:val="Hyperlink"/>
            <w:rFonts w:ascii="Courier New" w:eastAsia="Calibri" w:hAnsi="Courier New"/>
            <w:noProof/>
          </w:rPr>
          <w:t>/etc/grub.conf</w:t>
        </w:r>
        <w:r>
          <w:rPr>
            <w:noProof/>
            <w:webHidden/>
          </w:rPr>
          <w:tab/>
        </w:r>
        <w:r>
          <w:rPr>
            <w:noProof/>
            <w:webHidden/>
          </w:rPr>
          <w:fldChar w:fldCharType="begin"/>
        </w:r>
        <w:r>
          <w:rPr>
            <w:noProof/>
            <w:webHidden/>
          </w:rPr>
          <w:instrText xml:space="preserve"> PAGEREF _Toc328948697 \h </w:instrText>
        </w:r>
        <w:r>
          <w:rPr>
            <w:noProof/>
            <w:webHidden/>
          </w:rPr>
        </w:r>
      </w:ins>
      <w:r>
        <w:rPr>
          <w:noProof/>
          <w:webHidden/>
        </w:rPr>
        <w:fldChar w:fldCharType="separate"/>
      </w:r>
      <w:ins w:id="305" w:author="blake" w:date="2012-07-01T23:29:00Z">
        <w:r w:rsidR="00D62969">
          <w:rPr>
            <w:noProof/>
            <w:webHidden/>
          </w:rPr>
          <w:t>41</w:t>
        </w:r>
      </w:ins>
      <w:ins w:id="30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07" w:author="blake" w:date="2012-07-01T23:28:00Z"/>
          <w:rFonts w:asciiTheme="minorHAnsi" w:eastAsiaTheme="minorEastAsia" w:hAnsiTheme="minorHAnsi" w:cstheme="minorBidi"/>
          <w:noProof/>
          <w:sz w:val="22"/>
          <w:szCs w:val="22"/>
        </w:rPr>
      </w:pPr>
      <w:ins w:id="30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"_Toc328948698"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1.6.2</w:t>
        </w:r>
        <w:r>
          <w:rPr>
            <w:rFonts w:asciiTheme="minorHAnsi" w:eastAsiaTheme="minorEastAsia" w:hAnsiTheme="minorHAnsi" w:cstheme="minorBidi"/>
            <w:noProof/>
            <w:sz w:val="22"/>
            <w:szCs w:val="22"/>
          </w:rPr>
          <w:tab/>
        </w:r>
        <w:r w:rsidRPr="00F41B07">
          <w:rPr>
            <w:rStyle w:val="Hyperlink"/>
            <w:noProof/>
          </w:rPr>
          <w:t xml:space="preserve">Set Permissions on </w:t>
        </w:r>
        <w:r w:rsidRPr="00F41B07">
          <w:rPr>
            <w:rStyle w:val="Hyperlink"/>
            <w:rFonts w:ascii="Courier New" w:eastAsia="Calibri" w:hAnsi="Courier New"/>
            <w:noProof/>
          </w:rPr>
          <w:t>/etc/grub.conf</w:t>
        </w:r>
        <w:r>
          <w:rPr>
            <w:noProof/>
            <w:webHidden/>
          </w:rPr>
          <w:tab/>
        </w:r>
        <w:r>
          <w:rPr>
            <w:noProof/>
            <w:webHidden/>
          </w:rPr>
          <w:fldChar w:fldCharType="begin"/>
        </w:r>
        <w:r>
          <w:rPr>
            <w:noProof/>
            <w:webHidden/>
          </w:rPr>
          <w:instrText xml:space="preserve"> PAGEREF _Toc328948698 \h </w:instrText>
        </w:r>
        <w:r>
          <w:rPr>
            <w:noProof/>
            <w:webHidden/>
          </w:rPr>
        </w:r>
      </w:ins>
      <w:r>
        <w:rPr>
          <w:noProof/>
          <w:webHidden/>
        </w:rPr>
        <w:fldChar w:fldCharType="separate"/>
      </w:r>
      <w:ins w:id="309" w:author="blake" w:date="2012-07-01T23:29:00Z">
        <w:r w:rsidR="00D62969">
          <w:rPr>
            <w:noProof/>
            <w:webHidden/>
          </w:rPr>
          <w:t>42</w:t>
        </w:r>
      </w:ins>
      <w:ins w:id="31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11" w:author="blake" w:date="2012-07-01T23:28:00Z"/>
          <w:rFonts w:asciiTheme="minorHAnsi" w:eastAsiaTheme="minorEastAsia" w:hAnsiTheme="minorHAnsi" w:cstheme="minorBidi"/>
          <w:noProof/>
          <w:sz w:val="22"/>
          <w:szCs w:val="22"/>
        </w:rPr>
      </w:pPr>
      <w:ins w:id="31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"_Toc328948699"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1.6.3</w:t>
        </w:r>
        <w:r>
          <w:rPr>
            <w:rFonts w:asciiTheme="minorHAnsi" w:eastAsiaTheme="minorEastAsia" w:hAnsiTheme="minorHAnsi" w:cstheme="minorBidi"/>
            <w:noProof/>
            <w:sz w:val="22"/>
            <w:szCs w:val="22"/>
          </w:rPr>
          <w:tab/>
        </w:r>
        <w:r w:rsidRPr="00F41B07">
          <w:rPr>
            <w:rStyle w:val="Hyperlink"/>
            <w:noProof/>
          </w:rPr>
          <w:t>Set Boot Loader Password</w:t>
        </w:r>
        <w:r>
          <w:rPr>
            <w:noProof/>
            <w:webHidden/>
          </w:rPr>
          <w:tab/>
        </w:r>
        <w:r>
          <w:rPr>
            <w:noProof/>
            <w:webHidden/>
          </w:rPr>
          <w:fldChar w:fldCharType="begin"/>
        </w:r>
        <w:r>
          <w:rPr>
            <w:noProof/>
            <w:webHidden/>
          </w:rPr>
          <w:instrText xml:space="preserve"> PAGEREF _Toc328948699 \h </w:instrText>
        </w:r>
        <w:r>
          <w:rPr>
            <w:noProof/>
            <w:webHidden/>
          </w:rPr>
        </w:r>
      </w:ins>
      <w:r>
        <w:rPr>
          <w:noProof/>
          <w:webHidden/>
        </w:rPr>
        <w:fldChar w:fldCharType="separate"/>
      </w:r>
      <w:ins w:id="313" w:author="blake" w:date="2012-07-01T23:29:00Z">
        <w:r w:rsidR="00D62969">
          <w:rPr>
            <w:noProof/>
            <w:webHidden/>
          </w:rPr>
          <w:t>42</w:t>
        </w:r>
      </w:ins>
      <w:ins w:id="31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15" w:author="blake" w:date="2012-07-01T23:28:00Z"/>
          <w:rFonts w:asciiTheme="minorHAnsi" w:eastAsiaTheme="minorEastAsia" w:hAnsiTheme="minorHAnsi" w:cstheme="minorBidi"/>
          <w:noProof/>
          <w:sz w:val="22"/>
          <w:szCs w:val="22"/>
        </w:rPr>
      </w:pPr>
      <w:ins w:id="31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"_Toc328948700"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1.6.4</w:t>
        </w:r>
        <w:r>
          <w:rPr>
            <w:rFonts w:asciiTheme="minorHAnsi" w:eastAsiaTheme="minorEastAsia" w:hAnsiTheme="minorHAnsi" w:cstheme="minorBidi"/>
            <w:noProof/>
            <w:sz w:val="22"/>
            <w:szCs w:val="22"/>
          </w:rPr>
          <w:tab/>
        </w:r>
        <w:r w:rsidRPr="00F41B07">
          <w:rPr>
            <w:rStyle w:val="Hyperlink"/>
            <w:noProof/>
          </w:rPr>
          <w:t>Require Authentication for Single-User Mode</w:t>
        </w:r>
        <w:r>
          <w:rPr>
            <w:noProof/>
            <w:webHidden/>
          </w:rPr>
          <w:tab/>
        </w:r>
        <w:r>
          <w:rPr>
            <w:noProof/>
            <w:webHidden/>
          </w:rPr>
          <w:fldChar w:fldCharType="begin"/>
        </w:r>
        <w:r>
          <w:rPr>
            <w:noProof/>
            <w:webHidden/>
          </w:rPr>
          <w:instrText xml:space="preserve"> PAGEREF _Toc328948700 \h </w:instrText>
        </w:r>
        <w:r>
          <w:rPr>
            <w:noProof/>
            <w:webHidden/>
          </w:rPr>
        </w:r>
      </w:ins>
      <w:r>
        <w:rPr>
          <w:noProof/>
          <w:webHidden/>
        </w:rPr>
        <w:fldChar w:fldCharType="separate"/>
      </w:r>
      <w:ins w:id="317" w:author="blake" w:date="2012-07-01T23:29:00Z">
        <w:r w:rsidR="00D62969">
          <w:rPr>
            <w:noProof/>
            <w:webHidden/>
          </w:rPr>
          <w:t>43</w:t>
        </w:r>
      </w:ins>
      <w:ins w:id="31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19" w:author="blake" w:date="2012-07-01T23:28:00Z"/>
          <w:rFonts w:asciiTheme="minorHAnsi" w:eastAsiaTheme="minorEastAsia" w:hAnsiTheme="minorHAnsi" w:cstheme="minorBidi"/>
          <w:noProof/>
          <w:sz w:val="22"/>
          <w:szCs w:val="22"/>
        </w:rPr>
      </w:pPr>
      <w:ins w:id="32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"_Toc328948701"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1.6.5</w:t>
        </w:r>
        <w:r>
          <w:rPr>
            <w:rFonts w:asciiTheme="minorHAnsi" w:eastAsiaTheme="minorEastAsia" w:hAnsiTheme="minorHAnsi" w:cstheme="minorBidi"/>
            <w:noProof/>
            <w:sz w:val="22"/>
            <w:szCs w:val="22"/>
          </w:rPr>
          <w:tab/>
        </w:r>
        <w:r w:rsidRPr="00F41B07">
          <w:rPr>
            <w:rStyle w:val="Hyperlink"/>
            <w:noProof/>
          </w:rPr>
          <w:t>Disable Interactive Boot</w:t>
        </w:r>
        <w:r>
          <w:rPr>
            <w:noProof/>
            <w:webHidden/>
          </w:rPr>
          <w:tab/>
        </w:r>
        <w:r>
          <w:rPr>
            <w:noProof/>
            <w:webHidden/>
          </w:rPr>
          <w:fldChar w:fldCharType="begin"/>
        </w:r>
        <w:r>
          <w:rPr>
            <w:noProof/>
            <w:webHidden/>
          </w:rPr>
          <w:instrText xml:space="preserve"> PAGEREF _Toc328948701 \h </w:instrText>
        </w:r>
        <w:r>
          <w:rPr>
            <w:noProof/>
            <w:webHidden/>
          </w:rPr>
        </w:r>
      </w:ins>
      <w:r>
        <w:rPr>
          <w:noProof/>
          <w:webHidden/>
        </w:rPr>
        <w:fldChar w:fldCharType="separate"/>
      </w:r>
      <w:ins w:id="321" w:author="blake" w:date="2012-07-01T23:29:00Z">
        <w:r w:rsidR="00D62969">
          <w:rPr>
            <w:noProof/>
            <w:webHidden/>
          </w:rPr>
          <w:t>44</w:t>
        </w:r>
      </w:ins>
      <w:ins w:id="322"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323" w:author="blake" w:date="2012-07-01T23:28:00Z"/>
          <w:rFonts w:asciiTheme="minorHAnsi" w:eastAsiaTheme="minorEastAsia" w:hAnsiTheme="minorHAnsi" w:cstheme="minorBidi"/>
          <w:noProof/>
          <w:sz w:val="22"/>
          <w:szCs w:val="22"/>
        </w:rPr>
      </w:pPr>
      <w:ins w:id="32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"_Toc328948702"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1.7</w:t>
        </w:r>
        <w:r>
          <w:rPr>
            <w:rFonts w:asciiTheme="minorHAnsi" w:eastAsiaTheme="minorEastAsia" w:hAnsiTheme="minorHAnsi" w:cstheme="minorBidi"/>
            <w:noProof/>
            <w:sz w:val="22"/>
            <w:szCs w:val="22"/>
          </w:rPr>
          <w:tab/>
        </w:r>
        <w:r w:rsidRPr="00F41B07">
          <w:rPr>
            <w:rStyle w:val="Hyperlink"/>
            <w:noProof/>
          </w:rPr>
          <w:t>Additional Process Hardening</w:t>
        </w:r>
        <w:r>
          <w:rPr>
            <w:noProof/>
            <w:webHidden/>
          </w:rPr>
          <w:tab/>
        </w:r>
        <w:r>
          <w:rPr>
            <w:noProof/>
            <w:webHidden/>
          </w:rPr>
          <w:fldChar w:fldCharType="begin"/>
        </w:r>
        <w:r>
          <w:rPr>
            <w:noProof/>
            <w:webHidden/>
          </w:rPr>
          <w:instrText xml:space="preserve"> PAGEREF _Toc328948702 \h </w:instrText>
        </w:r>
        <w:r>
          <w:rPr>
            <w:noProof/>
            <w:webHidden/>
          </w:rPr>
        </w:r>
      </w:ins>
      <w:r>
        <w:rPr>
          <w:noProof/>
          <w:webHidden/>
        </w:rPr>
        <w:fldChar w:fldCharType="separate"/>
      </w:r>
      <w:ins w:id="325" w:author="blake" w:date="2012-07-01T23:29:00Z">
        <w:r w:rsidR="00D62969">
          <w:rPr>
            <w:noProof/>
            <w:webHidden/>
          </w:rPr>
          <w:t>45</w:t>
        </w:r>
      </w:ins>
      <w:ins w:id="32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27" w:author="blake" w:date="2012-07-01T23:28:00Z"/>
          <w:rFonts w:asciiTheme="minorHAnsi" w:eastAsiaTheme="minorEastAsia" w:hAnsiTheme="minorHAnsi" w:cstheme="minorBidi"/>
          <w:noProof/>
          <w:sz w:val="22"/>
          <w:szCs w:val="22"/>
        </w:rPr>
      </w:pPr>
      <w:ins w:id="32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"_Toc328948703"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1.7.1</w:t>
        </w:r>
        <w:r>
          <w:rPr>
            <w:rFonts w:asciiTheme="minorHAnsi" w:eastAsiaTheme="minorEastAsia" w:hAnsiTheme="minorHAnsi" w:cstheme="minorBidi"/>
            <w:noProof/>
            <w:sz w:val="22"/>
            <w:szCs w:val="22"/>
          </w:rPr>
          <w:tab/>
        </w:r>
        <w:r w:rsidRPr="00F41B07">
          <w:rPr>
            <w:rStyle w:val="Hyperlink"/>
            <w:noProof/>
          </w:rPr>
          <w:t>Restrict Core Dumps</w:t>
        </w:r>
        <w:r>
          <w:rPr>
            <w:noProof/>
            <w:webHidden/>
          </w:rPr>
          <w:tab/>
        </w:r>
        <w:r>
          <w:rPr>
            <w:noProof/>
            <w:webHidden/>
          </w:rPr>
          <w:fldChar w:fldCharType="begin"/>
        </w:r>
        <w:r>
          <w:rPr>
            <w:noProof/>
            <w:webHidden/>
          </w:rPr>
          <w:instrText xml:space="preserve"> PAGEREF _Toc328948703 \h </w:instrText>
        </w:r>
        <w:r>
          <w:rPr>
            <w:noProof/>
            <w:webHidden/>
          </w:rPr>
        </w:r>
      </w:ins>
      <w:r>
        <w:rPr>
          <w:noProof/>
          <w:webHidden/>
        </w:rPr>
        <w:fldChar w:fldCharType="separate"/>
      </w:r>
      <w:ins w:id="329" w:author="blake" w:date="2012-07-01T23:29:00Z">
        <w:r w:rsidR="00D62969">
          <w:rPr>
            <w:noProof/>
            <w:webHidden/>
          </w:rPr>
          <w:t>45</w:t>
        </w:r>
      </w:ins>
      <w:ins w:id="33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31" w:author="blake" w:date="2012-07-01T23:28:00Z"/>
          <w:rFonts w:asciiTheme="minorHAnsi" w:eastAsiaTheme="minorEastAsia" w:hAnsiTheme="minorHAnsi" w:cstheme="minorBidi"/>
          <w:noProof/>
          <w:sz w:val="22"/>
          <w:szCs w:val="22"/>
        </w:rPr>
      </w:pPr>
      <w:ins w:id="33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"_Toc328948704"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1.7.2</w:t>
        </w:r>
        <w:r>
          <w:rPr>
            <w:rFonts w:asciiTheme="minorHAnsi" w:eastAsiaTheme="minorEastAsia" w:hAnsiTheme="minorHAnsi" w:cstheme="minorBidi"/>
            <w:noProof/>
            <w:sz w:val="22"/>
            <w:szCs w:val="22"/>
          </w:rPr>
          <w:tab/>
        </w:r>
        <w:r w:rsidRPr="00F41B07">
          <w:rPr>
            <w:rStyle w:val="Hyperlink"/>
            <w:noProof/>
          </w:rPr>
          <w:t>Configure ExecShield</w:t>
        </w:r>
        <w:r>
          <w:rPr>
            <w:noProof/>
            <w:webHidden/>
          </w:rPr>
          <w:tab/>
        </w:r>
        <w:r>
          <w:rPr>
            <w:noProof/>
            <w:webHidden/>
          </w:rPr>
          <w:fldChar w:fldCharType="begin"/>
        </w:r>
        <w:r>
          <w:rPr>
            <w:noProof/>
            <w:webHidden/>
          </w:rPr>
          <w:instrText xml:space="preserve"> PAGEREF _Toc328948704 \h </w:instrText>
        </w:r>
        <w:r>
          <w:rPr>
            <w:noProof/>
            <w:webHidden/>
          </w:rPr>
        </w:r>
      </w:ins>
      <w:r>
        <w:rPr>
          <w:noProof/>
          <w:webHidden/>
        </w:rPr>
        <w:fldChar w:fldCharType="separate"/>
      </w:r>
      <w:ins w:id="333" w:author="blake" w:date="2012-07-01T23:29:00Z">
        <w:r w:rsidR="00D62969">
          <w:rPr>
            <w:noProof/>
            <w:webHidden/>
          </w:rPr>
          <w:t>45</w:t>
        </w:r>
      </w:ins>
      <w:ins w:id="33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35" w:author="blake" w:date="2012-07-01T23:28:00Z"/>
          <w:rFonts w:asciiTheme="minorHAnsi" w:eastAsiaTheme="minorEastAsia" w:hAnsiTheme="minorHAnsi" w:cstheme="minorBidi"/>
          <w:noProof/>
          <w:sz w:val="22"/>
          <w:szCs w:val="22"/>
        </w:rPr>
      </w:pPr>
      <w:ins w:id="33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"_Toc328948705"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1.7.3</w:t>
        </w:r>
        <w:r>
          <w:rPr>
            <w:rFonts w:asciiTheme="minorHAnsi" w:eastAsiaTheme="minorEastAsia" w:hAnsiTheme="minorHAnsi" w:cstheme="minorBidi"/>
            <w:noProof/>
            <w:sz w:val="22"/>
            <w:szCs w:val="22"/>
          </w:rPr>
          <w:tab/>
        </w:r>
        <w:r w:rsidRPr="00F41B07">
          <w:rPr>
            <w:rStyle w:val="Hyperlink"/>
            <w:noProof/>
          </w:rPr>
          <w:t>Enable Randomized Virtual Memory Region Placement</w:t>
        </w:r>
        <w:r>
          <w:rPr>
            <w:noProof/>
            <w:webHidden/>
          </w:rPr>
          <w:tab/>
        </w:r>
        <w:r>
          <w:rPr>
            <w:noProof/>
            <w:webHidden/>
          </w:rPr>
          <w:fldChar w:fldCharType="begin"/>
        </w:r>
        <w:r>
          <w:rPr>
            <w:noProof/>
            <w:webHidden/>
          </w:rPr>
          <w:instrText xml:space="preserve"> PAGEREF _Toc328948705 \h </w:instrText>
        </w:r>
        <w:r>
          <w:rPr>
            <w:noProof/>
            <w:webHidden/>
          </w:rPr>
        </w:r>
      </w:ins>
      <w:r>
        <w:rPr>
          <w:noProof/>
          <w:webHidden/>
        </w:rPr>
        <w:fldChar w:fldCharType="separate"/>
      </w:r>
      <w:ins w:id="337" w:author="blake" w:date="2012-07-01T23:29:00Z">
        <w:r w:rsidR="00D62969">
          <w:rPr>
            <w:noProof/>
            <w:webHidden/>
          </w:rPr>
          <w:t>46</w:t>
        </w:r>
      </w:ins>
      <w:ins w:id="338" w:author="blake" w:date="2012-07-01T23:28:00Z">
        <w:r>
          <w:rPr>
            <w:noProof/>
            <w:webHidden/>
          </w:rPr>
          <w:fldChar w:fldCharType="end"/>
        </w:r>
        <w:r w:rsidRPr="00F41B07">
          <w:rPr>
            <w:rStyle w:val="Hyperlink"/>
            <w:noProof/>
          </w:rPr>
          <w:fldChar w:fldCharType="end"/>
        </w:r>
      </w:ins>
    </w:p>
    <w:p w:rsidR="000B3219" w:rsidRDefault="000B3219">
      <w:pPr>
        <w:pStyle w:val="TOC1"/>
        <w:tabs>
          <w:tab w:val="left" w:pos="480"/>
        </w:tabs>
        <w:rPr>
          <w:ins w:id="339" w:author="blake" w:date="2012-07-01T23:28:00Z"/>
          <w:rFonts w:asciiTheme="minorHAnsi" w:eastAsiaTheme="minorEastAsia" w:hAnsiTheme="minorHAnsi" w:cstheme="minorBidi"/>
          <w:noProof/>
          <w:sz w:val="22"/>
          <w:szCs w:val="22"/>
        </w:rPr>
      </w:pPr>
      <w:ins w:id="34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"_Toc328948706"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w:t>
        </w:r>
        <w:r>
          <w:rPr>
            <w:rFonts w:asciiTheme="minorHAnsi" w:eastAsiaTheme="minorEastAsia" w:hAnsiTheme="minorHAnsi" w:cstheme="minorBidi"/>
            <w:noProof/>
            <w:sz w:val="22"/>
            <w:szCs w:val="22"/>
          </w:rPr>
          <w:tab/>
        </w:r>
        <w:r w:rsidRPr="00F41B07">
          <w:rPr>
            <w:rStyle w:val="Hyperlink"/>
            <w:noProof/>
          </w:rPr>
          <w:t>OS Services</w:t>
        </w:r>
        <w:r>
          <w:rPr>
            <w:noProof/>
            <w:webHidden/>
          </w:rPr>
          <w:tab/>
        </w:r>
        <w:r>
          <w:rPr>
            <w:noProof/>
            <w:webHidden/>
          </w:rPr>
          <w:fldChar w:fldCharType="begin"/>
        </w:r>
        <w:r>
          <w:rPr>
            <w:noProof/>
            <w:webHidden/>
          </w:rPr>
          <w:instrText xml:space="preserve"> PAGEREF _Toc328948706 \h </w:instrText>
        </w:r>
        <w:r>
          <w:rPr>
            <w:noProof/>
            <w:webHidden/>
          </w:rPr>
        </w:r>
      </w:ins>
      <w:r>
        <w:rPr>
          <w:noProof/>
          <w:webHidden/>
        </w:rPr>
        <w:fldChar w:fldCharType="separate"/>
      </w:r>
      <w:ins w:id="341" w:author="blake" w:date="2012-07-01T23:29:00Z">
        <w:r w:rsidR="00D62969">
          <w:rPr>
            <w:noProof/>
            <w:webHidden/>
          </w:rPr>
          <w:t>47</w:t>
        </w:r>
      </w:ins>
      <w:ins w:id="342"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343" w:author="blake" w:date="2012-07-01T23:28:00Z"/>
          <w:rFonts w:asciiTheme="minorHAnsi" w:eastAsiaTheme="minorEastAsia" w:hAnsiTheme="minorHAnsi" w:cstheme="minorBidi"/>
          <w:noProof/>
          <w:sz w:val="22"/>
          <w:szCs w:val="22"/>
        </w:rPr>
      </w:pPr>
      <w:ins w:id="34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"_Toc328948707"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w:t>
        </w:r>
        <w:r>
          <w:rPr>
            <w:rFonts w:asciiTheme="minorHAnsi" w:eastAsiaTheme="minorEastAsia" w:hAnsiTheme="minorHAnsi" w:cstheme="minorBidi"/>
            <w:noProof/>
            <w:sz w:val="22"/>
            <w:szCs w:val="22"/>
          </w:rPr>
          <w:tab/>
        </w:r>
        <w:r w:rsidRPr="00F41B07">
          <w:rPr>
            <w:rStyle w:val="Hyperlink"/>
            <w:noProof/>
          </w:rPr>
          <w:t>Remove Legacy Services</w:t>
        </w:r>
        <w:r>
          <w:rPr>
            <w:noProof/>
            <w:webHidden/>
          </w:rPr>
          <w:tab/>
        </w:r>
        <w:r>
          <w:rPr>
            <w:noProof/>
            <w:webHidden/>
          </w:rPr>
          <w:fldChar w:fldCharType="begin"/>
        </w:r>
        <w:r>
          <w:rPr>
            <w:noProof/>
            <w:webHidden/>
          </w:rPr>
          <w:instrText xml:space="preserve"> PAGEREF _Toc328948707 \h </w:instrText>
        </w:r>
        <w:r>
          <w:rPr>
            <w:noProof/>
            <w:webHidden/>
          </w:rPr>
        </w:r>
      </w:ins>
      <w:r>
        <w:rPr>
          <w:noProof/>
          <w:webHidden/>
        </w:rPr>
        <w:fldChar w:fldCharType="separate"/>
      </w:r>
      <w:ins w:id="345" w:author="blake" w:date="2012-07-01T23:29:00Z">
        <w:r w:rsidR="00D62969">
          <w:rPr>
            <w:noProof/>
            <w:webHidden/>
          </w:rPr>
          <w:t>47</w:t>
        </w:r>
      </w:ins>
      <w:ins w:id="34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47" w:author="blake" w:date="2012-07-01T23:28:00Z"/>
          <w:rFonts w:asciiTheme="minorHAnsi" w:eastAsiaTheme="minorEastAsia" w:hAnsiTheme="minorHAnsi" w:cstheme="minorBidi"/>
          <w:noProof/>
          <w:sz w:val="22"/>
          <w:szCs w:val="22"/>
        </w:rPr>
      </w:pPr>
      <w:ins w:id="34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"_Toc328948708"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2.1.1</w:t>
        </w:r>
        <w:r>
          <w:rPr>
            <w:rFonts w:asciiTheme="minorHAnsi" w:eastAsiaTheme="minorEastAsia" w:hAnsiTheme="minorHAnsi" w:cstheme="minorBidi"/>
            <w:noProof/>
            <w:sz w:val="22"/>
            <w:szCs w:val="22"/>
          </w:rPr>
          <w:tab/>
        </w:r>
        <w:r w:rsidRPr="00F41B07">
          <w:rPr>
            <w:rStyle w:val="Hyperlink"/>
            <w:noProof/>
          </w:rPr>
          <w:t xml:space="preserve">Remove </w:t>
        </w:r>
        <w:r w:rsidRPr="00F41B07">
          <w:rPr>
            <w:rStyle w:val="Hyperlink"/>
            <w:rFonts w:ascii="Courier New" w:eastAsia="Calibri" w:hAnsi="Courier New"/>
            <w:noProof/>
          </w:rPr>
          <w:t>telnet-server</w:t>
        </w:r>
        <w:r>
          <w:rPr>
            <w:noProof/>
            <w:webHidden/>
          </w:rPr>
          <w:tab/>
        </w:r>
        <w:r>
          <w:rPr>
            <w:noProof/>
            <w:webHidden/>
          </w:rPr>
          <w:fldChar w:fldCharType="begin"/>
        </w:r>
        <w:r>
          <w:rPr>
            <w:noProof/>
            <w:webHidden/>
          </w:rPr>
          <w:instrText xml:space="preserve"> PAGEREF _Toc328948708 \h </w:instrText>
        </w:r>
        <w:r>
          <w:rPr>
            <w:noProof/>
            <w:webHidden/>
          </w:rPr>
        </w:r>
      </w:ins>
      <w:r>
        <w:rPr>
          <w:noProof/>
          <w:webHidden/>
        </w:rPr>
        <w:fldChar w:fldCharType="separate"/>
      </w:r>
      <w:ins w:id="349" w:author="blake" w:date="2012-07-01T23:29:00Z">
        <w:r w:rsidR="00D62969">
          <w:rPr>
            <w:noProof/>
            <w:webHidden/>
          </w:rPr>
          <w:t>47</w:t>
        </w:r>
      </w:ins>
      <w:ins w:id="35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51" w:author="blake" w:date="2012-07-01T23:28:00Z"/>
          <w:rFonts w:asciiTheme="minorHAnsi" w:eastAsiaTheme="minorEastAsia" w:hAnsiTheme="minorHAnsi" w:cstheme="minorBidi"/>
          <w:noProof/>
          <w:sz w:val="22"/>
          <w:szCs w:val="22"/>
        </w:rPr>
      </w:pPr>
      <w:ins w:id="35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"_Toc328948709"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2.1.2</w:t>
        </w:r>
        <w:r>
          <w:rPr>
            <w:rFonts w:asciiTheme="minorHAnsi" w:eastAsiaTheme="minorEastAsia" w:hAnsiTheme="minorHAnsi" w:cstheme="minorBidi"/>
            <w:noProof/>
            <w:sz w:val="22"/>
            <w:szCs w:val="22"/>
          </w:rPr>
          <w:tab/>
        </w:r>
        <w:r w:rsidRPr="00F41B07">
          <w:rPr>
            <w:rStyle w:val="Hyperlink"/>
            <w:noProof/>
          </w:rPr>
          <w:t xml:space="preserve">Remove </w:t>
        </w:r>
        <w:r w:rsidRPr="00F41B07">
          <w:rPr>
            <w:rStyle w:val="Hyperlink"/>
            <w:rFonts w:ascii="Courier New" w:eastAsia="Calibri" w:hAnsi="Courier New"/>
            <w:noProof/>
          </w:rPr>
          <w:t>telnet</w:t>
        </w:r>
        <w:r w:rsidRPr="00F41B07">
          <w:rPr>
            <w:rStyle w:val="Hyperlink"/>
            <w:noProof/>
          </w:rPr>
          <w:t xml:space="preserve"> Clients</w:t>
        </w:r>
        <w:r>
          <w:rPr>
            <w:noProof/>
            <w:webHidden/>
          </w:rPr>
          <w:tab/>
        </w:r>
        <w:r>
          <w:rPr>
            <w:noProof/>
            <w:webHidden/>
          </w:rPr>
          <w:fldChar w:fldCharType="begin"/>
        </w:r>
        <w:r>
          <w:rPr>
            <w:noProof/>
            <w:webHidden/>
          </w:rPr>
          <w:instrText xml:space="preserve"> PAGEREF _Toc328948709 \h </w:instrText>
        </w:r>
        <w:r>
          <w:rPr>
            <w:noProof/>
            <w:webHidden/>
          </w:rPr>
        </w:r>
      </w:ins>
      <w:r>
        <w:rPr>
          <w:noProof/>
          <w:webHidden/>
        </w:rPr>
        <w:fldChar w:fldCharType="separate"/>
      </w:r>
      <w:ins w:id="353" w:author="blake" w:date="2012-07-01T23:29:00Z">
        <w:r w:rsidR="00D62969">
          <w:rPr>
            <w:noProof/>
            <w:webHidden/>
          </w:rPr>
          <w:t>48</w:t>
        </w:r>
      </w:ins>
      <w:ins w:id="35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55" w:author="blake" w:date="2012-07-01T23:28:00Z"/>
          <w:rFonts w:asciiTheme="minorHAnsi" w:eastAsiaTheme="minorEastAsia" w:hAnsiTheme="minorHAnsi" w:cstheme="minorBidi"/>
          <w:noProof/>
          <w:sz w:val="22"/>
          <w:szCs w:val="22"/>
        </w:rPr>
      </w:pPr>
      <w:ins w:id="35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"_Toc328948710"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2.1.3</w:t>
        </w:r>
        <w:r>
          <w:rPr>
            <w:rFonts w:asciiTheme="minorHAnsi" w:eastAsiaTheme="minorEastAsia" w:hAnsiTheme="minorHAnsi" w:cstheme="minorBidi"/>
            <w:noProof/>
            <w:sz w:val="22"/>
            <w:szCs w:val="22"/>
          </w:rPr>
          <w:tab/>
        </w:r>
        <w:r w:rsidRPr="00F41B07">
          <w:rPr>
            <w:rStyle w:val="Hyperlink"/>
            <w:noProof/>
          </w:rPr>
          <w:t xml:space="preserve">Remove </w:t>
        </w:r>
        <w:r w:rsidRPr="00F41B07">
          <w:rPr>
            <w:rStyle w:val="Hyperlink"/>
            <w:rFonts w:ascii="Courier New" w:eastAsia="Calibri" w:hAnsi="Courier New"/>
            <w:noProof/>
          </w:rPr>
          <w:t>rsh-server</w:t>
        </w:r>
        <w:r>
          <w:rPr>
            <w:noProof/>
            <w:webHidden/>
          </w:rPr>
          <w:tab/>
        </w:r>
        <w:r>
          <w:rPr>
            <w:noProof/>
            <w:webHidden/>
          </w:rPr>
          <w:fldChar w:fldCharType="begin"/>
        </w:r>
        <w:r>
          <w:rPr>
            <w:noProof/>
            <w:webHidden/>
          </w:rPr>
          <w:instrText xml:space="preserve"> PAGEREF _Toc328948710 \h </w:instrText>
        </w:r>
        <w:r>
          <w:rPr>
            <w:noProof/>
            <w:webHidden/>
          </w:rPr>
        </w:r>
      </w:ins>
      <w:r>
        <w:rPr>
          <w:noProof/>
          <w:webHidden/>
        </w:rPr>
        <w:fldChar w:fldCharType="separate"/>
      </w:r>
      <w:ins w:id="357" w:author="blake" w:date="2012-07-01T23:29:00Z">
        <w:r w:rsidR="00D62969">
          <w:rPr>
            <w:noProof/>
            <w:webHidden/>
          </w:rPr>
          <w:t>48</w:t>
        </w:r>
      </w:ins>
      <w:ins w:id="35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59" w:author="blake" w:date="2012-07-01T23:28:00Z"/>
          <w:rFonts w:asciiTheme="minorHAnsi" w:eastAsiaTheme="minorEastAsia" w:hAnsiTheme="minorHAnsi" w:cstheme="minorBidi"/>
          <w:noProof/>
          <w:sz w:val="22"/>
          <w:szCs w:val="22"/>
        </w:rPr>
      </w:pPr>
      <w:ins w:id="36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"_Toc328948711"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2.1.4</w:t>
        </w:r>
        <w:r>
          <w:rPr>
            <w:rFonts w:asciiTheme="minorHAnsi" w:eastAsiaTheme="minorEastAsia" w:hAnsiTheme="minorHAnsi" w:cstheme="minorBidi"/>
            <w:noProof/>
            <w:sz w:val="22"/>
            <w:szCs w:val="22"/>
          </w:rPr>
          <w:tab/>
        </w:r>
        <w:r w:rsidRPr="00F41B07">
          <w:rPr>
            <w:rStyle w:val="Hyperlink"/>
            <w:noProof/>
          </w:rPr>
          <w:t xml:space="preserve">Remove </w:t>
        </w:r>
        <w:r w:rsidRPr="00F41B07">
          <w:rPr>
            <w:rStyle w:val="Hyperlink"/>
            <w:rFonts w:ascii="Courier New" w:eastAsia="Calibri" w:hAnsi="Courier New"/>
            <w:noProof/>
          </w:rPr>
          <w:t>rsh</w:t>
        </w:r>
        <w:r>
          <w:rPr>
            <w:noProof/>
            <w:webHidden/>
          </w:rPr>
          <w:tab/>
        </w:r>
        <w:r>
          <w:rPr>
            <w:noProof/>
            <w:webHidden/>
          </w:rPr>
          <w:fldChar w:fldCharType="begin"/>
        </w:r>
        <w:r>
          <w:rPr>
            <w:noProof/>
            <w:webHidden/>
          </w:rPr>
          <w:instrText xml:space="preserve"> PAGEREF _Toc328948711 \h </w:instrText>
        </w:r>
        <w:r>
          <w:rPr>
            <w:noProof/>
            <w:webHidden/>
          </w:rPr>
        </w:r>
      </w:ins>
      <w:r>
        <w:rPr>
          <w:noProof/>
          <w:webHidden/>
        </w:rPr>
        <w:fldChar w:fldCharType="separate"/>
      </w:r>
      <w:ins w:id="361" w:author="blake" w:date="2012-07-01T23:29:00Z">
        <w:r w:rsidR="00D62969">
          <w:rPr>
            <w:noProof/>
            <w:webHidden/>
          </w:rPr>
          <w:t>49</w:t>
        </w:r>
      </w:ins>
      <w:ins w:id="36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63" w:author="blake" w:date="2012-07-01T23:28:00Z"/>
          <w:rFonts w:asciiTheme="minorHAnsi" w:eastAsiaTheme="minorEastAsia" w:hAnsiTheme="minorHAnsi" w:cstheme="minorBidi"/>
          <w:noProof/>
          <w:sz w:val="22"/>
          <w:szCs w:val="22"/>
        </w:rPr>
      </w:pPr>
      <w:ins w:id="36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"_Toc328948712"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2.1.5</w:t>
        </w:r>
        <w:r>
          <w:rPr>
            <w:rFonts w:asciiTheme="minorHAnsi" w:eastAsiaTheme="minorEastAsia" w:hAnsiTheme="minorHAnsi" w:cstheme="minorBidi"/>
            <w:noProof/>
            <w:sz w:val="22"/>
            <w:szCs w:val="22"/>
          </w:rPr>
          <w:tab/>
        </w:r>
        <w:r w:rsidRPr="00F41B07">
          <w:rPr>
            <w:rStyle w:val="Hyperlink"/>
            <w:noProof/>
          </w:rPr>
          <w:t>Remove NIS Client</w:t>
        </w:r>
        <w:r>
          <w:rPr>
            <w:noProof/>
            <w:webHidden/>
          </w:rPr>
          <w:tab/>
        </w:r>
        <w:r>
          <w:rPr>
            <w:noProof/>
            <w:webHidden/>
          </w:rPr>
          <w:fldChar w:fldCharType="begin"/>
        </w:r>
        <w:r>
          <w:rPr>
            <w:noProof/>
            <w:webHidden/>
          </w:rPr>
          <w:instrText xml:space="preserve"> PAGEREF _Toc328948712 \h </w:instrText>
        </w:r>
        <w:r>
          <w:rPr>
            <w:noProof/>
            <w:webHidden/>
          </w:rPr>
        </w:r>
      </w:ins>
      <w:r>
        <w:rPr>
          <w:noProof/>
          <w:webHidden/>
        </w:rPr>
        <w:fldChar w:fldCharType="separate"/>
      </w:r>
      <w:ins w:id="365" w:author="blake" w:date="2012-07-01T23:29:00Z">
        <w:r w:rsidR="00D62969">
          <w:rPr>
            <w:noProof/>
            <w:webHidden/>
          </w:rPr>
          <w:t>49</w:t>
        </w:r>
      </w:ins>
      <w:ins w:id="36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67" w:author="blake" w:date="2012-07-01T23:28:00Z"/>
          <w:rFonts w:asciiTheme="minorHAnsi" w:eastAsiaTheme="minorEastAsia" w:hAnsiTheme="minorHAnsi" w:cstheme="minorBidi"/>
          <w:noProof/>
          <w:sz w:val="22"/>
          <w:szCs w:val="22"/>
        </w:rPr>
      </w:pPr>
      <w:ins w:id="36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"_Toc328948713"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2.1.6</w:t>
        </w:r>
        <w:r>
          <w:rPr>
            <w:rFonts w:asciiTheme="minorHAnsi" w:eastAsiaTheme="minorEastAsia" w:hAnsiTheme="minorHAnsi" w:cstheme="minorBidi"/>
            <w:noProof/>
            <w:sz w:val="22"/>
            <w:szCs w:val="22"/>
          </w:rPr>
          <w:tab/>
        </w:r>
        <w:r w:rsidRPr="00F41B07">
          <w:rPr>
            <w:rStyle w:val="Hyperlink"/>
            <w:noProof/>
          </w:rPr>
          <w:t>Remove NIS Server</w:t>
        </w:r>
        <w:r>
          <w:rPr>
            <w:noProof/>
            <w:webHidden/>
          </w:rPr>
          <w:tab/>
        </w:r>
        <w:r>
          <w:rPr>
            <w:noProof/>
            <w:webHidden/>
          </w:rPr>
          <w:fldChar w:fldCharType="begin"/>
        </w:r>
        <w:r>
          <w:rPr>
            <w:noProof/>
            <w:webHidden/>
          </w:rPr>
          <w:instrText xml:space="preserve"> PAGEREF _Toc328948713 \h </w:instrText>
        </w:r>
        <w:r>
          <w:rPr>
            <w:noProof/>
            <w:webHidden/>
          </w:rPr>
        </w:r>
      </w:ins>
      <w:r>
        <w:rPr>
          <w:noProof/>
          <w:webHidden/>
        </w:rPr>
        <w:fldChar w:fldCharType="separate"/>
      </w:r>
      <w:ins w:id="369" w:author="blake" w:date="2012-07-01T23:29:00Z">
        <w:r w:rsidR="00D62969">
          <w:rPr>
            <w:noProof/>
            <w:webHidden/>
          </w:rPr>
          <w:t>50</w:t>
        </w:r>
      </w:ins>
      <w:ins w:id="37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71" w:author="blake" w:date="2012-07-01T23:28:00Z"/>
          <w:rFonts w:asciiTheme="minorHAnsi" w:eastAsiaTheme="minorEastAsia" w:hAnsiTheme="minorHAnsi" w:cstheme="minorBidi"/>
          <w:noProof/>
          <w:sz w:val="22"/>
          <w:szCs w:val="22"/>
        </w:rPr>
      </w:pPr>
      <w:ins w:id="37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"_Toc328948714"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2.1.7</w:t>
        </w:r>
        <w:r>
          <w:rPr>
            <w:rFonts w:asciiTheme="minorHAnsi" w:eastAsiaTheme="minorEastAsia" w:hAnsiTheme="minorHAnsi" w:cstheme="minorBidi"/>
            <w:noProof/>
            <w:sz w:val="22"/>
            <w:szCs w:val="22"/>
          </w:rPr>
          <w:tab/>
        </w:r>
        <w:r w:rsidRPr="00F41B07">
          <w:rPr>
            <w:rStyle w:val="Hyperlink"/>
            <w:noProof/>
          </w:rPr>
          <w:t xml:space="preserve">Remove </w:t>
        </w:r>
        <w:r w:rsidRPr="00F41B07">
          <w:rPr>
            <w:rStyle w:val="Hyperlink"/>
            <w:rFonts w:ascii="Courier New" w:eastAsia="Calibri" w:hAnsi="Courier New"/>
            <w:noProof/>
          </w:rPr>
          <w:t>tftp</w:t>
        </w:r>
        <w:r>
          <w:rPr>
            <w:noProof/>
            <w:webHidden/>
          </w:rPr>
          <w:tab/>
        </w:r>
        <w:r>
          <w:rPr>
            <w:noProof/>
            <w:webHidden/>
          </w:rPr>
          <w:fldChar w:fldCharType="begin"/>
        </w:r>
        <w:r>
          <w:rPr>
            <w:noProof/>
            <w:webHidden/>
          </w:rPr>
          <w:instrText xml:space="preserve"> PAGEREF _Toc328948714 \h </w:instrText>
        </w:r>
        <w:r>
          <w:rPr>
            <w:noProof/>
            <w:webHidden/>
          </w:rPr>
        </w:r>
      </w:ins>
      <w:r>
        <w:rPr>
          <w:noProof/>
          <w:webHidden/>
        </w:rPr>
        <w:fldChar w:fldCharType="separate"/>
      </w:r>
      <w:ins w:id="373" w:author="blake" w:date="2012-07-01T23:29:00Z">
        <w:r w:rsidR="00D62969">
          <w:rPr>
            <w:noProof/>
            <w:webHidden/>
          </w:rPr>
          <w:t>50</w:t>
        </w:r>
      </w:ins>
      <w:ins w:id="37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75" w:author="blake" w:date="2012-07-01T23:28:00Z"/>
          <w:rFonts w:asciiTheme="minorHAnsi" w:eastAsiaTheme="minorEastAsia" w:hAnsiTheme="minorHAnsi" w:cstheme="minorBidi"/>
          <w:noProof/>
          <w:sz w:val="22"/>
          <w:szCs w:val="22"/>
        </w:rPr>
      </w:pPr>
      <w:ins w:id="37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"_Toc328948715"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2.1.8</w:t>
        </w:r>
        <w:r>
          <w:rPr>
            <w:rFonts w:asciiTheme="minorHAnsi" w:eastAsiaTheme="minorEastAsia" w:hAnsiTheme="minorHAnsi" w:cstheme="minorBidi"/>
            <w:noProof/>
            <w:sz w:val="22"/>
            <w:szCs w:val="22"/>
          </w:rPr>
          <w:tab/>
        </w:r>
        <w:r w:rsidRPr="00F41B07">
          <w:rPr>
            <w:rStyle w:val="Hyperlink"/>
            <w:noProof/>
          </w:rPr>
          <w:t xml:space="preserve">Remove </w:t>
        </w:r>
        <w:r w:rsidRPr="00F41B07">
          <w:rPr>
            <w:rStyle w:val="Hyperlink"/>
            <w:rFonts w:ascii="Courier New" w:eastAsia="Calibri" w:hAnsi="Courier New"/>
            <w:noProof/>
          </w:rPr>
          <w:t>tftp-server</w:t>
        </w:r>
        <w:r>
          <w:rPr>
            <w:noProof/>
            <w:webHidden/>
          </w:rPr>
          <w:tab/>
        </w:r>
        <w:r>
          <w:rPr>
            <w:noProof/>
            <w:webHidden/>
          </w:rPr>
          <w:fldChar w:fldCharType="begin"/>
        </w:r>
        <w:r>
          <w:rPr>
            <w:noProof/>
            <w:webHidden/>
          </w:rPr>
          <w:instrText xml:space="preserve"> PAGEREF _Toc328948715 \h </w:instrText>
        </w:r>
        <w:r>
          <w:rPr>
            <w:noProof/>
            <w:webHidden/>
          </w:rPr>
        </w:r>
      </w:ins>
      <w:r>
        <w:rPr>
          <w:noProof/>
          <w:webHidden/>
        </w:rPr>
        <w:fldChar w:fldCharType="separate"/>
      </w:r>
      <w:ins w:id="377" w:author="blake" w:date="2012-07-01T23:29:00Z">
        <w:r w:rsidR="00D62969">
          <w:rPr>
            <w:noProof/>
            <w:webHidden/>
          </w:rPr>
          <w:t>51</w:t>
        </w:r>
      </w:ins>
      <w:ins w:id="37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379" w:author="blake" w:date="2012-07-01T23:28:00Z"/>
          <w:rFonts w:asciiTheme="minorHAnsi" w:eastAsiaTheme="minorEastAsia" w:hAnsiTheme="minorHAnsi" w:cstheme="minorBidi"/>
          <w:noProof/>
          <w:sz w:val="22"/>
          <w:szCs w:val="22"/>
        </w:rPr>
      </w:pPr>
      <w:ins w:id="38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"_Toc328948716"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2.1.9</w:t>
        </w:r>
        <w:r>
          <w:rPr>
            <w:rFonts w:asciiTheme="minorHAnsi" w:eastAsiaTheme="minorEastAsia" w:hAnsiTheme="minorHAnsi" w:cstheme="minorBidi"/>
            <w:noProof/>
            <w:sz w:val="22"/>
            <w:szCs w:val="22"/>
          </w:rPr>
          <w:tab/>
        </w:r>
        <w:r w:rsidRPr="00F41B07">
          <w:rPr>
            <w:rStyle w:val="Hyperlink"/>
            <w:noProof/>
          </w:rPr>
          <w:t xml:space="preserve">Remove </w:t>
        </w:r>
        <w:r w:rsidRPr="00F41B07">
          <w:rPr>
            <w:rStyle w:val="Hyperlink"/>
            <w:rFonts w:ascii="Courier New" w:eastAsia="Calibri" w:hAnsi="Courier New"/>
            <w:noProof/>
          </w:rPr>
          <w:t>talk</w:t>
        </w:r>
        <w:r>
          <w:rPr>
            <w:noProof/>
            <w:webHidden/>
          </w:rPr>
          <w:tab/>
        </w:r>
        <w:r>
          <w:rPr>
            <w:noProof/>
            <w:webHidden/>
          </w:rPr>
          <w:fldChar w:fldCharType="begin"/>
        </w:r>
        <w:r>
          <w:rPr>
            <w:noProof/>
            <w:webHidden/>
          </w:rPr>
          <w:instrText xml:space="preserve"> PAGEREF _Toc328948716 \h </w:instrText>
        </w:r>
        <w:r>
          <w:rPr>
            <w:noProof/>
            <w:webHidden/>
          </w:rPr>
        </w:r>
      </w:ins>
      <w:r>
        <w:rPr>
          <w:noProof/>
          <w:webHidden/>
        </w:rPr>
        <w:fldChar w:fldCharType="separate"/>
      </w:r>
      <w:ins w:id="381" w:author="blake" w:date="2012-07-01T23:29:00Z">
        <w:r w:rsidR="00D62969">
          <w:rPr>
            <w:noProof/>
            <w:webHidden/>
          </w:rPr>
          <w:t>51</w:t>
        </w:r>
      </w:ins>
      <w:ins w:id="38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383" w:author="blake" w:date="2012-07-01T23:28:00Z"/>
          <w:rFonts w:asciiTheme="minorHAnsi" w:eastAsiaTheme="minorEastAsia" w:hAnsiTheme="minorHAnsi" w:cstheme="minorBidi"/>
          <w:noProof/>
          <w:sz w:val="22"/>
          <w:szCs w:val="22"/>
        </w:rPr>
      </w:pPr>
      <w:ins w:id="38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"_Toc328948717"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2.1.10</w:t>
        </w:r>
        <w:r>
          <w:rPr>
            <w:rFonts w:asciiTheme="minorHAnsi" w:eastAsiaTheme="minorEastAsia" w:hAnsiTheme="minorHAnsi" w:cstheme="minorBidi"/>
            <w:noProof/>
            <w:sz w:val="22"/>
            <w:szCs w:val="22"/>
          </w:rPr>
          <w:tab/>
        </w:r>
        <w:r w:rsidRPr="00F41B07">
          <w:rPr>
            <w:rStyle w:val="Hyperlink"/>
            <w:noProof/>
          </w:rPr>
          <w:t xml:space="preserve">Remove </w:t>
        </w:r>
        <w:r w:rsidRPr="00F41B07">
          <w:rPr>
            <w:rStyle w:val="Hyperlink"/>
            <w:rFonts w:ascii="Courier New" w:eastAsia="Calibri" w:hAnsi="Courier New"/>
            <w:noProof/>
          </w:rPr>
          <w:t>talk-server</w:t>
        </w:r>
        <w:r>
          <w:rPr>
            <w:noProof/>
            <w:webHidden/>
          </w:rPr>
          <w:tab/>
        </w:r>
        <w:r>
          <w:rPr>
            <w:noProof/>
            <w:webHidden/>
          </w:rPr>
          <w:fldChar w:fldCharType="begin"/>
        </w:r>
        <w:r>
          <w:rPr>
            <w:noProof/>
            <w:webHidden/>
          </w:rPr>
          <w:instrText xml:space="preserve"> PAGEREF _Toc328948717 \h </w:instrText>
        </w:r>
        <w:r>
          <w:rPr>
            <w:noProof/>
            <w:webHidden/>
          </w:rPr>
        </w:r>
      </w:ins>
      <w:r>
        <w:rPr>
          <w:noProof/>
          <w:webHidden/>
        </w:rPr>
        <w:fldChar w:fldCharType="separate"/>
      </w:r>
      <w:ins w:id="385" w:author="blake" w:date="2012-07-01T23:29:00Z">
        <w:r w:rsidR="00D62969">
          <w:rPr>
            <w:noProof/>
            <w:webHidden/>
          </w:rPr>
          <w:t>52</w:t>
        </w:r>
      </w:ins>
      <w:ins w:id="38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387" w:author="blake" w:date="2012-07-01T23:28:00Z"/>
          <w:rFonts w:asciiTheme="minorHAnsi" w:eastAsiaTheme="minorEastAsia" w:hAnsiTheme="minorHAnsi" w:cstheme="minorBidi"/>
          <w:noProof/>
          <w:sz w:val="22"/>
          <w:szCs w:val="22"/>
        </w:rPr>
      </w:pPr>
      <w:ins w:id="38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"_Toc328948718"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2.1.11</w:t>
        </w:r>
        <w:r>
          <w:rPr>
            <w:rFonts w:asciiTheme="minorHAnsi" w:eastAsiaTheme="minorEastAsia" w:hAnsiTheme="minorHAnsi" w:cstheme="minorBidi"/>
            <w:noProof/>
            <w:sz w:val="22"/>
            <w:szCs w:val="22"/>
          </w:rPr>
          <w:tab/>
        </w:r>
        <w:r w:rsidRPr="00F41B07">
          <w:rPr>
            <w:rStyle w:val="Hyperlink"/>
            <w:noProof/>
          </w:rPr>
          <w:t xml:space="preserve">Remove </w:t>
        </w:r>
        <w:r w:rsidRPr="00F41B07">
          <w:rPr>
            <w:rStyle w:val="Hyperlink"/>
            <w:rFonts w:ascii="Courier New" w:eastAsia="Calibri" w:hAnsi="Courier New"/>
            <w:noProof/>
          </w:rPr>
          <w:t>xinetd</w:t>
        </w:r>
        <w:r>
          <w:rPr>
            <w:noProof/>
            <w:webHidden/>
          </w:rPr>
          <w:tab/>
        </w:r>
        <w:r>
          <w:rPr>
            <w:noProof/>
            <w:webHidden/>
          </w:rPr>
          <w:fldChar w:fldCharType="begin"/>
        </w:r>
        <w:r>
          <w:rPr>
            <w:noProof/>
            <w:webHidden/>
          </w:rPr>
          <w:instrText xml:space="preserve"> PAGEREF _Toc328948718 \h </w:instrText>
        </w:r>
        <w:r>
          <w:rPr>
            <w:noProof/>
            <w:webHidden/>
          </w:rPr>
        </w:r>
      </w:ins>
      <w:r>
        <w:rPr>
          <w:noProof/>
          <w:webHidden/>
        </w:rPr>
        <w:fldChar w:fldCharType="separate"/>
      </w:r>
      <w:ins w:id="389" w:author="blake" w:date="2012-07-01T23:29:00Z">
        <w:r w:rsidR="00D62969">
          <w:rPr>
            <w:noProof/>
            <w:webHidden/>
          </w:rPr>
          <w:t>52</w:t>
        </w:r>
      </w:ins>
      <w:ins w:id="39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391" w:author="blake" w:date="2012-07-01T23:28:00Z"/>
          <w:rFonts w:asciiTheme="minorHAnsi" w:eastAsiaTheme="minorEastAsia" w:hAnsiTheme="minorHAnsi" w:cstheme="minorBidi"/>
          <w:noProof/>
          <w:sz w:val="22"/>
          <w:szCs w:val="22"/>
        </w:rPr>
      </w:pPr>
      <w:ins w:id="39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"_Toc328948719"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2.1.12</w:t>
        </w:r>
        <w:r>
          <w:rPr>
            <w:rFonts w:asciiTheme="minorHAnsi" w:eastAsiaTheme="minorEastAsia" w:hAnsiTheme="minorHAnsi" w:cstheme="minorBidi"/>
            <w:noProof/>
            <w:sz w:val="22"/>
            <w:szCs w:val="22"/>
          </w:rPr>
          <w:tab/>
        </w:r>
        <w:r w:rsidRPr="00F41B07">
          <w:rPr>
            <w:rStyle w:val="Hyperlink"/>
            <w:noProof/>
          </w:rPr>
          <w:t xml:space="preserve">Disable </w:t>
        </w:r>
        <w:r w:rsidRPr="00F41B07">
          <w:rPr>
            <w:rStyle w:val="Hyperlink"/>
            <w:rFonts w:ascii="Courier New" w:eastAsia="Calibri" w:hAnsi="Courier New"/>
            <w:noProof/>
          </w:rPr>
          <w:t>chargen-dgram</w:t>
        </w:r>
        <w:r>
          <w:rPr>
            <w:noProof/>
            <w:webHidden/>
          </w:rPr>
          <w:tab/>
        </w:r>
        <w:r>
          <w:rPr>
            <w:noProof/>
            <w:webHidden/>
          </w:rPr>
          <w:fldChar w:fldCharType="begin"/>
        </w:r>
        <w:r>
          <w:rPr>
            <w:noProof/>
            <w:webHidden/>
          </w:rPr>
          <w:instrText xml:space="preserve"> PAGEREF _Toc328948719 \h </w:instrText>
        </w:r>
        <w:r>
          <w:rPr>
            <w:noProof/>
            <w:webHidden/>
          </w:rPr>
        </w:r>
      </w:ins>
      <w:r>
        <w:rPr>
          <w:noProof/>
          <w:webHidden/>
        </w:rPr>
        <w:fldChar w:fldCharType="separate"/>
      </w:r>
      <w:ins w:id="393" w:author="blake" w:date="2012-07-01T23:29:00Z">
        <w:r w:rsidR="00D62969">
          <w:rPr>
            <w:noProof/>
            <w:webHidden/>
          </w:rPr>
          <w:t>53</w:t>
        </w:r>
      </w:ins>
      <w:ins w:id="39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395" w:author="blake" w:date="2012-07-01T23:28:00Z"/>
          <w:rFonts w:asciiTheme="minorHAnsi" w:eastAsiaTheme="minorEastAsia" w:hAnsiTheme="minorHAnsi" w:cstheme="minorBidi"/>
          <w:noProof/>
          <w:sz w:val="22"/>
          <w:szCs w:val="22"/>
        </w:rPr>
      </w:pPr>
      <w:ins w:id="39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"_Toc328948720"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2.1.13</w:t>
        </w:r>
        <w:r>
          <w:rPr>
            <w:rFonts w:asciiTheme="minorHAnsi" w:eastAsiaTheme="minorEastAsia" w:hAnsiTheme="minorHAnsi" w:cstheme="minorBidi"/>
            <w:noProof/>
            <w:sz w:val="22"/>
            <w:szCs w:val="22"/>
          </w:rPr>
          <w:tab/>
        </w:r>
        <w:r w:rsidRPr="00F41B07">
          <w:rPr>
            <w:rStyle w:val="Hyperlink"/>
            <w:noProof/>
          </w:rPr>
          <w:t xml:space="preserve">Disable </w:t>
        </w:r>
        <w:r w:rsidRPr="00F41B07">
          <w:rPr>
            <w:rStyle w:val="Hyperlink"/>
            <w:rFonts w:ascii="Courier New" w:eastAsia="Calibri" w:hAnsi="Courier New"/>
            <w:noProof/>
          </w:rPr>
          <w:t>chargen-stream</w:t>
        </w:r>
        <w:r>
          <w:rPr>
            <w:noProof/>
            <w:webHidden/>
          </w:rPr>
          <w:tab/>
        </w:r>
        <w:r>
          <w:rPr>
            <w:noProof/>
            <w:webHidden/>
          </w:rPr>
          <w:fldChar w:fldCharType="begin"/>
        </w:r>
        <w:r>
          <w:rPr>
            <w:noProof/>
            <w:webHidden/>
          </w:rPr>
          <w:instrText xml:space="preserve"> PAGEREF _Toc328948720 \h </w:instrText>
        </w:r>
        <w:r>
          <w:rPr>
            <w:noProof/>
            <w:webHidden/>
          </w:rPr>
        </w:r>
      </w:ins>
      <w:r>
        <w:rPr>
          <w:noProof/>
          <w:webHidden/>
        </w:rPr>
        <w:fldChar w:fldCharType="separate"/>
      </w:r>
      <w:ins w:id="397" w:author="blake" w:date="2012-07-01T23:29:00Z">
        <w:r w:rsidR="00D62969">
          <w:rPr>
            <w:noProof/>
            <w:webHidden/>
          </w:rPr>
          <w:t>53</w:t>
        </w:r>
      </w:ins>
      <w:ins w:id="39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399" w:author="blake" w:date="2012-07-01T23:28:00Z"/>
          <w:rFonts w:asciiTheme="minorHAnsi" w:eastAsiaTheme="minorEastAsia" w:hAnsiTheme="minorHAnsi" w:cstheme="minorBidi"/>
          <w:noProof/>
          <w:sz w:val="22"/>
          <w:szCs w:val="22"/>
        </w:rPr>
      </w:pPr>
      <w:ins w:id="40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"_Toc328948721"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2.1.14</w:t>
        </w:r>
        <w:r>
          <w:rPr>
            <w:rFonts w:asciiTheme="minorHAnsi" w:eastAsiaTheme="minorEastAsia" w:hAnsiTheme="minorHAnsi" w:cstheme="minorBidi"/>
            <w:noProof/>
            <w:sz w:val="22"/>
            <w:szCs w:val="22"/>
          </w:rPr>
          <w:tab/>
        </w:r>
        <w:r w:rsidRPr="00F41B07">
          <w:rPr>
            <w:rStyle w:val="Hyperlink"/>
            <w:noProof/>
          </w:rPr>
          <w:t xml:space="preserve">Disable </w:t>
        </w:r>
        <w:r w:rsidRPr="00F41B07">
          <w:rPr>
            <w:rStyle w:val="Hyperlink"/>
            <w:rFonts w:ascii="Courier New" w:eastAsia="Calibri" w:hAnsi="Courier New"/>
            <w:noProof/>
          </w:rPr>
          <w:t>daytime-dgram</w:t>
        </w:r>
        <w:r>
          <w:rPr>
            <w:noProof/>
            <w:webHidden/>
          </w:rPr>
          <w:tab/>
        </w:r>
        <w:r>
          <w:rPr>
            <w:noProof/>
            <w:webHidden/>
          </w:rPr>
          <w:fldChar w:fldCharType="begin"/>
        </w:r>
        <w:r>
          <w:rPr>
            <w:noProof/>
            <w:webHidden/>
          </w:rPr>
          <w:instrText xml:space="preserve"> PAGEREF _Toc328948721 \h </w:instrText>
        </w:r>
        <w:r>
          <w:rPr>
            <w:noProof/>
            <w:webHidden/>
          </w:rPr>
        </w:r>
      </w:ins>
      <w:r>
        <w:rPr>
          <w:noProof/>
          <w:webHidden/>
        </w:rPr>
        <w:fldChar w:fldCharType="separate"/>
      </w:r>
      <w:ins w:id="401" w:author="blake" w:date="2012-07-01T23:29:00Z">
        <w:r w:rsidR="00D62969">
          <w:rPr>
            <w:noProof/>
            <w:webHidden/>
          </w:rPr>
          <w:t>54</w:t>
        </w:r>
      </w:ins>
      <w:ins w:id="40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403" w:author="blake" w:date="2012-07-01T23:28:00Z"/>
          <w:rFonts w:asciiTheme="minorHAnsi" w:eastAsiaTheme="minorEastAsia" w:hAnsiTheme="minorHAnsi" w:cstheme="minorBidi"/>
          <w:noProof/>
          <w:sz w:val="22"/>
          <w:szCs w:val="22"/>
        </w:rPr>
      </w:pPr>
      <w:ins w:id="40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"_Toc328948722"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2.1.15</w:t>
        </w:r>
        <w:r>
          <w:rPr>
            <w:rFonts w:asciiTheme="minorHAnsi" w:eastAsiaTheme="minorEastAsia" w:hAnsiTheme="minorHAnsi" w:cstheme="minorBidi"/>
            <w:noProof/>
            <w:sz w:val="22"/>
            <w:szCs w:val="22"/>
          </w:rPr>
          <w:tab/>
        </w:r>
        <w:r w:rsidRPr="00F41B07">
          <w:rPr>
            <w:rStyle w:val="Hyperlink"/>
            <w:noProof/>
          </w:rPr>
          <w:t xml:space="preserve">Disable </w:t>
        </w:r>
        <w:r w:rsidRPr="00F41B07">
          <w:rPr>
            <w:rStyle w:val="Hyperlink"/>
            <w:rFonts w:ascii="Courier New" w:eastAsia="Calibri" w:hAnsi="Courier New"/>
            <w:noProof/>
          </w:rPr>
          <w:t>daytime-stream</w:t>
        </w:r>
        <w:r>
          <w:rPr>
            <w:noProof/>
            <w:webHidden/>
          </w:rPr>
          <w:tab/>
        </w:r>
        <w:r>
          <w:rPr>
            <w:noProof/>
            <w:webHidden/>
          </w:rPr>
          <w:fldChar w:fldCharType="begin"/>
        </w:r>
        <w:r>
          <w:rPr>
            <w:noProof/>
            <w:webHidden/>
          </w:rPr>
          <w:instrText xml:space="preserve"> PAGEREF _Toc328948722 \h </w:instrText>
        </w:r>
        <w:r>
          <w:rPr>
            <w:noProof/>
            <w:webHidden/>
          </w:rPr>
        </w:r>
      </w:ins>
      <w:r>
        <w:rPr>
          <w:noProof/>
          <w:webHidden/>
        </w:rPr>
        <w:fldChar w:fldCharType="separate"/>
      </w:r>
      <w:ins w:id="405" w:author="blake" w:date="2012-07-01T23:29:00Z">
        <w:r w:rsidR="00D62969">
          <w:rPr>
            <w:noProof/>
            <w:webHidden/>
          </w:rPr>
          <w:t>54</w:t>
        </w:r>
      </w:ins>
      <w:ins w:id="40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407" w:author="blake" w:date="2012-07-01T23:28:00Z"/>
          <w:rFonts w:asciiTheme="minorHAnsi" w:eastAsiaTheme="minorEastAsia" w:hAnsiTheme="minorHAnsi" w:cstheme="minorBidi"/>
          <w:noProof/>
          <w:sz w:val="22"/>
          <w:szCs w:val="22"/>
        </w:rPr>
      </w:pPr>
      <w:ins w:id="40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"_Toc328948723"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2.1.16</w:t>
        </w:r>
        <w:r>
          <w:rPr>
            <w:rFonts w:asciiTheme="minorHAnsi" w:eastAsiaTheme="minorEastAsia" w:hAnsiTheme="minorHAnsi" w:cstheme="minorBidi"/>
            <w:noProof/>
            <w:sz w:val="22"/>
            <w:szCs w:val="22"/>
          </w:rPr>
          <w:tab/>
        </w:r>
        <w:r w:rsidRPr="00F41B07">
          <w:rPr>
            <w:rStyle w:val="Hyperlink"/>
            <w:noProof/>
          </w:rPr>
          <w:t xml:space="preserve">Disable </w:t>
        </w:r>
        <w:r w:rsidRPr="00F41B07">
          <w:rPr>
            <w:rStyle w:val="Hyperlink"/>
            <w:rFonts w:ascii="Courier New" w:eastAsia="Calibri" w:hAnsi="Courier New"/>
            <w:noProof/>
          </w:rPr>
          <w:t>echo-dgram</w:t>
        </w:r>
        <w:r>
          <w:rPr>
            <w:noProof/>
            <w:webHidden/>
          </w:rPr>
          <w:tab/>
        </w:r>
        <w:r>
          <w:rPr>
            <w:noProof/>
            <w:webHidden/>
          </w:rPr>
          <w:fldChar w:fldCharType="begin"/>
        </w:r>
        <w:r>
          <w:rPr>
            <w:noProof/>
            <w:webHidden/>
          </w:rPr>
          <w:instrText xml:space="preserve"> PAGEREF _Toc328948723 \h </w:instrText>
        </w:r>
        <w:r>
          <w:rPr>
            <w:noProof/>
            <w:webHidden/>
          </w:rPr>
        </w:r>
      </w:ins>
      <w:r>
        <w:rPr>
          <w:noProof/>
          <w:webHidden/>
        </w:rPr>
        <w:fldChar w:fldCharType="separate"/>
      </w:r>
      <w:ins w:id="409" w:author="blake" w:date="2012-07-01T23:29:00Z">
        <w:r w:rsidR="00D62969">
          <w:rPr>
            <w:noProof/>
            <w:webHidden/>
          </w:rPr>
          <w:t>55</w:t>
        </w:r>
      </w:ins>
      <w:ins w:id="41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411" w:author="blake" w:date="2012-07-01T23:28:00Z"/>
          <w:rFonts w:asciiTheme="minorHAnsi" w:eastAsiaTheme="minorEastAsia" w:hAnsiTheme="minorHAnsi" w:cstheme="minorBidi"/>
          <w:noProof/>
          <w:sz w:val="22"/>
          <w:szCs w:val="22"/>
        </w:rPr>
      </w:pPr>
      <w:ins w:id="41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"_Toc328948724"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2.1.17</w:t>
        </w:r>
        <w:r>
          <w:rPr>
            <w:rFonts w:asciiTheme="minorHAnsi" w:eastAsiaTheme="minorEastAsia" w:hAnsiTheme="minorHAnsi" w:cstheme="minorBidi"/>
            <w:noProof/>
            <w:sz w:val="22"/>
            <w:szCs w:val="22"/>
          </w:rPr>
          <w:tab/>
        </w:r>
        <w:r w:rsidRPr="00F41B07">
          <w:rPr>
            <w:rStyle w:val="Hyperlink"/>
            <w:noProof/>
          </w:rPr>
          <w:t xml:space="preserve">Disable </w:t>
        </w:r>
        <w:r w:rsidRPr="00F41B07">
          <w:rPr>
            <w:rStyle w:val="Hyperlink"/>
            <w:rFonts w:ascii="Courier New" w:eastAsia="Calibri" w:hAnsi="Courier New"/>
            <w:noProof/>
          </w:rPr>
          <w:t>echo-stream</w:t>
        </w:r>
        <w:r>
          <w:rPr>
            <w:noProof/>
            <w:webHidden/>
          </w:rPr>
          <w:tab/>
        </w:r>
        <w:r>
          <w:rPr>
            <w:noProof/>
            <w:webHidden/>
          </w:rPr>
          <w:fldChar w:fldCharType="begin"/>
        </w:r>
        <w:r>
          <w:rPr>
            <w:noProof/>
            <w:webHidden/>
          </w:rPr>
          <w:instrText xml:space="preserve"> PAGEREF _Toc328948724 \h </w:instrText>
        </w:r>
        <w:r>
          <w:rPr>
            <w:noProof/>
            <w:webHidden/>
          </w:rPr>
        </w:r>
      </w:ins>
      <w:r>
        <w:rPr>
          <w:noProof/>
          <w:webHidden/>
        </w:rPr>
        <w:fldChar w:fldCharType="separate"/>
      </w:r>
      <w:ins w:id="413" w:author="blake" w:date="2012-07-01T23:29:00Z">
        <w:r w:rsidR="00D62969">
          <w:rPr>
            <w:noProof/>
            <w:webHidden/>
          </w:rPr>
          <w:t>55</w:t>
        </w:r>
      </w:ins>
      <w:ins w:id="41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415" w:author="blake" w:date="2012-07-01T23:28:00Z"/>
          <w:rFonts w:asciiTheme="minorHAnsi" w:eastAsiaTheme="minorEastAsia" w:hAnsiTheme="minorHAnsi" w:cstheme="minorBidi"/>
          <w:noProof/>
          <w:sz w:val="22"/>
          <w:szCs w:val="22"/>
        </w:rPr>
      </w:pPr>
      <w:ins w:id="41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"_Toc328948725"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2.1.18</w:t>
        </w:r>
        <w:r>
          <w:rPr>
            <w:rFonts w:asciiTheme="minorHAnsi" w:eastAsiaTheme="minorEastAsia" w:hAnsiTheme="minorHAnsi" w:cstheme="minorBidi"/>
            <w:noProof/>
            <w:sz w:val="22"/>
            <w:szCs w:val="22"/>
          </w:rPr>
          <w:tab/>
        </w:r>
        <w:r w:rsidRPr="00F41B07">
          <w:rPr>
            <w:rStyle w:val="Hyperlink"/>
            <w:noProof/>
          </w:rPr>
          <w:t xml:space="preserve">Disable </w:t>
        </w:r>
        <w:r w:rsidRPr="00F41B07">
          <w:rPr>
            <w:rStyle w:val="Hyperlink"/>
            <w:rFonts w:ascii="Courier New" w:eastAsia="Calibri" w:hAnsi="Courier New"/>
            <w:noProof/>
          </w:rPr>
          <w:t>tcpmux-server</w:t>
        </w:r>
        <w:r>
          <w:rPr>
            <w:noProof/>
            <w:webHidden/>
          </w:rPr>
          <w:tab/>
        </w:r>
        <w:r>
          <w:rPr>
            <w:noProof/>
            <w:webHidden/>
          </w:rPr>
          <w:fldChar w:fldCharType="begin"/>
        </w:r>
        <w:r>
          <w:rPr>
            <w:noProof/>
            <w:webHidden/>
          </w:rPr>
          <w:instrText xml:space="preserve"> PAGEREF _Toc328948725 \h </w:instrText>
        </w:r>
        <w:r>
          <w:rPr>
            <w:noProof/>
            <w:webHidden/>
          </w:rPr>
        </w:r>
      </w:ins>
      <w:r>
        <w:rPr>
          <w:noProof/>
          <w:webHidden/>
        </w:rPr>
        <w:fldChar w:fldCharType="separate"/>
      </w:r>
      <w:ins w:id="417" w:author="blake" w:date="2012-07-01T23:29:00Z">
        <w:r w:rsidR="00D62969">
          <w:rPr>
            <w:noProof/>
            <w:webHidden/>
          </w:rPr>
          <w:t>56</w:t>
        </w:r>
      </w:ins>
      <w:ins w:id="418" w:author="blake" w:date="2012-07-01T23:28:00Z">
        <w:r>
          <w:rPr>
            <w:noProof/>
            <w:webHidden/>
          </w:rPr>
          <w:fldChar w:fldCharType="end"/>
        </w:r>
        <w:r w:rsidRPr="00F41B07">
          <w:rPr>
            <w:rStyle w:val="Hyperlink"/>
            <w:noProof/>
          </w:rPr>
          <w:fldChar w:fldCharType="end"/>
        </w:r>
      </w:ins>
    </w:p>
    <w:p w:rsidR="000B3219" w:rsidRDefault="000B3219">
      <w:pPr>
        <w:pStyle w:val="TOC1"/>
        <w:tabs>
          <w:tab w:val="left" w:pos="480"/>
        </w:tabs>
        <w:rPr>
          <w:ins w:id="419" w:author="blake" w:date="2012-07-01T23:28:00Z"/>
          <w:rFonts w:asciiTheme="minorHAnsi" w:eastAsiaTheme="minorEastAsia" w:hAnsiTheme="minorHAnsi" w:cstheme="minorBidi"/>
          <w:noProof/>
          <w:sz w:val="22"/>
          <w:szCs w:val="22"/>
        </w:rPr>
      </w:pPr>
      <w:ins w:id="42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"_Toc328948726"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w:t>
        </w:r>
        <w:r>
          <w:rPr>
            <w:rFonts w:asciiTheme="minorHAnsi" w:eastAsiaTheme="minorEastAsia" w:hAnsiTheme="minorHAnsi" w:cstheme="minorBidi"/>
            <w:noProof/>
            <w:sz w:val="22"/>
            <w:szCs w:val="22"/>
          </w:rPr>
          <w:tab/>
        </w:r>
        <w:r w:rsidRPr="00F41B07">
          <w:rPr>
            <w:rStyle w:val="Hyperlink"/>
            <w:noProof/>
          </w:rPr>
          <w:t>Special Purpose Services</w:t>
        </w:r>
        <w:r>
          <w:rPr>
            <w:noProof/>
            <w:webHidden/>
          </w:rPr>
          <w:tab/>
        </w:r>
        <w:r>
          <w:rPr>
            <w:noProof/>
            <w:webHidden/>
          </w:rPr>
          <w:fldChar w:fldCharType="begin"/>
        </w:r>
        <w:r>
          <w:rPr>
            <w:noProof/>
            <w:webHidden/>
          </w:rPr>
          <w:instrText xml:space="preserve"> PAGEREF _Toc328948726 \h </w:instrText>
        </w:r>
        <w:r>
          <w:rPr>
            <w:noProof/>
            <w:webHidden/>
          </w:rPr>
        </w:r>
      </w:ins>
      <w:r>
        <w:rPr>
          <w:noProof/>
          <w:webHidden/>
        </w:rPr>
        <w:fldChar w:fldCharType="separate"/>
      </w:r>
      <w:ins w:id="421" w:author="blake" w:date="2012-07-01T23:29:00Z">
        <w:r w:rsidR="00D62969">
          <w:rPr>
            <w:noProof/>
            <w:webHidden/>
          </w:rPr>
          <w:t>57</w:t>
        </w:r>
      </w:ins>
      <w:ins w:id="422"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423" w:author="blake" w:date="2012-07-01T23:28:00Z"/>
          <w:rFonts w:asciiTheme="minorHAnsi" w:eastAsiaTheme="minorEastAsia" w:hAnsiTheme="minorHAnsi" w:cstheme="minorBidi"/>
          <w:noProof/>
          <w:sz w:val="22"/>
          <w:szCs w:val="22"/>
        </w:rPr>
      </w:pPr>
      <w:ins w:id="42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"_Toc328948727"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3.1</w:t>
        </w:r>
        <w:r>
          <w:rPr>
            <w:rFonts w:asciiTheme="minorHAnsi" w:eastAsiaTheme="minorEastAsia" w:hAnsiTheme="minorHAnsi" w:cstheme="minorBidi"/>
            <w:noProof/>
            <w:sz w:val="22"/>
            <w:szCs w:val="22"/>
          </w:rPr>
          <w:tab/>
        </w:r>
        <w:r w:rsidRPr="00F41B07">
          <w:rPr>
            <w:rStyle w:val="Hyperlink"/>
            <w:noProof/>
          </w:rPr>
          <w:t xml:space="preserve">Set Daemon </w:t>
        </w:r>
        <w:r w:rsidRPr="00F41B07">
          <w:rPr>
            <w:rStyle w:val="Hyperlink"/>
            <w:rFonts w:ascii="Courier New" w:eastAsia="Calibri" w:hAnsi="Courier New"/>
            <w:noProof/>
          </w:rPr>
          <w:t>umask</w:t>
        </w:r>
        <w:r>
          <w:rPr>
            <w:noProof/>
            <w:webHidden/>
          </w:rPr>
          <w:tab/>
        </w:r>
        <w:r>
          <w:rPr>
            <w:noProof/>
            <w:webHidden/>
          </w:rPr>
          <w:fldChar w:fldCharType="begin"/>
        </w:r>
        <w:r>
          <w:rPr>
            <w:noProof/>
            <w:webHidden/>
          </w:rPr>
          <w:instrText xml:space="preserve"> PAGEREF _Toc328948727 \h </w:instrText>
        </w:r>
        <w:r>
          <w:rPr>
            <w:noProof/>
            <w:webHidden/>
          </w:rPr>
        </w:r>
      </w:ins>
      <w:r>
        <w:rPr>
          <w:noProof/>
          <w:webHidden/>
        </w:rPr>
        <w:fldChar w:fldCharType="separate"/>
      </w:r>
      <w:ins w:id="425" w:author="blake" w:date="2012-07-01T23:29:00Z">
        <w:r w:rsidR="00D62969">
          <w:rPr>
            <w:noProof/>
            <w:webHidden/>
          </w:rPr>
          <w:t>57</w:t>
        </w:r>
      </w:ins>
      <w:ins w:id="426"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427" w:author="blake" w:date="2012-07-01T23:28:00Z"/>
          <w:rFonts w:asciiTheme="minorHAnsi" w:eastAsiaTheme="minorEastAsia" w:hAnsiTheme="minorHAnsi" w:cstheme="minorBidi"/>
          <w:noProof/>
          <w:sz w:val="22"/>
          <w:szCs w:val="22"/>
        </w:rPr>
      </w:pPr>
      <w:ins w:id="42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"_Toc328948728"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3.2</w:t>
        </w:r>
        <w:r>
          <w:rPr>
            <w:rFonts w:asciiTheme="minorHAnsi" w:eastAsiaTheme="minorEastAsia" w:hAnsiTheme="minorHAnsi" w:cstheme="minorBidi"/>
            <w:noProof/>
            <w:sz w:val="22"/>
            <w:szCs w:val="22"/>
          </w:rPr>
          <w:tab/>
        </w:r>
        <w:r w:rsidRPr="00F41B07">
          <w:rPr>
            <w:rStyle w:val="Hyperlink"/>
            <w:noProof/>
          </w:rPr>
          <w:t>Remove X Windows</w:t>
        </w:r>
        <w:r>
          <w:rPr>
            <w:noProof/>
            <w:webHidden/>
          </w:rPr>
          <w:tab/>
        </w:r>
        <w:r>
          <w:rPr>
            <w:noProof/>
            <w:webHidden/>
          </w:rPr>
          <w:fldChar w:fldCharType="begin"/>
        </w:r>
        <w:r>
          <w:rPr>
            <w:noProof/>
            <w:webHidden/>
          </w:rPr>
          <w:instrText xml:space="preserve"> PAGEREF _Toc328948728 \h </w:instrText>
        </w:r>
        <w:r>
          <w:rPr>
            <w:noProof/>
            <w:webHidden/>
          </w:rPr>
        </w:r>
      </w:ins>
      <w:r>
        <w:rPr>
          <w:noProof/>
          <w:webHidden/>
        </w:rPr>
        <w:fldChar w:fldCharType="separate"/>
      </w:r>
      <w:ins w:id="429" w:author="blake" w:date="2012-07-01T23:29:00Z">
        <w:r w:rsidR="00D62969">
          <w:rPr>
            <w:noProof/>
            <w:webHidden/>
          </w:rPr>
          <w:t>57</w:t>
        </w:r>
      </w:ins>
      <w:ins w:id="430"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431" w:author="blake" w:date="2012-07-01T23:28:00Z"/>
          <w:rFonts w:asciiTheme="minorHAnsi" w:eastAsiaTheme="minorEastAsia" w:hAnsiTheme="minorHAnsi" w:cstheme="minorBidi"/>
          <w:noProof/>
          <w:sz w:val="22"/>
          <w:szCs w:val="22"/>
        </w:rPr>
      </w:pPr>
      <w:ins w:id="43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"_Toc328948729"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3.3</w:t>
        </w:r>
        <w:r>
          <w:rPr>
            <w:rFonts w:asciiTheme="minorHAnsi" w:eastAsiaTheme="minorEastAsia" w:hAnsiTheme="minorHAnsi" w:cstheme="minorBidi"/>
            <w:noProof/>
            <w:sz w:val="22"/>
            <w:szCs w:val="22"/>
          </w:rPr>
          <w:tab/>
        </w:r>
        <w:r w:rsidRPr="00F41B07">
          <w:rPr>
            <w:rStyle w:val="Hyperlink"/>
            <w:noProof/>
          </w:rPr>
          <w:t>Disable Avahi Server</w:t>
        </w:r>
        <w:r>
          <w:rPr>
            <w:noProof/>
            <w:webHidden/>
          </w:rPr>
          <w:tab/>
        </w:r>
        <w:r>
          <w:rPr>
            <w:noProof/>
            <w:webHidden/>
          </w:rPr>
          <w:fldChar w:fldCharType="begin"/>
        </w:r>
        <w:r>
          <w:rPr>
            <w:noProof/>
            <w:webHidden/>
          </w:rPr>
          <w:instrText xml:space="preserve"> PAGEREF _Toc328948729 \h </w:instrText>
        </w:r>
        <w:r>
          <w:rPr>
            <w:noProof/>
            <w:webHidden/>
          </w:rPr>
        </w:r>
      </w:ins>
      <w:r>
        <w:rPr>
          <w:noProof/>
          <w:webHidden/>
        </w:rPr>
        <w:fldChar w:fldCharType="separate"/>
      </w:r>
      <w:ins w:id="433" w:author="blake" w:date="2012-07-01T23:29:00Z">
        <w:r w:rsidR="00D62969">
          <w:rPr>
            <w:noProof/>
            <w:webHidden/>
          </w:rPr>
          <w:t>58</w:t>
        </w:r>
      </w:ins>
      <w:ins w:id="434"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435" w:author="blake" w:date="2012-07-01T23:28:00Z"/>
          <w:rFonts w:asciiTheme="minorHAnsi" w:eastAsiaTheme="minorEastAsia" w:hAnsiTheme="minorHAnsi" w:cstheme="minorBidi"/>
          <w:noProof/>
          <w:sz w:val="22"/>
          <w:szCs w:val="22"/>
        </w:rPr>
      </w:pPr>
      <w:ins w:id="43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"_Toc328948730"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3.4</w:t>
        </w:r>
        <w:r>
          <w:rPr>
            <w:rFonts w:asciiTheme="minorHAnsi" w:eastAsiaTheme="minorEastAsia" w:hAnsiTheme="minorHAnsi" w:cstheme="minorBidi"/>
            <w:noProof/>
            <w:sz w:val="22"/>
            <w:szCs w:val="22"/>
          </w:rPr>
          <w:tab/>
        </w:r>
        <w:r w:rsidRPr="00F41B07">
          <w:rPr>
            <w:rStyle w:val="Hyperlink"/>
            <w:noProof/>
          </w:rPr>
          <w:t>Disable Print Server - CUPS</w:t>
        </w:r>
        <w:r>
          <w:rPr>
            <w:noProof/>
            <w:webHidden/>
          </w:rPr>
          <w:tab/>
        </w:r>
        <w:r>
          <w:rPr>
            <w:noProof/>
            <w:webHidden/>
          </w:rPr>
          <w:fldChar w:fldCharType="begin"/>
        </w:r>
        <w:r>
          <w:rPr>
            <w:noProof/>
            <w:webHidden/>
          </w:rPr>
          <w:instrText xml:space="preserve"> PAGEREF _Toc328948730 \h </w:instrText>
        </w:r>
        <w:r>
          <w:rPr>
            <w:noProof/>
            <w:webHidden/>
          </w:rPr>
        </w:r>
      </w:ins>
      <w:r>
        <w:rPr>
          <w:noProof/>
          <w:webHidden/>
        </w:rPr>
        <w:fldChar w:fldCharType="separate"/>
      </w:r>
      <w:ins w:id="437" w:author="blake" w:date="2012-07-01T23:29:00Z">
        <w:r w:rsidR="00D62969">
          <w:rPr>
            <w:noProof/>
            <w:webHidden/>
          </w:rPr>
          <w:t>59</w:t>
        </w:r>
      </w:ins>
      <w:ins w:id="438"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439" w:author="blake" w:date="2012-07-01T23:28:00Z"/>
          <w:rFonts w:asciiTheme="minorHAnsi" w:eastAsiaTheme="minorEastAsia" w:hAnsiTheme="minorHAnsi" w:cstheme="minorBidi"/>
          <w:noProof/>
          <w:sz w:val="22"/>
          <w:szCs w:val="22"/>
        </w:rPr>
      </w:pPr>
      <w:ins w:id="44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"_Toc328948731"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3.5</w:t>
        </w:r>
        <w:r>
          <w:rPr>
            <w:rFonts w:asciiTheme="minorHAnsi" w:eastAsiaTheme="minorEastAsia" w:hAnsiTheme="minorHAnsi" w:cstheme="minorBidi"/>
            <w:noProof/>
            <w:sz w:val="22"/>
            <w:szCs w:val="22"/>
          </w:rPr>
          <w:tab/>
        </w:r>
        <w:r w:rsidRPr="00F41B07">
          <w:rPr>
            <w:rStyle w:val="Hyperlink"/>
            <w:noProof/>
          </w:rPr>
          <w:t>Remove DHCP Server</w:t>
        </w:r>
        <w:r>
          <w:rPr>
            <w:noProof/>
            <w:webHidden/>
          </w:rPr>
          <w:tab/>
        </w:r>
        <w:r>
          <w:rPr>
            <w:noProof/>
            <w:webHidden/>
          </w:rPr>
          <w:fldChar w:fldCharType="begin"/>
        </w:r>
        <w:r>
          <w:rPr>
            <w:noProof/>
            <w:webHidden/>
          </w:rPr>
          <w:instrText xml:space="preserve"> PAGEREF _Toc328948731 \h </w:instrText>
        </w:r>
        <w:r>
          <w:rPr>
            <w:noProof/>
            <w:webHidden/>
          </w:rPr>
        </w:r>
      </w:ins>
      <w:r>
        <w:rPr>
          <w:noProof/>
          <w:webHidden/>
        </w:rPr>
        <w:fldChar w:fldCharType="separate"/>
      </w:r>
      <w:ins w:id="441" w:author="blake" w:date="2012-07-01T23:29:00Z">
        <w:r w:rsidR="00D62969">
          <w:rPr>
            <w:noProof/>
            <w:webHidden/>
          </w:rPr>
          <w:t>59</w:t>
        </w:r>
      </w:ins>
      <w:ins w:id="442"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443" w:author="blake" w:date="2012-07-01T23:28:00Z"/>
          <w:rFonts w:asciiTheme="minorHAnsi" w:eastAsiaTheme="minorEastAsia" w:hAnsiTheme="minorHAnsi" w:cstheme="minorBidi"/>
          <w:noProof/>
          <w:sz w:val="22"/>
          <w:szCs w:val="22"/>
        </w:rPr>
      </w:pPr>
      <w:ins w:id="44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"_Toc328948732"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3.6</w:t>
        </w:r>
        <w:r>
          <w:rPr>
            <w:rFonts w:asciiTheme="minorHAnsi" w:eastAsiaTheme="minorEastAsia" w:hAnsiTheme="minorHAnsi" w:cstheme="minorBidi"/>
            <w:noProof/>
            <w:sz w:val="22"/>
            <w:szCs w:val="22"/>
          </w:rPr>
          <w:tab/>
        </w:r>
        <w:r w:rsidRPr="00F41B07">
          <w:rPr>
            <w:rStyle w:val="Hyperlink"/>
            <w:noProof/>
          </w:rPr>
          <w:t>Configure Network Time Protocol (NTP)</w:t>
        </w:r>
        <w:r>
          <w:rPr>
            <w:noProof/>
            <w:webHidden/>
          </w:rPr>
          <w:tab/>
        </w:r>
        <w:r>
          <w:rPr>
            <w:noProof/>
            <w:webHidden/>
          </w:rPr>
          <w:fldChar w:fldCharType="begin"/>
        </w:r>
        <w:r>
          <w:rPr>
            <w:noProof/>
            <w:webHidden/>
          </w:rPr>
          <w:instrText xml:space="preserve"> PAGEREF _Toc328948732 \h </w:instrText>
        </w:r>
        <w:r>
          <w:rPr>
            <w:noProof/>
            <w:webHidden/>
          </w:rPr>
        </w:r>
      </w:ins>
      <w:r>
        <w:rPr>
          <w:noProof/>
          <w:webHidden/>
        </w:rPr>
        <w:fldChar w:fldCharType="separate"/>
      </w:r>
      <w:ins w:id="445" w:author="blake" w:date="2012-07-01T23:29:00Z">
        <w:r w:rsidR="00D62969">
          <w:rPr>
            <w:noProof/>
            <w:webHidden/>
          </w:rPr>
          <w:t>60</w:t>
        </w:r>
      </w:ins>
      <w:ins w:id="446"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447" w:author="blake" w:date="2012-07-01T23:28:00Z"/>
          <w:rFonts w:asciiTheme="minorHAnsi" w:eastAsiaTheme="minorEastAsia" w:hAnsiTheme="minorHAnsi" w:cstheme="minorBidi"/>
          <w:noProof/>
          <w:sz w:val="22"/>
          <w:szCs w:val="22"/>
        </w:rPr>
      </w:pPr>
      <w:ins w:id="44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"_Toc328948733"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3.7</w:t>
        </w:r>
        <w:r>
          <w:rPr>
            <w:rFonts w:asciiTheme="minorHAnsi" w:eastAsiaTheme="minorEastAsia" w:hAnsiTheme="minorHAnsi" w:cstheme="minorBidi"/>
            <w:noProof/>
            <w:sz w:val="22"/>
            <w:szCs w:val="22"/>
          </w:rPr>
          <w:tab/>
        </w:r>
        <w:r w:rsidRPr="00F41B07">
          <w:rPr>
            <w:rStyle w:val="Hyperlink"/>
            <w:noProof/>
          </w:rPr>
          <w:t>Remove LDAP</w:t>
        </w:r>
        <w:r>
          <w:rPr>
            <w:noProof/>
            <w:webHidden/>
          </w:rPr>
          <w:tab/>
        </w:r>
        <w:r>
          <w:rPr>
            <w:noProof/>
            <w:webHidden/>
          </w:rPr>
          <w:fldChar w:fldCharType="begin"/>
        </w:r>
        <w:r>
          <w:rPr>
            <w:noProof/>
            <w:webHidden/>
          </w:rPr>
          <w:instrText xml:space="preserve"> PAGEREF _Toc328948733 \h </w:instrText>
        </w:r>
        <w:r>
          <w:rPr>
            <w:noProof/>
            <w:webHidden/>
          </w:rPr>
        </w:r>
      </w:ins>
      <w:r>
        <w:rPr>
          <w:noProof/>
          <w:webHidden/>
        </w:rPr>
        <w:fldChar w:fldCharType="separate"/>
      </w:r>
      <w:ins w:id="449" w:author="blake" w:date="2012-07-01T23:29:00Z">
        <w:r w:rsidR="00D62969">
          <w:rPr>
            <w:noProof/>
            <w:webHidden/>
          </w:rPr>
          <w:t>61</w:t>
        </w:r>
      </w:ins>
      <w:ins w:id="450"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451" w:author="blake" w:date="2012-07-01T23:28:00Z"/>
          <w:rFonts w:asciiTheme="minorHAnsi" w:eastAsiaTheme="minorEastAsia" w:hAnsiTheme="minorHAnsi" w:cstheme="minorBidi"/>
          <w:noProof/>
          <w:sz w:val="22"/>
          <w:szCs w:val="22"/>
        </w:rPr>
      </w:pPr>
      <w:ins w:id="45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"_Toc328948734"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3.8</w:t>
        </w:r>
        <w:r>
          <w:rPr>
            <w:rFonts w:asciiTheme="minorHAnsi" w:eastAsiaTheme="minorEastAsia" w:hAnsiTheme="minorHAnsi" w:cstheme="minorBidi"/>
            <w:noProof/>
            <w:sz w:val="22"/>
            <w:szCs w:val="22"/>
          </w:rPr>
          <w:tab/>
        </w:r>
        <w:r w:rsidRPr="00F41B07">
          <w:rPr>
            <w:rStyle w:val="Hyperlink"/>
            <w:noProof/>
          </w:rPr>
          <w:t>Disable NFS and RPC</w:t>
        </w:r>
        <w:r>
          <w:rPr>
            <w:noProof/>
            <w:webHidden/>
          </w:rPr>
          <w:tab/>
        </w:r>
        <w:r>
          <w:rPr>
            <w:noProof/>
            <w:webHidden/>
          </w:rPr>
          <w:fldChar w:fldCharType="begin"/>
        </w:r>
        <w:r>
          <w:rPr>
            <w:noProof/>
            <w:webHidden/>
          </w:rPr>
          <w:instrText xml:space="preserve"> PAGEREF _Toc328948734 \h </w:instrText>
        </w:r>
        <w:r>
          <w:rPr>
            <w:noProof/>
            <w:webHidden/>
          </w:rPr>
        </w:r>
      </w:ins>
      <w:r>
        <w:rPr>
          <w:noProof/>
          <w:webHidden/>
        </w:rPr>
        <w:fldChar w:fldCharType="separate"/>
      </w:r>
      <w:ins w:id="453" w:author="blake" w:date="2012-07-01T23:29:00Z">
        <w:r w:rsidR="00D62969">
          <w:rPr>
            <w:noProof/>
            <w:webHidden/>
          </w:rPr>
          <w:t>62</w:t>
        </w:r>
      </w:ins>
      <w:ins w:id="454"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455" w:author="blake" w:date="2012-07-01T23:28:00Z"/>
          <w:rFonts w:asciiTheme="minorHAnsi" w:eastAsiaTheme="minorEastAsia" w:hAnsiTheme="minorHAnsi" w:cstheme="minorBidi"/>
          <w:noProof/>
          <w:sz w:val="22"/>
          <w:szCs w:val="22"/>
        </w:rPr>
      </w:pPr>
      <w:ins w:id="45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"_Toc328948735"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3.9</w:t>
        </w:r>
        <w:r>
          <w:rPr>
            <w:rFonts w:asciiTheme="minorHAnsi" w:eastAsiaTheme="minorEastAsia" w:hAnsiTheme="minorHAnsi" w:cstheme="minorBidi"/>
            <w:noProof/>
            <w:sz w:val="22"/>
            <w:szCs w:val="22"/>
          </w:rPr>
          <w:tab/>
        </w:r>
        <w:r w:rsidRPr="00F41B07">
          <w:rPr>
            <w:rStyle w:val="Hyperlink"/>
            <w:noProof/>
          </w:rPr>
          <w:t>Remove DNS Server</w:t>
        </w:r>
        <w:r>
          <w:rPr>
            <w:noProof/>
            <w:webHidden/>
          </w:rPr>
          <w:tab/>
        </w:r>
        <w:r>
          <w:rPr>
            <w:noProof/>
            <w:webHidden/>
          </w:rPr>
          <w:fldChar w:fldCharType="begin"/>
        </w:r>
        <w:r>
          <w:rPr>
            <w:noProof/>
            <w:webHidden/>
          </w:rPr>
          <w:instrText xml:space="preserve"> PAGEREF _Toc328948735 \h </w:instrText>
        </w:r>
        <w:r>
          <w:rPr>
            <w:noProof/>
            <w:webHidden/>
          </w:rPr>
        </w:r>
      </w:ins>
      <w:r>
        <w:rPr>
          <w:noProof/>
          <w:webHidden/>
        </w:rPr>
        <w:fldChar w:fldCharType="separate"/>
      </w:r>
      <w:ins w:id="457" w:author="blake" w:date="2012-07-01T23:29:00Z">
        <w:r w:rsidR="00D62969">
          <w:rPr>
            <w:noProof/>
            <w:webHidden/>
          </w:rPr>
          <w:t>62</w:t>
        </w:r>
      </w:ins>
      <w:ins w:id="458"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1100"/>
          <w:tab w:val="right" w:leader="dot" w:pos="9350"/>
        </w:tabs>
        <w:rPr>
          <w:ins w:id="459" w:author="blake" w:date="2012-07-01T23:28:00Z"/>
          <w:rFonts w:asciiTheme="minorHAnsi" w:eastAsiaTheme="minorEastAsia" w:hAnsiTheme="minorHAnsi" w:cstheme="minorBidi"/>
          <w:noProof/>
          <w:sz w:val="22"/>
          <w:szCs w:val="22"/>
        </w:rPr>
      </w:pPr>
      <w:ins w:id="46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"_Toc328948736"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3.10</w:t>
        </w:r>
        <w:r>
          <w:rPr>
            <w:rFonts w:asciiTheme="minorHAnsi" w:eastAsiaTheme="minorEastAsia" w:hAnsiTheme="minorHAnsi" w:cstheme="minorBidi"/>
            <w:noProof/>
            <w:sz w:val="22"/>
            <w:szCs w:val="22"/>
          </w:rPr>
          <w:tab/>
        </w:r>
        <w:r w:rsidRPr="00F41B07">
          <w:rPr>
            <w:rStyle w:val="Hyperlink"/>
            <w:noProof/>
          </w:rPr>
          <w:t>Remove FTP Server</w:t>
        </w:r>
        <w:r>
          <w:rPr>
            <w:noProof/>
            <w:webHidden/>
          </w:rPr>
          <w:tab/>
        </w:r>
        <w:r>
          <w:rPr>
            <w:noProof/>
            <w:webHidden/>
          </w:rPr>
          <w:fldChar w:fldCharType="begin"/>
        </w:r>
        <w:r>
          <w:rPr>
            <w:noProof/>
            <w:webHidden/>
          </w:rPr>
          <w:instrText xml:space="preserve"> PAGEREF _Toc328948736 \h </w:instrText>
        </w:r>
        <w:r>
          <w:rPr>
            <w:noProof/>
            <w:webHidden/>
          </w:rPr>
        </w:r>
      </w:ins>
      <w:r>
        <w:rPr>
          <w:noProof/>
          <w:webHidden/>
        </w:rPr>
        <w:fldChar w:fldCharType="separate"/>
      </w:r>
      <w:ins w:id="461" w:author="blake" w:date="2012-07-01T23:29:00Z">
        <w:r w:rsidR="00D62969">
          <w:rPr>
            <w:noProof/>
            <w:webHidden/>
          </w:rPr>
          <w:t>63</w:t>
        </w:r>
      </w:ins>
      <w:ins w:id="462"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1100"/>
          <w:tab w:val="right" w:leader="dot" w:pos="9350"/>
        </w:tabs>
        <w:rPr>
          <w:ins w:id="463" w:author="blake" w:date="2012-07-01T23:28:00Z"/>
          <w:rFonts w:asciiTheme="minorHAnsi" w:eastAsiaTheme="minorEastAsia" w:hAnsiTheme="minorHAnsi" w:cstheme="minorBidi"/>
          <w:noProof/>
          <w:sz w:val="22"/>
          <w:szCs w:val="22"/>
        </w:rPr>
      </w:pPr>
      <w:ins w:id="46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"_Toc328948737"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3.11</w:t>
        </w:r>
        <w:r>
          <w:rPr>
            <w:rFonts w:asciiTheme="minorHAnsi" w:eastAsiaTheme="minorEastAsia" w:hAnsiTheme="minorHAnsi" w:cstheme="minorBidi"/>
            <w:noProof/>
            <w:sz w:val="22"/>
            <w:szCs w:val="22"/>
          </w:rPr>
          <w:tab/>
        </w:r>
        <w:r w:rsidRPr="00F41B07">
          <w:rPr>
            <w:rStyle w:val="Hyperlink"/>
            <w:noProof/>
          </w:rPr>
          <w:t>Remove HTTP Server</w:t>
        </w:r>
        <w:r>
          <w:rPr>
            <w:noProof/>
            <w:webHidden/>
          </w:rPr>
          <w:tab/>
        </w:r>
        <w:r>
          <w:rPr>
            <w:noProof/>
            <w:webHidden/>
          </w:rPr>
          <w:fldChar w:fldCharType="begin"/>
        </w:r>
        <w:r>
          <w:rPr>
            <w:noProof/>
            <w:webHidden/>
          </w:rPr>
          <w:instrText xml:space="preserve"> PAGEREF _Toc328948737 \h </w:instrText>
        </w:r>
        <w:r>
          <w:rPr>
            <w:noProof/>
            <w:webHidden/>
          </w:rPr>
        </w:r>
      </w:ins>
      <w:r>
        <w:rPr>
          <w:noProof/>
          <w:webHidden/>
        </w:rPr>
        <w:fldChar w:fldCharType="separate"/>
      </w:r>
      <w:ins w:id="465" w:author="blake" w:date="2012-07-01T23:29:00Z">
        <w:r w:rsidR="00D62969">
          <w:rPr>
            <w:noProof/>
            <w:webHidden/>
          </w:rPr>
          <w:t>63</w:t>
        </w:r>
      </w:ins>
      <w:ins w:id="466"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1100"/>
          <w:tab w:val="right" w:leader="dot" w:pos="9350"/>
        </w:tabs>
        <w:rPr>
          <w:ins w:id="467" w:author="blake" w:date="2012-07-01T23:28:00Z"/>
          <w:rFonts w:asciiTheme="minorHAnsi" w:eastAsiaTheme="minorEastAsia" w:hAnsiTheme="minorHAnsi" w:cstheme="minorBidi"/>
          <w:noProof/>
          <w:sz w:val="22"/>
          <w:szCs w:val="22"/>
        </w:rPr>
      </w:pPr>
      <w:ins w:id="46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"_Toc328948738"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3.12</w:t>
        </w:r>
        <w:r>
          <w:rPr>
            <w:rFonts w:asciiTheme="minorHAnsi" w:eastAsiaTheme="minorEastAsia" w:hAnsiTheme="minorHAnsi" w:cstheme="minorBidi"/>
            <w:noProof/>
            <w:sz w:val="22"/>
            <w:szCs w:val="22"/>
          </w:rPr>
          <w:tab/>
        </w:r>
        <w:r w:rsidRPr="00F41B07">
          <w:rPr>
            <w:rStyle w:val="Hyperlink"/>
            <w:noProof/>
          </w:rPr>
          <w:t>Remove Dovecot (IMAP and POP3 services)</w:t>
        </w:r>
        <w:r>
          <w:rPr>
            <w:noProof/>
            <w:webHidden/>
          </w:rPr>
          <w:tab/>
        </w:r>
        <w:r>
          <w:rPr>
            <w:noProof/>
            <w:webHidden/>
          </w:rPr>
          <w:fldChar w:fldCharType="begin"/>
        </w:r>
        <w:r>
          <w:rPr>
            <w:noProof/>
            <w:webHidden/>
          </w:rPr>
          <w:instrText xml:space="preserve"> PAGEREF _Toc328948738 \h </w:instrText>
        </w:r>
        <w:r>
          <w:rPr>
            <w:noProof/>
            <w:webHidden/>
          </w:rPr>
        </w:r>
      </w:ins>
      <w:r>
        <w:rPr>
          <w:noProof/>
          <w:webHidden/>
        </w:rPr>
        <w:fldChar w:fldCharType="separate"/>
      </w:r>
      <w:ins w:id="469" w:author="blake" w:date="2012-07-01T23:29:00Z">
        <w:r w:rsidR="00D62969">
          <w:rPr>
            <w:noProof/>
            <w:webHidden/>
          </w:rPr>
          <w:t>64</w:t>
        </w:r>
      </w:ins>
      <w:ins w:id="470"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1100"/>
          <w:tab w:val="right" w:leader="dot" w:pos="9350"/>
        </w:tabs>
        <w:rPr>
          <w:ins w:id="471" w:author="blake" w:date="2012-07-01T23:28:00Z"/>
          <w:rFonts w:asciiTheme="minorHAnsi" w:eastAsiaTheme="minorEastAsia" w:hAnsiTheme="minorHAnsi" w:cstheme="minorBidi"/>
          <w:noProof/>
          <w:sz w:val="22"/>
          <w:szCs w:val="22"/>
        </w:rPr>
      </w:pPr>
      <w:ins w:id="47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"_Toc328948739"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3.13</w:t>
        </w:r>
        <w:r>
          <w:rPr>
            <w:rFonts w:asciiTheme="minorHAnsi" w:eastAsiaTheme="minorEastAsia" w:hAnsiTheme="minorHAnsi" w:cstheme="minorBidi"/>
            <w:noProof/>
            <w:sz w:val="22"/>
            <w:szCs w:val="22"/>
          </w:rPr>
          <w:tab/>
        </w:r>
        <w:r w:rsidRPr="00F41B07">
          <w:rPr>
            <w:rStyle w:val="Hyperlink"/>
            <w:noProof/>
          </w:rPr>
          <w:t>Remove Samba</w:t>
        </w:r>
        <w:r>
          <w:rPr>
            <w:noProof/>
            <w:webHidden/>
          </w:rPr>
          <w:tab/>
        </w:r>
        <w:r>
          <w:rPr>
            <w:noProof/>
            <w:webHidden/>
          </w:rPr>
          <w:fldChar w:fldCharType="begin"/>
        </w:r>
        <w:r>
          <w:rPr>
            <w:noProof/>
            <w:webHidden/>
          </w:rPr>
          <w:instrText xml:space="preserve"> PAGEREF _Toc328948739 \h </w:instrText>
        </w:r>
        <w:r>
          <w:rPr>
            <w:noProof/>
            <w:webHidden/>
          </w:rPr>
        </w:r>
      </w:ins>
      <w:r>
        <w:rPr>
          <w:noProof/>
          <w:webHidden/>
        </w:rPr>
        <w:fldChar w:fldCharType="separate"/>
      </w:r>
      <w:ins w:id="473" w:author="blake" w:date="2012-07-01T23:29:00Z">
        <w:r w:rsidR="00D62969">
          <w:rPr>
            <w:noProof/>
            <w:webHidden/>
          </w:rPr>
          <w:t>64</w:t>
        </w:r>
      </w:ins>
      <w:ins w:id="474"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1100"/>
          <w:tab w:val="right" w:leader="dot" w:pos="9350"/>
        </w:tabs>
        <w:rPr>
          <w:ins w:id="475" w:author="blake" w:date="2012-07-01T23:28:00Z"/>
          <w:rFonts w:asciiTheme="minorHAnsi" w:eastAsiaTheme="minorEastAsia" w:hAnsiTheme="minorHAnsi" w:cstheme="minorBidi"/>
          <w:noProof/>
          <w:sz w:val="22"/>
          <w:szCs w:val="22"/>
        </w:rPr>
      </w:pPr>
      <w:ins w:id="47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"_Toc328948740"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3.14</w:t>
        </w:r>
        <w:r>
          <w:rPr>
            <w:rFonts w:asciiTheme="minorHAnsi" w:eastAsiaTheme="minorEastAsia" w:hAnsiTheme="minorHAnsi" w:cstheme="minorBidi"/>
            <w:noProof/>
            <w:sz w:val="22"/>
            <w:szCs w:val="22"/>
          </w:rPr>
          <w:tab/>
        </w:r>
        <w:r w:rsidRPr="00F41B07">
          <w:rPr>
            <w:rStyle w:val="Hyperlink"/>
            <w:noProof/>
          </w:rPr>
          <w:t>Remove HTTP Proxy Server</w:t>
        </w:r>
        <w:r>
          <w:rPr>
            <w:noProof/>
            <w:webHidden/>
          </w:rPr>
          <w:tab/>
        </w:r>
        <w:r>
          <w:rPr>
            <w:noProof/>
            <w:webHidden/>
          </w:rPr>
          <w:fldChar w:fldCharType="begin"/>
        </w:r>
        <w:r>
          <w:rPr>
            <w:noProof/>
            <w:webHidden/>
          </w:rPr>
          <w:instrText xml:space="preserve"> PAGEREF _Toc328948740 \h </w:instrText>
        </w:r>
        <w:r>
          <w:rPr>
            <w:noProof/>
            <w:webHidden/>
          </w:rPr>
        </w:r>
      </w:ins>
      <w:r>
        <w:rPr>
          <w:noProof/>
          <w:webHidden/>
        </w:rPr>
        <w:fldChar w:fldCharType="separate"/>
      </w:r>
      <w:ins w:id="477" w:author="blake" w:date="2012-07-01T23:29:00Z">
        <w:r w:rsidR="00D62969">
          <w:rPr>
            <w:noProof/>
            <w:webHidden/>
          </w:rPr>
          <w:t>65</w:t>
        </w:r>
      </w:ins>
      <w:ins w:id="478"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1100"/>
          <w:tab w:val="right" w:leader="dot" w:pos="9350"/>
        </w:tabs>
        <w:rPr>
          <w:ins w:id="479" w:author="blake" w:date="2012-07-01T23:28:00Z"/>
          <w:rFonts w:asciiTheme="minorHAnsi" w:eastAsiaTheme="minorEastAsia" w:hAnsiTheme="minorHAnsi" w:cstheme="minorBidi"/>
          <w:noProof/>
          <w:sz w:val="22"/>
          <w:szCs w:val="22"/>
        </w:rPr>
      </w:pPr>
      <w:ins w:id="48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"_Toc328948741"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3.15</w:t>
        </w:r>
        <w:r>
          <w:rPr>
            <w:rFonts w:asciiTheme="minorHAnsi" w:eastAsiaTheme="minorEastAsia" w:hAnsiTheme="minorHAnsi" w:cstheme="minorBidi"/>
            <w:noProof/>
            <w:sz w:val="22"/>
            <w:szCs w:val="22"/>
          </w:rPr>
          <w:tab/>
        </w:r>
        <w:r w:rsidRPr="00F41B07">
          <w:rPr>
            <w:rStyle w:val="Hyperlink"/>
            <w:noProof/>
          </w:rPr>
          <w:t>Remove SNMP Server</w:t>
        </w:r>
        <w:r>
          <w:rPr>
            <w:noProof/>
            <w:webHidden/>
          </w:rPr>
          <w:tab/>
        </w:r>
        <w:r>
          <w:rPr>
            <w:noProof/>
            <w:webHidden/>
          </w:rPr>
          <w:fldChar w:fldCharType="begin"/>
        </w:r>
        <w:r>
          <w:rPr>
            <w:noProof/>
            <w:webHidden/>
          </w:rPr>
          <w:instrText xml:space="preserve"> PAGEREF _Toc328948741 \h </w:instrText>
        </w:r>
        <w:r>
          <w:rPr>
            <w:noProof/>
            <w:webHidden/>
          </w:rPr>
        </w:r>
      </w:ins>
      <w:r>
        <w:rPr>
          <w:noProof/>
          <w:webHidden/>
        </w:rPr>
        <w:fldChar w:fldCharType="separate"/>
      </w:r>
      <w:ins w:id="481" w:author="blake" w:date="2012-07-01T23:29:00Z">
        <w:r w:rsidR="00D62969">
          <w:rPr>
            <w:noProof/>
            <w:webHidden/>
          </w:rPr>
          <w:t>65</w:t>
        </w:r>
      </w:ins>
      <w:ins w:id="482"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1100"/>
          <w:tab w:val="right" w:leader="dot" w:pos="9350"/>
        </w:tabs>
        <w:rPr>
          <w:ins w:id="483" w:author="blake" w:date="2012-07-01T23:28:00Z"/>
          <w:rFonts w:asciiTheme="minorHAnsi" w:eastAsiaTheme="minorEastAsia" w:hAnsiTheme="minorHAnsi" w:cstheme="minorBidi"/>
          <w:noProof/>
          <w:sz w:val="22"/>
          <w:szCs w:val="22"/>
        </w:rPr>
      </w:pPr>
      <w:ins w:id="48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"_Toc328948742"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3.16</w:t>
        </w:r>
        <w:r>
          <w:rPr>
            <w:rFonts w:asciiTheme="minorHAnsi" w:eastAsiaTheme="minorEastAsia" w:hAnsiTheme="minorHAnsi" w:cstheme="minorBidi"/>
            <w:noProof/>
            <w:sz w:val="22"/>
            <w:szCs w:val="22"/>
          </w:rPr>
          <w:tab/>
        </w:r>
        <w:r w:rsidRPr="00F41B07">
          <w:rPr>
            <w:rStyle w:val="Hyperlink"/>
            <w:noProof/>
          </w:rPr>
          <w:t>Configure Mail Transfer Agent for Local-Only Mode</w:t>
        </w:r>
        <w:r>
          <w:rPr>
            <w:noProof/>
            <w:webHidden/>
          </w:rPr>
          <w:tab/>
        </w:r>
        <w:r>
          <w:rPr>
            <w:noProof/>
            <w:webHidden/>
          </w:rPr>
          <w:fldChar w:fldCharType="begin"/>
        </w:r>
        <w:r>
          <w:rPr>
            <w:noProof/>
            <w:webHidden/>
          </w:rPr>
          <w:instrText xml:space="preserve"> PAGEREF _Toc328948742 \h </w:instrText>
        </w:r>
        <w:r>
          <w:rPr>
            <w:noProof/>
            <w:webHidden/>
          </w:rPr>
        </w:r>
      </w:ins>
      <w:r>
        <w:rPr>
          <w:noProof/>
          <w:webHidden/>
        </w:rPr>
        <w:fldChar w:fldCharType="separate"/>
      </w:r>
      <w:ins w:id="485" w:author="blake" w:date="2012-07-01T23:29:00Z">
        <w:r w:rsidR="00D62969">
          <w:rPr>
            <w:noProof/>
            <w:webHidden/>
          </w:rPr>
          <w:t>66</w:t>
        </w:r>
      </w:ins>
      <w:ins w:id="486" w:author="blake" w:date="2012-07-01T23:28:00Z">
        <w:r>
          <w:rPr>
            <w:noProof/>
            <w:webHidden/>
          </w:rPr>
          <w:fldChar w:fldCharType="end"/>
        </w:r>
        <w:r w:rsidRPr="00F41B07">
          <w:rPr>
            <w:rStyle w:val="Hyperlink"/>
            <w:noProof/>
          </w:rPr>
          <w:fldChar w:fldCharType="end"/>
        </w:r>
      </w:ins>
    </w:p>
    <w:p w:rsidR="000B3219" w:rsidRDefault="000B3219">
      <w:pPr>
        <w:pStyle w:val="TOC1"/>
        <w:tabs>
          <w:tab w:val="left" w:pos="480"/>
        </w:tabs>
        <w:rPr>
          <w:ins w:id="487" w:author="blake" w:date="2012-07-01T23:28:00Z"/>
          <w:rFonts w:asciiTheme="minorHAnsi" w:eastAsiaTheme="minorEastAsia" w:hAnsiTheme="minorHAnsi" w:cstheme="minorBidi"/>
          <w:noProof/>
          <w:sz w:val="22"/>
          <w:szCs w:val="22"/>
        </w:rPr>
      </w:pPr>
      <w:ins w:id="48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"_Toc328948743"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w:t>
        </w:r>
        <w:r>
          <w:rPr>
            <w:rFonts w:asciiTheme="minorHAnsi" w:eastAsiaTheme="minorEastAsia" w:hAnsiTheme="minorHAnsi" w:cstheme="minorBidi"/>
            <w:noProof/>
            <w:sz w:val="22"/>
            <w:szCs w:val="22"/>
          </w:rPr>
          <w:tab/>
        </w:r>
        <w:r w:rsidRPr="00F41B07">
          <w:rPr>
            <w:rStyle w:val="Hyperlink"/>
            <w:noProof/>
          </w:rPr>
          <w:t>Network Configuration and Firewalls</w:t>
        </w:r>
        <w:r>
          <w:rPr>
            <w:noProof/>
            <w:webHidden/>
          </w:rPr>
          <w:tab/>
        </w:r>
        <w:r>
          <w:rPr>
            <w:noProof/>
            <w:webHidden/>
          </w:rPr>
          <w:fldChar w:fldCharType="begin"/>
        </w:r>
        <w:r>
          <w:rPr>
            <w:noProof/>
            <w:webHidden/>
          </w:rPr>
          <w:instrText xml:space="preserve"> PAGEREF _Toc328948743 \h </w:instrText>
        </w:r>
        <w:r>
          <w:rPr>
            <w:noProof/>
            <w:webHidden/>
          </w:rPr>
        </w:r>
      </w:ins>
      <w:r>
        <w:rPr>
          <w:noProof/>
          <w:webHidden/>
        </w:rPr>
        <w:fldChar w:fldCharType="separate"/>
      </w:r>
      <w:ins w:id="489" w:author="blake" w:date="2012-07-01T23:29:00Z">
        <w:r w:rsidR="00D62969">
          <w:rPr>
            <w:noProof/>
            <w:webHidden/>
          </w:rPr>
          <w:t>68</w:t>
        </w:r>
      </w:ins>
      <w:ins w:id="490"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491" w:author="blake" w:date="2012-07-01T23:28:00Z"/>
          <w:rFonts w:asciiTheme="minorHAnsi" w:eastAsiaTheme="minorEastAsia" w:hAnsiTheme="minorHAnsi" w:cstheme="minorBidi"/>
          <w:noProof/>
          <w:sz w:val="22"/>
          <w:szCs w:val="22"/>
        </w:rPr>
      </w:pPr>
      <w:ins w:id="49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"_Toc328948744"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4.1</w:t>
        </w:r>
        <w:r>
          <w:rPr>
            <w:rFonts w:asciiTheme="minorHAnsi" w:eastAsiaTheme="minorEastAsia" w:hAnsiTheme="minorHAnsi" w:cstheme="minorBidi"/>
            <w:noProof/>
            <w:sz w:val="22"/>
            <w:szCs w:val="22"/>
          </w:rPr>
          <w:tab/>
        </w:r>
        <w:r w:rsidRPr="00F41B07">
          <w:rPr>
            <w:rStyle w:val="Hyperlink"/>
            <w:noProof/>
          </w:rPr>
          <w:t>Modify Network Parameters (Host Only)</w:t>
        </w:r>
        <w:r>
          <w:rPr>
            <w:noProof/>
            <w:webHidden/>
          </w:rPr>
          <w:tab/>
        </w:r>
        <w:r>
          <w:rPr>
            <w:noProof/>
            <w:webHidden/>
          </w:rPr>
          <w:fldChar w:fldCharType="begin"/>
        </w:r>
        <w:r>
          <w:rPr>
            <w:noProof/>
            <w:webHidden/>
          </w:rPr>
          <w:instrText xml:space="preserve"> PAGEREF _Toc328948744 \h </w:instrText>
        </w:r>
        <w:r>
          <w:rPr>
            <w:noProof/>
            <w:webHidden/>
          </w:rPr>
        </w:r>
      </w:ins>
      <w:r>
        <w:rPr>
          <w:noProof/>
          <w:webHidden/>
        </w:rPr>
        <w:fldChar w:fldCharType="separate"/>
      </w:r>
      <w:ins w:id="493" w:author="blake" w:date="2012-07-01T23:29:00Z">
        <w:r w:rsidR="00D62969">
          <w:rPr>
            <w:noProof/>
            <w:webHidden/>
          </w:rPr>
          <w:t>68</w:t>
        </w:r>
      </w:ins>
      <w:ins w:id="49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495" w:author="blake" w:date="2012-07-01T23:28:00Z"/>
          <w:rFonts w:asciiTheme="minorHAnsi" w:eastAsiaTheme="minorEastAsia" w:hAnsiTheme="minorHAnsi" w:cstheme="minorBidi"/>
          <w:noProof/>
          <w:sz w:val="22"/>
          <w:szCs w:val="22"/>
        </w:rPr>
      </w:pPr>
      <w:ins w:id="49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"_Toc328948745"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4.1.1</w:t>
        </w:r>
        <w:r>
          <w:rPr>
            <w:rFonts w:asciiTheme="minorHAnsi" w:eastAsiaTheme="minorEastAsia" w:hAnsiTheme="minorHAnsi" w:cstheme="minorBidi"/>
            <w:noProof/>
            <w:sz w:val="22"/>
            <w:szCs w:val="22"/>
          </w:rPr>
          <w:tab/>
        </w:r>
        <w:r w:rsidRPr="00F41B07">
          <w:rPr>
            <w:rStyle w:val="Hyperlink"/>
            <w:noProof/>
          </w:rPr>
          <w:t>Disable IP Forwarding</w:t>
        </w:r>
        <w:r>
          <w:rPr>
            <w:noProof/>
            <w:webHidden/>
          </w:rPr>
          <w:tab/>
        </w:r>
        <w:r>
          <w:rPr>
            <w:noProof/>
            <w:webHidden/>
          </w:rPr>
          <w:fldChar w:fldCharType="begin"/>
        </w:r>
        <w:r>
          <w:rPr>
            <w:noProof/>
            <w:webHidden/>
          </w:rPr>
          <w:instrText xml:space="preserve"> PAGEREF _Toc328948745 \h </w:instrText>
        </w:r>
        <w:r>
          <w:rPr>
            <w:noProof/>
            <w:webHidden/>
          </w:rPr>
        </w:r>
      </w:ins>
      <w:r>
        <w:rPr>
          <w:noProof/>
          <w:webHidden/>
        </w:rPr>
        <w:fldChar w:fldCharType="separate"/>
      </w:r>
      <w:ins w:id="497" w:author="blake" w:date="2012-07-01T23:29:00Z">
        <w:r w:rsidR="00D62969">
          <w:rPr>
            <w:noProof/>
            <w:webHidden/>
          </w:rPr>
          <w:t>68</w:t>
        </w:r>
      </w:ins>
      <w:ins w:id="49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499" w:author="blake" w:date="2012-07-01T23:28:00Z"/>
          <w:rFonts w:asciiTheme="minorHAnsi" w:eastAsiaTheme="minorEastAsia" w:hAnsiTheme="minorHAnsi" w:cstheme="minorBidi"/>
          <w:noProof/>
          <w:sz w:val="22"/>
          <w:szCs w:val="22"/>
        </w:rPr>
      </w:pPr>
      <w:ins w:id="50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"_Toc328948746"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4.1.2</w:t>
        </w:r>
        <w:r>
          <w:rPr>
            <w:rFonts w:asciiTheme="minorHAnsi" w:eastAsiaTheme="minorEastAsia" w:hAnsiTheme="minorHAnsi" w:cstheme="minorBidi"/>
            <w:noProof/>
            <w:sz w:val="22"/>
            <w:szCs w:val="22"/>
          </w:rPr>
          <w:tab/>
        </w:r>
        <w:r w:rsidRPr="00F41B07">
          <w:rPr>
            <w:rStyle w:val="Hyperlink"/>
            <w:noProof/>
          </w:rPr>
          <w:t>Disable Send Packet Redirects</w:t>
        </w:r>
        <w:r>
          <w:rPr>
            <w:noProof/>
            <w:webHidden/>
          </w:rPr>
          <w:tab/>
        </w:r>
        <w:r>
          <w:rPr>
            <w:noProof/>
            <w:webHidden/>
          </w:rPr>
          <w:fldChar w:fldCharType="begin"/>
        </w:r>
        <w:r>
          <w:rPr>
            <w:noProof/>
            <w:webHidden/>
          </w:rPr>
          <w:instrText xml:space="preserve"> PAGEREF _Toc328948746 \h </w:instrText>
        </w:r>
        <w:r>
          <w:rPr>
            <w:noProof/>
            <w:webHidden/>
          </w:rPr>
        </w:r>
      </w:ins>
      <w:r>
        <w:rPr>
          <w:noProof/>
          <w:webHidden/>
        </w:rPr>
        <w:fldChar w:fldCharType="separate"/>
      </w:r>
      <w:ins w:id="501" w:author="blake" w:date="2012-07-01T23:29:00Z">
        <w:r w:rsidR="00D62969">
          <w:rPr>
            <w:noProof/>
            <w:webHidden/>
          </w:rPr>
          <w:t>68</w:t>
        </w:r>
      </w:ins>
      <w:ins w:id="502"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503" w:author="blake" w:date="2012-07-01T23:28:00Z"/>
          <w:rFonts w:asciiTheme="minorHAnsi" w:eastAsiaTheme="minorEastAsia" w:hAnsiTheme="minorHAnsi" w:cstheme="minorBidi"/>
          <w:noProof/>
          <w:sz w:val="22"/>
          <w:szCs w:val="22"/>
        </w:rPr>
      </w:pPr>
      <w:ins w:id="50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"_Toc328948747"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4.2</w:t>
        </w:r>
        <w:r>
          <w:rPr>
            <w:rFonts w:asciiTheme="minorHAnsi" w:eastAsiaTheme="minorEastAsia" w:hAnsiTheme="minorHAnsi" w:cstheme="minorBidi"/>
            <w:noProof/>
            <w:sz w:val="22"/>
            <w:szCs w:val="22"/>
          </w:rPr>
          <w:tab/>
        </w:r>
        <w:r w:rsidRPr="00F41B07">
          <w:rPr>
            <w:rStyle w:val="Hyperlink"/>
            <w:noProof/>
          </w:rPr>
          <w:t>Modify Network Parameters (Host and Router)</w:t>
        </w:r>
        <w:r>
          <w:rPr>
            <w:noProof/>
            <w:webHidden/>
          </w:rPr>
          <w:tab/>
        </w:r>
        <w:r>
          <w:rPr>
            <w:noProof/>
            <w:webHidden/>
          </w:rPr>
          <w:fldChar w:fldCharType="begin"/>
        </w:r>
        <w:r>
          <w:rPr>
            <w:noProof/>
            <w:webHidden/>
          </w:rPr>
          <w:instrText xml:space="preserve"> PAGEREF _Toc328948747 \h </w:instrText>
        </w:r>
        <w:r>
          <w:rPr>
            <w:noProof/>
            <w:webHidden/>
          </w:rPr>
        </w:r>
      </w:ins>
      <w:r>
        <w:rPr>
          <w:noProof/>
          <w:webHidden/>
        </w:rPr>
        <w:fldChar w:fldCharType="separate"/>
      </w:r>
      <w:ins w:id="505" w:author="blake" w:date="2012-07-01T23:29:00Z">
        <w:r w:rsidR="00D62969">
          <w:rPr>
            <w:noProof/>
            <w:webHidden/>
          </w:rPr>
          <w:t>69</w:t>
        </w:r>
      </w:ins>
      <w:ins w:id="50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07" w:author="blake" w:date="2012-07-01T23:28:00Z"/>
          <w:rFonts w:asciiTheme="minorHAnsi" w:eastAsiaTheme="minorEastAsia" w:hAnsiTheme="minorHAnsi" w:cstheme="minorBidi"/>
          <w:noProof/>
          <w:sz w:val="22"/>
          <w:szCs w:val="22"/>
        </w:rPr>
      </w:pPr>
      <w:ins w:id="50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"_Toc328948748"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4.2.1</w:t>
        </w:r>
        <w:r>
          <w:rPr>
            <w:rFonts w:asciiTheme="minorHAnsi" w:eastAsiaTheme="minorEastAsia" w:hAnsiTheme="minorHAnsi" w:cstheme="minorBidi"/>
            <w:noProof/>
            <w:sz w:val="22"/>
            <w:szCs w:val="22"/>
          </w:rPr>
          <w:tab/>
        </w:r>
        <w:r w:rsidRPr="00F41B07">
          <w:rPr>
            <w:rStyle w:val="Hyperlink"/>
            <w:noProof/>
          </w:rPr>
          <w:t>Disable Source Routed Packet Acceptance</w:t>
        </w:r>
        <w:r>
          <w:rPr>
            <w:noProof/>
            <w:webHidden/>
          </w:rPr>
          <w:tab/>
        </w:r>
        <w:r>
          <w:rPr>
            <w:noProof/>
            <w:webHidden/>
          </w:rPr>
          <w:fldChar w:fldCharType="begin"/>
        </w:r>
        <w:r>
          <w:rPr>
            <w:noProof/>
            <w:webHidden/>
          </w:rPr>
          <w:instrText xml:space="preserve"> PAGEREF _Toc328948748 \h </w:instrText>
        </w:r>
        <w:r>
          <w:rPr>
            <w:noProof/>
            <w:webHidden/>
          </w:rPr>
        </w:r>
      </w:ins>
      <w:r>
        <w:rPr>
          <w:noProof/>
          <w:webHidden/>
        </w:rPr>
        <w:fldChar w:fldCharType="separate"/>
      </w:r>
      <w:ins w:id="509" w:author="blake" w:date="2012-07-01T23:29:00Z">
        <w:r w:rsidR="00D62969">
          <w:rPr>
            <w:noProof/>
            <w:webHidden/>
          </w:rPr>
          <w:t>69</w:t>
        </w:r>
      </w:ins>
      <w:ins w:id="51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11" w:author="blake" w:date="2012-07-01T23:28:00Z"/>
          <w:rFonts w:asciiTheme="minorHAnsi" w:eastAsiaTheme="minorEastAsia" w:hAnsiTheme="minorHAnsi" w:cstheme="minorBidi"/>
          <w:noProof/>
          <w:sz w:val="22"/>
          <w:szCs w:val="22"/>
        </w:rPr>
      </w:pPr>
      <w:ins w:id="51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"_Toc328948749"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4.2.2</w:t>
        </w:r>
        <w:r>
          <w:rPr>
            <w:rFonts w:asciiTheme="minorHAnsi" w:eastAsiaTheme="minorEastAsia" w:hAnsiTheme="minorHAnsi" w:cstheme="minorBidi"/>
            <w:noProof/>
            <w:sz w:val="22"/>
            <w:szCs w:val="22"/>
          </w:rPr>
          <w:tab/>
        </w:r>
        <w:r w:rsidRPr="00F41B07">
          <w:rPr>
            <w:rStyle w:val="Hyperlink"/>
            <w:noProof/>
          </w:rPr>
          <w:t>Disable ICMP Redirect Acceptance</w:t>
        </w:r>
        <w:r>
          <w:rPr>
            <w:noProof/>
            <w:webHidden/>
          </w:rPr>
          <w:tab/>
        </w:r>
        <w:r>
          <w:rPr>
            <w:noProof/>
            <w:webHidden/>
          </w:rPr>
          <w:fldChar w:fldCharType="begin"/>
        </w:r>
        <w:r>
          <w:rPr>
            <w:noProof/>
            <w:webHidden/>
          </w:rPr>
          <w:instrText xml:space="preserve"> PAGEREF _Toc328948749 \h </w:instrText>
        </w:r>
        <w:r>
          <w:rPr>
            <w:noProof/>
            <w:webHidden/>
          </w:rPr>
        </w:r>
      </w:ins>
      <w:r>
        <w:rPr>
          <w:noProof/>
          <w:webHidden/>
        </w:rPr>
        <w:fldChar w:fldCharType="separate"/>
      </w:r>
      <w:ins w:id="513" w:author="blake" w:date="2012-07-01T23:29:00Z">
        <w:r w:rsidR="00D62969">
          <w:rPr>
            <w:noProof/>
            <w:webHidden/>
          </w:rPr>
          <w:t>70</w:t>
        </w:r>
      </w:ins>
      <w:ins w:id="51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15" w:author="blake" w:date="2012-07-01T23:28:00Z"/>
          <w:rFonts w:asciiTheme="minorHAnsi" w:eastAsiaTheme="minorEastAsia" w:hAnsiTheme="minorHAnsi" w:cstheme="minorBidi"/>
          <w:noProof/>
          <w:sz w:val="22"/>
          <w:szCs w:val="22"/>
        </w:rPr>
      </w:pPr>
      <w:ins w:id="51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"_Toc328948750"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4.2.3</w:t>
        </w:r>
        <w:r>
          <w:rPr>
            <w:rFonts w:asciiTheme="minorHAnsi" w:eastAsiaTheme="minorEastAsia" w:hAnsiTheme="minorHAnsi" w:cstheme="minorBidi"/>
            <w:noProof/>
            <w:sz w:val="22"/>
            <w:szCs w:val="22"/>
          </w:rPr>
          <w:tab/>
        </w:r>
        <w:r w:rsidRPr="00F41B07">
          <w:rPr>
            <w:rStyle w:val="Hyperlink"/>
            <w:noProof/>
          </w:rPr>
          <w:t>Disable Secure ICMP Redirect Acceptance</w:t>
        </w:r>
        <w:r>
          <w:rPr>
            <w:noProof/>
            <w:webHidden/>
          </w:rPr>
          <w:tab/>
        </w:r>
        <w:r>
          <w:rPr>
            <w:noProof/>
            <w:webHidden/>
          </w:rPr>
          <w:fldChar w:fldCharType="begin"/>
        </w:r>
        <w:r>
          <w:rPr>
            <w:noProof/>
            <w:webHidden/>
          </w:rPr>
          <w:instrText xml:space="preserve"> PAGEREF _Toc328948750 \h </w:instrText>
        </w:r>
        <w:r>
          <w:rPr>
            <w:noProof/>
            <w:webHidden/>
          </w:rPr>
        </w:r>
      </w:ins>
      <w:r>
        <w:rPr>
          <w:noProof/>
          <w:webHidden/>
        </w:rPr>
        <w:fldChar w:fldCharType="separate"/>
      </w:r>
      <w:ins w:id="517" w:author="blake" w:date="2012-07-01T23:29:00Z">
        <w:r w:rsidR="00D62969">
          <w:rPr>
            <w:noProof/>
            <w:webHidden/>
          </w:rPr>
          <w:t>71</w:t>
        </w:r>
      </w:ins>
      <w:ins w:id="51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19" w:author="blake" w:date="2012-07-01T23:28:00Z"/>
          <w:rFonts w:asciiTheme="minorHAnsi" w:eastAsiaTheme="minorEastAsia" w:hAnsiTheme="minorHAnsi" w:cstheme="minorBidi"/>
          <w:noProof/>
          <w:sz w:val="22"/>
          <w:szCs w:val="22"/>
        </w:rPr>
      </w:pPr>
      <w:ins w:id="52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"_Toc328948751"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4.2.4</w:t>
        </w:r>
        <w:r>
          <w:rPr>
            <w:rFonts w:asciiTheme="minorHAnsi" w:eastAsiaTheme="minorEastAsia" w:hAnsiTheme="minorHAnsi" w:cstheme="minorBidi"/>
            <w:noProof/>
            <w:sz w:val="22"/>
            <w:szCs w:val="22"/>
          </w:rPr>
          <w:tab/>
        </w:r>
        <w:r w:rsidRPr="00F41B07">
          <w:rPr>
            <w:rStyle w:val="Hyperlink"/>
            <w:noProof/>
          </w:rPr>
          <w:t>Log Suspicious Packets</w:t>
        </w:r>
        <w:r>
          <w:rPr>
            <w:noProof/>
            <w:webHidden/>
          </w:rPr>
          <w:tab/>
        </w:r>
        <w:r>
          <w:rPr>
            <w:noProof/>
            <w:webHidden/>
          </w:rPr>
          <w:fldChar w:fldCharType="begin"/>
        </w:r>
        <w:r>
          <w:rPr>
            <w:noProof/>
            <w:webHidden/>
          </w:rPr>
          <w:instrText xml:space="preserve"> PAGEREF _Toc328948751 \h </w:instrText>
        </w:r>
        <w:r>
          <w:rPr>
            <w:noProof/>
            <w:webHidden/>
          </w:rPr>
        </w:r>
      </w:ins>
      <w:r>
        <w:rPr>
          <w:noProof/>
          <w:webHidden/>
        </w:rPr>
        <w:fldChar w:fldCharType="separate"/>
      </w:r>
      <w:ins w:id="521" w:author="blake" w:date="2012-07-01T23:29:00Z">
        <w:r w:rsidR="00D62969">
          <w:rPr>
            <w:noProof/>
            <w:webHidden/>
          </w:rPr>
          <w:t>72</w:t>
        </w:r>
      </w:ins>
      <w:ins w:id="52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23" w:author="blake" w:date="2012-07-01T23:28:00Z"/>
          <w:rFonts w:asciiTheme="minorHAnsi" w:eastAsiaTheme="minorEastAsia" w:hAnsiTheme="minorHAnsi" w:cstheme="minorBidi"/>
          <w:noProof/>
          <w:sz w:val="22"/>
          <w:szCs w:val="22"/>
        </w:rPr>
      </w:pPr>
      <w:ins w:id="52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"_Toc328948752"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4.2.5</w:t>
        </w:r>
        <w:r>
          <w:rPr>
            <w:rFonts w:asciiTheme="minorHAnsi" w:eastAsiaTheme="minorEastAsia" w:hAnsiTheme="minorHAnsi" w:cstheme="minorBidi"/>
            <w:noProof/>
            <w:sz w:val="22"/>
            <w:szCs w:val="22"/>
          </w:rPr>
          <w:tab/>
        </w:r>
        <w:r w:rsidRPr="00F41B07">
          <w:rPr>
            <w:rStyle w:val="Hyperlink"/>
            <w:noProof/>
          </w:rPr>
          <w:t>Enable Ignore Broadcast Requests</w:t>
        </w:r>
        <w:r>
          <w:rPr>
            <w:noProof/>
            <w:webHidden/>
          </w:rPr>
          <w:tab/>
        </w:r>
        <w:r>
          <w:rPr>
            <w:noProof/>
            <w:webHidden/>
          </w:rPr>
          <w:fldChar w:fldCharType="begin"/>
        </w:r>
        <w:r>
          <w:rPr>
            <w:noProof/>
            <w:webHidden/>
          </w:rPr>
          <w:instrText xml:space="preserve"> PAGEREF _Toc328948752 \h </w:instrText>
        </w:r>
        <w:r>
          <w:rPr>
            <w:noProof/>
            <w:webHidden/>
          </w:rPr>
        </w:r>
      </w:ins>
      <w:r>
        <w:rPr>
          <w:noProof/>
          <w:webHidden/>
        </w:rPr>
        <w:fldChar w:fldCharType="separate"/>
      </w:r>
      <w:ins w:id="525" w:author="blake" w:date="2012-07-01T23:29:00Z">
        <w:r w:rsidR="00D62969">
          <w:rPr>
            <w:noProof/>
            <w:webHidden/>
          </w:rPr>
          <w:t>73</w:t>
        </w:r>
      </w:ins>
      <w:ins w:id="52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27" w:author="blake" w:date="2012-07-01T23:28:00Z"/>
          <w:rFonts w:asciiTheme="minorHAnsi" w:eastAsiaTheme="minorEastAsia" w:hAnsiTheme="minorHAnsi" w:cstheme="minorBidi"/>
          <w:noProof/>
          <w:sz w:val="22"/>
          <w:szCs w:val="22"/>
        </w:rPr>
      </w:pPr>
      <w:ins w:id="52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"_Toc328948753"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4.2.6</w:t>
        </w:r>
        <w:r>
          <w:rPr>
            <w:rFonts w:asciiTheme="minorHAnsi" w:eastAsiaTheme="minorEastAsia" w:hAnsiTheme="minorHAnsi" w:cstheme="minorBidi"/>
            <w:noProof/>
            <w:sz w:val="22"/>
            <w:szCs w:val="22"/>
          </w:rPr>
          <w:tab/>
        </w:r>
        <w:r w:rsidRPr="00F41B07">
          <w:rPr>
            <w:rStyle w:val="Hyperlink"/>
            <w:noProof/>
          </w:rPr>
          <w:t>Enable Bad Error Message Protection</w:t>
        </w:r>
        <w:r>
          <w:rPr>
            <w:noProof/>
            <w:webHidden/>
          </w:rPr>
          <w:tab/>
        </w:r>
        <w:r>
          <w:rPr>
            <w:noProof/>
            <w:webHidden/>
          </w:rPr>
          <w:fldChar w:fldCharType="begin"/>
        </w:r>
        <w:r>
          <w:rPr>
            <w:noProof/>
            <w:webHidden/>
          </w:rPr>
          <w:instrText xml:space="preserve"> PAGEREF _Toc328948753 \h </w:instrText>
        </w:r>
        <w:r>
          <w:rPr>
            <w:noProof/>
            <w:webHidden/>
          </w:rPr>
        </w:r>
      </w:ins>
      <w:r>
        <w:rPr>
          <w:noProof/>
          <w:webHidden/>
        </w:rPr>
        <w:fldChar w:fldCharType="separate"/>
      </w:r>
      <w:ins w:id="529" w:author="blake" w:date="2012-07-01T23:29:00Z">
        <w:r w:rsidR="00D62969">
          <w:rPr>
            <w:noProof/>
            <w:webHidden/>
          </w:rPr>
          <w:t>73</w:t>
        </w:r>
      </w:ins>
      <w:ins w:id="53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31" w:author="blake" w:date="2012-07-01T23:28:00Z"/>
          <w:rFonts w:asciiTheme="minorHAnsi" w:eastAsiaTheme="minorEastAsia" w:hAnsiTheme="minorHAnsi" w:cstheme="minorBidi"/>
          <w:noProof/>
          <w:sz w:val="22"/>
          <w:szCs w:val="22"/>
        </w:rPr>
      </w:pPr>
      <w:ins w:id="53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"_Toc328948754"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4.2.7</w:t>
        </w:r>
        <w:r>
          <w:rPr>
            <w:rFonts w:asciiTheme="minorHAnsi" w:eastAsiaTheme="minorEastAsia" w:hAnsiTheme="minorHAnsi" w:cstheme="minorBidi"/>
            <w:noProof/>
            <w:sz w:val="22"/>
            <w:szCs w:val="22"/>
          </w:rPr>
          <w:tab/>
        </w:r>
        <w:r w:rsidRPr="00F41B07">
          <w:rPr>
            <w:rStyle w:val="Hyperlink"/>
            <w:noProof/>
          </w:rPr>
          <w:t>Enable RFC-recommended Source Route Validation</w:t>
        </w:r>
        <w:r>
          <w:rPr>
            <w:noProof/>
            <w:webHidden/>
          </w:rPr>
          <w:tab/>
        </w:r>
        <w:r>
          <w:rPr>
            <w:noProof/>
            <w:webHidden/>
          </w:rPr>
          <w:fldChar w:fldCharType="begin"/>
        </w:r>
        <w:r>
          <w:rPr>
            <w:noProof/>
            <w:webHidden/>
          </w:rPr>
          <w:instrText xml:space="preserve"> PAGEREF _Toc328948754 \h </w:instrText>
        </w:r>
        <w:r>
          <w:rPr>
            <w:noProof/>
            <w:webHidden/>
          </w:rPr>
        </w:r>
      </w:ins>
      <w:r>
        <w:rPr>
          <w:noProof/>
          <w:webHidden/>
        </w:rPr>
        <w:fldChar w:fldCharType="separate"/>
      </w:r>
      <w:ins w:id="533" w:author="blake" w:date="2012-07-01T23:29:00Z">
        <w:r w:rsidR="00D62969">
          <w:rPr>
            <w:noProof/>
            <w:webHidden/>
          </w:rPr>
          <w:t>74</w:t>
        </w:r>
      </w:ins>
      <w:ins w:id="53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35" w:author="blake" w:date="2012-07-01T23:28:00Z"/>
          <w:rFonts w:asciiTheme="minorHAnsi" w:eastAsiaTheme="minorEastAsia" w:hAnsiTheme="minorHAnsi" w:cstheme="minorBidi"/>
          <w:noProof/>
          <w:sz w:val="22"/>
          <w:szCs w:val="22"/>
        </w:rPr>
      </w:pPr>
      <w:ins w:id="53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"_Toc328948755"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4.2.8</w:t>
        </w:r>
        <w:r>
          <w:rPr>
            <w:rFonts w:asciiTheme="minorHAnsi" w:eastAsiaTheme="minorEastAsia" w:hAnsiTheme="minorHAnsi" w:cstheme="minorBidi"/>
            <w:noProof/>
            <w:sz w:val="22"/>
            <w:szCs w:val="22"/>
          </w:rPr>
          <w:tab/>
        </w:r>
        <w:r w:rsidRPr="00F41B07">
          <w:rPr>
            <w:rStyle w:val="Hyperlink"/>
            <w:noProof/>
          </w:rPr>
          <w:t>Enable TCP SYN Cookies</w:t>
        </w:r>
        <w:r>
          <w:rPr>
            <w:noProof/>
            <w:webHidden/>
          </w:rPr>
          <w:tab/>
        </w:r>
        <w:r>
          <w:rPr>
            <w:noProof/>
            <w:webHidden/>
          </w:rPr>
          <w:fldChar w:fldCharType="begin"/>
        </w:r>
        <w:r>
          <w:rPr>
            <w:noProof/>
            <w:webHidden/>
          </w:rPr>
          <w:instrText xml:space="preserve"> PAGEREF _Toc328948755 \h </w:instrText>
        </w:r>
        <w:r>
          <w:rPr>
            <w:noProof/>
            <w:webHidden/>
          </w:rPr>
        </w:r>
      </w:ins>
      <w:r>
        <w:rPr>
          <w:noProof/>
          <w:webHidden/>
        </w:rPr>
        <w:fldChar w:fldCharType="separate"/>
      </w:r>
      <w:ins w:id="537" w:author="blake" w:date="2012-07-01T23:29:00Z">
        <w:r w:rsidR="00D62969">
          <w:rPr>
            <w:noProof/>
            <w:webHidden/>
          </w:rPr>
          <w:t>75</w:t>
        </w:r>
      </w:ins>
      <w:ins w:id="538"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539" w:author="blake" w:date="2012-07-01T23:28:00Z"/>
          <w:rFonts w:asciiTheme="minorHAnsi" w:eastAsiaTheme="minorEastAsia" w:hAnsiTheme="minorHAnsi" w:cstheme="minorBidi"/>
          <w:noProof/>
          <w:sz w:val="22"/>
          <w:szCs w:val="22"/>
        </w:rPr>
      </w:pPr>
      <w:ins w:id="54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"_Toc328948756"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4.3</w:t>
        </w:r>
        <w:r>
          <w:rPr>
            <w:rFonts w:asciiTheme="minorHAnsi" w:eastAsiaTheme="minorEastAsia" w:hAnsiTheme="minorHAnsi" w:cstheme="minorBidi"/>
            <w:noProof/>
            <w:sz w:val="22"/>
            <w:szCs w:val="22"/>
          </w:rPr>
          <w:tab/>
        </w:r>
        <w:r w:rsidRPr="00F41B07">
          <w:rPr>
            <w:rStyle w:val="Hyperlink"/>
            <w:noProof/>
          </w:rPr>
          <w:t>Wireless Networking</w:t>
        </w:r>
        <w:r>
          <w:rPr>
            <w:noProof/>
            <w:webHidden/>
          </w:rPr>
          <w:tab/>
        </w:r>
        <w:r>
          <w:rPr>
            <w:noProof/>
            <w:webHidden/>
          </w:rPr>
          <w:fldChar w:fldCharType="begin"/>
        </w:r>
        <w:r>
          <w:rPr>
            <w:noProof/>
            <w:webHidden/>
          </w:rPr>
          <w:instrText xml:space="preserve"> PAGEREF _Toc328948756 \h </w:instrText>
        </w:r>
        <w:r>
          <w:rPr>
            <w:noProof/>
            <w:webHidden/>
          </w:rPr>
        </w:r>
      </w:ins>
      <w:r>
        <w:rPr>
          <w:noProof/>
          <w:webHidden/>
        </w:rPr>
        <w:fldChar w:fldCharType="separate"/>
      </w:r>
      <w:ins w:id="541" w:author="blake" w:date="2012-07-01T23:29:00Z">
        <w:r w:rsidR="00D62969">
          <w:rPr>
            <w:noProof/>
            <w:webHidden/>
          </w:rPr>
          <w:t>76</w:t>
        </w:r>
      </w:ins>
      <w:ins w:id="54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43" w:author="blake" w:date="2012-07-01T23:28:00Z"/>
          <w:rFonts w:asciiTheme="minorHAnsi" w:eastAsiaTheme="minorEastAsia" w:hAnsiTheme="minorHAnsi" w:cstheme="minorBidi"/>
          <w:noProof/>
          <w:sz w:val="22"/>
          <w:szCs w:val="22"/>
        </w:rPr>
      </w:pPr>
      <w:ins w:id="54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"_Toc328948757"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4.3.1</w:t>
        </w:r>
        <w:r>
          <w:rPr>
            <w:rFonts w:asciiTheme="minorHAnsi" w:eastAsiaTheme="minorEastAsia" w:hAnsiTheme="minorHAnsi" w:cstheme="minorBidi"/>
            <w:noProof/>
            <w:sz w:val="22"/>
            <w:szCs w:val="22"/>
          </w:rPr>
          <w:tab/>
        </w:r>
        <w:r w:rsidRPr="00F41B07">
          <w:rPr>
            <w:rStyle w:val="Hyperlink"/>
            <w:noProof/>
          </w:rPr>
          <w:t>Deactivate Wireless Interfaces</w:t>
        </w:r>
        <w:r>
          <w:rPr>
            <w:noProof/>
            <w:webHidden/>
          </w:rPr>
          <w:tab/>
        </w:r>
        <w:r>
          <w:rPr>
            <w:noProof/>
            <w:webHidden/>
          </w:rPr>
          <w:fldChar w:fldCharType="begin"/>
        </w:r>
        <w:r>
          <w:rPr>
            <w:noProof/>
            <w:webHidden/>
          </w:rPr>
          <w:instrText xml:space="preserve"> PAGEREF _Toc328948757 \h </w:instrText>
        </w:r>
        <w:r>
          <w:rPr>
            <w:noProof/>
            <w:webHidden/>
          </w:rPr>
        </w:r>
      </w:ins>
      <w:r>
        <w:rPr>
          <w:noProof/>
          <w:webHidden/>
        </w:rPr>
        <w:fldChar w:fldCharType="separate"/>
      </w:r>
      <w:ins w:id="545" w:author="blake" w:date="2012-07-01T23:29:00Z">
        <w:r w:rsidR="00D62969">
          <w:rPr>
            <w:noProof/>
            <w:webHidden/>
          </w:rPr>
          <w:t>76</w:t>
        </w:r>
      </w:ins>
      <w:ins w:id="546"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547" w:author="blake" w:date="2012-07-01T23:28:00Z"/>
          <w:rFonts w:asciiTheme="minorHAnsi" w:eastAsiaTheme="minorEastAsia" w:hAnsiTheme="minorHAnsi" w:cstheme="minorBidi"/>
          <w:noProof/>
          <w:sz w:val="22"/>
          <w:szCs w:val="22"/>
        </w:rPr>
      </w:pPr>
      <w:ins w:id="54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"_Toc328948758"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4.4</w:t>
        </w:r>
        <w:r>
          <w:rPr>
            <w:rFonts w:asciiTheme="minorHAnsi" w:eastAsiaTheme="minorEastAsia" w:hAnsiTheme="minorHAnsi" w:cstheme="minorBidi"/>
            <w:noProof/>
            <w:sz w:val="22"/>
            <w:szCs w:val="22"/>
          </w:rPr>
          <w:tab/>
        </w:r>
        <w:r w:rsidRPr="00F41B07">
          <w:rPr>
            <w:rStyle w:val="Hyperlink"/>
            <w:noProof/>
          </w:rPr>
          <w:t>Disable IPv6</w:t>
        </w:r>
        <w:r>
          <w:rPr>
            <w:noProof/>
            <w:webHidden/>
          </w:rPr>
          <w:tab/>
        </w:r>
        <w:r>
          <w:rPr>
            <w:noProof/>
            <w:webHidden/>
          </w:rPr>
          <w:fldChar w:fldCharType="begin"/>
        </w:r>
        <w:r>
          <w:rPr>
            <w:noProof/>
            <w:webHidden/>
          </w:rPr>
          <w:instrText xml:space="preserve"> PAGEREF _Toc328948758 \h </w:instrText>
        </w:r>
        <w:r>
          <w:rPr>
            <w:noProof/>
            <w:webHidden/>
          </w:rPr>
        </w:r>
      </w:ins>
      <w:r>
        <w:rPr>
          <w:noProof/>
          <w:webHidden/>
        </w:rPr>
        <w:fldChar w:fldCharType="separate"/>
      </w:r>
      <w:ins w:id="549" w:author="blake" w:date="2012-07-01T23:29:00Z">
        <w:r w:rsidR="00D62969">
          <w:rPr>
            <w:noProof/>
            <w:webHidden/>
          </w:rPr>
          <w:t>77</w:t>
        </w:r>
      </w:ins>
      <w:ins w:id="55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51" w:author="blake" w:date="2012-07-01T23:28:00Z"/>
          <w:rFonts w:asciiTheme="minorHAnsi" w:eastAsiaTheme="minorEastAsia" w:hAnsiTheme="minorHAnsi" w:cstheme="minorBidi"/>
          <w:noProof/>
          <w:sz w:val="22"/>
          <w:szCs w:val="22"/>
        </w:rPr>
      </w:pPr>
      <w:ins w:id="55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"_Toc328948759"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4.4.1</w:t>
        </w:r>
        <w:r>
          <w:rPr>
            <w:rFonts w:asciiTheme="minorHAnsi" w:eastAsiaTheme="minorEastAsia" w:hAnsiTheme="minorHAnsi" w:cstheme="minorBidi"/>
            <w:noProof/>
            <w:sz w:val="22"/>
            <w:szCs w:val="22"/>
          </w:rPr>
          <w:tab/>
        </w:r>
        <w:r w:rsidRPr="00F41B07">
          <w:rPr>
            <w:rStyle w:val="Hyperlink"/>
            <w:noProof/>
          </w:rPr>
          <w:t>Disable IPv6</w:t>
        </w:r>
        <w:r>
          <w:rPr>
            <w:noProof/>
            <w:webHidden/>
          </w:rPr>
          <w:tab/>
        </w:r>
        <w:r>
          <w:rPr>
            <w:noProof/>
            <w:webHidden/>
          </w:rPr>
          <w:fldChar w:fldCharType="begin"/>
        </w:r>
        <w:r>
          <w:rPr>
            <w:noProof/>
            <w:webHidden/>
          </w:rPr>
          <w:instrText xml:space="preserve"> PAGEREF _Toc328948759 \h </w:instrText>
        </w:r>
        <w:r>
          <w:rPr>
            <w:noProof/>
            <w:webHidden/>
          </w:rPr>
        </w:r>
      </w:ins>
      <w:r>
        <w:rPr>
          <w:noProof/>
          <w:webHidden/>
        </w:rPr>
        <w:fldChar w:fldCharType="separate"/>
      </w:r>
      <w:ins w:id="553" w:author="blake" w:date="2012-07-01T23:29:00Z">
        <w:r w:rsidR="00D62969">
          <w:rPr>
            <w:noProof/>
            <w:webHidden/>
          </w:rPr>
          <w:t>77</w:t>
        </w:r>
      </w:ins>
      <w:ins w:id="55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55" w:author="blake" w:date="2012-07-01T23:28:00Z"/>
          <w:rFonts w:asciiTheme="minorHAnsi" w:eastAsiaTheme="minorEastAsia" w:hAnsiTheme="minorHAnsi" w:cstheme="minorBidi"/>
          <w:noProof/>
          <w:sz w:val="22"/>
          <w:szCs w:val="22"/>
        </w:rPr>
      </w:pPr>
      <w:ins w:id="55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"_Toc328948763"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4.4.2</w:t>
        </w:r>
        <w:r>
          <w:rPr>
            <w:rFonts w:asciiTheme="minorHAnsi" w:eastAsiaTheme="minorEastAsia" w:hAnsiTheme="minorHAnsi" w:cstheme="minorBidi"/>
            <w:noProof/>
            <w:sz w:val="22"/>
            <w:szCs w:val="22"/>
          </w:rPr>
          <w:tab/>
        </w:r>
        <w:r w:rsidRPr="00F41B07">
          <w:rPr>
            <w:rStyle w:val="Hyperlink"/>
            <w:noProof/>
          </w:rPr>
          <w:t>Configure IPv6</w:t>
        </w:r>
        <w:r>
          <w:rPr>
            <w:noProof/>
            <w:webHidden/>
          </w:rPr>
          <w:tab/>
        </w:r>
        <w:r>
          <w:rPr>
            <w:noProof/>
            <w:webHidden/>
          </w:rPr>
          <w:fldChar w:fldCharType="begin"/>
        </w:r>
        <w:r>
          <w:rPr>
            <w:noProof/>
            <w:webHidden/>
          </w:rPr>
          <w:instrText xml:space="preserve"> PAGEREF _Toc328948763 \h </w:instrText>
        </w:r>
        <w:r>
          <w:rPr>
            <w:noProof/>
            <w:webHidden/>
          </w:rPr>
        </w:r>
      </w:ins>
      <w:r>
        <w:rPr>
          <w:noProof/>
          <w:webHidden/>
        </w:rPr>
        <w:fldChar w:fldCharType="separate"/>
      </w:r>
      <w:ins w:id="557" w:author="blake" w:date="2012-07-01T23:29:00Z">
        <w:r w:rsidR="00D62969">
          <w:rPr>
            <w:noProof/>
            <w:webHidden/>
          </w:rPr>
          <w:t>77</w:t>
        </w:r>
      </w:ins>
      <w:ins w:id="55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559" w:author="blake" w:date="2012-07-01T23:28:00Z"/>
          <w:rFonts w:asciiTheme="minorHAnsi" w:eastAsiaTheme="minorEastAsia" w:hAnsiTheme="minorHAnsi" w:cstheme="minorBidi"/>
          <w:noProof/>
          <w:sz w:val="22"/>
          <w:szCs w:val="22"/>
        </w:rPr>
      </w:pPr>
      <w:ins w:id="56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"_Toc328948764"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4.4.2.1</w:t>
        </w:r>
        <w:r>
          <w:rPr>
            <w:rFonts w:asciiTheme="minorHAnsi" w:eastAsiaTheme="minorEastAsia" w:hAnsiTheme="minorHAnsi" w:cstheme="minorBidi"/>
            <w:noProof/>
            <w:sz w:val="22"/>
            <w:szCs w:val="22"/>
          </w:rPr>
          <w:tab/>
        </w:r>
        <w:r w:rsidRPr="00F41B07">
          <w:rPr>
            <w:rStyle w:val="Hyperlink"/>
            <w:noProof/>
          </w:rPr>
          <w:t>Disable IPv6 Router Advertisements</w:t>
        </w:r>
        <w:r>
          <w:rPr>
            <w:noProof/>
            <w:webHidden/>
          </w:rPr>
          <w:tab/>
        </w:r>
        <w:r>
          <w:rPr>
            <w:noProof/>
            <w:webHidden/>
          </w:rPr>
          <w:fldChar w:fldCharType="begin"/>
        </w:r>
        <w:r>
          <w:rPr>
            <w:noProof/>
            <w:webHidden/>
          </w:rPr>
          <w:instrText xml:space="preserve"> PAGEREF _Toc328948764 \h </w:instrText>
        </w:r>
        <w:r>
          <w:rPr>
            <w:noProof/>
            <w:webHidden/>
          </w:rPr>
        </w:r>
      </w:ins>
      <w:r>
        <w:rPr>
          <w:noProof/>
          <w:webHidden/>
        </w:rPr>
        <w:fldChar w:fldCharType="separate"/>
      </w:r>
      <w:ins w:id="561" w:author="blake" w:date="2012-07-01T23:29:00Z">
        <w:r w:rsidR="00D62969">
          <w:rPr>
            <w:noProof/>
            <w:webHidden/>
          </w:rPr>
          <w:t>77</w:t>
        </w:r>
      </w:ins>
      <w:ins w:id="56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563" w:author="blake" w:date="2012-07-01T23:28:00Z"/>
          <w:rFonts w:asciiTheme="minorHAnsi" w:eastAsiaTheme="minorEastAsia" w:hAnsiTheme="minorHAnsi" w:cstheme="minorBidi"/>
          <w:noProof/>
          <w:sz w:val="22"/>
          <w:szCs w:val="22"/>
        </w:rPr>
      </w:pPr>
      <w:ins w:id="56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"_Toc328948765"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4.4.2.2</w:t>
        </w:r>
        <w:r>
          <w:rPr>
            <w:rFonts w:asciiTheme="minorHAnsi" w:eastAsiaTheme="minorEastAsia" w:hAnsiTheme="minorHAnsi" w:cstheme="minorBidi"/>
            <w:noProof/>
            <w:sz w:val="22"/>
            <w:szCs w:val="22"/>
          </w:rPr>
          <w:tab/>
        </w:r>
        <w:r w:rsidRPr="00F41B07">
          <w:rPr>
            <w:rStyle w:val="Hyperlink"/>
            <w:noProof/>
          </w:rPr>
          <w:t>Disable IPv6 Redirect Acceptance</w:t>
        </w:r>
        <w:r>
          <w:rPr>
            <w:noProof/>
            <w:webHidden/>
          </w:rPr>
          <w:tab/>
        </w:r>
        <w:r>
          <w:rPr>
            <w:noProof/>
            <w:webHidden/>
          </w:rPr>
          <w:fldChar w:fldCharType="begin"/>
        </w:r>
        <w:r>
          <w:rPr>
            <w:noProof/>
            <w:webHidden/>
          </w:rPr>
          <w:instrText xml:space="preserve"> PAGEREF _Toc328948765 \h </w:instrText>
        </w:r>
        <w:r>
          <w:rPr>
            <w:noProof/>
            <w:webHidden/>
          </w:rPr>
        </w:r>
      </w:ins>
      <w:r>
        <w:rPr>
          <w:noProof/>
          <w:webHidden/>
        </w:rPr>
        <w:fldChar w:fldCharType="separate"/>
      </w:r>
      <w:ins w:id="565" w:author="blake" w:date="2012-07-01T23:29:00Z">
        <w:r w:rsidR="00D62969">
          <w:rPr>
            <w:noProof/>
            <w:webHidden/>
          </w:rPr>
          <w:t>78</w:t>
        </w:r>
      </w:ins>
      <w:ins w:id="566"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567" w:author="blake" w:date="2012-07-01T23:28:00Z"/>
          <w:rFonts w:asciiTheme="minorHAnsi" w:eastAsiaTheme="minorEastAsia" w:hAnsiTheme="minorHAnsi" w:cstheme="minorBidi"/>
          <w:noProof/>
          <w:sz w:val="22"/>
          <w:szCs w:val="22"/>
        </w:rPr>
      </w:pPr>
      <w:ins w:id="56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"_Toc328948766"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4.5</w:t>
        </w:r>
        <w:r>
          <w:rPr>
            <w:rFonts w:asciiTheme="minorHAnsi" w:eastAsiaTheme="minorEastAsia" w:hAnsiTheme="minorHAnsi" w:cstheme="minorBidi"/>
            <w:noProof/>
            <w:sz w:val="22"/>
            <w:szCs w:val="22"/>
          </w:rPr>
          <w:tab/>
        </w:r>
        <w:r w:rsidRPr="00F41B07">
          <w:rPr>
            <w:rStyle w:val="Hyperlink"/>
            <w:noProof/>
          </w:rPr>
          <w:t>Install TCP Wrappers</w:t>
        </w:r>
        <w:r>
          <w:rPr>
            <w:noProof/>
            <w:webHidden/>
          </w:rPr>
          <w:tab/>
        </w:r>
        <w:r>
          <w:rPr>
            <w:noProof/>
            <w:webHidden/>
          </w:rPr>
          <w:fldChar w:fldCharType="begin"/>
        </w:r>
        <w:r>
          <w:rPr>
            <w:noProof/>
            <w:webHidden/>
          </w:rPr>
          <w:instrText xml:space="preserve"> PAGEREF _Toc328948766 \h </w:instrText>
        </w:r>
        <w:r>
          <w:rPr>
            <w:noProof/>
            <w:webHidden/>
          </w:rPr>
        </w:r>
      </w:ins>
      <w:r>
        <w:rPr>
          <w:noProof/>
          <w:webHidden/>
        </w:rPr>
        <w:fldChar w:fldCharType="separate"/>
      </w:r>
      <w:ins w:id="569" w:author="blake" w:date="2012-07-01T23:29:00Z">
        <w:r w:rsidR="00D62969">
          <w:rPr>
            <w:noProof/>
            <w:webHidden/>
          </w:rPr>
          <w:t>80</w:t>
        </w:r>
      </w:ins>
      <w:ins w:id="57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71" w:author="blake" w:date="2012-07-01T23:28:00Z"/>
          <w:rFonts w:asciiTheme="minorHAnsi" w:eastAsiaTheme="minorEastAsia" w:hAnsiTheme="minorHAnsi" w:cstheme="minorBidi"/>
          <w:noProof/>
          <w:sz w:val="22"/>
          <w:szCs w:val="22"/>
        </w:rPr>
      </w:pPr>
      <w:ins w:id="57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"_Toc328948767"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4.5.1</w:t>
        </w:r>
        <w:r>
          <w:rPr>
            <w:rFonts w:asciiTheme="minorHAnsi" w:eastAsiaTheme="minorEastAsia" w:hAnsiTheme="minorHAnsi" w:cstheme="minorBidi"/>
            <w:noProof/>
            <w:sz w:val="22"/>
            <w:szCs w:val="22"/>
          </w:rPr>
          <w:tab/>
        </w:r>
        <w:r w:rsidRPr="00F41B07">
          <w:rPr>
            <w:rStyle w:val="Hyperlink"/>
            <w:noProof/>
          </w:rPr>
          <w:t>Create /etc/hosts.allow</w:t>
        </w:r>
        <w:r>
          <w:rPr>
            <w:noProof/>
            <w:webHidden/>
          </w:rPr>
          <w:tab/>
        </w:r>
        <w:r>
          <w:rPr>
            <w:noProof/>
            <w:webHidden/>
          </w:rPr>
          <w:fldChar w:fldCharType="begin"/>
        </w:r>
        <w:r>
          <w:rPr>
            <w:noProof/>
            <w:webHidden/>
          </w:rPr>
          <w:instrText xml:space="preserve"> PAGEREF _Toc328948767 \h </w:instrText>
        </w:r>
        <w:r>
          <w:rPr>
            <w:noProof/>
            <w:webHidden/>
          </w:rPr>
        </w:r>
      </w:ins>
      <w:r>
        <w:rPr>
          <w:noProof/>
          <w:webHidden/>
        </w:rPr>
        <w:fldChar w:fldCharType="separate"/>
      </w:r>
      <w:ins w:id="573" w:author="blake" w:date="2012-07-01T23:29:00Z">
        <w:r w:rsidR="00D62969">
          <w:rPr>
            <w:noProof/>
            <w:webHidden/>
          </w:rPr>
          <w:t>80</w:t>
        </w:r>
      </w:ins>
      <w:ins w:id="57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75" w:author="blake" w:date="2012-07-01T23:28:00Z"/>
          <w:rFonts w:asciiTheme="minorHAnsi" w:eastAsiaTheme="minorEastAsia" w:hAnsiTheme="minorHAnsi" w:cstheme="minorBidi"/>
          <w:noProof/>
          <w:sz w:val="22"/>
          <w:szCs w:val="22"/>
        </w:rPr>
      </w:pPr>
      <w:ins w:id="57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"_Toc328948768"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4.5.2</w:t>
        </w:r>
        <w:r>
          <w:rPr>
            <w:rFonts w:asciiTheme="minorHAnsi" w:eastAsiaTheme="minorEastAsia" w:hAnsiTheme="minorHAnsi" w:cstheme="minorBidi"/>
            <w:noProof/>
            <w:sz w:val="22"/>
            <w:szCs w:val="22"/>
          </w:rPr>
          <w:tab/>
        </w:r>
        <w:r w:rsidRPr="00F41B07">
          <w:rPr>
            <w:rStyle w:val="Hyperlink"/>
            <w:noProof/>
          </w:rPr>
          <w:t>Verify Permissions on /etc/hosts.allow</w:t>
        </w:r>
        <w:r>
          <w:rPr>
            <w:noProof/>
            <w:webHidden/>
          </w:rPr>
          <w:tab/>
        </w:r>
        <w:r>
          <w:rPr>
            <w:noProof/>
            <w:webHidden/>
          </w:rPr>
          <w:fldChar w:fldCharType="begin"/>
        </w:r>
        <w:r>
          <w:rPr>
            <w:noProof/>
            <w:webHidden/>
          </w:rPr>
          <w:instrText xml:space="preserve"> PAGEREF _Toc328948768 \h </w:instrText>
        </w:r>
        <w:r>
          <w:rPr>
            <w:noProof/>
            <w:webHidden/>
          </w:rPr>
        </w:r>
      </w:ins>
      <w:r>
        <w:rPr>
          <w:noProof/>
          <w:webHidden/>
        </w:rPr>
        <w:fldChar w:fldCharType="separate"/>
      </w:r>
      <w:ins w:id="577" w:author="blake" w:date="2012-07-01T23:29:00Z">
        <w:r w:rsidR="00D62969">
          <w:rPr>
            <w:noProof/>
            <w:webHidden/>
          </w:rPr>
          <w:t>81</w:t>
        </w:r>
      </w:ins>
      <w:ins w:id="57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79" w:author="blake" w:date="2012-07-01T23:28:00Z"/>
          <w:rFonts w:asciiTheme="minorHAnsi" w:eastAsiaTheme="minorEastAsia" w:hAnsiTheme="minorHAnsi" w:cstheme="minorBidi"/>
          <w:noProof/>
          <w:sz w:val="22"/>
          <w:szCs w:val="22"/>
        </w:rPr>
      </w:pPr>
      <w:ins w:id="58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"_Toc328948769"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4.5.3</w:t>
        </w:r>
        <w:r>
          <w:rPr>
            <w:rFonts w:asciiTheme="minorHAnsi" w:eastAsiaTheme="minorEastAsia" w:hAnsiTheme="minorHAnsi" w:cstheme="minorBidi"/>
            <w:noProof/>
            <w:sz w:val="22"/>
            <w:szCs w:val="22"/>
          </w:rPr>
          <w:tab/>
        </w:r>
        <w:r w:rsidRPr="00F41B07">
          <w:rPr>
            <w:rStyle w:val="Hyperlink"/>
            <w:noProof/>
          </w:rPr>
          <w:t>Create /etc/hosts.deny</w:t>
        </w:r>
        <w:r>
          <w:rPr>
            <w:noProof/>
            <w:webHidden/>
          </w:rPr>
          <w:tab/>
        </w:r>
        <w:r>
          <w:rPr>
            <w:noProof/>
            <w:webHidden/>
          </w:rPr>
          <w:fldChar w:fldCharType="begin"/>
        </w:r>
        <w:r>
          <w:rPr>
            <w:noProof/>
            <w:webHidden/>
          </w:rPr>
          <w:instrText xml:space="preserve"> PAGEREF _Toc328948769 \h </w:instrText>
        </w:r>
        <w:r>
          <w:rPr>
            <w:noProof/>
            <w:webHidden/>
          </w:rPr>
        </w:r>
      </w:ins>
      <w:r>
        <w:rPr>
          <w:noProof/>
          <w:webHidden/>
        </w:rPr>
        <w:fldChar w:fldCharType="separate"/>
      </w:r>
      <w:ins w:id="581" w:author="blake" w:date="2012-07-01T23:29:00Z">
        <w:r w:rsidR="00D62969">
          <w:rPr>
            <w:noProof/>
            <w:webHidden/>
          </w:rPr>
          <w:t>81</w:t>
        </w:r>
      </w:ins>
      <w:ins w:id="58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83" w:author="blake" w:date="2012-07-01T23:28:00Z"/>
          <w:rFonts w:asciiTheme="minorHAnsi" w:eastAsiaTheme="minorEastAsia" w:hAnsiTheme="minorHAnsi" w:cstheme="minorBidi"/>
          <w:noProof/>
          <w:sz w:val="22"/>
          <w:szCs w:val="22"/>
        </w:rPr>
      </w:pPr>
      <w:ins w:id="58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"_Toc328948770"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4.5.4</w:t>
        </w:r>
        <w:r>
          <w:rPr>
            <w:rFonts w:asciiTheme="minorHAnsi" w:eastAsiaTheme="minorEastAsia" w:hAnsiTheme="minorHAnsi" w:cstheme="minorBidi"/>
            <w:noProof/>
            <w:sz w:val="22"/>
            <w:szCs w:val="22"/>
          </w:rPr>
          <w:tab/>
        </w:r>
        <w:r w:rsidRPr="00F41B07">
          <w:rPr>
            <w:rStyle w:val="Hyperlink"/>
            <w:noProof/>
          </w:rPr>
          <w:t>Verify Permissions on /etc/hosts.deny</w:t>
        </w:r>
        <w:r>
          <w:rPr>
            <w:noProof/>
            <w:webHidden/>
          </w:rPr>
          <w:tab/>
        </w:r>
        <w:r>
          <w:rPr>
            <w:noProof/>
            <w:webHidden/>
          </w:rPr>
          <w:fldChar w:fldCharType="begin"/>
        </w:r>
        <w:r>
          <w:rPr>
            <w:noProof/>
            <w:webHidden/>
          </w:rPr>
          <w:instrText xml:space="preserve"> PAGEREF _Toc328948770 \h </w:instrText>
        </w:r>
        <w:r>
          <w:rPr>
            <w:noProof/>
            <w:webHidden/>
          </w:rPr>
        </w:r>
      </w:ins>
      <w:r>
        <w:rPr>
          <w:noProof/>
          <w:webHidden/>
        </w:rPr>
        <w:fldChar w:fldCharType="separate"/>
      </w:r>
      <w:ins w:id="585" w:author="blake" w:date="2012-07-01T23:29:00Z">
        <w:r w:rsidR="00D62969">
          <w:rPr>
            <w:noProof/>
            <w:webHidden/>
          </w:rPr>
          <w:t>82</w:t>
        </w:r>
      </w:ins>
      <w:ins w:id="586"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587" w:author="blake" w:date="2012-07-01T23:28:00Z"/>
          <w:rFonts w:asciiTheme="minorHAnsi" w:eastAsiaTheme="minorEastAsia" w:hAnsiTheme="minorHAnsi" w:cstheme="minorBidi"/>
          <w:noProof/>
          <w:sz w:val="22"/>
          <w:szCs w:val="22"/>
        </w:rPr>
      </w:pPr>
      <w:ins w:id="58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"_Toc328948771"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4.6</w:t>
        </w:r>
        <w:r>
          <w:rPr>
            <w:rFonts w:asciiTheme="minorHAnsi" w:eastAsiaTheme="minorEastAsia" w:hAnsiTheme="minorHAnsi" w:cstheme="minorBidi"/>
            <w:noProof/>
            <w:sz w:val="22"/>
            <w:szCs w:val="22"/>
          </w:rPr>
          <w:tab/>
        </w:r>
        <w:r w:rsidRPr="00F41B07">
          <w:rPr>
            <w:rStyle w:val="Hyperlink"/>
            <w:noProof/>
          </w:rPr>
          <w:t>Enable IPtables</w:t>
        </w:r>
        <w:r>
          <w:rPr>
            <w:noProof/>
            <w:webHidden/>
          </w:rPr>
          <w:tab/>
        </w:r>
        <w:r>
          <w:rPr>
            <w:noProof/>
            <w:webHidden/>
          </w:rPr>
          <w:fldChar w:fldCharType="begin"/>
        </w:r>
        <w:r>
          <w:rPr>
            <w:noProof/>
            <w:webHidden/>
          </w:rPr>
          <w:instrText xml:space="preserve"> PAGEREF _Toc328948771 \h </w:instrText>
        </w:r>
        <w:r>
          <w:rPr>
            <w:noProof/>
            <w:webHidden/>
          </w:rPr>
        </w:r>
      </w:ins>
      <w:r>
        <w:rPr>
          <w:noProof/>
          <w:webHidden/>
        </w:rPr>
        <w:fldChar w:fldCharType="separate"/>
      </w:r>
      <w:ins w:id="589" w:author="blake" w:date="2012-07-01T23:29:00Z">
        <w:r w:rsidR="00D62969">
          <w:rPr>
            <w:noProof/>
            <w:webHidden/>
          </w:rPr>
          <w:t>83</w:t>
        </w:r>
      </w:ins>
      <w:ins w:id="590"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591" w:author="blake" w:date="2012-07-01T23:28:00Z"/>
          <w:rFonts w:asciiTheme="minorHAnsi" w:eastAsiaTheme="minorEastAsia" w:hAnsiTheme="minorHAnsi" w:cstheme="minorBidi"/>
          <w:noProof/>
          <w:sz w:val="22"/>
          <w:szCs w:val="22"/>
        </w:rPr>
      </w:pPr>
      <w:ins w:id="59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"_Toc328948772"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4.7</w:t>
        </w:r>
        <w:r>
          <w:rPr>
            <w:rFonts w:asciiTheme="minorHAnsi" w:eastAsiaTheme="minorEastAsia" w:hAnsiTheme="minorHAnsi" w:cstheme="minorBidi"/>
            <w:noProof/>
            <w:sz w:val="22"/>
            <w:szCs w:val="22"/>
          </w:rPr>
          <w:tab/>
        </w:r>
        <w:r w:rsidRPr="00F41B07">
          <w:rPr>
            <w:rStyle w:val="Hyperlink"/>
            <w:noProof/>
          </w:rPr>
          <w:t>Enable IP6tables</w:t>
        </w:r>
        <w:r>
          <w:rPr>
            <w:noProof/>
            <w:webHidden/>
          </w:rPr>
          <w:tab/>
        </w:r>
        <w:r>
          <w:rPr>
            <w:noProof/>
            <w:webHidden/>
          </w:rPr>
          <w:fldChar w:fldCharType="begin"/>
        </w:r>
        <w:r>
          <w:rPr>
            <w:noProof/>
            <w:webHidden/>
          </w:rPr>
          <w:instrText xml:space="preserve"> PAGEREF _Toc328948772 \h </w:instrText>
        </w:r>
        <w:r>
          <w:rPr>
            <w:noProof/>
            <w:webHidden/>
          </w:rPr>
        </w:r>
      </w:ins>
      <w:r>
        <w:rPr>
          <w:noProof/>
          <w:webHidden/>
        </w:rPr>
        <w:fldChar w:fldCharType="separate"/>
      </w:r>
      <w:ins w:id="593" w:author="blake" w:date="2012-07-01T23:29:00Z">
        <w:r w:rsidR="00D62969">
          <w:rPr>
            <w:noProof/>
            <w:webHidden/>
          </w:rPr>
          <w:t>83</w:t>
        </w:r>
      </w:ins>
      <w:ins w:id="594"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595" w:author="blake" w:date="2012-07-01T23:28:00Z"/>
          <w:rFonts w:asciiTheme="minorHAnsi" w:eastAsiaTheme="minorEastAsia" w:hAnsiTheme="minorHAnsi" w:cstheme="minorBidi"/>
          <w:noProof/>
          <w:sz w:val="22"/>
          <w:szCs w:val="22"/>
        </w:rPr>
      </w:pPr>
      <w:ins w:id="59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"_Toc328948773"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4.8</w:t>
        </w:r>
        <w:r>
          <w:rPr>
            <w:rFonts w:asciiTheme="minorHAnsi" w:eastAsiaTheme="minorEastAsia" w:hAnsiTheme="minorHAnsi" w:cstheme="minorBidi"/>
            <w:noProof/>
            <w:sz w:val="22"/>
            <w:szCs w:val="22"/>
          </w:rPr>
          <w:tab/>
        </w:r>
        <w:r w:rsidRPr="00F41B07">
          <w:rPr>
            <w:rStyle w:val="Hyperlink"/>
            <w:noProof/>
          </w:rPr>
          <w:t>Uncommon Network Protocols</w:t>
        </w:r>
        <w:r>
          <w:rPr>
            <w:noProof/>
            <w:webHidden/>
          </w:rPr>
          <w:tab/>
        </w:r>
        <w:r>
          <w:rPr>
            <w:noProof/>
            <w:webHidden/>
          </w:rPr>
          <w:fldChar w:fldCharType="begin"/>
        </w:r>
        <w:r>
          <w:rPr>
            <w:noProof/>
            <w:webHidden/>
          </w:rPr>
          <w:instrText xml:space="preserve"> PAGEREF _Toc328948773 \h </w:instrText>
        </w:r>
        <w:r>
          <w:rPr>
            <w:noProof/>
            <w:webHidden/>
          </w:rPr>
        </w:r>
      </w:ins>
      <w:r>
        <w:rPr>
          <w:noProof/>
          <w:webHidden/>
        </w:rPr>
        <w:fldChar w:fldCharType="separate"/>
      </w:r>
      <w:ins w:id="597" w:author="blake" w:date="2012-07-01T23:29:00Z">
        <w:r w:rsidR="00D62969">
          <w:rPr>
            <w:noProof/>
            <w:webHidden/>
          </w:rPr>
          <w:t>84</w:t>
        </w:r>
      </w:ins>
      <w:ins w:id="59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599" w:author="blake" w:date="2012-07-01T23:28:00Z"/>
          <w:rFonts w:asciiTheme="minorHAnsi" w:eastAsiaTheme="minorEastAsia" w:hAnsiTheme="minorHAnsi" w:cstheme="minorBidi"/>
          <w:noProof/>
          <w:sz w:val="22"/>
          <w:szCs w:val="22"/>
        </w:rPr>
      </w:pPr>
      <w:ins w:id="60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"_Toc328948774"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4.8.1</w:t>
        </w:r>
        <w:r>
          <w:rPr>
            <w:rFonts w:asciiTheme="minorHAnsi" w:eastAsiaTheme="minorEastAsia" w:hAnsiTheme="minorHAnsi" w:cstheme="minorBidi"/>
            <w:noProof/>
            <w:sz w:val="22"/>
            <w:szCs w:val="22"/>
          </w:rPr>
          <w:tab/>
        </w:r>
        <w:r w:rsidRPr="00F41B07">
          <w:rPr>
            <w:rStyle w:val="Hyperlink"/>
            <w:noProof/>
          </w:rPr>
          <w:t>Disable DCCP</w:t>
        </w:r>
        <w:r>
          <w:rPr>
            <w:noProof/>
            <w:webHidden/>
          </w:rPr>
          <w:tab/>
        </w:r>
        <w:r>
          <w:rPr>
            <w:noProof/>
            <w:webHidden/>
          </w:rPr>
          <w:fldChar w:fldCharType="begin"/>
        </w:r>
        <w:r>
          <w:rPr>
            <w:noProof/>
            <w:webHidden/>
          </w:rPr>
          <w:instrText xml:space="preserve"> PAGEREF _Toc328948774 \h </w:instrText>
        </w:r>
        <w:r>
          <w:rPr>
            <w:noProof/>
            <w:webHidden/>
          </w:rPr>
        </w:r>
      </w:ins>
      <w:r>
        <w:rPr>
          <w:noProof/>
          <w:webHidden/>
        </w:rPr>
        <w:fldChar w:fldCharType="separate"/>
      </w:r>
      <w:ins w:id="601" w:author="blake" w:date="2012-07-01T23:29:00Z">
        <w:r w:rsidR="00D62969">
          <w:rPr>
            <w:noProof/>
            <w:webHidden/>
          </w:rPr>
          <w:t>84</w:t>
        </w:r>
      </w:ins>
      <w:ins w:id="60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03" w:author="blake" w:date="2012-07-01T23:28:00Z"/>
          <w:rFonts w:asciiTheme="minorHAnsi" w:eastAsiaTheme="minorEastAsia" w:hAnsiTheme="minorHAnsi" w:cstheme="minorBidi"/>
          <w:noProof/>
          <w:sz w:val="22"/>
          <w:szCs w:val="22"/>
        </w:rPr>
      </w:pPr>
      <w:ins w:id="60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"_Toc328948775"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4.8.2</w:t>
        </w:r>
        <w:r>
          <w:rPr>
            <w:rFonts w:asciiTheme="minorHAnsi" w:eastAsiaTheme="minorEastAsia" w:hAnsiTheme="minorHAnsi" w:cstheme="minorBidi"/>
            <w:noProof/>
            <w:sz w:val="22"/>
            <w:szCs w:val="22"/>
          </w:rPr>
          <w:tab/>
        </w:r>
        <w:r w:rsidRPr="00F41B07">
          <w:rPr>
            <w:rStyle w:val="Hyperlink"/>
            <w:noProof/>
          </w:rPr>
          <w:t>Disable SCTP</w:t>
        </w:r>
        <w:r>
          <w:rPr>
            <w:noProof/>
            <w:webHidden/>
          </w:rPr>
          <w:tab/>
        </w:r>
        <w:r>
          <w:rPr>
            <w:noProof/>
            <w:webHidden/>
          </w:rPr>
          <w:fldChar w:fldCharType="begin"/>
        </w:r>
        <w:r>
          <w:rPr>
            <w:noProof/>
            <w:webHidden/>
          </w:rPr>
          <w:instrText xml:space="preserve"> PAGEREF _Toc328948775 \h </w:instrText>
        </w:r>
        <w:r>
          <w:rPr>
            <w:noProof/>
            <w:webHidden/>
          </w:rPr>
        </w:r>
      </w:ins>
      <w:r>
        <w:rPr>
          <w:noProof/>
          <w:webHidden/>
        </w:rPr>
        <w:fldChar w:fldCharType="separate"/>
      </w:r>
      <w:ins w:id="605" w:author="blake" w:date="2012-07-01T23:29:00Z">
        <w:r w:rsidR="00D62969">
          <w:rPr>
            <w:noProof/>
            <w:webHidden/>
          </w:rPr>
          <w:t>84</w:t>
        </w:r>
      </w:ins>
      <w:ins w:id="60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07" w:author="blake" w:date="2012-07-01T23:28:00Z"/>
          <w:rFonts w:asciiTheme="minorHAnsi" w:eastAsiaTheme="minorEastAsia" w:hAnsiTheme="minorHAnsi" w:cstheme="minorBidi"/>
          <w:noProof/>
          <w:sz w:val="22"/>
          <w:szCs w:val="22"/>
        </w:rPr>
      </w:pPr>
      <w:ins w:id="60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"_Toc328948776"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4.8.3</w:t>
        </w:r>
        <w:r>
          <w:rPr>
            <w:rFonts w:asciiTheme="minorHAnsi" w:eastAsiaTheme="minorEastAsia" w:hAnsiTheme="minorHAnsi" w:cstheme="minorBidi"/>
            <w:noProof/>
            <w:sz w:val="22"/>
            <w:szCs w:val="22"/>
          </w:rPr>
          <w:tab/>
        </w:r>
        <w:r w:rsidRPr="00F41B07">
          <w:rPr>
            <w:rStyle w:val="Hyperlink"/>
            <w:noProof/>
          </w:rPr>
          <w:t>Disable RDS</w:t>
        </w:r>
        <w:r>
          <w:rPr>
            <w:noProof/>
            <w:webHidden/>
          </w:rPr>
          <w:tab/>
        </w:r>
        <w:r>
          <w:rPr>
            <w:noProof/>
            <w:webHidden/>
          </w:rPr>
          <w:fldChar w:fldCharType="begin"/>
        </w:r>
        <w:r>
          <w:rPr>
            <w:noProof/>
            <w:webHidden/>
          </w:rPr>
          <w:instrText xml:space="preserve"> PAGEREF _Toc328948776 \h </w:instrText>
        </w:r>
        <w:r>
          <w:rPr>
            <w:noProof/>
            <w:webHidden/>
          </w:rPr>
        </w:r>
      </w:ins>
      <w:r>
        <w:rPr>
          <w:noProof/>
          <w:webHidden/>
        </w:rPr>
        <w:fldChar w:fldCharType="separate"/>
      </w:r>
      <w:ins w:id="609" w:author="blake" w:date="2012-07-01T23:29:00Z">
        <w:r w:rsidR="00D62969">
          <w:rPr>
            <w:noProof/>
            <w:webHidden/>
          </w:rPr>
          <w:t>85</w:t>
        </w:r>
      </w:ins>
      <w:ins w:id="61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11" w:author="blake" w:date="2012-07-01T23:28:00Z"/>
          <w:rFonts w:asciiTheme="minorHAnsi" w:eastAsiaTheme="minorEastAsia" w:hAnsiTheme="minorHAnsi" w:cstheme="minorBidi"/>
          <w:noProof/>
          <w:sz w:val="22"/>
          <w:szCs w:val="22"/>
        </w:rPr>
      </w:pPr>
      <w:ins w:id="61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"_Toc328948777"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4.8.4</w:t>
        </w:r>
        <w:r>
          <w:rPr>
            <w:rFonts w:asciiTheme="minorHAnsi" w:eastAsiaTheme="minorEastAsia" w:hAnsiTheme="minorHAnsi" w:cstheme="minorBidi"/>
            <w:noProof/>
            <w:sz w:val="22"/>
            <w:szCs w:val="22"/>
          </w:rPr>
          <w:tab/>
        </w:r>
        <w:r w:rsidRPr="00F41B07">
          <w:rPr>
            <w:rStyle w:val="Hyperlink"/>
            <w:noProof/>
          </w:rPr>
          <w:t>Disable TIPC</w:t>
        </w:r>
        <w:r>
          <w:rPr>
            <w:noProof/>
            <w:webHidden/>
          </w:rPr>
          <w:tab/>
        </w:r>
        <w:r>
          <w:rPr>
            <w:noProof/>
            <w:webHidden/>
          </w:rPr>
          <w:fldChar w:fldCharType="begin"/>
        </w:r>
        <w:r>
          <w:rPr>
            <w:noProof/>
            <w:webHidden/>
          </w:rPr>
          <w:instrText xml:space="preserve"> PAGEREF _Toc328948777 \h </w:instrText>
        </w:r>
        <w:r>
          <w:rPr>
            <w:noProof/>
            <w:webHidden/>
          </w:rPr>
        </w:r>
      </w:ins>
      <w:r>
        <w:rPr>
          <w:noProof/>
          <w:webHidden/>
        </w:rPr>
        <w:fldChar w:fldCharType="separate"/>
      </w:r>
      <w:ins w:id="613" w:author="blake" w:date="2012-07-01T23:29:00Z">
        <w:r w:rsidR="00D62969">
          <w:rPr>
            <w:noProof/>
            <w:webHidden/>
          </w:rPr>
          <w:t>85</w:t>
        </w:r>
      </w:ins>
      <w:ins w:id="614" w:author="blake" w:date="2012-07-01T23:28:00Z">
        <w:r>
          <w:rPr>
            <w:noProof/>
            <w:webHidden/>
          </w:rPr>
          <w:fldChar w:fldCharType="end"/>
        </w:r>
        <w:r w:rsidRPr="00F41B07">
          <w:rPr>
            <w:rStyle w:val="Hyperlink"/>
            <w:noProof/>
          </w:rPr>
          <w:fldChar w:fldCharType="end"/>
        </w:r>
      </w:ins>
    </w:p>
    <w:p w:rsidR="000B3219" w:rsidRDefault="000B3219">
      <w:pPr>
        <w:pStyle w:val="TOC1"/>
        <w:tabs>
          <w:tab w:val="left" w:pos="480"/>
        </w:tabs>
        <w:rPr>
          <w:ins w:id="615" w:author="blake" w:date="2012-07-01T23:28:00Z"/>
          <w:rFonts w:asciiTheme="minorHAnsi" w:eastAsiaTheme="minorEastAsia" w:hAnsiTheme="minorHAnsi" w:cstheme="minorBidi"/>
          <w:noProof/>
          <w:sz w:val="22"/>
          <w:szCs w:val="22"/>
        </w:rPr>
      </w:pPr>
      <w:ins w:id="61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"_Toc328948778"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w:t>
        </w:r>
        <w:r>
          <w:rPr>
            <w:rFonts w:asciiTheme="minorHAnsi" w:eastAsiaTheme="minorEastAsia" w:hAnsiTheme="minorHAnsi" w:cstheme="minorBidi"/>
            <w:noProof/>
            <w:sz w:val="22"/>
            <w:szCs w:val="22"/>
          </w:rPr>
          <w:tab/>
        </w:r>
        <w:r w:rsidRPr="00F41B07">
          <w:rPr>
            <w:rStyle w:val="Hyperlink"/>
            <w:noProof/>
          </w:rPr>
          <w:t>Logging and Auditing</w:t>
        </w:r>
        <w:r>
          <w:rPr>
            <w:noProof/>
            <w:webHidden/>
          </w:rPr>
          <w:tab/>
        </w:r>
        <w:r>
          <w:rPr>
            <w:noProof/>
            <w:webHidden/>
          </w:rPr>
          <w:fldChar w:fldCharType="begin"/>
        </w:r>
        <w:r>
          <w:rPr>
            <w:noProof/>
            <w:webHidden/>
          </w:rPr>
          <w:instrText xml:space="preserve"> PAGEREF _Toc328948778 \h </w:instrText>
        </w:r>
        <w:r>
          <w:rPr>
            <w:noProof/>
            <w:webHidden/>
          </w:rPr>
        </w:r>
      </w:ins>
      <w:r>
        <w:rPr>
          <w:noProof/>
          <w:webHidden/>
        </w:rPr>
        <w:fldChar w:fldCharType="separate"/>
      </w:r>
      <w:ins w:id="617" w:author="blake" w:date="2012-07-01T23:29:00Z">
        <w:r w:rsidR="00D62969">
          <w:rPr>
            <w:noProof/>
            <w:webHidden/>
          </w:rPr>
          <w:t>86</w:t>
        </w:r>
      </w:ins>
      <w:ins w:id="618"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619" w:author="blake" w:date="2012-07-01T23:28:00Z"/>
          <w:rFonts w:asciiTheme="minorHAnsi" w:eastAsiaTheme="minorEastAsia" w:hAnsiTheme="minorHAnsi" w:cstheme="minorBidi"/>
          <w:noProof/>
          <w:sz w:val="22"/>
          <w:szCs w:val="22"/>
        </w:rPr>
      </w:pPr>
      <w:ins w:id="62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"_Toc328948779"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5.1</w:t>
        </w:r>
        <w:r>
          <w:rPr>
            <w:rFonts w:asciiTheme="minorHAnsi" w:eastAsiaTheme="minorEastAsia" w:hAnsiTheme="minorHAnsi" w:cstheme="minorBidi"/>
            <w:noProof/>
            <w:sz w:val="22"/>
            <w:szCs w:val="22"/>
          </w:rPr>
          <w:tab/>
        </w:r>
        <w:r w:rsidRPr="00F41B07">
          <w:rPr>
            <w:rStyle w:val="Hyperlink"/>
            <w:noProof/>
          </w:rPr>
          <w:t>Configure rsyslog</w:t>
        </w:r>
        <w:r>
          <w:rPr>
            <w:noProof/>
            <w:webHidden/>
          </w:rPr>
          <w:tab/>
        </w:r>
        <w:r>
          <w:rPr>
            <w:noProof/>
            <w:webHidden/>
          </w:rPr>
          <w:fldChar w:fldCharType="begin"/>
        </w:r>
        <w:r>
          <w:rPr>
            <w:noProof/>
            <w:webHidden/>
          </w:rPr>
          <w:instrText xml:space="preserve"> PAGEREF _Toc328948779 \h </w:instrText>
        </w:r>
        <w:r>
          <w:rPr>
            <w:noProof/>
            <w:webHidden/>
          </w:rPr>
        </w:r>
      </w:ins>
      <w:r>
        <w:rPr>
          <w:noProof/>
          <w:webHidden/>
        </w:rPr>
        <w:fldChar w:fldCharType="separate"/>
      </w:r>
      <w:ins w:id="621" w:author="blake" w:date="2012-07-01T23:29:00Z">
        <w:r w:rsidR="00D62969">
          <w:rPr>
            <w:noProof/>
            <w:webHidden/>
          </w:rPr>
          <w:t>87</w:t>
        </w:r>
      </w:ins>
      <w:ins w:id="62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23" w:author="blake" w:date="2012-07-01T23:28:00Z"/>
          <w:rFonts w:asciiTheme="minorHAnsi" w:eastAsiaTheme="minorEastAsia" w:hAnsiTheme="minorHAnsi" w:cstheme="minorBidi"/>
          <w:noProof/>
          <w:sz w:val="22"/>
          <w:szCs w:val="22"/>
        </w:rPr>
      </w:pPr>
      <w:ins w:id="62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"_Toc328948780"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5.1.1</w:t>
        </w:r>
        <w:r>
          <w:rPr>
            <w:rFonts w:asciiTheme="minorHAnsi" w:eastAsiaTheme="minorEastAsia" w:hAnsiTheme="minorHAnsi" w:cstheme="minorBidi"/>
            <w:noProof/>
            <w:sz w:val="22"/>
            <w:szCs w:val="22"/>
          </w:rPr>
          <w:tab/>
        </w:r>
        <w:r w:rsidRPr="00F41B07">
          <w:rPr>
            <w:rStyle w:val="Hyperlink"/>
            <w:noProof/>
          </w:rPr>
          <w:t xml:space="preserve">Install the </w:t>
        </w:r>
        <w:r w:rsidRPr="00F41B07">
          <w:rPr>
            <w:rStyle w:val="Hyperlink"/>
            <w:rFonts w:ascii="Courier New" w:eastAsia="Calibri" w:hAnsi="Courier New"/>
            <w:noProof/>
          </w:rPr>
          <w:t>rsyslog</w:t>
        </w:r>
        <w:r w:rsidRPr="00F41B07">
          <w:rPr>
            <w:rStyle w:val="Hyperlink"/>
            <w:noProof/>
          </w:rPr>
          <w:t xml:space="preserve"> package</w:t>
        </w:r>
        <w:r>
          <w:rPr>
            <w:noProof/>
            <w:webHidden/>
          </w:rPr>
          <w:tab/>
        </w:r>
        <w:r>
          <w:rPr>
            <w:noProof/>
            <w:webHidden/>
          </w:rPr>
          <w:fldChar w:fldCharType="begin"/>
        </w:r>
        <w:r>
          <w:rPr>
            <w:noProof/>
            <w:webHidden/>
          </w:rPr>
          <w:instrText xml:space="preserve"> PAGEREF _Toc328948780 \h </w:instrText>
        </w:r>
        <w:r>
          <w:rPr>
            <w:noProof/>
            <w:webHidden/>
          </w:rPr>
        </w:r>
      </w:ins>
      <w:r>
        <w:rPr>
          <w:noProof/>
          <w:webHidden/>
        </w:rPr>
        <w:fldChar w:fldCharType="separate"/>
      </w:r>
      <w:ins w:id="625" w:author="blake" w:date="2012-07-01T23:29:00Z">
        <w:r w:rsidR="00D62969">
          <w:rPr>
            <w:noProof/>
            <w:webHidden/>
          </w:rPr>
          <w:t>87</w:t>
        </w:r>
      </w:ins>
      <w:ins w:id="62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27" w:author="blake" w:date="2012-07-01T23:28:00Z"/>
          <w:rFonts w:asciiTheme="minorHAnsi" w:eastAsiaTheme="minorEastAsia" w:hAnsiTheme="minorHAnsi" w:cstheme="minorBidi"/>
          <w:noProof/>
          <w:sz w:val="22"/>
          <w:szCs w:val="22"/>
        </w:rPr>
      </w:pPr>
      <w:ins w:id="62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"_Toc328948781"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5.1.2</w:t>
        </w:r>
        <w:r>
          <w:rPr>
            <w:rFonts w:asciiTheme="minorHAnsi" w:eastAsiaTheme="minorEastAsia" w:hAnsiTheme="minorHAnsi" w:cstheme="minorBidi"/>
            <w:noProof/>
            <w:sz w:val="22"/>
            <w:szCs w:val="22"/>
          </w:rPr>
          <w:tab/>
        </w:r>
        <w:r w:rsidRPr="00F41B07">
          <w:rPr>
            <w:rStyle w:val="Hyperlink"/>
            <w:noProof/>
          </w:rPr>
          <w:t xml:space="preserve">Activate the </w:t>
        </w:r>
        <w:r w:rsidRPr="00F41B07">
          <w:rPr>
            <w:rStyle w:val="Hyperlink"/>
            <w:rFonts w:ascii="Courier New" w:eastAsia="Calibri" w:hAnsi="Courier New"/>
            <w:noProof/>
          </w:rPr>
          <w:t>rsyslog</w:t>
        </w:r>
        <w:r w:rsidRPr="00F41B07">
          <w:rPr>
            <w:rStyle w:val="Hyperlink"/>
            <w:noProof/>
          </w:rPr>
          <w:t xml:space="preserve"> Service</w:t>
        </w:r>
        <w:r>
          <w:rPr>
            <w:noProof/>
            <w:webHidden/>
          </w:rPr>
          <w:tab/>
        </w:r>
        <w:r>
          <w:rPr>
            <w:noProof/>
            <w:webHidden/>
          </w:rPr>
          <w:fldChar w:fldCharType="begin"/>
        </w:r>
        <w:r>
          <w:rPr>
            <w:noProof/>
            <w:webHidden/>
          </w:rPr>
          <w:instrText xml:space="preserve"> PAGEREF _Toc328948781 \h </w:instrText>
        </w:r>
        <w:r>
          <w:rPr>
            <w:noProof/>
            <w:webHidden/>
          </w:rPr>
        </w:r>
      </w:ins>
      <w:r>
        <w:rPr>
          <w:noProof/>
          <w:webHidden/>
        </w:rPr>
        <w:fldChar w:fldCharType="separate"/>
      </w:r>
      <w:ins w:id="629" w:author="blake" w:date="2012-07-01T23:29:00Z">
        <w:r w:rsidR="00D62969">
          <w:rPr>
            <w:noProof/>
            <w:webHidden/>
          </w:rPr>
          <w:t>87</w:t>
        </w:r>
      </w:ins>
      <w:ins w:id="63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31" w:author="blake" w:date="2012-07-01T23:28:00Z"/>
          <w:rFonts w:asciiTheme="minorHAnsi" w:eastAsiaTheme="minorEastAsia" w:hAnsiTheme="minorHAnsi" w:cstheme="minorBidi"/>
          <w:noProof/>
          <w:sz w:val="22"/>
          <w:szCs w:val="22"/>
        </w:rPr>
      </w:pPr>
      <w:ins w:id="63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"_Toc328948782"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5.1.3</w:t>
        </w:r>
        <w:r>
          <w:rPr>
            <w:rFonts w:asciiTheme="minorHAnsi" w:eastAsiaTheme="minorEastAsia" w:hAnsiTheme="minorHAnsi" w:cstheme="minorBidi"/>
            <w:noProof/>
            <w:sz w:val="22"/>
            <w:szCs w:val="22"/>
          </w:rPr>
          <w:tab/>
        </w:r>
        <w:r w:rsidRPr="00F41B07">
          <w:rPr>
            <w:rStyle w:val="Hyperlink"/>
            <w:noProof/>
          </w:rPr>
          <w:t xml:space="preserve">Configure </w:t>
        </w:r>
        <w:r w:rsidRPr="00F41B07">
          <w:rPr>
            <w:rStyle w:val="Hyperlink"/>
            <w:rFonts w:ascii="Courier New" w:eastAsia="Calibri" w:hAnsi="Courier New"/>
            <w:noProof/>
          </w:rPr>
          <w:t>/etc/rsyslog.conf</w:t>
        </w:r>
        <w:r>
          <w:rPr>
            <w:noProof/>
            <w:webHidden/>
          </w:rPr>
          <w:tab/>
        </w:r>
        <w:r>
          <w:rPr>
            <w:noProof/>
            <w:webHidden/>
          </w:rPr>
          <w:fldChar w:fldCharType="begin"/>
        </w:r>
        <w:r>
          <w:rPr>
            <w:noProof/>
            <w:webHidden/>
          </w:rPr>
          <w:instrText xml:space="preserve"> PAGEREF _Toc328948782 \h </w:instrText>
        </w:r>
        <w:r>
          <w:rPr>
            <w:noProof/>
            <w:webHidden/>
          </w:rPr>
        </w:r>
      </w:ins>
      <w:r>
        <w:rPr>
          <w:noProof/>
          <w:webHidden/>
        </w:rPr>
        <w:fldChar w:fldCharType="separate"/>
      </w:r>
      <w:ins w:id="633" w:author="blake" w:date="2012-07-01T23:29:00Z">
        <w:r w:rsidR="00D62969">
          <w:rPr>
            <w:noProof/>
            <w:webHidden/>
          </w:rPr>
          <w:t>88</w:t>
        </w:r>
      </w:ins>
      <w:ins w:id="63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35" w:author="blake" w:date="2012-07-01T23:28:00Z"/>
          <w:rFonts w:asciiTheme="minorHAnsi" w:eastAsiaTheme="minorEastAsia" w:hAnsiTheme="minorHAnsi" w:cstheme="minorBidi"/>
          <w:noProof/>
          <w:sz w:val="22"/>
          <w:szCs w:val="22"/>
        </w:rPr>
      </w:pPr>
      <w:ins w:id="63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"_Toc328948783"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5.1.4</w:t>
        </w:r>
        <w:r>
          <w:rPr>
            <w:rFonts w:asciiTheme="minorHAnsi" w:eastAsiaTheme="minorEastAsia" w:hAnsiTheme="minorHAnsi" w:cstheme="minorBidi"/>
            <w:noProof/>
            <w:sz w:val="22"/>
            <w:szCs w:val="22"/>
          </w:rPr>
          <w:tab/>
        </w:r>
        <w:r w:rsidRPr="00F41B07">
          <w:rPr>
            <w:rStyle w:val="Hyperlink"/>
            <w:noProof/>
          </w:rPr>
          <w:t xml:space="preserve">Create and Set Permissions on </w:t>
        </w:r>
        <w:r w:rsidRPr="00F41B07">
          <w:rPr>
            <w:rStyle w:val="Hyperlink"/>
            <w:rFonts w:ascii="Courier New" w:eastAsia="Calibri" w:hAnsi="Courier New"/>
            <w:noProof/>
          </w:rPr>
          <w:t>rsyslog</w:t>
        </w:r>
        <w:r w:rsidRPr="00F41B07">
          <w:rPr>
            <w:rStyle w:val="Hyperlink"/>
            <w:noProof/>
          </w:rPr>
          <w:t xml:space="preserve"> Log Files</w:t>
        </w:r>
        <w:r>
          <w:rPr>
            <w:noProof/>
            <w:webHidden/>
          </w:rPr>
          <w:tab/>
        </w:r>
        <w:r>
          <w:rPr>
            <w:noProof/>
            <w:webHidden/>
          </w:rPr>
          <w:fldChar w:fldCharType="begin"/>
        </w:r>
        <w:r>
          <w:rPr>
            <w:noProof/>
            <w:webHidden/>
          </w:rPr>
          <w:instrText xml:space="preserve"> PAGEREF _Toc328948783 \h </w:instrText>
        </w:r>
        <w:r>
          <w:rPr>
            <w:noProof/>
            <w:webHidden/>
          </w:rPr>
        </w:r>
      </w:ins>
      <w:r>
        <w:rPr>
          <w:noProof/>
          <w:webHidden/>
        </w:rPr>
        <w:fldChar w:fldCharType="separate"/>
      </w:r>
      <w:ins w:id="637" w:author="blake" w:date="2012-07-01T23:29:00Z">
        <w:r w:rsidR="00D62969">
          <w:rPr>
            <w:noProof/>
            <w:webHidden/>
          </w:rPr>
          <w:t>89</w:t>
        </w:r>
      </w:ins>
      <w:ins w:id="63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39" w:author="blake" w:date="2012-07-01T23:28:00Z"/>
          <w:rFonts w:asciiTheme="minorHAnsi" w:eastAsiaTheme="minorEastAsia" w:hAnsiTheme="minorHAnsi" w:cstheme="minorBidi"/>
          <w:noProof/>
          <w:sz w:val="22"/>
          <w:szCs w:val="22"/>
        </w:rPr>
      </w:pPr>
      <w:ins w:id="64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"_Toc328948784"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5.1.5</w:t>
        </w:r>
        <w:r>
          <w:rPr>
            <w:rFonts w:asciiTheme="minorHAnsi" w:eastAsiaTheme="minorEastAsia" w:hAnsiTheme="minorHAnsi" w:cstheme="minorBidi"/>
            <w:noProof/>
            <w:sz w:val="22"/>
            <w:szCs w:val="22"/>
          </w:rPr>
          <w:tab/>
        </w:r>
        <w:r w:rsidRPr="00F41B07">
          <w:rPr>
            <w:rStyle w:val="Hyperlink"/>
            <w:noProof/>
          </w:rPr>
          <w:t xml:space="preserve">Configure </w:t>
        </w:r>
        <w:r w:rsidRPr="00F41B07">
          <w:rPr>
            <w:rStyle w:val="Hyperlink"/>
            <w:rFonts w:ascii="Courier New" w:eastAsia="Calibri" w:hAnsi="Courier New"/>
            <w:noProof/>
          </w:rPr>
          <w:t>rsyslog</w:t>
        </w:r>
        <w:r w:rsidRPr="00F41B07">
          <w:rPr>
            <w:rStyle w:val="Hyperlink"/>
            <w:noProof/>
          </w:rPr>
          <w:t xml:space="preserve"> to Send Logs to a Remote Log Host</w:t>
        </w:r>
        <w:r>
          <w:rPr>
            <w:noProof/>
            <w:webHidden/>
          </w:rPr>
          <w:tab/>
        </w:r>
        <w:r>
          <w:rPr>
            <w:noProof/>
            <w:webHidden/>
          </w:rPr>
          <w:fldChar w:fldCharType="begin"/>
        </w:r>
        <w:r>
          <w:rPr>
            <w:noProof/>
            <w:webHidden/>
          </w:rPr>
          <w:instrText xml:space="preserve"> PAGEREF _Toc328948784 \h </w:instrText>
        </w:r>
        <w:r>
          <w:rPr>
            <w:noProof/>
            <w:webHidden/>
          </w:rPr>
        </w:r>
      </w:ins>
      <w:r>
        <w:rPr>
          <w:noProof/>
          <w:webHidden/>
        </w:rPr>
        <w:fldChar w:fldCharType="separate"/>
      </w:r>
      <w:ins w:id="641" w:author="blake" w:date="2012-07-01T23:29:00Z">
        <w:r w:rsidR="00D62969">
          <w:rPr>
            <w:noProof/>
            <w:webHidden/>
          </w:rPr>
          <w:t>90</w:t>
        </w:r>
      </w:ins>
      <w:ins w:id="64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43" w:author="blake" w:date="2012-07-01T23:28:00Z"/>
          <w:rFonts w:asciiTheme="minorHAnsi" w:eastAsiaTheme="minorEastAsia" w:hAnsiTheme="minorHAnsi" w:cstheme="minorBidi"/>
          <w:noProof/>
          <w:sz w:val="22"/>
          <w:szCs w:val="22"/>
        </w:rPr>
      </w:pPr>
      <w:ins w:id="64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"_Toc328948785"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5.1.6</w:t>
        </w:r>
        <w:r>
          <w:rPr>
            <w:rFonts w:asciiTheme="minorHAnsi" w:eastAsiaTheme="minorEastAsia" w:hAnsiTheme="minorHAnsi" w:cstheme="minorBidi"/>
            <w:noProof/>
            <w:sz w:val="22"/>
            <w:szCs w:val="22"/>
          </w:rPr>
          <w:tab/>
        </w:r>
        <w:r w:rsidRPr="00F41B07">
          <w:rPr>
            <w:rStyle w:val="Hyperlink"/>
            <w:noProof/>
          </w:rPr>
          <w:t xml:space="preserve">Accept Remote </w:t>
        </w:r>
        <w:r w:rsidRPr="00F41B07">
          <w:rPr>
            <w:rStyle w:val="Hyperlink"/>
            <w:rFonts w:ascii="Courier New" w:eastAsia="Calibri" w:hAnsi="Courier New"/>
            <w:noProof/>
          </w:rPr>
          <w:t>rsyslog</w:t>
        </w:r>
        <w:r w:rsidRPr="00F41B07">
          <w:rPr>
            <w:rStyle w:val="Hyperlink"/>
            <w:noProof/>
          </w:rPr>
          <w:t xml:space="preserve"> Messages Only on Designated Log Hosts</w:t>
        </w:r>
        <w:r>
          <w:rPr>
            <w:noProof/>
            <w:webHidden/>
          </w:rPr>
          <w:tab/>
        </w:r>
        <w:r>
          <w:rPr>
            <w:noProof/>
            <w:webHidden/>
          </w:rPr>
          <w:fldChar w:fldCharType="begin"/>
        </w:r>
        <w:r>
          <w:rPr>
            <w:noProof/>
            <w:webHidden/>
          </w:rPr>
          <w:instrText xml:space="preserve"> PAGEREF _Toc328948785 \h </w:instrText>
        </w:r>
        <w:r>
          <w:rPr>
            <w:noProof/>
            <w:webHidden/>
          </w:rPr>
        </w:r>
      </w:ins>
      <w:r>
        <w:rPr>
          <w:noProof/>
          <w:webHidden/>
        </w:rPr>
        <w:fldChar w:fldCharType="separate"/>
      </w:r>
      <w:ins w:id="645" w:author="blake" w:date="2012-07-01T23:29:00Z">
        <w:r w:rsidR="00D62969">
          <w:rPr>
            <w:noProof/>
            <w:webHidden/>
          </w:rPr>
          <w:t>91</w:t>
        </w:r>
      </w:ins>
      <w:ins w:id="646"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647" w:author="blake" w:date="2012-07-01T23:28:00Z"/>
          <w:rFonts w:asciiTheme="minorHAnsi" w:eastAsiaTheme="minorEastAsia" w:hAnsiTheme="minorHAnsi" w:cstheme="minorBidi"/>
          <w:noProof/>
          <w:sz w:val="22"/>
          <w:szCs w:val="22"/>
        </w:rPr>
      </w:pPr>
      <w:ins w:id="64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"_Toc328948786"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w:t>
        </w:r>
        <w:r>
          <w:rPr>
            <w:rFonts w:asciiTheme="minorHAnsi" w:eastAsiaTheme="minorEastAsia" w:hAnsiTheme="minorHAnsi" w:cstheme="minorBidi"/>
            <w:noProof/>
            <w:sz w:val="22"/>
            <w:szCs w:val="22"/>
          </w:rPr>
          <w:tab/>
        </w:r>
        <w:r w:rsidRPr="00F41B07">
          <w:rPr>
            <w:rStyle w:val="Hyperlink"/>
            <w:noProof/>
          </w:rPr>
          <w:t>Configure System Accounting (</w:t>
        </w:r>
        <w:r w:rsidRPr="00F41B07">
          <w:rPr>
            <w:rStyle w:val="Hyperlink"/>
            <w:rFonts w:ascii="Courier New" w:eastAsia="Calibri" w:hAnsi="Courier New"/>
            <w:noProof/>
          </w:rPr>
          <w:t>auditd</w:t>
        </w:r>
        <w:r w:rsidRPr="00F41B07">
          <w:rPr>
            <w:rStyle w:val="Hyperlink"/>
            <w:noProof/>
          </w:rPr>
          <w:t>)</w:t>
        </w:r>
        <w:r>
          <w:rPr>
            <w:noProof/>
            <w:webHidden/>
          </w:rPr>
          <w:tab/>
        </w:r>
        <w:r>
          <w:rPr>
            <w:noProof/>
            <w:webHidden/>
          </w:rPr>
          <w:fldChar w:fldCharType="begin"/>
        </w:r>
        <w:r>
          <w:rPr>
            <w:noProof/>
            <w:webHidden/>
          </w:rPr>
          <w:instrText xml:space="preserve"> PAGEREF _Toc328948786 \h </w:instrText>
        </w:r>
        <w:r>
          <w:rPr>
            <w:noProof/>
            <w:webHidden/>
          </w:rPr>
        </w:r>
      </w:ins>
      <w:r>
        <w:rPr>
          <w:noProof/>
          <w:webHidden/>
        </w:rPr>
        <w:fldChar w:fldCharType="separate"/>
      </w:r>
      <w:ins w:id="649" w:author="blake" w:date="2012-07-01T23:29:00Z">
        <w:r w:rsidR="00D62969">
          <w:rPr>
            <w:noProof/>
            <w:webHidden/>
          </w:rPr>
          <w:t>91</w:t>
        </w:r>
      </w:ins>
      <w:ins w:id="65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51" w:author="blake" w:date="2012-07-01T23:28:00Z"/>
          <w:rFonts w:asciiTheme="minorHAnsi" w:eastAsiaTheme="minorEastAsia" w:hAnsiTheme="minorHAnsi" w:cstheme="minorBidi"/>
          <w:noProof/>
          <w:sz w:val="22"/>
          <w:szCs w:val="22"/>
        </w:rPr>
      </w:pPr>
      <w:ins w:id="65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"_Toc328948787"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5.2.1</w:t>
        </w:r>
        <w:r>
          <w:rPr>
            <w:rFonts w:asciiTheme="minorHAnsi" w:eastAsiaTheme="minorEastAsia" w:hAnsiTheme="minorHAnsi" w:cstheme="minorBidi"/>
            <w:noProof/>
            <w:sz w:val="22"/>
            <w:szCs w:val="22"/>
          </w:rPr>
          <w:tab/>
        </w:r>
        <w:r w:rsidRPr="00F41B07">
          <w:rPr>
            <w:rStyle w:val="Hyperlink"/>
            <w:noProof/>
          </w:rPr>
          <w:t xml:space="preserve">Enable </w:t>
        </w:r>
        <w:r w:rsidRPr="00F41B07">
          <w:rPr>
            <w:rStyle w:val="Hyperlink"/>
            <w:rFonts w:ascii="Courier New" w:eastAsia="Calibri" w:hAnsi="Courier New"/>
            <w:noProof/>
          </w:rPr>
          <w:t>auditd</w:t>
        </w:r>
        <w:r w:rsidRPr="00F41B07">
          <w:rPr>
            <w:rStyle w:val="Hyperlink"/>
            <w:noProof/>
          </w:rPr>
          <w:t xml:space="preserve"> Service</w:t>
        </w:r>
        <w:r>
          <w:rPr>
            <w:noProof/>
            <w:webHidden/>
          </w:rPr>
          <w:tab/>
        </w:r>
        <w:r>
          <w:rPr>
            <w:noProof/>
            <w:webHidden/>
          </w:rPr>
          <w:fldChar w:fldCharType="begin"/>
        </w:r>
        <w:r>
          <w:rPr>
            <w:noProof/>
            <w:webHidden/>
          </w:rPr>
          <w:instrText xml:space="preserve"> PAGEREF _Toc328948787 \h </w:instrText>
        </w:r>
        <w:r>
          <w:rPr>
            <w:noProof/>
            <w:webHidden/>
          </w:rPr>
        </w:r>
      </w:ins>
      <w:r>
        <w:rPr>
          <w:noProof/>
          <w:webHidden/>
        </w:rPr>
        <w:fldChar w:fldCharType="separate"/>
      </w:r>
      <w:ins w:id="653" w:author="blake" w:date="2012-07-01T23:29:00Z">
        <w:r w:rsidR="00D62969">
          <w:rPr>
            <w:noProof/>
            <w:webHidden/>
          </w:rPr>
          <w:t>92</w:t>
        </w:r>
      </w:ins>
      <w:ins w:id="65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55" w:author="blake" w:date="2012-07-01T23:28:00Z"/>
          <w:rFonts w:asciiTheme="minorHAnsi" w:eastAsiaTheme="minorEastAsia" w:hAnsiTheme="minorHAnsi" w:cstheme="minorBidi"/>
          <w:noProof/>
          <w:sz w:val="22"/>
          <w:szCs w:val="22"/>
        </w:rPr>
      </w:pPr>
      <w:ins w:id="65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"_Toc328948788"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5.2.2</w:t>
        </w:r>
        <w:r>
          <w:rPr>
            <w:rFonts w:asciiTheme="minorHAnsi" w:eastAsiaTheme="minorEastAsia" w:hAnsiTheme="minorHAnsi" w:cstheme="minorBidi"/>
            <w:noProof/>
            <w:sz w:val="22"/>
            <w:szCs w:val="22"/>
          </w:rPr>
          <w:tab/>
        </w:r>
        <w:r w:rsidRPr="00F41B07">
          <w:rPr>
            <w:rStyle w:val="Hyperlink"/>
            <w:noProof/>
          </w:rPr>
          <w:t>Configure Data Retention</w:t>
        </w:r>
        <w:r>
          <w:rPr>
            <w:noProof/>
            <w:webHidden/>
          </w:rPr>
          <w:tab/>
        </w:r>
        <w:r>
          <w:rPr>
            <w:noProof/>
            <w:webHidden/>
          </w:rPr>
          <w:fldChar w:fldCharType="begin"/>
        </w:r>
        <w:r>
          <w:rPr>
            <w:noProof/>
            <w:webHidden/>
          </w:rPr>
          <w:instrText xml:space="preserve"> PAGEREF _Toc328948788 \h </w:instrText>
        </w:r>
        <w:r>
          <w:rPr>
            <w:noProof/>
            <w:webHidden/>
          </w:rPr>
        </w:r>
      </w:ins>
      <w:r>
        <w:rPr>
          <w:noProof/>
          <w:webHidden/>
        </w:rPr>
        <w:fldChar w:fldCharType="separate"/>
      </w:r>
      <w:ins w:id="657" w:author="blake" w:date="2012-07-01T23:29:00Z">
        <w:r w:rsidR="00D62969">
          <w:rPr>
            <w:noProof/>
            <w:webHidden/>
          </w:rPr>
          <w:t>92</w:t>
        </w:r>
      </w:ins>
      <w:ins w:id="65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659" w:author="blake" w:date="2012-07-01T23:28:00Z"/>
          <w:rFonts w:asciiTheme="minorHAnsi" w:eastAsiaTheme="minorEastAsia" w:hAnsiTheme="minorHAnsi" w:cstheme="minorBidi"/>
          <w:noProof/>
          <w:sz w:val="22"/>
          <w:szCs w:val="22"/>
        </w:rPr>
      </w:pPr>
      <w:ins w:id="66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"_Toc328948789"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5.2.2.1</w:t>
        </w:r>
        <w:r>
          <w:rPr>
            <w:rFonts w:asciiTheme="minorHAnsi" w:eastAsiaTheme="minorEastAsia" w:hAnsiTheme="minorHAnsi" w:cstheme="minorBidi"/>
            <w:noProof/>
            <w:sz w:val="22"/>
            <w:szCs w:val="22"/>
          </w:rPr>
          <w:tab/>
        </w:r>
        <w:r w:rsidRPr="00F41B07">
          <w:rPr>
            <w:rStyle w:val="Hyperlink"/>
            <w:noProof/>
          </w:rPr>
          <w:t>Configure Audit Log Storage Size</w:t>
        </w:r>
        <w:r>
          <w:rPr>
            <w:noProof/>
            <w:webHidden/>
          </w:rPr>
          <w:tab/>
        </w:r>
        <w:r>
          <w:rPr>
            <w:noProof/>
            <w:webHidden/>
          </w:rPr>
          <w:fldChar w:fldCharType="begin"/>
        </w:r>
        <w:r>
          <w:rPr>
            <w:noProof/>
            <w:webHidden/>
          </w:rPr>
          <w:instrText xml:space="preserve"> PAGEREF _Toc328948789 \h </w:instrText>
        </w:r>
        <w:r>
          <w:rPr>
            <w:noProof/>
            <w:webHidden/>
          </w:rPr>
        </w:r>
      </w:ins>
      <w:r>
        <w:rPr>
          <w:noProof/>
          <w:webHidden/>
        </w:rPr>
        <w:fldChar w:fldCharType="separate"/>
      </w:r>
      <w:ins w:id="661" w:author="blake" w:date="2012-07-01T23:29:00Z">
        <w:r w:rsidR="00D62969">
          <w:rPr>
            <w:noProof/>
            <w:webHidden/>
          </w:rPr>
          <w:t>92</w:t>
        </w:r>
      </w:ins>
      <w:ins w:id="66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663" w:author="blake" w:date="2012-07-01T23:28:00Z"/>
          <w:rFonts w:asciiTheme="minorHAnsi" w:eastAsiaTheme="minorEastAsia" w:hAnsiTheme="minorHAnsi" w:cstheme="minorBidi"/>
          <w:noProof/>
          <w:sz w:val="22"/>
          <w:szCs w:val="22"/>
        </w:rPr>
      </w:pPr>
      <w:ins w:id="66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"_Toc328948790"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5.2.2.2</w:t>
        </w:r>
        <w:r>
          <w:rPr>
            <w:rFonts w:asciiTheme="minorHAnsi" w:eastAsiaTheme="minorEastAsia" w:hAnsiTheme="minorHAnsi" w:cstheme="minorBidi"/>
            <w:noProof/>
            <w:sz w:val="22"/>
            <w:szCs w:val="22"/>
          </w:rPr>
          <w:tab/>
        </w:r>
        <w:r w:rsidRPr="00F41B07">
          <w:rPr>
            <w:rStyle w:val="Hyperlink"/>
            <w:noProof/>
          </w:rPr>
          <w:t>Disable System on Audit Log Full</w:t>
        </w:r>
        <w:r>
          <w:rPr>
            <w:noProof/>
            <w:webHidden/>
          </w:rPr>
          <w:tab/>
        </w:r>
        <w:r>
          <w:rPr>
            <w:noProof/>
            <w:webHidden/>
          </w:rPr>
          <w:fldChar w:fldCharType="begin"/>
        </w:r>
        <w:r>
          <w:rPr>
            <w:noProof/>
            <w:webHidden/>
          </w:rPr>
          <w:instrText xml:space="preserve"> PAGEREF _Toc328948790 \h </w:instrText>
        </w:r>
        <w:r>
          <w:rPr>
            <w:noProof/>
            <w:webHidden/>
          </w:rPr>
        </w:r>
      </w:ins>
      <w:r>
        <w:rPr>
          <w:noProof/>
          <w:webHidden/>
        </w:rPr>
        <w:fldChar w:fldCharType="separate"/>
      </w:r>
      <w:ins w:id="665" w:author="blake" w:date="2012-07-01T23:29:00Z">
        <w:r w:rsidR="00D62969">
          <w:rPr>
            <w:noProof/>
            <w:webHidden/>
          </w:rPr>
          <w:t>93</w:t>
        </w:r>
      </w:ins>
      <w:ins w:id="66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667" w:author="blake" w:date="2012-07-01T23:28:00Z"/>
          <w:rFonts w:asciiTheme="minorHAnsi" w:eastAsiaTheme="minorEastAsia" w:hAnsiTheme="minorHAnsi" w:cstheme="minorBidi"/>
          <w:noProof/>
          <w:sz w:val="22"/>
          <w:szCs w:val="22"/>
        </w:rPr>
      </w:pPr>
      <w:ins w:id="66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"_Toc328948791"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5.2.2.3</w:t>
        </w:r>
        <w:r>
          <w:rPr>
            <w:rFonts w:asciiTheme="minorHAnsi" w:eastAsiaTheme="minorEastAsia" w:hAnsiTheme="minorHAnsi" w:cstheme="minorBidi"/>
            <w:noProof/>
            <w:sz w:val="22"/>
            <w:szCs w:val="22"/>
          </w:rPr>
          <w:tab/>
        </w:r>
        <w:r w:rsidRPr="00F41B07">
          <w:rPr>
            <w:rStyle w:val="Hyperlink"/>
            <w:noProof/>
          </w:rPr>
          <w:t>Keep All Auditing Information</w:t>
        </w:r>
        <w:r>
          <w:rPr>
            <w:noProof/>
            <w:webHidden/>
          </w:rPr>
          <w:tab/>
        </w:r>
        <w:r>
          <w:rPr>
            <w:noProof/>
            <w:webHidden/>
          </w:rPr>
          <w:fldChar w:fldCharType="begin"/>
        </w:r>
        <w:r>
          <w:rPr>
            <w:noProof/>
            <w:webHidden/>
          </w:rPr>
          <w:instrText xml:space="preserve"> PAGEREF _Toc328948791 \h </w:instrText>
        </w:r>
        <w:r>
          <w:rPr>
            <w:noProof/>
            <w:webHidden/>
          </w:rPr>
        </w:r>
      </w:ins>
      <w:r>
        <w:rPr>
          <w:noProof/>
          <w:webHidden/>
        </w:rPr>
        <w:fldChar w:fldCharType="separate"/>
      </w:r>
      <w:ins w:id="669" w:author="blake" w:date="2012-07-01T23:29:00Z">
        <w:r w:rsidR="00D62969">
          <w:rPr>
            <w:noProof/>
            <w:webHidden/>
          </w:rPr>
          <w:t>94</w:t>
        </w:r>
      </w:ins>
      <w:ins w:id="67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71" w:author="blake" w:date="2012-07-01T23:28:00Z"/>
          <w:rFonts w:asciiTheme="minorHAnsi" w:eastAsiaTheme="minorEastAsia" w:hAnsiTheme="minorHAnsi" w:cstheme="minorBidi"/>
          <w:noProof/>
          <w:sz w:val="22"/>
          <w:szCs w:val="22"/>
        </w:rPr>
      </w:pPr>
      <w:ins w:id="67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"_Toc328948792"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5.2.3</w:t>
        </w:r>
        <w:r>
          <w:rPr>
            <w:rFonts w:asciiTheme="minorHAnsi" w:eastAsiaTheme="minorEastAsia" w:hAnsiTheme="minorHAnsi" w:cstheme="minorBidi"/>
            <w:noProof/>
            <w:sz w:val="22"/>
            <w:szCs w:val="22"/>
          </w:rPr>
          <w:tab/>
        </w:r>
        <w:r w:rsidRPr="00F41B07">
          <w:rPr>
            <w:rStyle w:val="Hyperlink"/>
            <w:noProof/>
          </w:rPr>
          <w:t xml:space="preserve">Enable Auditing for Processes That Start Prior to </w:t>
        </w:r>
        <w:r w:rsidRPr="00F41B07">
          <w:rPr>
            <w:rStyle w:val="Hyperlink"/>
            <w:rFonts w:ascii="Courier New" w:eastAsia="Calibri" w:hAnsi="Courier New"/>
            <w:noProof/>
          </w:rPr>
          <w:t>auditd</w:t>
        </w:r>
        <w:r>
          <w:rPr>
            <w:noProof/>
            <w:webHidden/>
          </w:rPr>
          <w:tab/>
        </w:r>
        <w:r>
          <w:rPr>
            <w:noProof/>
            <w:webHidden/>
          </w:rPr>
          <w:fldChar w:fldCharType="begin"/>
        </w:r>
        <w:r>
          <w:rPr>
            <w:noProof/>
            <w:webHidden/>
          </w:rPr>
          <w:instrText xml:space="preserve"> PAGEREF _Toc328948792 \h </w:instrText>
        </w:r>
        <w:r>
          <w:rPr>
            <w:noProof/>
            <w:webHidden/>
          </w:rPr>
        </w:r>
      </w:ins>
      <w:r>
        <w:rPr>
          <w:noProof/>
          <w:webHidden/>
        </w:rPr>
        <w:fldChar w:fldCharType="separate"/>
      </w:r>
      <w:ins w:id="673" w:author="blake" w:date="2012-07-01T23:29:00Z">
        <w:r w:rsidR="00D62969">
          <w:rPr>
            <w:noProof/>
            <w:webHidden/>
          </w:rPr>
          <w:t>94</w:t>
        </w:r>
      </w:ins>
      <w:ins w:id="67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75" w:author="blake" w:date="2012-07-01T23:28:00Z"/>
          <w:rFonts w:asciiTheme="minorHAnsi" w:eastAsiaTheme="minorEastAsia" w:hAnsiTheme="minorHAnsi" w:cstheme="minorBidi"/>
          <w:noProof/>
          <w:sz w:val="22"/>
          <w:szCs w:val="22"/>
        </w:rPr>
      </w:pPr>
      <w:ins w:id="67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"_Toc328948793"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5.2.4</w:t>
        </w:r>
        <w:r>
          <w:rPr>
            <w:rFonts w:asciiTheme="minorHAnsi" w:eastAsiaTheme="minorEastAsia" w:hAnsiTheme="minorHAnsi" w:cstheme="minorBidi"/>
            <w:noProof/>
            <w:sz w:val="22"/>
            <w:szCs w:val="22"/>
          </w:rPr>
          <w:tab/>
        </w:r>
        <w:r w:rsidRPr="00F41B07">
          <w:rPr>
            <w:rStyle w:val="Hyperlink"/>
            <w:noProof/>
          </w:rPr>
          <w:t>Record Events That Modify Date and Time Information</w:t>
        </w:r>
        <w:r>
          <w:rPr>
            <w:noProof/>
            <w:webHidden/>
          </w:rPr>
          <w:tab/>
        </w:r>
        <w:r>
          <w:rPr>
            <w:noProof/>
            <w:webHidden/>
          </w:rPr>
          <w:fldChar w:fldCharType="begin"/>
        </w:r>
        <w:r>
          <w:rPr>
            <w:noProof/>
            <w:webHidden/>
          </w:rPr>
          <w:instrText xml:space="preserve"> PAGEREF _Toc328948793 \h </w:instrText>
        </w:r>
        <w:r>
          <w:rPr>
            <w:noProof/>
            <w:webHidden/>
          </w:rPr>
        </w:r>
      </w:ins>
      <w:r>
        <w:rPr>
          <w:noProof/>
          <w:webHidden/>
        </w:rPr>
        <w:fldChar w:fldCharType="separate"/>
      </w:r>
      <w:ins w:id="677" w:author="blake" w:date="2012-07-01T23:29:00Z">
        <w:r w:rsidR="00D62969">
          <w:rPr>
            <w:noProof/>
            <w:webHidden/>
          </w:rPr>
          <w:t>95</w:t>
        </w:r>
      </w:ins>
      <w:ins w:id="67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79" w:author="blake" w:date="2012-07-01T23:28:00Z"/>
          <w:rFonts w:asciiTheme="minorHAnsi" w:eastAsiaTheme="minorEastAsia" w:hAnsiTheme="minorHAnsi" w:cstheme="minorBidi"/>
          <w:noProof/>
          <w:sz w:val="22"/>
          <w:szCs w:val="22"/>
        </w:rPr>
      </w:pPr>
      <w:ins w:id="68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"_Toc328948794"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5.2.5</w:t>
        </w:r>
        <w:r>
          <w:rPr>
            <w:rFonts w:asciiTheme="minorHAnsi" w:eastAsiaTheme="minorEastAsia" w:hAnsiTheme="minorHAnsi" w:cstheme="minorBidi"/>
            <w:noProof/>
            <w:sz w:val="22"/>
            <w:szCs w:val="22"/>
          </w:rPr>
          <w:tab/>
        </w:r>
        <w:r w:rsidRPr="00F41B07">
          <w:rPr>
            <w:rStyle w:val="Hyperlink"/>
            <w:noProof/>
          </w:rPr>
          <w:t>Record Events That Modify User/Group Information</w:t>
        </w:r>
        <w:r>
          <w:rPr>
            <w:noProof/>
            <w:webHidden/>
          </w:rPr>
          <w:tab/>
        </w:r>
        <w:r>
          <w:rPr>
            <w:noProof/>
            <w:webHidden/>
          </w:rPr>
          <w:fldChar w:fldCharType="begin"/>
        </w:r>
        <w:r>
          <w:rPr>
            <w:noProof/>
            <w:webHidden/>
          </w:rPr>
          <w:instrText xml:space="preserve"> PAGEREF _Toc328948794 \h </w:instrText>
        </w:r>
        <w:r>
          <w:rPr>
            <w:noProof/>
            <w:webHidden/>
          </w:rPr>
        </w:r>
      </w:ins>
      <w:r>
        <w:rPr>
          <w:noProof/>
          <w:webHidden/>
        </w:rPr>
        <w:fldChar w:fldCharType="separate"/>
      </w:r>
      <w:ins w:id="681" w:author="blake" w:date="2012-07-01T23:29:00Z">
        <w:r w:rsidR="00D62969">
          <w:rPr>
            <w:noProof/>
            <w:webHidden/>
          </w:rPr>
          <w:t>96</w:t>
        </w:r>
      </w:ins>
      <w:ins w:id="68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83" w:author="blake" w:date="2012-07-01T23:28:00Z"/>
          <w:rFonts w:asciiTheme="minorHAnsi" w:eastAsiaTheme="minorEastAsia" w:hAnsiTheme="minorHAnsi" w:cstheme="minorBidi"/>
          <w:noProof/>
          <w:sz w:val="22"/>
          <w:szCs w:val="22"/>
        </w:rPr>
      </w:pPr>
      <w:ins w:id="68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"_Toc328948795"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5.2.6</w:t>
        </w:r>
        <w:r>
          <w:rPr>
            <w:rFonts w:asciiTheme="minorHAnsi" w:eastAsiaTheme="minorEastAsia" w:hAnsiTheme="minorHAnsi" w:cstheme="minorBidi"/>
            <w:noProof/>
            <w:sz w:val="22"/>
            <w:szCs w:val="22"/>
          </w:rPr>
          <w:tab/>
        </w:r>
        <w:r w:rsidRPr="00F41B07">
          <w:rPr>
            <w:rStyle w:val="Hyperlink"/>
            <w:noProof/>
          </w:rPr>
          <w:t>Record Events That Modify the System’s Network Environment</w:t>
        </w:r>
        <w:r>
          <w:rPr>
            <w:noProof/>
            <w:webHidden/>
          </w:rPr>
          <w:tab/>
        </w:r>
        <w:r>
          <w:rPr>
            <w:noProof/>
            <w:webHidden/>
          </w:rPr>
          <w:fldChar w:fldCharType="begin"/>
        </w:r>
        <w:r>
          <w:rPr>
            <w:noProof/>
            <w:webHidden/>
          </w:rPr>
          <w:instrText xml:space="preserve"> PAGEREF _Toc328948795 \h </w:instrText>
        </w:r>
        <w:r>
          <w:rPr>
            <w:noProof/>
            <w:webHidden/>
          </w:rPr>
        </w:r>
      </w:ins>
      <w:r>
        <w:rPr>
          <w:noProof/>
          <w:webHidden/>
        </w:rPr>
        <w:fldChar w:fldCharType="separate"/>
      </w:r>
      <w:ins w:id="685" w:author="blake" w:date="2012-07-01T23:29:00Z">
        <w:r w:rsidR="00D62969">
          <w:rPr>
            <w:noProof/>
            <w:webHidden/>
          </w:rPr>
          <w:t>97</w:t>
        </w:r>
      </w:ins>
      <w:ins w:id="68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87" w:author="blake" w:date="2012-07-01T23:28:00Z"/>
          <w:rFonts w:asciiTheme="minorHAnsi" w:eastAsiaTheme="minorEastAsia" w:hAnsiTheme="minorHAnsi" w:cstheme="minorBidi"/>
          <w:noProof/>
          <w:sz w:val="22"/>
          <w:szCs w:val="22"/>
        </w:rPr>
      </w:pPr>
      <w:ins w:id="68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"_Toc328948796"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5.2.7</w:t>
        </w:r>
        <w:r>
          <w:rPr>
            <w:rFonts w:asciiTheme="minorHAnsi" w:eastAsiaTheme="minorEastAsia" w:hAnsiTheme="minorHAnsi" w:cstheme="minorBidi"/>
            <w:noProof/>
            <w:sz w:val="22"/>
            <w:szCs w:val="22"/>
          </w:rPr>
          <w:tab/>
        </w:r>
        <w:r w:rsidRPr="00F41B07">
          <w:rPr>
            <w:rStyle w:val="Hyperlink"/>
            <w:noProof/>
          </w:rPr>
          <w:t>Record Events That Modify the System’s Mandatory Access Controls</w:t>
        </w:r>
        <w:r>
          <w:rPr>
            <w:noProof/>
            <w:webHidden/>
          </w:rPr>
          <w:tab/>
        </w:r>
        <w:r>
          <w:rPr>
            <w:noProof/>
            <w:webHidden/>
          </w:rPr>
          <w:fldChar w:fldCharType="begin"/>
        </w:r>
        <w:r>
          <w:rPr>
            <w:noProof/>
            <w:webHidden/>
          </w:rPr>
          <w:instrText xml:space="preserve"> PAGEREF _Toc328948796 \h </w:instrText>
        </w:r>
        <w:r>
          <w:rPr>
            <w:noProof/>
            <w:webHidden/>
          </w:rPr>
        </w:r>
      </w:ins>
      <w:r>
        <w:rPr>
          <w:noProof/>
          <w:webHidden/>
        </w:rPr>
        <w:fldChar w:fldCharType="separate"/>
      </w:r>
      <w:ins w:id="689" w:author="blake" w:date="2012-07-01T23:29:00Z">
        <w:r w:rsidR="00D62969">
          <w:rPr>
            <w:noProof/>
            <w:webHidden/>
          </w:rPr>
          <w:t>98</w:t>
        </w:r>
      </w:ins>
      <w:ins w:id="69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91" w:author="blake" w:date="2012-07-01T23:28:00Z"/>
          <w:rFonts w:asciiTheme="minorHAnsi" w:eastAsiaTheme="minorEastAsia" w:hAnsiTheme="minorHAnsi" w:cstheme="minorBidi"/>
          <w:noProof/>
          <w:sz w:val="22"/>
          <w:szCs w:val="22"/>
        </w:rPr>
      </w:pPr>
      <w:ins w:id="69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"_Toc328948797"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5.2.8</w:t>
        </w:r>
        <w:r>
          <w:rPr>
            <w:rFonts w:asciiTheme="minorHAnsi" w:eastAsiaTheme="minorEastAsia" w:hAnsiTheme="minorHAnsi" w:cstheme="minorBidi"/>
            <w:noProof/>
            <w:sz w:val="22"/>
            <w:szCs w:val="22"/>
          </w:rPr>
          <w:tab/>
        </w:r>
        <w:r w:rsidRPr="00F41B07">
          <w:rPr>
            <w:rStyle w:val="Hyperlink"/>
            <w:noProof/>
          </w:rPr>
          <w:t>Collect Login and Logout Events</w:t>
        </w:r>
        <w:r>
          <w:rPr>
            <w:noProof/>
            <w:webHidden/>
          </w:rPr>
          <w:tab/>
        </w:r>
        <w:r>
          <w:rPr>
            <w:noProof/>
            <w:webHidden/>
          </w:rPr>
          <w:fldChar w:fldCharType="begin"/>
        </w:r>
        <w:r>
          <w:rPr>
            <w:noProof/>
            <w:webHidden/>
          </w:rPr>
          <w:instrText xml:space="preserve"> PAGEREF _Toc328948797 \h </w:instrText>
        </w:r>
        <w:r>
          <w:rPr>
            <w:noProof/>
            <w:webHidden/>
          </w:rPr>
        </w:r>
      </w:ins>
      <w:r>
        <w:rPr>
          <w:noProof/>
          <w:webHidden/>
        </w:rPr>
        <w:fldChar w:fldCharType="separate"/>
      </w:r>
      <w:ins w:id="693" w:author="blake" w:date="2012-07-01T23:29:00Z">
        <w:r w:rsidR="00D62969">
          <w:rPr>
            <w:noProof/>
            <w:webHidden/>
          </w:rPr>
          <w:t>99</w:t>
        </w:r>
      </w:ins>
      <w:ins w:id="69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695" w:author="blake" w:date="2012-07-01T23:28:00Z"/>
          <w:rFonts w:asciiTheme="minorHAnsi" w:eastAsiaTheme="minorEastAsia" w:hAnsiTheme="minorHAnsi" w:cstheme="minorBidi"/>
          <w:noProof/>
          <w:sz w:val="22"/>
          <w:szCs w:val="22"/>
        </w:rPr>
      </w:pPr>
      <w:ins w:id="69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"_Toc328948798"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5.2.9</w:t>
        </w:r>
        <w:r>
          <w:rPr>
            <w:rFonts w:asciiTheme="minorHAnsi" w:eastAsiaTheme="minorEastAsia" w:hAnsiTheme="minorHAnsi" w:cstheme="minorBidi"/>
            <w:noProof/>
            <w:sz w:val="22"/>
            <w:szCs w:val="22"/>
          </w:rPr>
          <w:tab/>
        </w:r>
        <w:r w:rsidRPr="00F41B07">
          <w:rPr>
            <w:rStyle w:val="Hyperlink"/>
            <w:noProof/>
          </w:rPr>
          <w:t>Collect Session Initiation Information</w:t>
        </w:r>
        <w:r>
          <w:rPr>
            <w:noProof/>
            <w:webHidden/>
          </w:rPr>
          <w:tab/>
        </w:r>
        <w:r>
          <w:rPr>
            <w:noProof/>
            <w:webHidden/>
          </w:rPr>
          <w:fldChar w:fldCharType="begin"/>
        </w:r>
        <w:r>
          <w:rPr>
            <w:noProof/>
            <w:webHidden/>
          </w:rPr>
          <w:instrText xml:space="preserve"> PAGEREF _Toc328948798 \h </w:instrText>
        </w:r>
        <w:r>
          <w:rPr>
            <w:noProof/>
            <w:webHidden/>
          </w:rPr>
        </w:r>
      </w:ins>
      <w:r>
        <w:rPr>
          <w:noProof/>
          <w:webHidden/>
        </w:rPr>
        <w:fldChar w:fldCharType="separate"/>
      </w:r>
      <w:ins w:id="697" w:author="blake" w:date="2012-07-01T23:29:00Z">
        <w:r w:rsidR="00D62969">
          <w:rPr>
            <w:noProof/>
            <w:webHidden/>
          </w:rPr>
          <w:t>100</w:t>
        </w:r>
      </w:ins>
      <w:ins w:id="69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699" w:author="blake" w:date="2012-07-01T23:28:00Z"/>
          <w:rFonts w:asciiTheme="minorHAnsi" w:eastAsiaTheme="minorEastAsia" w:hAnsiTheme="minorHAnsi" w:cstheme="minorBidi"/>
          <w:noProof/>
          <w:sz w:val="22"/>
          <w:szCs w:val="22"/>
        </w:rPr>
      </w:pPr>
      <w:ins w:id="70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"_Toc328948799"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5.2.10</w:t>
        </w:r>
        <w:r>
          <w:rPr>
            <w:rFonts w:asciiTheme="minorHAnsi" w:eastAsiaTheme="minorEastAsia" w:hAnsiTheme="minorHAnsi" w:cstheme="minorBidi"/>
            <w:noProof/>
            <w:sz w:val="22"/>
            <w:szCs w:val="22"/>
          </w:rPr>
          <w:tab/>
        </w:r>
        <w:r w:rsidRPr="00F41B07">
          <w:rPr>
            <w:rStyle w:val="Hyperlink"/>
            <w:noProof/>
          </w:rPr>
          <w:t>Collect Discretionary Access Control Permission Modification Events</w:t>
        </w:r>
        <w:r>
          <w:rPr>
            <w:noProof/>
            <w:webHidden/>
          </w:rPr>
          <w:tab/>
        </w:r>
        <w:r>
          <w:rPr>
            <w:noProof/>
            <w:webHidden/>
          </w:rPr>
          <w:fldChar w:fldCharType="begin"/>
        </w:r>
        <w:r>
          <w:rPr>
            <w:noProof/>
            <w:webHidden/>
          </w:rPr>
          <w:instrText xml:space="preserve"> PAGEREF _Toc328948799 \h </w:instrText>
        </w:r>
        <w:r>
          <w:rPr>
            <w:noProof/>
            <w:webHidden/>
          </w:rPr>
        </w:r>
      </w:ins>
      <w:r>
        <w:rPr>
          <w:noProof/>
          <w:webHidden/>
        </w:rPr>
        <w:fldChar w:fldCharType="separate"/>
      </w:r>
      <w:ins w:id="701" w:author="blake" w:date="2012-07-01T23:29:00Z">
        <w:r w:rsidR="00D62969">
          <w:rPr>
            <w:noProof/>
            <w:webHidden/>
          </w:rPr>
          <w:t>101</w:t>
        </w:r>
      </w:ins>
      <w:ins w:id="70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703" w:author="blake" w:date="2012-07-01T23:28:00Z"/>
          <w:rFonts w:asciiTheme="minorHAnsi" w:eastAsiaTheme="minorEastAsia" w:hAnsiTheme="minorHAnsi" w:cstheme="minorBidi"/>
          <w:noProof/>
          <w:sz w:val="22"/>
          <w:szCs w:val="22"/>
        </w:rPr>
      </w:pPr>
      <w:ins w:id="70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"_Toc328948800"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5.2.11</w:t>
        </w:r>
        <w:r>
          <w:rPr>
            <w:rFonts w:asciiTheme="minorHAnsi" w:eastAsiaTheme="minorEastAsia" w:hAnsiTheme="minorHAnsi" w:cstheme="minorBidi"/>
            <w:noProof/>
            <w:sz w:val="22"/>
            <w:szCs w:val="22"/>
          </w:rPr>
          <w:tab/>
        </w:r>
        <w:r w:rsidRPr="00F41B07">
          <w:rPr>
            <w:rStyle w:val="Hyperlink"/>
            <w:noProof/>
          </w:rPr>
          <w:t>Collect Unsuccessful Unauthorized Access Attempts to Files</w:t>
        </w:r>
        <w:r>
          <w:rPr>
            <w:noProof/>
            <w:webHidden/>
          </w:rPr>
          <w:tab/>
        </w:r>
        <w:r>
          <w:rPr>
            <w:noProof/>
            <w:webHidden/>
          </w:rPr>
          <w:fldChar w:fldCharType="begin"/>
        </w:r>
        <w:r>
          <w:rPr>
            <w:noProof/>
            <w:webHidden/>
          </w:rPr>
          <w:instrText xml:space="preserve"> PAGEREF _Toc328948800 \h </w:instrText>
        </w:r>
        <w:r>
          <w:rPr>
            <w:noProof/>
            <w:webHidden/>
          </w:rPr>
        </w:r>
      </w:ins>
      <w:r>
        <w:rPr>
          <w:noProof/>
          <w:webHidden/>
        </w:rPr>
        <w:fldChar w:fldCharType="separate"/>
      </w:r>
      <w:ins w:id="705" w:author="blake" w:date="2012-07-01T23:29:00Z">
        <w:r w:rsidR="00D62969">
          <w:rPr>
            <w:noProof/>
            <w:webHidden/>
          </w:rPr>
          <w:t>102</w:t>
        </w:r>
      </w:ins>
      <w:ins w:id="70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707" w:author="blake" w:date="2012-07-01T23:28:00Z"/>
          <w:rFonts w:asciiTheme="minorHAnsi" w:eastAsiaTheme="minorEastAsia" w:hAnsiTheme="minorHAnsi" w:cstheme="minorBidi"/>
          <w:noProof/>
          <w:sz w:val="22"/>
          <w:szCs w:val="22"/>
        </w:rPr>
      </w:pPr>
      <w:ins w:id="70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"_Toc328948801"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5.2.12</w:t>
        </w:r>
        <w:r>
          <w:rPr>
            <w:rFonts w:asciiTheme="minorHAnsi" w:eastAsiaTheme="minorEastAsia" w:hAnsiTheme="minorHAnsi" w:cstheme="minorBidi"/>
            <w:noProof/>
            <w:sz w:val="22"/>
            <w:szCs w:val="22"/>
          </w:rPr>
          <w:tab/>
        </w:r>
        <w:r w:rsidRPr="00F41B07">
          <w:rPr>
            <w:rStyle w:val="Hyperlink"/>
            <w:noProof/>
          </w:rPr>
          <w:t>Collect Use of Privileged Commands</w:t>
        </w:r>
        <w:r>
          <w:rPr>
            <w:noProof/>
            <w:webHidden/>
          </w:rPr>
          <w:tab/>
        </w:r>
        <w:r>
          <w:rPr>
            <w:noProof/>
            <w:webHidden/>
          </w:rPr>
          <w:fldChar w:fldCharType="begin"/>
        </w:r>
        <w:r>
          <w:rPr>
            <w:noProof/>
            <w:webHidden/>
          </w:rPr>
          <w:instrText xml:space="preserve"> PAGEREF _Toc328948801 \h </w:instrText>
        </w:r>
        <w:r>
          <w:rPr>
            <w:noProof/>
            <w:webHidden/>
          </w:rPr>
        </w:r>
      </w:ins>
      <w:r>
        <w:rPr>
          <w:noProof/>
          <w:webHidden/>
        </w:rPr>
        <w:fldChar w:fldCharType="separate"/>
      </w:r>
      <w:ins w:id="709" w:author="blake" w:date="2012-07-01T23:29:00Z">
        <w:r w:rsidR="00D62969">
          <w:rPr>
            <w:noProof/>
            <w:webHidden/>
          </w:rPr>
          <w:t>104</w:t>
        </w:r>
      </w:ins>
      <w:ins w:id="71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711" w:author="blake" w:date="2012-07-01T23:28:00Z"/>
          <w:rFonts w:asciiTheme="minorHAnsi" w:eastAsiaTheme="minorEastAsia" w:hAnsiTheme="minorHAnsi" w:cstheme="minorBidi"/>
          <w:noProof/>
          <w:sz w:val="22"/>
          <w:szCs w:val="22"/>
        </w:rPr>
      </w:pPr>
      <w:ins w:id="71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"_Toc328948802"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5.2.13</w:t>
        </w:r>
        <w:r>
          <w:rPr>
            <w:rFonts w:asciiTheme="minorHAnsi" w:eastAsiaTheme="minorEastAsia" w:hAnsiTheme="minorHAnsi" w:cstheme="minorBidi"/>
            <w:noProof/>
            <w:sz w:val="22"/>
            <w:szCs w:val="22"/>
          </w:rPr>
          <w:tab/>
        </w:r>
        <w:r w:rsidRPr="00F41B07">
          <w:rPr>
            <w:rStyle w:val="Hyperlink"/>
            <w:noProof/>
          </w:rPr>
          <w:t>Collect Successful File System Mounts</w:t>
        </w:r>
        <w:r>
          <w:rPr>
            <w:noProof/>
            <w:webHidden/>
          </w:rPr>
          <w:tab/>
        </w:r>
        <w:r>
          <w:rPr>
            <w:noProof/>
            <w:webHidden/>
          </w:rPr>
          <w:fldChar w:fldCharType="begin"/>
        </w:r>
        <w:r>
          <w:rPr>
            <w:noProof/>
            <w:webHidden/>
          </w:rPr>
          <w:instrText xml:space="preserve"> PAGEREF _Toc328948802 \h </w:instrText>
        </w:r>
        <w:r>
          <w:rPr>
            <w:noProof/>
            <w:webHidden/>
          </w:rPr>
        </w:r>
      </w:ins>
      <w:r>
        <w:rPr>
          <w:noProof/>
          <w:webHidden/>
        </w:rPr>
        <w:fldChar w:fldCharType="separate"/>
      </w:r>
      <w:ins w:id="713" w:author="blake" w:date="2012-07-01T23:29:00Z">
        <w:r w:rsidR="00D62969">
          <w:rPr>
            <w:noProof/>
            <w:webHidden/>
          </w:rPr>
          <w:t>105</w:t>
        </w:r>
      </w:ins>
      <w:ins w:id="71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715" w:author="blake" w:date="2012-07-01T23:28:00Z"/>
          <w:rFonts w:asciiTheme="minorHAnsi" w:eastAsiaTheme="minorEastAsia" w:hAnsiTheme="minorHAnsi" w:cstheme="minorBidi"/>
          <w:noProof/>
          <w:sz w:val="22"/>
          <w:szCs w:val="22"/>
        </w:rPr>
      </w:pPr>
      <w:ins w:id="71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"_Toc328948803"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5.2.14</w:t>
        </w:r>
        <w:r>
          <w:rPr>
            <w:rFonts w:asciiTheme="minorHAnsi" w:eastAsiaTheme="minorEastAsia" w:hAnsiTheme="minorHAnsi" w:cstheme="minorBidi"/>
            <w:noProof/>
            <w:sz w:val="22"/>
            <w:szCs w:val="22"/>
          </w:rPr>
          <w:tab/>
        </w:r>
        <w:r w:rsidRPr="00F41B07">
          <w:rPr>
            <w:rStyle w:val="Hyperlink"/>
            <w:noProof/>
          </w:rPr>
          <w:t>Collect File Deletion Events by User</w:t>
        </w:r>
        <w:r>
          <w:rPr>
            <w:noProof/>
            <w:webHidden/>
          </w:rPr>
          <w:tab/>
        </w:r>
        <w:r>
          <w:rPr>
            <w:noProof/>
            <w:webHidden/>
          </w:rPr>
          <w:fldChar w:fldCharType="begin"/>
        </w:r>
        <w:r>
          <w:rPr>
            <w:noProof/>
            <w:webHidden/>
          </w:rPr>
          <w:instrText xml:space="preserve"> PAGEREF _Toc328948803 \h </w:instrText>
        </w:r>
        <w:r>
          <w:rPr>
            <w:noProof/>
            <w:webHidden/>
          </w:rPr>
        </w:r>
      </w:ins>
      <w:r>
        <w:rPr>
          <w:noProof/>
          <w:webHidden/>
        </w:rPr>
        <w:fldChar w:fldCharType="separate"/>
      </w:r>
      <w:ins w:id="717" w:author="blake" w:date="2012-07-01T23:29:00Z">
        <w:r w:rsidR="00D62969">
          <w:rPr>
            <w:noProof/>
            <w:webHidden/>
          </w:rPr>
          <w:t>106</w:t>
        </w:r>
      </w:ins>
      <w:ins w:id="71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719" w:author="blake" w:date="2012-07-01T23:28:00Z"/>
          <w:rFonts w:asciiTheme="minorHAnsi" w:eastAsiaTheme="minorEastAsia" w:hAnsiTheme="minorHAnsi" w:cstheme="minorBidi"/>
          <w:noProof/>
          <w:sz w:val="22"/>
          <w:szCs w:val="22"/>
        </w:rPr>
      </w:pPr>
      <w:ins w:id="72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"_Toc328948804"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5.2.15</w:t>
        </w:r>
        <w:r>
          <w:rPr>
            <w:rFonts w:asciiTheme="minorHAnsi" w:eastAsiaTheme="minorEastAsia" w:hAnsiTheme="minorHAnsi" w:cstheme="minorBidi"/>
            <w:noProof/>
            <w:sz w:val="22"/>
            <w:szCs w:val="22"/>
          </w:rPr>
          <w:tab/>
        </w:r>
        <w:r w:rsidRPr="00F41B07">
          <w:rPr>
            <w:rStyle w:val="Hyperlink"/>
            <w:noProof/>
          </w:rPr>
          <w:t>Collect Changes to System Administration Scope (</w:t>
        </w:r>
        <w:r w:rsidRPr="00F41B07">
          <w:rPr>
            <w:rStyle w:val="Hyperlink"/>
            <w:rFonts w:ascii="Courier New" w:eastAsia="Calibri" w:hAnsi="Courier New"/>
            <w:noProof/>
          </w:rPr>
          <w:t>sudoers</w:t>
        </w:r>
        <w:r w:rsidRPr="00F41B07">
          <w:rPr>
            <w:rStyle w:val="Hyperlink"/>
            <w:noProof/>
          </w:rPr>
          <w:t>)</w:t>
        </w:r>
        <w:r>
          <w:rPr>
            <w:noProof/>
            <w:webHidden/>
          </w:rPr>
          <w:tab/>
        </w:r>
        <w:r>
          <w:rPr>
            <w:noProof/>
            <w:webHidden/>
          </w:rPr>
          <w:fldChar w:fldCharType="begin"/>
        </w:r>
        <w:r>
          <w:rPr>
            <w:noProof/>
            <w:webHidden/>
          </w:rPr>
          <w:instrText xml:space="preserve"> PAGEREF _Toc328948804 \h </w:instrText>
        </w:r>
        <w:r>
          <w:rPr>
            <w:noProof/>
            <w:webHidden/>
          </w:rPr>
        </w:r>
      </w:ins>
      <w:r>
        <w:rPr>
          <w:noProof/>
          <w:webHidden/>
        </w:rPr>
        <w:fldChar w:fldCharType="separate"/>
      </w:r>
      <w:ins w:id="721" w:author="blake" w:date="2012-07-01T23:29:00Z">
        <w:r w:rsidR="00D62969">
          <w:rPr>
            <w:noProof/>
            <w:webHidden/>
          </w:rPr>
          <w:t>108</w:t>
        </w:r>
      </w:ins>
      <w:ins w:id="72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723" w:author="blake" w:date="2012-07-01T23:28:00Z"/>
          <w:rFonts w:asciiTheme="minorHAnsi" w:eastAsiaTheme="minorEastAsia" w:hAnsiTheme="minorHAnsi" w:cstheme="minorBidi"/>
          <w:noProof/>
          <w:sz w:val="22"/>
          <w:szCs w:val="22"/>
        </w:rPr>
      </w:pPr>
      <w:ins w:id="72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"_Toc328948805"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5.2.16</w:t>
        </w:r>
        <w:r>
          <w:rPr>
            <w:rFonts w:asciiTheme="minorHAnsi" w:eastAsiaTheme="minorEastAsia" w:hAnsiTheme="minorHAnsi" w:cstheme="minorBidi"/>
            <w:noProof/>
            <w:sz w:val="22"/>
            <w:szCs w:val="22"/>
          </w:rPr>
          <w:tab/>
        </w:r>
        <w:r w:rsidRPr="00F41B07">
          <w:rPr>
            <w:rStyle w:val="Hyperlink"/>
            <w:noProof/>
          </w:rPr>
          <w:t>Collect System Administrator Actions (</w:t>
        </w:r>
        <w:r w:rsidRPr="00F41B07">
          <w:rPr>
            <w:rStyle w:val="Hyperlink"/>
            <w:rFonts w:ascii="Courier New" w:eastAsia="Calibri" w:hAnsi="Courier New"/>
            <w:noProof/>
          </w:rPr>
          <w:t>sudolog</w:t>
        </w:r>
        <w:r w:rsidRPr="00F41B07">
          <w:rPr>
            <w:rStyle w:val="Hyperlink"/>
            <w:noProof/>
          </w:rPr>
          <w:t>)</w:t>
        </w:r>
        <w:r>
          <w:rPr>
            <w:noProof/>
            <w:webHidden/>
          </w:rPr>
          <w:tab/>
        </w:r>
        <w:r>
          <w:rPr>
            <w:noProof/>
            <w:webHidden/>
          </w:rPr>
          <w:fldChar w:fldCharType="begin"/>
        </w:r>
        <w:r>
          <w:rPr>
            <w:noProof/>
            <w:webHidden/>
          </w:rPr>
          <w:instrText xml:space="preserve"> PAGEREF _Toc328948805 \h </w:instrText>
        </w:r>
        <w:r>
          <w:rPr>
            <w:noProof/>
            <w:webHidden/>
          </w:rPr>
        </w:r>
      </w:ins>
      <w:r>
        <w:rPr>
          <w:noProof/>
          <w:webHidden/>
        </w:rPr>
        <w:fldChar w:fldCharType="separate"/>
      </w:r>
      <w:ins w:id="725" w:author="blake" w:date="2012-07-01T23:29:00Z">
        <w:r w:rsidR="00D62969">
          <w:rPr>
            <w:noProof/>
            <w:webHidden/>
          </w:rPr>
          <w:t>108</w:t>
        </w:r>
      </w:ins>
      <w:ins w:id="72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727" w:author="blake" w:date="2012-07-01T23:28:00Z"/>
          <w:rFonts w:asciiTheme="minorHAnsi" w:eastAsiaTheme="minorEastAsia" w:hAnsiTheme="minorHAnsi" w:cstheme="minorBidi"/>
          <w:noProof/>
          <w:sz w:val="22"/>
          <w:szCs w:val="22"/>
        </w:rPr>
      </w:pPr>
      <w:ins w:id="72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"_Toc328948806"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5.2.17</w:t>
        </w:r>
        <w:r>
          <w:rPr>
            <w:rFonts w:asciiTheme="minorHAnsi" w:eastAsiaTheme="minorEastAsia" w:hAnsiTheme="minorHAnsi" w:cstheme="minorBidi"/>
            <w:noProof/>
            <w:sz w:val="22"/>
            <w:szCs w:val="22"/>
          </w:rPr>
          <w:tab/>
        </w:r>
        <w:r w:rsidRPr="00F41B07">
          <w:rPr>
            <w:rStyle w:val="Hyperlink"/>
            <w:noProof/>
          </w:rPr>
          <w:t>Collect Kernel Module Loading and Unloading</w:t>
        </w:r>
        <w:r>
          <w:rPr>
            <w:noProof/>
            <w:webHidden/>
          </w:rPr>
          <w:tab/>
        </w:r>
        <w:r>
          <w:rPr>
            <w:noProof/>
            <w:webHidden/>
          </w:rPr>
          <w:fldChar w:fldCharType="begin"/>
        </w:r>
        <w:r>
          <w:rPr>
            <w:noProof/>
            <w:webHidden/>
          </w:rPr>
          <w:instrText xml:space="preserve"> PAGEREF _Toc328948806 \h </w:instrText>
        </w:r>
        <w:r>
          <w:rPr>
            <w:noProof/>
            <w:webHidden/>
          </w:rPr>
        </w:r>
      </w:ins>
      <w:r>
        <w:rPr>
          <w:noProof/>
          <w:webHidden/>
        </w:rPr>
        <w:fldChar w:fldCharType="separate"/>
      </w:r>
      <w:ins w:id="729" w:author="blake" w:date="2012-07-01T23:29:00Z">
        <w:r w:rsidR="00D62969">
          <w:rPr>
            <w:noProof/>
            <w:webHidden/>
          </w:rPr>
          <w:t>109</w:t>
        </w:r>
      </w:ins>
      <w:ins w:id="73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731" w:author="blake" w:date="2012-07-01T23:28:00Z"/>
          <w:rFonts w:asciiTheme="minorHAnsi" w:eastAsiaTheme="minorEastAsia" w:hAnsiTheme="minorHAnsi" w:cstheme="minorBidi"/>
          <w:noProof/>
          <w:sz w:val="22"/>
          <w:szCs w:val="22"/>
        </w:rPr>
      </w:pPr>
      <w:ins w:id="73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"_Toc328948807"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5.2.18</w:t>
        </w:r>
        <w:r>
          <w:rPr>
            <w:rFonts w:asciiTheme="minorHAnsi" w:eastAsiaTheme="minorEastAsia" w:hAnsiTheme="minorHAnsi" w:cstheme="minorBidi"/>
            <w:noProof/>
            <w:sz w:val="22"/>
            <w:szCs w:val="22"/>
          </w:rPr>
          <w:tab/>
        </w:r>
        <w:r w:rsidRPr="00F41B07">
          <w:rPr>
            <w:rStyle w:val="Hyperlink"/>
            <w:noProof/>
          </w:rPr>
          <w:t>Make the Audit Configuration Immutable</w:t>
        </w:r>
        <w:r>
          <w:rPr>
            <w:noProof/>
            <w:webHidden/>
          </w:rPr>
          <w:tab/>
        </w:r>
        <w:r>
          <w:rPr>
            <w:noProof/>
            <w:webHidden/>
          </w:rPr>
          <w:fldChar w:fldCharType="begin"/>
        </w:r>
        <w:r>
          <w:rPr>
            <w:noProof/>
            <w:webHidden/>
          </w:rPr>
          <w:instrText xml:space="preserve"> PAGEREF _Toc328948807 \h </w:instrText>
        </w:r>
        <w:r>
          <w:rPr>
            <w:noProof/>
            <w:webHidden/>
          </w:rPr>
        </w:r>
      </w:ins>
      <w:r>
        <w:rPr>
          <w:noProof/>
          <w:webHidden/>
        </w:rPr>
        <w:fldChar w:fldCharType="separate"/>
      </w:r>
      <w:ins w:id="733" w:author="blake" w:date="2012-07-01T23:29:00Z">
        <w:r w:rsidR="00D62969">
          <w:rPr>
            <w:noProof/>
            <w:webHidden/>
          </w:rPr>
          <w:t>110</w:t>
        </w:r>
      </w:ins>
      <w:ins w:id="734"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735" w:author="blake" w:date="2012-07-01T23:28:00Z"/>
          <w:rFonts w:asciiTheme="minorHAnsi" w:eastAsiaTheme="minorEastAsia" w:hAnsiTheme="minorHAnsi" w:cstheme="minorBidi"/>
          <w:noProof/>
          <w:sz w:val="22"/>
          <w:szCs w:val="22"/>
        </w:rPr>
      </w:pPr>
      <w:ins w:id="73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"_Toc328948808"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5.3</w:t>
        </w:r>
        <w:r>
          <w:rPr>
            <w:rFonts w:asciiTheme="minorHAnsi" w:eastAsiaTheme="minorEastAsia" w:hAnsiTheme="minorHAnsi" w:cstheme="minorBidi"/>
            <w:noProof/>
            <w:sz w:val="22"/>
            <w:szCs w:val="22"/>
          </w:rPr>
          <w:tab/>
        </w:r>
        <w:r w:rsidRPr="00F41B07">
          <w:rPr>
            <w:rStyle w:val="Hyperlink"/>
            <w:noProof/>
          </w:rPr>
          <w:t xml:space="preserve">Configure </w:t>
        </w:r>
        <w:r w:rsidRPr="00F41B07">
          <w:rPr>
            <w:rStyle w:val="Hyperlink"/>
            <w:rFonts w:ascii="Courier New" w:eastAsia="Calibri" w:hAnsi="Courier New"/>
            <w:noProof/>
          </w:rPr>
          <w:t>logrotate</w:t>
        </w:r>
        <w:r>
          <w:rPr>
            <w:noProof/>
            <w:webHidden/>
          </w:rPr>
          <w:tab/>
        </w:r>
        <w:r>
          <w:rPr>
            <w:noProof/>
            <w:webHidden/>
          </w:rPr>
          <w:fldChar w:fldCharType="begin"/>
        </w:r>
        <w:r>
          <w:rPr>
            <w:noProof/>
            <w:webHidden/>
          </w:rPr>
          <w:instrText xml:space="preserve"> PAGEREF _Toc328948808 \h </w:instrText>
        </w:r>
        <w:r>
          <w:rPr>
            <w:noProof/>
            <w:webHidden/>
          </w:rPr>
        </w:r>
      </w:ins>
      <w:r>
        <w:rPr>
          <w:noProof/>
          <w:webHidden/>
        </w:rPr>
        <w:fldChar w:fldCharType="separate"/>
      </w:r>
      <w:ins w:id="737" w:author="blake" w:date="2012-07-01T23:29:00Z">
        <w:r w:rsidR="00D62969">
          <w:rPr>
            <w:noProof/>
            <w:webHidden/>
          </w:rPr>
          <w:t>111</w:t>
        </w:r>
      </w:ins>
      <w:ins w:id="738" w:author="blake" w:date="2012-07-01T23:28:00Z">
        <w:r>
          <w:rPr>
            <w:noProof/>
            <w:webHidden/>
          </w:rPr>
          <w:fldChar w:fldCharType="end"/>
        </w:r>
        <w:r w:rsidRPr="00F41B07">
          <w:rPr>
            <w:rStyle w:val="Hyperlink"/>
            <w:noProof/>
          </w:rPr>
          <w:fldChar w:fldCharType="end"/>
        </w:r>
      </w:ins>
    </w:p>
    <w:p w:rsidR="000B3219" w:rsidRDefault="000B3219">
      <w:pPr>
        <w:pStyle w:val="TOC1"/>
        <w:tabs>
          <w:tab w:val="left" w:pos="480"/>
        </w:tabs>
        <w:rPr>
          <w:ins w:id="739" w:author="blake" w:date="2012-07-01T23:28:00Z"/>
          <w:rFonts w:asciiTheme="minorHAnsi" w:eastAsiaTheme="minorEastAsia" w:hAnsiTheme="minorHAnsi" w:cstheme="minorBidi"/>
          <w:noProof/>
          <w:sz w:val="22"/>
          <w:szCs w:val="22"/>
        </w:rPr>
      </w:pPr>
      <w:ins w:id="74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"_Toc328948809"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w:t>
        </w:r>
        <w:r>
          <w:rPr>
            <w:rFonts w:asciiTheme="minorHAnsi" w:eastAsiaTheme="minorEastAsia" w:hAnsiTheme="minorHAnsi" w:cstheme="minorBidi"/>
            <w:noProof/>
            <w:sz w:val="22"/>
            <w:szCs w:val="22"/>
          </w:rPr>
          <w:tab/>
        </w:r>
        <w:r w:rsidRPr="00F41B07">
          <w:rPr>
            <w:rStyle w:val="Hyperlink"/>
            <w:noProof/>
          </w:rPr>
          <w:t>System Access, Authentication and Authorization</w:t>
        </w:r>
        <w:r>
          <w:rPr>
            <w:noProof/>
            <w:webHidden/>
          </w:rPr>
          <w:tab/>
        </w:r>
        <w:r>
          <w:rPr>
            <w:noProof/>
            <w:webHidden/>
          </w:rPr>
          <w:fldChar w:fldCharType="begin"/>
        </w:r>
        <w:r>
          <w:rPr>
            <w:noProof/>
            <w:webHidden/>
          </w:rPr>
          <w:instrText xml:space="preserve"> PAGEREF _Toc328948809 \h </w:instrText>
        </w:r>
        <w:r>
          <w:rPr>
            <w:noProof/>
            <w:webHidden/>
          </w:rPr>
        </w:r>
      </w:ins>
      <w:r>
        <w:rPr>
          <w:noProof/>
          <w:webHidden/>
        </w:rPr>
        <w:fldChar w:fldCharType="separate"/>
      </w:r>
      <w:ins w:id="741" w:author="blake" w:date="2012-07-01T23:29:00Z">
        <w:r w:rsidR="00D62969">
          <w:rPr>
            <w:noProof/>
            <w:webHidden/>
          </w:rPr>
          <w:t>111</w:t>
        </w:r>
      </w:ins>
      <w:ins w:id="742"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743" w:author="blake" w:date="2012-07-01T23:28:00Z"/>
          <w:rFonts w:asciiTheme="minorHAnsi" w:eastAsiaTheme="minorEastAsia" w:hAnsiTheme="minorHAnsi" w:cstheme="minorBidi"/>
          <w:noProof/>
          <w:sz w:val="22"/>
          <w:szCs w:val="22"/>
        </w:rPr>
      </w:pPr>
      <w:ins w:id="74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"_Toc328948810"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6.1</w:t>
        </w:r>
        <w:r>
          <w:rPr>
            <w:rFonts w:asciiTheme="minorHAnsi" w:eastAsiaTheme="minorEastAsia" w:hAnsiTheme="minorHAnsi" w:cstheme="minorBidi"/>
            <w:noProof/>
            <w:sz w:val="22"/>
            <w:szCs w:val="22"/>
          </w:rPr>
          <w:tab/>
        </w:r>
        <w:r w:rsidRPr="00F41B07">
          <w:rPr>
            <w:rStyle w:val="Hyperlink"/>
            <w:noProof/>
          </w:rPr>
          <w:t xml:space="preserve">Configure </w:t>
        </w:r>
        <w:r w:rsidRPr="00F41B07">
          <w:rPr>
            <w:rStyle w:val="Hyperlink"/>
            <w:rFonts w:ascii="Courier New" w:eastAsia="Calibri" w:hAnsi="Courier New"/>
            <w:noProof/>
          </w:rPr>
          <w:t>cron</w:t>
        </w:r>
        <w:r w:rsidRPr="00F41B07">
          <w:rPr>
            <w:rStyle w:val="Hyperlink"/>
            <w:noProof/>
          </w:rPr>
          <w:t xml:space="preserve"> and </w:t>
        </w:r>
        <w:r w:rsidRPr="00F41B07">
          <w:rPr>
            <w:rStyle w:val="Hyperlink"/>
            <w:rFonts w:ascii="Courier New" w:eastAsia="Calibri" w:hAnsi="Courier New"/>
            <w:noProof/>
          </w:rPr>
          <w:t>anacron</w:t>
        </w:r>
        <w:r>
          <w:rPr>
            <w:noProof/>
            <w:webHidden/>
          </w:rPr>
          <w:tab/>
        </w:r>
        <w:r>
          <w:rPr>
            <w:noProof/>
            <w:webHidden/>
          </w:rPr>
          <w:fldChar w:fldCharType="begin"/>
        </w:r>
        <w:r>
          <w:rPr>
            <w:noProof/>
            <w:webHidden/>
          </w:rPr>
          <w:instrText xml:space="preserve"> PAGEREF _Toc328948810 \h </w:instrText>
        </w:r>
        <w:r>
          <w:rPr>
            <w:noProof/>
            <w:webHidden/>
          </w:rPr>
        </w:r>
      </w:ins>
      <w:r>
        <w:rPr>
          <w:noProof/>
          <w:webHidden/>
        </w:rPr>
        <w:fldChar w:fldCharType="separate"/>
      </w:r>
      <w:ins w:id="745" w:author="blake" w:date="2012-07-01T23:29:00Z">
        <w:r w:rsidR="00D62969">
          <w:rPr>
            <w:noProof/>
            <w:webHidden/>
          </w:rPr>
          <w:t>111</w:t>
        </w:r>
      </w:ins>
      <w:ins w:id="74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747" w:author="blake" w:date="2012-07-01T23:28:00Z"/>
          <w:rFonts w:asciiTheme="minorHAnsi" w:eastAsiaTheme="minorEastAsia" w:hAnsiTheme="minorHAnsi" w:cstheme="minorBidi"/>
          <w:noProof/>
          <w:sz w:val="22"/>
          <w:szCs w:val="22"/>
        </w:rPr>
      </w:pPr>
      <w:ins w:id="74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"_Toc328948811"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6.1.1</w:t>
        </w:r>
        <w:r>
          <w:rPr>
            <w:rFonts w:asciiTheme="minorHAnsi" w:eastAsiaTheme="minorEastAsia" w:hAnsiTheme="minorHAnsi" w:cstheme="minorBidi"/>
            <w:noProof/>
            <w:sz w:val="22"/>
            <w:szCs w:val="22"/>
          </w:rPr>
          <w:tab/>
        </w:r>
        <w:r w:rsidRPr="00F41B07">
          <w:rPr>
            <w:rStyle w:val="Hyperlink"/>
            <w:noProof/>
          </w:rPr>
          <w:t xml:space="preserve">Enable </w:t>
        </w:r>
        <w:r w:rsidRPr="00F41B07">
          <w:rPr>
            <w:rStyle w:val="Hyperlink"/>
            <w:rFonts w:ascii="Courier New" w:eastAsia="Calibri" w:hAnsi="Courier New"/>
            <w:noProof/>
          </w:rPr>
          <w:t>anacron</w:t>
        </w:r>
        <w:r w:rsidRPr="00F41B07">
          <w:rPr>
            <w:rStyle w:val="Hyperlink"/>
            <w:noProof/>
          </w:rPr>
          <w:t xml:space="preserve"> Daemon</w:t>
        </w:r>
        <w:r>
          <w:rPr>
            <w:noProof/>
            <w:webHidden/>
          </w:rPr>
          <w:tab/>
        </w:r>
        <w:r>
          <w:rPr>
            <w:noProof/>
            <w:webHidden/>
          </w:rPr>
          <w:fldChar w:fldCharType="begin"/>
        </w:r>
        <w:r>
          <w:rPr>
            <w:noProof/>
            <w:webHidden/>
          </w:rPr>
          <w:instrText xml:space="preserve"> PAGEREF _Toc328948811 \h </w:instrText>
        </w:r>
        <w:r>
          <w:rPr>
            <w:noProof/>
            <w:webHidden/>
          </w:rPr>
        </w:r>
      </w:ins>
      <w:r>
        <w:rPr>
          <w:noProof/>
          <w:webHidden/>
        </w:rPr>
        <w:fldChar w:fldCharType="separate"/>
      </w:r>
      <w:ins w:id="749" w:author="blake" w:date="2012-07-01T23:29:00Z">
        <w:r w:rsidR="00D62969">
          <w:rPr>
            <w:noProof/>
            <w:webHidden/>
          </w:rPr>
          <w:t>111</w:t>
        </w:r>
      </w:ins>
      <w:ins w:id="75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751" w:author="blake" w:date="2012-07-01T23:28:00Z"/>
          <w:rFonts w:asciiTheme="minorHAnsi" w:eastAsiaTheme="minorEastAsia" w:hAnsiTheme="minorHAnsi" w:cstheme="minorBidi"/>
          <w:noProof/>
          <w:sz w:val="22"/>
          <w:szCs w:val="22"/>
        </w:rPr>
      </w:pPr>
      <w:ins w:id="75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"_Toc328948812"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6.1.2</w:t>
        </w:r>
        <w:r>
          <w:rPr>
            <w:rFonts w:asciiTheme="minorHAnsi" w:eastAsiaTheme="minorEastAsia" w:hAnsiTheme="minorHAnsi" w:cstheme="minorBidi"/>
            <w:noProof/>
            <w:sz w:val="22"/>
            <w:szCs w:val="22"/>
          </w:rPr>
          <w:tab/>
        </w:r>
        <w:r w:rsidRPr="00F41B07">
          <w:rPr>
            <w:rStyle w:val="Hyperlink"/>
            <w:noProof/>
          </w:rPr>
          <w:t xml:space="preserve">Enable </w:t>
        </w:r>
        <w:r w:rsidRPr="00F41B07">
          <w:rPr>
            <w:rStyle w:val="Hyperlink"/>
            <w:rFonts w:ascii="Courier New" w:eastAsia="Calibri" w:hAnsi="Courier New"/>
            <w:noProof/>
          </w:rPr>
          <w:t>crond</w:t>
        </w:r>
        <w:r w:rsidRPr="00F41B07">
          <w:rPr>
            <w:rStyle w:val="Hyperlink"/>
            <w:noProof/>
          </w:rPr>
          <w:t xml:space="preserve"> Daemon</w:t>
        </w:r>
        <w:r>
          <w:rPr>
            <w:noProof/>
            <w:webHidden/>
          </w:rPr>
          <w:tab/>
        </w:r>
        <w:r>
          <w:rPr>
            <w:noProof/>
            <w:webHidden/>
          </w:rPr>
          <w:fldChar w:fldCharType="begin"/>
        </w:r>
        <w:r>
          <w:rPr>
            <w:noProof/>
            <w:webHidden/>
          </w:rPr>
          <w:instrText xml:space="preserve"> PAGEREF _Toc328948812 \h </w:instrText>
        </w:r>
        <w:r>
          <w:rPr>
            <w:noProof/>
            <w:webHidden/>
          </w:rPr>
        </w:r>
      </w:ins>
      <w:r>
        <w:rPr>
          <w:noProof/>
          <w:webHidden/>
        </w:rPr>
        <w:fldChar w:fldCharType="separate"/>
      </w:r>
      <w:ins w:id="753" w:author="blake" w:date="2012-07-01T23:29:00Z">
        <w:r w:rsidR="00D62969">
          <w:rPr>
            <w:noProof/>
            <w:webHidden/>
          </w:rPr>
          <w:t>112</w:t>
        </w:r>
      </w:ins>
      <w:ins w:id="75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755" w:author="blake" w:date="2012-07-01T23:28:00Z"/>
          <w:rFonts w:asciiTheme="minorHAnsi" w:eastAsiaTheme="minorEastAsia" w:hAnsiTheme="minorHAnsi" w:cstheme="minorBidi"/>
          <w:noProof/>
          <w:sz w:val="22"/>
          <w:szCs w:val="22"/>
        </w:rPr>
      </w:pPr>
      <w:ins w:id="75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"_Toc328948813"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6.1.3</w:t>
        </w:r>
        <w:r>
          <w:rPr>
            <w:rFonts w:asciiTheme="minorHAnsi" w:eastAsiaTheme="minorEastAsia" w:hAnsiTheme="minorHAnsi" w:cstheme="minorBidi"/>
            <w:noProof/>
            <w:sz w:val="22"/>
            <w:szCs w:val="22"/>
          </w:rPr>
          <w:tab/>
        </w:r>
        <w:r w:rsidRPr="00F41B07">
          <w:rPr>
            <w:rStyle w:val="Hyperlink"/>
            <w:noProof/>
          </w:rPr>
          <w:t xml:space="preserve">Set User/Group Owner and Permission on </w:t>
        </w:r>
        <w:r w:rsidRPr="00F41B07">
          <w:rPr>
            <w:rStyle w:val="Hyperlink"/>
            <w:rFonts w:ascii="Courier New" w:eastAsia="Calibri" w:hAnsi="Courier New"/>
            <w:noProof/>
          </w:rPr>
          <w:t>/etc/anacrontab</w:t>
        </w:r>
        <w:r>
          <w:rPr>
            <w:noProof/>
            <w:webHidden/>
          </w:rPr>
          <w:tab/>
        </w:r>
        <w:r>
          <w:rPr>
            <w:noProof/>
            <w:webHidden/>
          </w:rPr>
          <w:fldChar w:fldCharType="begin"/>
        </w:r>
        <w:r>
          <w:rPr>
            <w:noProof/>
            <w:webHidden/>
          </w:rPr>
          <w:instrText xml:space="preserve"> PAGEREF _Toc328948813 \h </w:instrText>
        </w:r>
        <w:r>
          <w:rPr>
            <w:noProof/>
            <w:webHidden/>
          </w:rPr>
        </w:r>
      </w:ins>
      <w:r>
        <w:rPr>
          <w:noProof/>
          <w:webHidden/>
        </w:rPr>
        <w:fldChar w:fldCharType="separate"/>
      </w:r>
      <w:ins w:id="757" w:author="blake" w:date="2012-07-01T23:29:00Z">
        <w:r w:rsidR="00D62969">
          <w:rPr>
            <w:noProof/>
            <w:webHidden/>
          </w:rPr>
          <w:t>113</w:t>
        </w:r>
      </w:ins>
      <w:ins w:id="75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759" w:author="blake" w:date="2012-07-01T23:28:00Z"/>
          <w:rFonts w:asciiTheme="minorHAnsi" w:eastAsiaTheme="minorEastAsia" w:hAnsiTheme="minorHAnsi" w:cstheme="minorBidi"/>
          <w:noProof/>
          <w:sz w:val="22"/>
          <w:szCs w:val="22"/>
        </w:rPr>
      </w:pPr>
      <w:ins w:id="76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"_Toc328948814"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6.1.4</w:t>
        </w:r>
        <w:r>
          <w:rPr>
            <w:rFonts w:asciiTheme="minorHAnsi" w:eastAsiaTheme="minorEastAsia" w:hAnsiTheme="minorHAnsi" w:cstheme="minorBidi"/>
            <w:noProof/>
            <w:sz w:val="22"/>
            <w:szCs w:val="22"/>
          </w:rPr>
          <w:tab/>
        </w:r>
        <w:r w:rsidRPr="00F41B07">
          <w:rPr>
            <w:rStyle w:val="Hyperlink"/>
            <w:noProof/>
          </w:rPr>
          <w:t xml:space="preserve">Set User/Group Owner and Permission on </w:t>
        </w:r>
        <w:r w:rsidRPr="00F41B07">
          <w:rPr>
            <w:rStyle w:val="Hyperlink"/>
            <w:rFonts w:ascii="Courier New" w:eastAsia="Calibri" w:hAnsi="Courier New"/>
            <w:noProof/>
          </w:rPr>
          <w:t>/etc/crontab</w:t>
        </w:r>
        <w:r>
          <w:rPr>
            <w:noProof/>
            <w:webHidden/>
          </w:rPr>
          <w:tab/>
        </w:r>
        <w:r>
          <w:rPr>
            <w:noProof/>
            <w:webHidden/>
          </w:rPr>
          <w:fldChar w:fldCharType="begin"/>
        </w:r>
        <w:r>
          <w:rPr>
            <w:noProof/>
            <w:webHidden/>
          </w:rPr>
          <w:instrText xml:space="preserve"> PAGEREF _Toc328948814 \h </w:instrText>
        </w:r>
        <w:r>
          <w:rPr>
            <w:noProof/>
            <w:webHidden/>
          </w:rPr>
        </w:r>
      </w:ins>
      <w:r>
        <w:rPr>
          <w:noProof/>
          <w:webHidden/>
        </w:rPr>
        <w:fldChar w:fldCharType="separate"/>
      </w:r>
      <w:ins w:id="761" w:author="blake" w:date="2012-07-01T23:29:00Z">
        <w:r w:rsidR="00D62969">
          <w:rPr>
            <w:noProof/>
            <w:webHidden/>
          </w:rPr>
          <w:t>113</w:t>
        </w:r>
      </w:ins>
      <w:ins w:id="76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763" w:author="blake" w:date="2012-07-01T23:28:00Z"/>
          <w:rFonts w:asciiTheme="minorHAnsi" w:eastAsiaTheme="minorEastAsia" w:hAnsiTheme="minorHAnsi" w:cstheme="minorBidi"/>
          <w:noProof/>
          <w:sz w:val="22"/>
          <w:szCs w:val="22"/>
        </w:rPr>
      </w:pPr>
      <w:ins w:id="76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"_Toc328948815"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6.1.5</w:t>
        </w:r>
        <w:r>
          <w:rPr>
            <w:rFonts w:asciiTheme="minorHAnsi" w:eastAsiaTheme="minorEastAsia" w:hAnsiTheme="minorHAnsi" w:cstheme="minorBidi"/>
            <w:noProof/>
            <w:sz w:val="22"/>
            <w:szCs w:val="22"/>
          </w:rPr>
          <w:tab/>
        </w:r>
        <w:r w:rsidRPr="00F41B07">
          <w:rPr>
            <w:rStyle w:val="Hyperlink"/>
            <w:noProof/>
          </w:rPr>
          <w:t xml:space="preserve">Set User/Group Owner and Permission on </w:t>
        </w:r>
        <w:r w:rsidRPr="00F41B07">
          <w:rPr>
            <w:rStyle w:val="Hyperlink"/>
            <w:rFonts w:ascii="Courier New" w:eastAsia="Calibri" w:hAnsi="Courier New"/>
            <w:noProof/>
          </w:rPr>
          <w:t>/etc/cron.hourly</w:t>
        </w:r>
        <w:r>
          <w:rPr>
            <w:noProof/>
            <w:webHidden/>
          </w:rPr>
          <w:tab/>
        </w:r>
        <w:r>
          <w:rPr>
            <w:noProof/>
            <w:webHidden/>
          </w:rPr>
          <w:fldChar w:fldCharType="begin"/>
        </w:r>
        <w:r>
          <w:rPr>
            <w:noProof/>
            <w:webHidden/>
          </w:rPr>
          <w:instrText xml:space="preserve"> PAGEREF _Toc328948815 \h </w:instrText>
        </w:r>
        <w:r>
          <w:rPr>
            <w:noProof/>
            <w:webHidden/>
          </w:rPr>
        </w:r>
      </w:ins>
      <w:r>
        <w:rPr>
          <w:noProof/>
          <w:webHidden/>
        </w:rPr>
        <w:fldChar w:fldCharType="separate"/>
      </w:r>
      <w:ins w:id="765" w:author="blake" w:date="2012-07-01T23:29:00Z">
        <w:r w:rsidR="00D62969">
          <w:rPr>
            <w:noProof/>
            <w:webHidden/>
          </w:rPr>
          <w:t>114</w:t>
        </w:r>
      </w:ins>
      <w:ins w:id="76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767" w:author="blake" w:date="2012-07-01T23:28:00Z"/>
          <w:rFonts w:asciiTheme="minorHAnsi" w:eastAsiaTheme="minorEastAsia" w:hAnsiTheme="minorHAnsi" w:cstheme="minorBidi"/>
          <w:noProof/>
          <w:sz w:val="22"/>
          <w:szCs w:val="22"/>
        </w:rPr>
      </w:pPr>
      <w:ins w:id="76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"_Toc328948816"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6.1.6</w:t>
        </w:r>
        <w:r>
          <w:rPr>
            <w:rFonts w:asciiTheme="minorHAnsi" w:eastAsiaTheme="minorEastAsia" w:hAnsiTheme="minorHAnsi" w:cstheme="minorBidi"/>
            <w:noProof/>
            <w:sz w:val="22"/>
            <w:szCs w:val="22"/>
          </w:rPr>
          <w:tab/>
        </w:r>
        <w:r w:rsidRPr="00F41B07">
          <w:rPr>
            <w:rStyle w:val="Hyperlink"/>
            <w:noProof/>
          </w:rPr>
          <w:t xml:space="preserve">Set User/Group Owner and Permission on </w:t>
        </w:r>
        <w:r w:rsidRPr="00F41B07">
          <w:rPr>
            <w:rStyle w:val="Hyperlink"/>
            <w:rFonts w:ascii="Courier New" w:eastAsia="Calibri" w:hAnsi="Courier New"/>
            <w:noProof/>
          </w:rPr>
          <w:t>/etc/cron.daily</w:t>
        </w:r>
        <w:r>
          <w:rPr>
            <w:noProof/>
            <w:webHidden/>
          </w:rPr>
          <w:tab/>
        </w:r>
        <w:r>
          <w:rPr>
            <w:noProof/>
            <w:webHidden/>
          </w:rPr>
          <w:fldChar w:fldCharType="begin"/>
        </w:r>
        <w:r>
          <w:rPr>
            <w:noProof/>
            <w:webHidden/>
          </w:rPr>
          <w:instrText xml:space="preserve"> PAGEREF _Toc328948816 \h </w:instrText>
        </w:r>
        <w:r>
          <w:rPr>
            <w:noProof/>
            <w:webHidden/>
          </w:rPr>
        </w:r>
      </w:ins>
      <w:r>
        <w:rPr>
          <w:noProof/>
          <w:webHidden/>
        </w:rPr>
        <w:fldChar w:fldCharType="separate"/>
      </w:r>
      <w:ins w:id="769" w:author="blake" w:date="2012-07-01T23:29:00Z">
        <w:r w:rsidR="00D62969">
          <w:rPr>
            <w:noProof/>
            <w:webHidden/>
          </w:rPr>
          <w:t>115</w:t>
        </w:r>
      </w:ins>
      <w:ins w:id="77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771" w:author="blake" w:date="2012-07-01T23:28:00Z"/>
          <w:rFonts w:asciiTheme="minorHAnsi" w:eastAsiaTheme="minorEastAsia" w:hAnsiTheme="minorHAnsi" w:cstheme="minorBidi"/>
          <w:noProof/>
          <w:sz w:val="22"/>
          <w:szCs w:val="22"/>
        </w:rPr>
      </w:pPr>
      <w:ins w:id="77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"_Toc328948817"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6.1.7</w:t>
        </w:r>
        <w:r>
          <w:rPr>
            <w:rFonts w:asciiTheme="minorHAnsi" w:eastAsiaTheme="minorEastAsia" w:hAnsiTheme="minorHAnsi" w:cstheme="minorBidi"/>
            <w:noProof/>
            <w:sz w:val="22"/>
            <w:szCs w:val="22"/>
          </w:rPr>
          <w:tab/>
        </w:r>
        <w:r w:rsidRPr="00F41B07">
          <w:rPr>
            <w:rStyle w:val="Hyperlink"/>
            <w:noProof/>
          </w:rPr>
          <w:t xml:space="preserve">Set User/Group Owner and Permission on </w:t>
        </w:r>
        <w:r w:rsidRPr="00F41B07">
          <w:rPr>
            <w:rStyle w:val="Hyperlink"/>
            <w:rFonts w:ascii="Courier New" w:eastAsia="Calibri" w:hAnsi="Courier New"/>
            <w:noProof/>
          </w:rPr>
          <w:t>/etc/cron.weekly</w:t>
        </w:r>
        <w:r>
          <w:rPr>
            <w:noProof/>
            <w:webHidden/>
          </w:rPr>
          <w:tab/>
        </w:r>
        <w:r>
          <w:rPr>
            <w:noProof/>
            <w:webHidden/>
          </w:rPr>
          <w:fldChar w:fldCharType="begin"/>
        </w:r>
        <w:r>
          <w:rPr>
            <w:noProof/>
            <w:webHidden/>
          </w:rPr>
          <w:instrText xml:space="preserve"> PAGEREF _Toc328948817 \h </w:instrText>
        </w:r>
        <w:r>
          <w:rPr>
            <w:noProof/>
            <w:webHidden/>
          </w:rPr>
        </w:r>
      </w:ins>
      <w:r>
        <w:rPr>
          <w:noProof/>
          <w:webHidden/>
        </w:rPr>
        <w:fldChar w:fldCharType="separate"/>
      </w:r>
      <w:ins w:id="773" w:author="blake" w:date="2012-07-01T23:29:00Z">
        <w:r w:rsidR="00D62969">
          <w:rPr>
            <w:noProof/>
            <w:webHidden/>
          </w:rPr>
          <w:t>115</w:t>
        </w:r>
      </w:ins>
      <w:ins w:id="77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775" w:author="blake" w:date="2012-07-01T23:28:00Z"/>
          <w:rFonts w:asciiTheme="minorHAnsi" w:eastAsiaTheme="minorEastAsia" w:hAnsiTheme="minorHAnsi" w:cstheme="minorBidi"/>
          <w:noProof/>
          <w:sz w:val="22"/>
          <w:szCs w:val="22"/>
        </w:rPr>
      </w:pPr>
      <w:ins w:id="77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"_Toc328948818"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6.1.8</w:t>
        </w:r>
        <w:r>
          <w:rPr>
            <w:rFonts w:asciiTheme="minorHAnsi" w:eastAsiaTheme="minorEastAsia" w:hAnsiTheme="minorHAnsi" w:cstheme="minorBidi"/>
            <w:noProof/>
            <w:sz w:val="22"/>
            <w:szCs w:val="22"/>
          </w:rPr>
          <w:tab/>
        </w:r>
        <w:r w:rsidRPr="00F41B07">
          <w:rPr>
            <w:rStyle w:val="Hyperlink"/>
            <w:noProof/>
          </w:rPr>
          <w:t xml:space="preserve">Set User/Group Owner and Permission on </w:t>
        </w:r>
        <w:r w:rsidRPr="00F41B07">
          <w:rPr>
            <w:rStyle w:val="Hyperlink"/>
            <w:rFonts w:ascii="Courier New" w:eastAsia="Calibri" w:hAnsi="Courier New"/>
            <w:noProof/>
          </w:rPr>
          <w:t>/etc/cron.monthly</w:t>
        </w:r>
        <w:r>
          <w:rPr>
            <w:noProof/>
            <w:webHidden/>
          </w:rPr>
          <w:tab/>
        </w:r>
        <w:r>
          <w:rPr>
            <w:noProof/>
            <w:webHidden/>
          </w:rPr>
          <w:fldChar w:fldCharType="begin"/>
        </w:r>
        <w:r>
          <w:rPr>
            <w:noProof/>
            <w:webHidden/>
          </w:rPr>
          <w:instrText xml:space="preserve"> PAGEREF _Toc328948818 \h </w:instrText>
        </w:r>
        <w:r>
          <w:rPr>
            <w:noProof/>
            <w:webHidden/>
          </w:rPr>
        </w:r>
      </w:ins>
      <w:r>
        <w:rPr>
          <w:noProof/>
          <w:webHidden/>
        </w:rPr>
        <w:fldChar w:fldCharType="separate"/>
      </w:r>
      <w:ins w:id="777" w:author="blake" w:date="2012-07-01T23:29:00Z">
        <w:r w:rsidR="00D62969">
          <w:rPr>
            <w:noProof/>
            <w:webHidden/>
          </w:rPr>
          <w:t>116</w:t>
        </w:r>
      </w:ins>
      <w:ins w:id="77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779" w:author="blake" w:date="2012-07-01T23:28:00Z"/>
          <w:rFonts w:asciiTheme="minorHAnsi" w:eastAsiaTheme="minorEastAsia" w:hAnsiTheme="minorHAnsi" w:cstheme="minorBidi"/>
          <w:noProof/>
          <w:sz w:val="22"/>
          <w:szCs w:val="22"/>
        </w:rPr>
      </w:pPr>
      <w:ins w:id="78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"_Toc328948819"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6.1.9</w:t>
        </w:r>
        <w:r>
          <w:rPr>
            <w:rFonts w:asciiTheme="minorHAnsi" w:eastAsiaTheme="minorEastAsia" w:hAnsiTheme="minorHAnsi" w:cstheme="minorBidi"/>
            <w:noProof/>
            <w:sz w:val="22"/>
            <w:szCs w:val="22"/>
          </w:rPr>
          <w:tab/>
        </w:r>
        <w:r w:rsidRPr="00F41B07">
          <w:rPr>
            <w:rStyle w:val="Hyperlink"/>
            <w:noProof/>
          </w:rPr>
          <w:t xml:space="preserve">Set User/Group Owner and Permission on </w:t>
        </w:r>
        <w:r w:rsidRPr="00F41B07">
          <w:rPr>
            <w:rStyle w:val="Hyperlink"/>
            <w:rFonts w:ascii="Courier New" w:eastAsia="Calibri" w:hAnsi="Courier New"/>
            <w:noProof/>
          </w:rPr>
          <w:t>/etc/cron.d</w:t>
        </w:r>
        <w:r>
          <w:rPr>
            <w:noProof/>
            <w:webHidden/>
          </w:rPr>
          <w:tab/>
        </w:r>
        <w:r>
          <w:rPr>
            <w:noProof/>
            <w:webHidden/>
          </w:rPr>
          <w:fldChar w:fldCharType="begin"/>
        </w:r>
        <w:r>
          <w:rPr>
            <w:noProof/>
            <w:webHidden/>
          </w:rPr>
          <w:instrText xml:space="preserve"> PAGEREF _Toc328948819 \h </w:instrText>
        </w:r>
        <w:r>
          <w:rPr>
            <w:noProof/>
            <w:webHidden/>
          </w:rPr>
        </w:r>
      </w:ins>
      <w:r>
        <w:rPr>
          <w:noProof/>
          <w:webHidden/>
        </w:rPr>
        <w:fldChar w:fldCharType="separate"/>
      </w:r>
      <w:ins w:id="781" w:author="blake" w:date="2012-07-01T23:29:00Z">
        <w:r w:rsidR="00D62969">
          <w:rPr>
            <w:noProof/>
            <w:webHidden/>
          </w:rPr>
          <w:t>117</w:t>
        </w:r>
      </w:ins>
      <w:ins w:id="78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783" w:author="blake" w:date="2012-07-01T23:28:00Z"/>
          <w:rFonts w:asciiTheme="minorHAnsi" w:eastAsiaTheme="minorEastAsia" w:hAnsiTheme="minorHAnsi" w:cstheme="minorBidi"/>
          <w:noProof/>
          <w:sz w:val="22"/>
          <w:szCs w:val="22"/>
        </w:rPr>
      </w:pPr>
      <w:ins w:id="78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"_Toc328948820"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6.1.10</w:t>
        </w:r>
        <w:r>
          <w:rPr>
            <w:rFonts w:asciiTheme="minorHAnsi" w:eastAsiaTheme="minorEastAsia" w:hAnsiTheme="minorHAnsi" w:cstheme="minorBidi"/>
            <w:noProof/>
            <w:sz w:val="22"/>
            <w:szCs w:val="22"/>
          </w:rPr>
          <w:tab/>
        </w:r>
        <w:r w:rsidRPr="00F41B07">
          <w:rPr>
            <w:rStyle w:val="Hyperlink"/>
            <w:noProof/>
          </w:rPr>
          <w:t xml:space="preserve">Restrict </w:t>
        </w:r>
        <w:r w:rsidRPr="00F41B07">
          <w:rPr>
            <w:rStyle w:val="Hyperlink"/>
            <w:rFonts w:ascii="Courier New" w:eastAsia="Calibri" w:hAnsi="Courier New"/>
            <w:noProof/>
          </w:rPr>
          <w:t>at</w:t>
        </w:r>
        <w:r w:rsidRPr="00F41B07">
          <w:rPr>
            <w:rStyle w:val="Hyperlink"/>
            <w:noProof/>
          </w:rPr>
          <w:t xml:space="preserve"> Daemon</w:t>
        </w:r>
        <w:r>
          <w:rPr>
            <w:noProof/>
            <w:webHidden/>
          </w:rPr>
          <w:tab/>
        </w:r>
        <w:r>
          <w:rPr>
            <w:noProof/>
            <w:webHidden/>
          </w:rPr>
          <w:fldChar w:fldCharType="begin"/>
        </w:r>
        <w:r>
          <w:rPr>
            <w:noProof/>
            <w:webHidden/>
          </w:rPr>
          <w:instrText xml:space="preserve"> PAGEREF _Toc328948820 \h </w:instrText>
        </w:r>
        <w:r>
          <w:rPr>
            <w:noProof/>
            <w:webHidden/>
          </w:rPr>
        </w:r>
      </w:ins>
      <w:r>
        <w:rPr>
          <w:noProof/>
          <w:webHidden/>
        </w:rPr>
        <w:fldChar w:fldCharType="separate"/>
      </w:r>
      <w:ins w:id="785" w:author="blake" w:date="2012-07-01T23:29:00Z">
        <w:r w:rsidR="00D62969">
          <w:rPr>
            <w:noProof/>
            <w:webHidden/>
          </w:rPr>
          <w:t>117</w:t>
        </w:r>
      </w:ins>
      <w:ins w:id="78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787" w:author="blake" w:date="2012-07-01T23:28:00Z"/>
          <w:rFonts w:asciiTheme="minorHAnsi" w:eastAsiaTheme="minorEastAsia" w:hAnsiTheme="minorHAnsi" w:cstheme="minorBidi"/>
          <w:noProof/>
          <w:sz w:val="22"/>
          <w:szCs w:val="22"/>
        </w:rPr>
      </w:pPr>
      <w:ins w:id="78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"_Toc328948821"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6.1.11</w:t>
        </w:r>
        <w:r>
          <w:rPr>
            <w:rFonts w:asciiTheme="minorHAnsi" w:eastAsiaTheme="minorEastAsia" w:hAnsiTheme="minorHAnsi" w:cstheme="minorBidi"/>
            <w:noProof/>
            <w:sz w:val="22"/>
            <w:szCs w:val="22"/>
          </w:rPr>
          <w:tab/>
        </w:r>
        <w:r w:rsidRPr="00F41B07">
          <w:rPr>
            <w:rStyle w:val="Hyperlink"/>
            <w:noProof/>
          </w:rPr>
          <w:t xml:space="preserve">Restrict </w:t>
        </w:r>
        <w:r w:rsidRPr="00F41B07">
          <w:rPr>
            <w:rStyle w:val="Hyperlink"/>
            <w:rFonts w:ascii="Courier New" w:eastAsia="Calibri" w:hAnsi="Courier New"/>
            <w:noProof/>
          </w:rPr>
          <w:t>at</w:t>
        </w:r>
        <w:r w:rsidRPr="00F41B07">
          <w:rPr>
            <w:rStyle w:val="Hyperlink"/>
            <w:noProof/>
          </w:rPr>
          <w:t>/</w:t>
        </w:r>
        <w:r w:rsidRPr="00F41B07">
          <w:rPr>
            <w:rStyle w:val="Hyperlink"/>
            <w:rFonts w:ascii="Courier New" w:eastAsia="Calibri" w:hAnsi="Courier New"/>
            <w:noProof/>
          </w:rPr>
          <w:t>cron</w:t>
        </w:r>
        <w:r w:rsidRPr="00F41B07">
          <w:rPr>
            <w:rStyle w:val="Hyperlink"/>
            <w:noProof/>
          </w:rPr>
          <w:t xml:space="preserve"> to Authorized Users</w:t>
        </w:r>
        <w:r>
          <w:rPr>
            <w:noProof/>
            <w:webHidden/>
          </w:rPr>
          <w:tab/>
        </w:r>
        <w:r>
          <w:rPr>
            <w:noProof/>
            <w:webHidden/>
          </w:rPr>
          <w:fldChar w:fldCharType="begin"/>
        </w:r>
        <w:r>
          <w:rPr>
            <w:noProof/>
            <w:webHidden/>
          </w:rPr>
          <w:instrText xml:space="preserve"> PAGEREF _Toc328948821 \h </w:instrText>
        </w:r>
        <w:r>
          <w:rPr>
            <w:noProof/>
            <w:webHidden/>
          </w:rPr>
        </w:r>
      </w:ins>
      <w:r>
        <w:rPr>
          <w:noProof/>
          <w:webHidden/>
        </w:rPr>
        <w:fldChar w:fldCharType="separate"/>
      </w:r>
      <w:ins w:id="789" w:author="blake" w:date="2012-07-01T23:29:00Z">
        <w:r w:rsidR="00D62969">
          <w:rPr>
            <w:noProof/>
            <w:webHidden/>
          </w:rPr>
          <w:t>118</w:t>
        </w:r>
      </w:ins>
      <w:ins w:id="790"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791" w:author="blake" w:date="2012-07-01T23:28:00Z"/>
          <w:rFonts w:asciiTheme="minorHAnsi" w:eastAsiaTheme="minorEastAsia" w:hAnsiTheme="minorHAnsi" w:cstheme="minorBidi"/>
          <w:noProof/>
          <w:sz w:val="22"/>
          <w:szCs w:val="22"/>
        </w:rPr>
      </w:pPr>
      <w:ins w:id="79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"_Toc328948822"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w:t>
        </w:r>
        <w:r>
          <w:rPr>
            <w:rFonts w:asciiTheme="minorHAnsi" w:eastAsiaTheme="minorEastAsia" w:hAnsiTheme="minorHAnsi" w:cstheme="minorBidi"/>
            <w:noProof/>
            <w:sz w:val="22"/>
            <w:szCs w:val="22"/>
          </w:rPr>
          <w:tab/>
        </w:r>
        <w:r w:rsidRPr="00F41B07">
          <w:rPr>
            <w:rStyle w:val="Hyperlink"/>
            <w:noProof/>
          </w:rPr>
          <w:t>Configure SSH</w:t>
        </w:r>
        <w:r>
          <w:rPr>
            <w:noProof/>
            <w:webHidden/>
          </w:rPr>
          <w:tab/>
        </w:r>
        <w:r>
          <w:rPr>
            <w:noProof/>
            <w:webHidden/>
          </w:rPr>
          <w:fldChar w:fldCharType="begin"/>
        </w:r>
        <w:r>
          <w:rPr>
            <w:noProof/>
            <w:webHidden/>
          </w:rPr>
          <w:instrText xml:space="preserve"> PAGEREF _Toc328948822 \h </w:instrText>
        </w:r>
        <w:r>
          <w:rPr>
            <w:noProof/>
            <w:webHidden/>
          </w:rPr>
        </w:r>
      </w:ins>
      <w:r>
        <w:rPr>
          <w:noProof/>
          <w:webHidden/>
        </w:rPr>
        <w:fldChar w:fldCharType="separate"/>
      </w:r>
      <w:ins w:id="793" w:author="blake" w:date="2012-07-01T23:29:00Z">
        <w:r w:rsidR="00D62969">
          <w:rPr>
            <w:noProof/>
            <w:webHidden/>
          </w:rPr>
          <w:t>119</w:t>
        </w:r>
      </w:ins>
      <w:ins w:id="79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795" w:author="blake" w:date="2012-07-01T23:28:00Z"/>
          <w:rFonts w:asciiTheme="minorHAnsi" w:eastAsiaTheme="minorEastAsia" w:hAnsiTheme="minorHAnsi" w:cstheme="minorBidi"/>
          <w:noProof/>
          <w:sz w:val="22"/>
          <w:szCs w:val="22"/>
        </w:rPr>
      </w:pPr>
      <w:ins w:id="79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"_Toc328948823"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6.2.1</w:t>
        </w:r>
        <w:r>
          <w:rPr>
            <w:rFonts w:asciiTheme="minorHAnsi" w:eastAsiaTheme="minorEastAsia" w:hAnsiTheme="minorHAnsi" w:cstheme="minorBidi"/>
            <w:noProof/>
            <w:sz w:val="22"/>
            <w:szCs w:val="22"/>
          </w:rPr>
          <w:tab/>
        </w:r>
        <w:r w:rsidRPr="00F41B07">
          <w:rPr>
            <w:rStyle w:val="Hyperlink"/>
            <w:noProof/>
          </w:rPr>
          <w:t>Set SSH Protocol to 2</w:t>
        </w:r>
        <w:r>
          <w:rPr>
            <w:noProof/>
            <w:webHidden/>
          </w:rPr>
          <w:tab/>
        </w:r>
        <w:r>
          <w:rPr>
            <w:noProof/>
            <w:webHidden/>
          </w:rPr>
          <w:fldChar w:fldCharType="begin"/>
        </w:r>
        <w:r>
          <w:rPr>
            <w:noProof/>
            <w:webHidden/>
          </w:rPr>
          <w:instrText xml:space="preserve"> PAGEREF _Toc328948823 \h </w:instrText>
        </w:r>
        <w:r>
          <w:rPr>
            <w:noProof/>
            <w:webHidden/>
          </w:rPr>
        </w:r>
      </w:ins>
      <w:r>
        <w:rPr>
          <w:noProof/>
          <w:webHidden/>
        </w:rPr>
        <w:fldChar w:fldCharType="separate"/>
      </w:r>
      <w:ins w:id="797" w:author="blake" w:date="2012-07-01T23:29:00Z">
        <w:r w:rsidR="00D62969">
          <w:rPr>
            <w:noProof/>
            <w:webHidden/>
          </w:rPr>
          <w:t>119</w:t>
        </w:r>
      </w:ins>
      <w:ins w:id="79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799" w:author="blake" w:date="2012-07-01T23:28:00Z"/>
          <w:rFonts w:asciiTheme="minorHAnsi" w:eastAsiaTheme="minorEastAsia" w:hAnsiTheme="minorHAnsi" w:cstheme="minorBidi"/>
          <w:noProof/>
          <w:sz w:val="22"/>
          <w:szCs w:val="22"/>
        </w:rPr>
      </w:pPr>
      <w:ins w:id="80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"_Toc328948824"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6.2.2</w:t>
        </w:r>
        <w:r>
          <w:rPr>
            <w:rFonts w:asciiTheme="minorHAnsi" w:eastAsiaTheme="minorEastAsia" w:hAnsiTheme="minorHAnsi" w:cstheme="minorBidi"/>
            <w:noProof/>
            <w:sz w:val="22"/>
            <w:szCs w:val="22"/>
          </w:rPr>
          <w:tab/>
        </w:r>
        <w:r w:rsidRPr="00F41B07">
          <w:rPr>
            <w:rStyle w:val="Hyperlink"/>
            <w:noProof/>
          </w:rPr>
          <w:t>Set LogLevel to INFO</w:t>
        </w:r>
        <w:r>
          <w:rPr>
            <w:noProof/>
            <w:webHidden/>
          </w:rPr>
          <w:tab/>
        </w:r>
        <w:r>
          <w:rPr>
            <w:noProof/>
            <w:webHidden/>
          </w:rPr>
          <w:fldChar w:fldCharType="begin"/>
        </w:r>
        <w:r>
          <w:rPr>
            <w:noProof/>
            <w:webHidden/>
          </w:rPr>
          <w:instrText xml:space="preserve"> PAGEREF _Toc328948824 \h </w:instrText>
        </w:r>
        <w:r>
          <w:rPr>
            <w:noProof/>
            <w:webHidden/>
          </w:rPr>
        </w:r>
      </w:ins>
      <w:r>
        <w:rPr>
          <w:noProof/>
          <w:webHidden/>
        </w:rPr>
        <w:fldChar w:fldCharType="separate"/>
      </w:r>
      <w:ins w:id="801" w:author="blake" w:date="2012-07-01T23:29:00Z">
        <w:r w:rsidR="00D62969">
          <w:rPr>
            <w:noProof/>
            <w:webHidden/>
          </w:rPr>
          <w:t>120</w:t>
        </w:r>
      </w:ins>
      <w:ins w:id="80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803" w:author="blake" w:date="2012-07-01T23:28:00Z"/>
          <w:rFonts w:asciiTheme="minorHAnsi" w:eastAsiaTheme="minorEastAsia" w:hAnsiTheme="minorHAnsi" w:cstheme="minorBidi"/>
          <w:noProof/>
          <w:sz w:val="22"/>
          <w:szCs w:val="22"/>
        </w:rPr>
      </w:pPr>
      <w:ins w:id="80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"_Toc328948825"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6.2.3</w:t>
        </w:r>
        <w:r>
          <w:rPr>
            <w:rFonts w:asciiTheme="minorHAnsi" w:eastAsiaTheme="minorEastAsia" w:hAnsiTheme="minorHAnsi" w:cstheme="minorBidi"/>
            <w:noProof/>
            <w:sz w:val="22"/>
            <w:szCs w:val="22"/>
          </w:rPr>
          <w:tab/>
        </w:r>
        <w:r w:rsidRPr="00F41B07">
          <w:rPr>
            <w:rStyle w:val="Hyperlink"/>
            <w:noProof/>
          </w:rPr>
          <w:t>Set Permissions on /etc/ssh/sshd_config</w:t>
        </w:r>
        <w:r>
          <w:rPr>
            <w:noProof/>
            <w:webHidden/>
          </w:rPr>
          <w:tab/>
        </w:r>
        <w:r>
          <w:rPr>
            <w:noProof/>
            <w:webHidden/>
          </w:rPr>
          <w:fldChar w:fldCharType="begin"/>
        </w:r>
        <w:r>
          <w:rPr>
            <w:noProof/>
            <w:webHidden/>
          </w:rPr>
          <w:instrText xml:space="preserve"> PAGEREF _Toc328948825 \h </w:instrText>
        </w:r>
        <w:r>
          <w:rPr>
            <w:noProof/>
            <w:webHidden/>
          </w:rPr>
        </w:r>
      </w:ins>
      <w:r>
        <w:rPr>
          <w:noProof/>
          <w:webHidden/>
        </w:rPr>
        <w:fldChar w:fldCharType="separate"/>
      </w:r>
      <w:ins w:id="805" w:author="blake" w:date="2012-07-01T23:29:00Z">
        <w:r w:rsidR="00D62969">
          <w:rPr>
            <w:noProof/>
            <w:webHidden/>
          </w:rPr>
          <w:t>120</w:t>
        </w:r>
      </w:ins>
      <w:ins w:id="80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807" w:author="blake" w:date="2012-07-01T23:28:00Z"/>
          <w:rFonts w:asciiTheme="minorHAnsi" w:eastAsiaTheme="minorEastAsia" w:hAnsiTheme="minorHAnsi" w:cstheme="minorBidi"/>
          <w:noProof/>
          <w:sz w:val="22"/>
          <w:szCs w:val="22"/>
        </w:rPr>
      </w:pPr>
      <w:ins w:id="80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"_Toc328948826"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6.2.4</w:t>
        </w:r>
        <w:r>
          <w:rPr>
            <w:rFonts w:asciiTheme="minorHAnsi" w:eastAsiaTheme="minorEastAsia" w:hAnsiTheme="minorHAnsi" w:cstheme="minorBidi"/>
            <w:noProof/>
            <w:sz w:val="22"/>
            <w:szCs w:val="22"/>
          </w:rPr>
          <w:tab/>
        </w:r>
        <w:r w:rsidRPr="00F41B07">
          <w:rPr>
            <w:rStyle w:val="Hyperlink"/>
            <w:noProof/>
          </w:rPr>
          <w:t>Disable SSH X11 Forwarding</w:t>
        </w:r>
        <w:r>
          <w:rPr>
            <w:noProof/>
            <w:webHidden/>
          </w:rPr>
          <w:tab/>
        </w:r>
        <w:r>
          <w:rPr>
            <w:noProof/>
            <w:webHidden/>
          </w:rPr>
          <w:fldChar w:fldCharType="begin"/>
        </w:r>
        <w:r>
          <w:rPr>
            <w:noProof/>
            <w:webHidden/>
          </w:rPr>
          <w:instrText xml:space="preserve"> PAGEREF _Toc328948826 \h </w:instrText>
        </w:r>
        <w:r>
          <w:rPr>
            <w:noProof/>
            <w:webHidden/>
          </w:rPr>
        </w:r>
      </w:ins>
      <w:r>
        <w:rPr>
          <w:noProof/>
          <w:webHidden/>
        </w:rPr>
        <w:fldChar w:fldCharType="separate"/>
      </w:r>
      <w:ins w:id="809" w:author="blake" w:date="2012-07-01T23:29:00Z">
        <w:r w:rsidR="00D62969">
          <w:rPr>
            <w:noProof/>
            <w:webHidden/>
          </w:rPr>
          <w:t>121</w:t>
        </w:r>
      </w:ins>
      <w:ins w:id="81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811" w:author="blake" w:date="2012-07-01T23:28:00Z"/>
          <w:rFonts w:asciiTheme="minorHAnsi" w:eastAsiaTheme="minorEastAsia" w:hAnsiTheme="minorHAnsi" w:cstheme="minorBidi"/>
          <w:noProof/>
          <w:sz w:val="22"/>
          <w:szCs w:val="22"/>
        </w:rPr>
      </w:pPr>
      <w:ins w:id="81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"_Toc328948827"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6.2.5</w:t>
        </w:r>
        <w:r>
          <w:rPr>
            <w:rFonts w:asciiTheme="minorHAnsi" w:eastAsiaTheme="minorEastAsia" w:hAnsiTheme="minorHAnsi" w:cstheme="minorBidi"/>
            <w:noProof/>
            <w:sz w:val="22"/>
            <w:szCs w:val="22"/>
          </w:rPr>
          <w:tab/>
        </w:r>
        <w:r w:rsidRPr="00F41B07">
          <w:rPr>
            <w:rStyle w:val="Hyperlink"/>
            <w:noProof/>
          </w:rPr>
          <w:t>Set SSH MaxAuthTries to 4 or Less</w:t>
        </w:r>
        <w:r>
          <w:rPr>
            <w:noProof/>
            <w:webHidden/>
          </w:rPr>
          <w:tab/>
        </w:r>
        <w:r>
          <w:rPr>
            <w:noProof/>
            <w:webHidden/>
          </w:rPr>
          <w:fldChar w:fldCharType="begin"/>
        </w:r>
        <w:r>
          <w:rPr>
            <w:noProof/>
            <w:webHidden/>
          </w:rPr>
          <w:instrText xml:space="preserve"> PAGEREF _Toc328948827 \h </w:instrText>
        </w:r>
        <w:r>
          <w:rPr>
            <w:noProof/>
            <w:webHidden/>
          </w:rPr>
        </w:r>
      </w:ins>
      <w:r>
        <w:rPr>
          <w:noProof/>
          <w:webHidden/>
        </w:rPr>
        <w:fldChar w:fldCharType="separate"/>
      </w:r>
      <w:ins w:id="813" w:author="blake" w:date="2012-07-01T23:29:00Z">
        <w:r w:rsidR="00D62969">
          <w:rPr>
            <w:noProof/>
            <w:webHidden/>
          </w:rPr>
          <w:t>122</w:t>
        </w:r>
      </w:ins>
      <w:ins w:id="81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815" w:author="blake" w:date="2012-07-01T23:28:00Z"/>
          <w:rFonts w:asciiTheme="minorHAnsi" w:eastAsiaTheme="minorEastAsia" w:hAnsiTheme="minorHAnsi" w:cstheme="minorBidi"/>
          <w:noProof/>
          <w:sz w:val="22"/>
          <w:szCs w:val="22"/>
        </w:rPr>
      </w:pPr>
      <w:ins w:id="81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"_Toc328948828"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6.2.6</w:t>
        </w:r>
        <w:r>
          <w:rPr>
            <w:rFonts w:asciiTheme="minorHAnsi" w:eastAsiaTheme="minorEastAsia" w:hAnsiTheme="minorHAnsi" w:cstheme="minorBidi"/>
            <w:noProof/>
            <w:sz w:val="22"/>
            <w:szCs w:val="22"/>
          </w:rPr>
          <w:tab/>
        </w:r>
        <w:r w:rsidRPr="00F41B07">
          <w:rPr>
            <w:rStyle w:val="Hyperlink"/>
            <w:noProof/>
          </w:rPr>
          <w:t>Set SSH IgnoreRhosts to Yes</w:t>
        </w:r>
        <w:r>
          <w:rPr>
            <w:noProof/>
            <w:webHidden/>
          </w:rPr>
          <w:tab/>
        </w:r>
        <w:r>
          <w:rPr>
            <w:noProof/>
            <w:webHidden/>
          </w:rPr>
          <w:fldChar w:fldCharType="begin"/>
        </w:r>
        <w:r>
          <w:rPr>
            <w:noProof/>
            <w:webHidden/>
          </w:rPr>
          <w:instrText xml:space="preserve"> PAGEREF _Toc328948828 \h </w:instrText>
        </w:r>
        <w:r>
          <w:rPr>
            <w:noProof/>
            <w:webHidden/>
          </w:rPr>
        </w:r>
      </w:ins>
      <w:r>
        <w:rPr>
          <w:noProof/>
          <w:webHidden/>
        </w:rPr>
        <w:fldChar w:fldCharType="separate"/>
      </w:r>
      <w:ins w:id="817" w:author="blake" w:date="2012-07-01T23:29:00Z">
        <w:r w:rsidR="00D62969">
          <w:rPr>
            <w:noProof/>
            <w:webHidden/>
          </w:rPr>
          <w:t>122</w:t>
        </w:r>
      </w:ins>
      <w:ins w:id="81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819" w:author="blake" w:date="2012-07-01T23:28:00Z"/>
          <w:rFonts w:asciiTheme="minorHAnsi" w:eastAsiaTheme="minorEastAsia" w:hAnsiTheme="minorHAnsi" w:cstheme="minorBidi"/>
          <w:noProof/>
          <w:sz w:val="22"/>
          <w:szCs w:val="22"/>
        </w:rPr>
      </w:pPr>
      <w:ins w:id="82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"_Toc328948829"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6.2.7</w:t>
        </w:r>
        <w:r>
          <w:rPr>
            <w:rFonts w:asciiTheme="minorHAnsi" w:eastAsiaTheme="minorEastAsia" w:hAnsiTheme="minorHAnsi" w:cstheme="minorBidi"/>
            <w:noProof/>
            <w:sz w:val="22"/>
            <w:szCs w:val="22"/>
          </w:rPr>
          <w:tab/>
        </w:r>
        <w:r w:rsidRPr="00F41B07">
          <w:rPr>
            <w:rStyle w:val="Hyperlink"/>
            <w:noProof/>
          </w:rPr>
          <w:t>Set SSH HostbasedAuthentication to No</w:t>
        </w:r>
        <w:r>
          <w:rPr>
            <w:noProof/>
            <w:webHidden/>
          </w:rPr>
          <w:tab/>
        </w:r>
        <w:r>
          <w:rPr>
            <w:noProof/>
            <w:webHidden/>
          </w:rPr>
          <w:fldChar w:fldCharType="begin"/>
        </w:r>
        <w:r>
          <w:rPr>
            <w:noProof/>
            <w:webHidden/>
          </w:rPr>
          <w:instrText xml:space="preserve"> PAGEREF _Toc328948829 \h </w:instrText>
        </w:r>
        <w:r>
          <w:rPr>
            <w:noProof/>
            <w:webHidden/>
          </w:rPr>
        </w:r>
      </w:ins>
      <w:r>
        <w:rPr>
          <w:noProof/>
          <w:webHidden/>
        </w:rPr>
        <w:fldChar w:fldCharType="separate"/>
      </w:r>
      <w:ins w:id="821" w:author="blake" w:date="2012-07-01T23:29:00Z">
        <w:r w:rsidR="00D62969">
          <w:rPr>
            <w:noProof/>
            <w:webHidden/>
          </w:rPr>
          <w:t>123</w:t>
        </w:r>
      </w:ins>
      <w:ins w:id="82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823" w:author="blake" w:date="2012-07-01T23:28:00Z"/>
          <w:rFonts w:asciiTheme="minorHAnsi" w:eastAsiaTheme="minorEastAsia" w:hAnsiTheme="minorHAnsi" w:cstheme="minorBidi"/>
          <w:noProof/>
          <w:sz w:val="22"/>
          <w:szCs w:val="22"/>
        </w:rPr>
      </w:pPr>
      <w:ins w:id="82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"_Toc328948830"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6.2.8</w:t>
        </w:r>
        <w:r>
          <w:rPr>
            <w:rFonts w:asciiTheme="minorHAnsi" w:eastAsiaTheme="minorEastAsia" w:hAnsiTheme="minorHAnsi" w:cstheme="minorBidi"/>
            <w:noProof/>
            <w:sz w:val="22"/>
            <w:szCs w:val="22"/>
          </w:rPr>
          <w:tab/>
        </w:r>
        <w:r w:rsidRPr="00F41B07">
          <w:rPr>
            <w:rStyle w:val="Hyperlink"/>
            <w:noProof/>
          </w:rPr>
          <w:t>Disable SSH Root Login</w:t>
        </w:r>
        <w:r>
          <w:rPr>
            <w:noProof/>
            <w:webHidden/>
          </w:rPr>
          <w:tab/>
        </w:r>
        <w:r>
          <w:rPr>
            <w:noProof/>
            <w:webHidden/>
          </w:rPr>
          <w:fldChar w:fldCharType="begin"/>
        </w:r>
        <w:r>
          <w:rPr>
            <w:noProof/>
            <w:webHidden/>
          </w:rPr>
          <w:instrText xml:space="preserve"> PAGEREF _Toc328948830 \h </w:instrText>
        </w:r>
        <w:r>
          <w:rPr>
            <w:noProof/>
            <w:webHidden/>
          </w:rPr>
        </w:r>
      </w:ins>
      <w:r>
        <w:rPr>
          <w:noProof/>
          <w:webHidden/>
        </w:rPr>
        <w:fldChar w:fldCharType="separate"/>
      </w:r>
      <w:ins w:id="825" w:author="blake" w:date="2012-07-01T23:29:00Z">
        <w:r w:rsidR="00D62969">
          <w:rPr>
            <w:noProof/>
            <w:webHidden/>
          </w:rPr>
          <w:t>124</w:t>
        </w:r>
      </w:ins>
      <w:ins w:id="82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827" w:author="blake" w:date="2012-07-01T23:28:00Z"/>
          <w:rFonts w:asciiTheme="minorHAnsi" w:eastAsiaTheme="minorEastAsia" w:hAnsiTheme="minorHAnsi" w:cstheme="minorBidi"/>
          <w:noProof/>
          <w:sz w:val="22"/>
          <w:szCs w:val="22"/>
        </w:rPr>
      </w:pPr>
      <w:ins w:id="82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"_Toc328948831"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6.2.9</w:t>
        </w:r>
        <w:r>
          <w:rPr>
            <w:rFonts w:asciiTheme="minorHAnsi" w:eastAsiaTheme="minorEastAsia" w:hAnsiTheme="minorHAnsi" w:cstheme="minorBidi"/>
            <w:noProof/>
            <w:sz w:val="22"/>
            <w:szCs w:val="22"/>
          </w:rPr>
          <w:tab/>
        </w:r>
        <w:r w:rsidRPr="00F41B07">
          <w:rPr>
            <w:rStyle w:val="Hyperlink"/>
            <w:noProof/>
          </w:rPr>
          <w:t>Set SSH PermitEmptyPasswords to No</w:t>
        </w:r>
        <w:r>
          <w:rPr>
            <w:noProof/>
            <w:webHidden/>
          </w:rPr>
          <w:tab/>
        </w:r>
        <w:r>
          <w:rPr>
            <w:noProof/>
            <w:webHidden/>
          </w:rPr>
          <w:fldChar w:fldCharType="begin"/>
        </w:r>
        <w:r>
          <w:rPr>
            <w:noProof/>
            <w:webHidden/>
          </w:rPr>
          <w:instrText xml:space="preserve"> PAGEREF _Toc328948831 \h </w:instrText>
        </w:r>
        <w:r>
          <w:rPr>
            <w:noProof/>
            <w:webHidden/>
          </w:rPr>
        </w:r>
      </w:ins>
      <w:r>
        <w:rPr>
          <w:noProof/>
          <w:webHidden/>
        </w:rPr>
        <w:fldChar w:fldCharType="separate"/>
      </w:r>
      <w:ins w:id="829" w:author="blake" w:date="2012-07-01T23:29:00Z">
        <w:r w:rsidR="00D62969">
          <w:rPr>
            <w:noProof/>
            <w:webHidden/>
          </w:rPr>
          <w:t>124</w:t>
        </w:r>
      </w:ins>
      <w:ins w:id="83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831" w:author="blake" w:date="2012-07-01T23:28:00Z"/>
          <w:rFonts w:asciiTheme="minorHAnsi" w:eastAsiaTheme="minorEastAsia" w:hAnsiTheme="minorHAnsi" w:cstheme="minorBidi"/>
          <w:noProof/>
          <w:sz w:val="22"/>
          <w:szCs w:val="22"/>
        </w:rPr>
      </w:pPr>
      <w:ins w:id="83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"_Toc328948832"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6.2.10</w:t>
        </w:r>
        <w:r>
          <w:rPr>
            <w:rFonts w:asciiTheme="minorHAnsi" w:eastAsiaTheme="minorEastAsia" w:hAnsiTheme="minorHAnsi" w:cstheme="minorBidi"/>
            <w:noProof/>
            <w:sz w:val="22"/>
            <w:szCs w:val="22"/>
          </w:rPr>
          <w:tab/>
        </w:r>
        <w:r w:rsidRPr="00F41B07">
          <w:rPr>
            <w:rStyle w:val="Hyperlink"/>
            <w:noProof/>
          </w:rPr>
          <w:t>Do Not Allow Users to Set Environment Options</w:t>
        </w:r>
        <w:r>
          <w:rPr>
            <w:noProof/>
            <w:webHidden/>
          </w:rPr>
          <w:tab/>
        </w:r>
        <w:r>
          <w:rPr>
            <w:noProof/>
            <w:webHidden/>
          </w:rPr>
          <w:fldChar w:fldCharType="begin"/>
        </w:r>
        <w:r>
          <w:rPr>
            <w:noProof/>
            <w:webHidden/>
          </w:rPr>
          <w:instrText xml:space="preserve"> PAGEREF _Toc328948832 \h </w:instrText>
        </w:r>
        <w:r>
          <w:rPr>
            <w:noProof/>
            <w:webHidden/>
          </w:rPr>
        </w:r>
      </w:ins>
      <w:r>
        <w:rPr>
          <w:noProof/>
          <w:webHidden/>
        </w:rPr>
        <w:fldChar w:fldCharType="separate"/>
      </w:r>
      <w:ins w:id="833" w:author="blake" w:date="2012-07-01T23:29:00Z">
        <w:r w:rsidR="00D62969">
          <w:rPr>
            <w:noProof/>
            <w:webHidden/>
          </w:rPr>
          <w:t>125</w:t>
        </w:r>
      </w:ins>
      <w:ins w:id="83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835" w:author="blake" w:date="2012-07-01T23:28:00Z"/>
          <w:rFonts w:asciiTheme="minorHAnsi" w:eastAsiaTheme="minorEastAsia" w:hAnsiTheme="minorHAnsi" w:cstheme="minorBidi"/>
          <w:noProof/>
          <w:sz w:val="22"/>
          <w:szCs w:val="22"/>
        </w:rPr>
      </w:pPr>
      <w:ins w:id="83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"_Toc328948833"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6.2.11</w:t>
        </w:r>
        <w:r>
          <w:rPr>
            <w:rFonts w:asciiTheme="minorHAnsi" w:eastAsiaTheme="minorEastAsia" w:hAnsiTheme="minorHAnsi" w:cstheme="minorBidi"/>
            <w:noProof/>
            <w:sz w:val="22"/>
            <w:szCs w:val="22"/>
          </w:rPr>
          <w:tab/>
        </w:r>
        <w:r w:rsidRPr="00F41B07">
          <w:rPr>
            <w:rStyle w:val="Hyperlink"/>
            <w:noProof/>
          </w:rPr>
          <w:t>Use Only Approved Cipher in Counter Mode</w:t>
        </w:r>
        <w:r>
          <w:rPr>
            <w:noProof/>
            <w:webHidden/>
          </w:rPr>
          <w:tab/>
        </w:r>
        <w:r>
          <w:rPr>
            <w:noProof/>
            <w:webHidden/>
          </w:rPr>
          <w:fldChar w:fldCharType="begin"/>
        </w:r>
        <w:r>
          <w:rPr>
            <w:noProof/>
            <w:webHidden/>
          </w:rPr>
          <w:instrText xml:space="preserve"> PAGEREF _Toc328948833 \h </w:instrText>
        </w:r>
        <w:r>
          <w:rPr>
            <w:noProof/>
            <w:webHidden/>
          </w:rPr>
        </w:r>
      </w:ins>
      <w:r>
        <w:rPr>
          <w:noProof/>
          <w:webHidden/>
        </w:rPr>
        <w:fldChar w:fldCharType="separate"/>
      </w:r>
      <w:ins w:id="837" w:author="blake" w:date="2012-07-01T23:29:00Z">
        <w:r w:rsidR="00D62969">
          <w:rPr>
            <w:noProof/>
            <w:webHidden/>
          </w:rPr>
          <w:t>125</w:t>
        </w:r>
      </w:ins>
      <w:ins w:id="83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839" w:author="blake" w:date="2012-07-01T23:28:00Z"/>
          <w:rFonts w:asciiTheme="minorHAnsi" w:eastAsiaTheme="minorEastAsia" w:hAnsiTheme="minorHAnsi" w:cstheme="minorBidi"/>
          <w:noProof/>
          <w:sz w:val="22"/>
          <w:szCs w:val="22"/>
        </w:rPr>
      </w:pPr>
      <w:ins w:id="84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"_Toc328948834"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6.2.12</w:t>
        </w:r>
        <w:r>
          <w:rPr>
            <w:rFonts w:asciiTheme="minorHAnsi" w:eastAsiaTheme="minorEastAsia" w:hAnsiTheme="minorHAnsi" w:cstheme="minorBidi"/>
            <w:noProof/>
            <w:sz w:val="22"/>
            <w:szCs w:val="22"/>
          </w:rPr>
          <w:tab/>
        </w:r>
        <w:r w:rsidRPr="00F41B07">
          <w:rPr>
            <w:rStyle w:val="Hyperlink"/>
            <w:noProof/>
          </w:rPr>
          <w:t>Set Idle Timeout Interval for User Login</w:t>
        </w:r>
        <w:r>
          <w:rPr>
            <w:noProof/>
            <w:webHidden/>
          </w:rPr>
          <w:tab/>
        </w:r>
        <w:r>
          <w:rPr>
            <w:noProof/>
            <w:webHidden/>
          </w:rPr>
          <w:fldChar w:fldCharType="begin"/>
        </w:r>
        <w:r>
          <w:rPr>
            <w:noProof/>
            <w:webHidden/>
          </w:rPr>
          <w:instrText xml:space="preserve"> PAGEREF _Toc328948834 \h </w:instrText>
        </w:r>
        <w:r>
          <w:rPr>
            <w:noProof/>
            <w:webHidden/>
          </w:rPr>
        </w:r>
      </w:ins>
      <w:r>
        <w:rPr>
          <w:noProof/>
          <w:webHidden/>
        </w:rPr>
        <w:fldChar w:fldCharType="separate"/>
      </w:r>
      <w:ins w:id="841" w:author="blake" w:date="2012-07-01T23:29:00Z">
        <w:r w:rsidR="00D62969">
          <w:rPr>
            <w:noProof/>
            <w:webHidden/>
          </w:rPr>
          <w:t>126</w:t>
        </w:r>
      </w:ins>
      <w:ins w:id="84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843" w:author="blake" w:date="2012-07-01T23:28:00Z"/>
          <w:rFonts w:asciiTheme="minorHAnsi" w:eastAsiaTheme="minorEastAsia" w:hAnsiTheme="minorHAnsi" w:cstheme="minorBidi"/>
          <w:noProof/>
          <w:sz w:val="22"/>
          <w:szCs w:val="22"/>
        </w:rPr>
      </w:pPr>
      <w:ins w:id="84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"_Toc328948835"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6.2.13</w:t>
        </w:r>
        <w:r>
          <w:rPr>
            <w:rFonts w:asciiTheme="minorHAnsi" w:eastAsiaTheme="minorEastAsia" w:hAnsiTheme="minorHAnsi" w:cstheme="minorBidi"/>
            <w:noProof/>
            <w:sz w:val="22"/>
            <w:szCs w:val="22"/>
          </w:rPr>
          <w:tab/>
        </w:r>
        <w:r w:rsidRPr="00F41B07">
          <w:rPr>
            <w:rStyle w:val="Hyperlink"/>
            <w:noProof/>
          </w:rPr>
          <w:t>Limit Access via SSH</w:t>
        </w:r>
        <w:r>
          <w:rPr>
            <w:noProof/>
            <w:webHidden/>
          </w:rPr>
          <w:tab/>
        </w:r>
        <w:r>
          <w:rPr>
            <w:noProof/>
            <w:webHidden/>
          </w:rPr>
          <w:fldChar w:fldCharType="begin"/>
        </w:r>
        <w:r>
          <w:rPr>
            <w:noProof/>
            <w:webHidden/>
          </w:rPr>
          <w:instrText xml:space="preserve"> PAGEREF _Toc328948835 \h </w:instrText>
        </w:r>
        <w:r>
          <w:rPr>
            <w:noProof/>
            <w:webHidden/>
          </w:rPr>
        </w:r>
      </w:ins>
      <w:r>
        <w:rPr>
          <w:noProof/>
          <w:webHidden/>
        </w:rPr>
        <w:fldChar w:fldCharType="separate"/>
      </w:r>
      <w:ins w:id="845" w:author="blake" w:date="2012-07-01T23:29:00Z">
        <w:r w:rsidR="00D62969">
          <w:rPr>
            <w:noProof/>
            <w:webHidden/>
          </w:rPr>
          <w:t>127</w:t>
        </w:r>
      </w:ins>
      <w:ins w:id="84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847" w:author="blake" w:date="2012-07-01T23:28:00Z"/>
          <w:rFonts w:asciiTheme="minorHAnsi" w:eastAsiaTheme="minorEastAsia" w:hAnsiTheme="minorHAnsi" w:cstheme="minorBidi"/>
          <w:noProof/>
          <w:sz w:val="22"/>
          <w:szCs w:val="22"/>
        </w:rPr>
      </w:pPr>
      <w:ins w:id="84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"_Toc328948836"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6.2.14</w:t>
        </w:r>
        <w:r>
          <w:rPr>
            <w:rFonts w:asciiTheme="minorHAnsi" w:eastAsiaTheme="minorEastAsia" w:hAnsiTheme="minorHAnsi" w:cstheme="minorBidi"/>
            <w:noProof/>
            <w:sz w:val="22"/>
            <w:szCs w:val="22"/>
          </w:rPr>
          <w:tab/>
        </w:r>
        <w:r w:rsidRPr="00F41B07">
          <w:rPr>
            <w:rStyle w:val="Hyperlink"/>
            <w:noProof/>
          </w:rPr>
          <w:t>Set SSH Banner</w:t>
        </w:r>
        <w:r>
          <w:rPr>
            <w:noProof/>
            <w:webHidden/>
          </w:rPr>
          <w:tab/>
        </w:r>
        <w:r>
          <w:rPr>
            <w:noProof/>
            <w:webHidden/>
          </w:rPr>
          <w:fldChar w:fldCharType="begin"/>
        </w:r>
        <w:r>
          <w:rPr>
            <w:noProof/>
            <w:webHidden/>
          </w:rPr>
          <w:instrText xml:space="preserve"> PAGEREF _Toc328948836 \h </w:instrText>
        </w:r>
        <w:r>
          <w:rPr>
            <w:noProof/>
            <w:webHidden/>
          </w:rPr>
        </w:r>
      </w:ins>
      <w:r>
        <w:rPr>
          <w:noProof/>
          <w:webHidden/>
        </w:rPr>
        <w:fldChar w:fldCharType="separate"/>
      </w:r>
      <w:ins w:id="849" w:author="blake" w:date="2012-07-01T23:29:00Z">
        <w:r w:rsidR="00D62969">
          <w:rPr>
            <w:noProof/>
            <w:webHidden/>
          </w:rPr>
          <w:t>128</w:t>
        </w:r>
      </w:ins>
      <w:ins w:id="850"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851" w:author="blake" w:date="2012-07-01T23:28:00Z"/>
          <w:rFonts w:asciiTheme="minorHAnsi" w:eastAsiaTheme="minorEastAsia" w:hAnsiTheme="minorHAnsi" w:cstheme="minorBidi"/>
          <w:noProof/>
          <w:sz w:val="22"/>
          <w:szCs w:val="22"/>
        </w:rPr>
      </w:pPr>
      <w:ins w:id="85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"_Toc328948837"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6.3</w:t>
        </w:r>
        <w:r>
          <w:rPr>
            <w:rFonts w:asciiTheme="minorHAnsi" w:eastAsiaTheme="minorEastAsia" w:hAnsiTheme="minorHAnsi" w:cstheme="minorBidi"/>
            <w:noProof/>
            <w:sz w:val="22"/>
            <w:szCs w:val="22"/>
          </w:rPr>
          <w:tab/>
        </w:r>
        <w:r w:rsidRPr="00F41B07">
          <w:rPr>
            <w:rStyle w:val="Hyperlink"/>
            <w:noProof/>
          </w:rPr>
          <w:t>Configure PAM</w:t>
        </w:r>
        <w:r>
          <w:rPr>
            <w:noProof/>
            <w:webHidden/>
          </w:rPr>
          <w:tab/>
        </w:r>
        <w:r>
          <w:rPr>
            <w:noProof/>
            <w:webHidden/>
          </w:rPr>
          <w:fldChar w:fldCharType="begin"/>
        </w:r>
        <w:r>
          <w:rPr>
            <w:noProof/>
            <w:webHidden/>
          </w:rPr>
          <w:instrText xml:space="preserve"> PAGEREF _Toc328948837 \h </w:instrText>
        </w:r>
        <w:r>
          <w:rPr>
            <w:noProof/>
            <w:webHidden/>
          </w:rPr>
        </w:r>
      </w:ins>
      <w:r>
        <w:rPr>
          <w:noProof/>
          <w:webHidden/>
        </w:rPr>
        <w:fldChar w:fldCharType="separate"/>
      </w:r>
      <w:ins w:id="853" w:author="blake" w:date="2012-07-01T23:29:00Z">
        <w:r w:rsidR="00D62969">
          <w:rPr>
            <w:noProof/>
            <w:webHidden/>
          </w:rPr>
          <w:t>129</w:t>
        </w:r>
      </w:ins>
      <w:ins w:id="85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855" w:author="blake" w:date="2012-07-01T23:28:00Z"/>
          <w:rFonts w:asciiTheme="minorHAnsi" w:eastAsiaTheme="minorEastAsia" w:hAnsiTheme="minorHAnsi" w:cstheme="minorBidi"/>
          <w:noProof/>
          <w:sz w:val="22"/>
          <w:szCs w:val="22"/>
        </w:rPr>
      </w:pPr>
      <w:ins w:id="85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"_Toc328948838"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6.3.1</w:t>
        </w:r>
        <w:r>
          <w:rPr>
            <w:rFonts w:asciiTheme="minorHAnsi" w:eastAsiaTheme="minorEastAsia" w:hAnsiTheme="minorHAnsi" w:cstheme="minorBidi"/>
            <w:noProof/>
            <w:sz w:val="22"/>
            <w:szCs w:val="22"/>
          </w:rPr>
          <w:tab/>
        </w:r>
        <w:r w:rsidRPr="00F41B07">
          <w:rPr>
            <w:rStyle w:val="Hyperlink"/>
            <w:noProof/>
          </w:rPr>
          <w:t xml:space="preserve">Set Password Creation Requirement Parameters Using </w:t>
        </w:r>
        <w:r w:rsidRPr="00F41B07">
          <w:rPr>
            <w:rStyle w:val="Hyperlink"/>
            <w:rFonts w:ascii="Courier New" w:eastAsia="Calibri" w:hAnsi="Courier New"/>
            <w:noProof/>
          </w:rPr>
          <w:t>pam_cracklib</w:t>
        </w:r>
        <w:r>
          <w:rPr>
            <w:noProof/>
            <w:webHidden/>
          </w:rPr>
          <w:tab/>
        </w:r>
        <w:r>
          <w:rPr>
            <w:noProof/>
            <w:webHidden/>
          </w:rPr>
          <w:fldChar w:fldCharType="begin"/>
        </w:r>
        <w:r>
          <w:rPr>
            <w:noProof/>
            <w:webHidden/>
          </w:rPr>
          <w:instrText xml:space="preserve"> PAGEREF _Toc328948838 \h </w:instrText>
        </w:r>
        <w:r>
          <w:rPr>
            <w:noProof/>
            <w:webHidden/>
          </w:rPr>
        </w:r>
      </w:ins>
      <w:r>
        <w:rPr>
          <w:noProof/>
          <w:webHidden/>
        </w:rPr>
        <w:fldChar w:fldCharType="separate"/>
      </w:r>
      <w:ins w:id="857" w:author="blake" w:date="2012-07-01T23:29:00Z">
        <w:r w:rsidR="00D62969">
          <w:rPr>
            <w:noProof/>
            <w:webHidden/>
          </w:rPr>
          <w:t>129</w:t>
        </w:r>
      </w:ins>
      <w:ins w:id="85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859" w:author="blake" w:date="2012-07-01T23:28:00Z"/>
          <w:rFonts w:asciiTheme="minorHAnsi" w:eastAsiaTheme="minorEastAsia" w:hAnsiTheme="minorHAnsi" w:cstheme="minorBidi"/>
          <w:noProof/>
          <w:sz w:val="22"/>
          <w:szCs w:val="22"/>
        </w:rPr>
      </w:pPr>
      <w:ins w:id="86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"_Toc328948839"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6.3.2</w:t>
        </w:r>
        <w:r>
          <w:rPr>
            <w:rFonts w:asciiTheme="minorHAnsi" w:eastAsiaTheme="minorEastAsia" w:hAnsiTheme="minorHAnsi" w:cstheme="minorBidi"/>
            <w:noProof/>
            <w:sz w:val="22"/>
            <w:szCs w:val="22"/>
          </w:rPr>
          <w:tab/>
        </w:r>
        <w:r w:rsidRPr="00F41B07">
          <w:rPr>
            <w:rStyle w:val="Hyperlink"/>
            <w:noProof/>
          </w:rPr>
          <w:t xml:space="preserve">Set Strong Password Creation Policy Using </w:t>
        </w:r>
        <w:r w:rsidRPr="00F41B07">
          <w:rPr>
            <w:rStyle w:val="Hyperlink"/>
            <w:rFonts w:ascii="Courier New" w:eastAsia="Calibri" w:hAnsi="Courier New"/>
            <w:noProof/>
          </w:rPr>
          <w:t>pam_passwdqc</w:t>
        </w:r>
        <w:r>
          <w:rPr>
            <w:noProof/>
            <w:webHidden/>
          </w:rPr>
          <w:tab/>
        </w:r>
        <w:r>
          <w:rPr>
            <w:noProof/>
            <w:webHidden/>
          </w:rPr>
          <w:fldChar w:fldCharType="begin"/>
        </w:r>
        <w:r>
          <w:rPr>
            <w:noProof/>
            <w:webHidden/>
          </w:rPr>
          <w:instrText xml:space="preserve"> PAGEREF _Toc328948839 \h </w:instrText>
        </w:r>
        <w:r>
          <w:rPr>
            <w:noProof/>
            <w:webHidden/>
          </w:rPr>
        </w:r>
      </w:ins>
      <w:r>
        <w:rPr>
          <w:noProof/>
          <w:webHidden/>
        </w:rPr>
        <w:fldChar w:fldCharType="separate"/>
      </w:r>
      <w:ins w:id="861" w:author="blake" w:date="2012-07-01T23:29:00Z">
        <w:r w:rsidR="00D62969">
          <w:rPr>
            <w:noProof/>
            <w:webHidden/>
          </w:rPr>
          <w:t>130</w:t>
        </w:r>
      </w:ins>
      <w:ins w:id="86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863" w:author="blake" w:date="2012-07-01T23:28:00Z"/>
          <w:rFonts w:asciiTheme="minorHAnsi" w:eastAsiaTheme="minorEastAsia" w:hAnsiTheme="minorHAnsi" w:cstheme="minorBidi"/>
          <w:noProof/>
          <w:sz w:val="22"/>
          <w:szCs w:val="22"/>
        </w:rPr>
      </w:pPr>
      <w:ins w:id="86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"_Toc328948840"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6.3.3</w:t>
        </w:r>
        <w:r>
          <w:rPr>
            <w:rFonts w:asciiTheme="minorHAnsi" w:eastAsiaTheme="minorEastAsia" w:hAnsiTheme="minorHAnsi" w:cstheme="minorBidi"/>
            <w:noProof/>
            <w:sz w:val="22"/>
            <w:szCs w:val="22"/>
          </w:rPr>
          <w:tab/>
        </w:r>
        <w:r w:rsidRPr="00F41B07">
          <w:rPr>
            <w:rStyle w:val="Hyperlink"/>
            <w:noProof/>
          </w:rPr>
          <w:t>Set Lockout for Failed Password Attempts</w:t>
        </w:r>
        <w:r>
          <w:rPr>
            <w:noProof/>
            <w:webHidden/>
          </w:rPr>
          <w:tab/>
        </w:r>
        <w:r>
          <w:rPr>
            <w:noProof/>
            <w:webHidden/>
          </w:rPr>
          <w:fldChar w:fldCharType="begin"/>
        </w:r>
        <w:r>
          <w:rPr>
            <w:noProof/>
            <w:webHidden/>
          </w:rPr>
          <w:instrText xml:space="preserve"> PAGEREF _Toc328948840 \h </w:instrText>
        </w:r>
        <w:r>
          <w:rPr>
            <w:noProof/>
            <w:webHidden/>
          </w:rPr>
        </w:r>
      </w:ins>
      <w:r>
        <w:rPr>
          <w:noProof/>
          <w:webHidden/>
        </w:rPr>
        <w:fldChar w:fldCharType="separate"/>
      </w:r>
      <w:ins w:id="865" w:author="blake" w:date="2012-07-01T23:29:00Z">
        <w:r w:rsidR="00D62969">
          <w:rPr>
            <w:noProof/>
            <w:webHidden/>
          </w:rPr>
          <w:t>131</w:t>
        </w:r>
      </w:ins>
      <w:ins w:id="86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867" w:author="blake" w:date="2012-07-01T23:28:00Z"/>
          <w:rFonts w:asciiTheme="minorHAnsi" w:eastAsiaTheme="minorEastAsia" w:hAnsiTheme="minorHAnsi" w:cstheme="minorBidi"/>
          <w:noProof/>
          <w:sz w:val="22"/>
          <w:szCs w:val="22"/>
        </w:rPr>
      </w:pPr>
      <w:ins w:id="86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"_Toc328948841"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6.3.4</w:t>
        </w:r>
        <w:r>
          <w:rPr>
            <w:rFonts w:asciiTheme="minorHAnsi" w:eastAsiaTheme="minorEastAsia" w:hAnsiTheme="minorHAnsi" w:cstheme="minorBidi"/>
            <w:noProof/>
            <w:sz w:val="22"/>
            <w:szCs w:val="22"/>
          </w:rPr>
          <w:tab/>
        </w:r>
        <w:r w:rsidRPr="00F41B07">
          <w:rPr>
            <w:rStyle w:val="Hyperlink"/>
            <w:noProof/>
          </w:rPr>
          <w:t xml:space="preserve">Use </w:t>
        </w:r>
        <w:r w:rsidRPr="00F41B07">
          <w:rPr>
            <w:rStyle w:val="Hyperlink"/>
            <w:rFonts w:ascii="Courier New" w:eastAsia="Calibri" w:hAnsi="Courier New"/>
            <w:noProof/>
          </w:rPr>
          <w:t>pam_deny.so</w:t>
        </w:r>
        <w:r w:rsidRPr="00F41B07">
          <w:rPr>
            <w:rStyle w:val="Hyperlink"/>
            <w:noProof/>
          </w:rPr>
          <w:t xml:space="preserve"> to Deny Services</w:t>
        </w:r>
        <w:r>
          <w:rPr>
            <w:noProof/>
            <w:webHidden/>
          </w:rPr>
          <w:tab/>
        </w:r>
        <w:r>
          <w:rPr>
            <w:noProof/>
            <w:webHidden/>
          </w:rPr>
          <w:fldChar w:fldCharType="begin"/>
        </w:r>
        <w:r>
          <w:rPr>
            <w:noProof/>
            <w:webHidden/>
          </w:rPr>
          <w:instrText xml:space="preserve"> PAGEREF _Toc328948841 \h </w:instrText>
        </w:r>
        <w:r>
          <w:rPr>
            <w:noProof/>
            <w:webHidden/>
          </w:rPr>
        </w:r>
      </w:ins>
      <w:r>
        <w:rPr>
          <w:noProof/>
          <w:webHidden/>
        </w:rPr>
        <w:fldChar w:fldCharType="separate"/>
      </w:r>
      <w:ins w:id="869" w:author="blake" w:date="2012-07-01T23:29:00Z">
        <w:r w:rsidR="00D62969">
          <w:rPr>
            <w:noProof/>
            <w:webHidden/>
          </w:rPr>
          <w:t>133</w:t>
        </w:r>
      </w:ins>
      <w:ins w:id="87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871" w:author="blake" w:date="2012-07-01T23:28:00Z"/>
          <w:rFonts w:asciiTheme="minorHAnsi" w:eastAsiaTheme="minorEastAsia" w:hAnsiTheme="minorHAnsi" w:cstheme="minorBidi"/>
          <w:noProof/>
          <w:sz w:val="22"/>
          <w:szCs w:val="22"/>
        </w:rPr>
      </w:pPr>
      <w:ins w:id="87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"_Toc328948842"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6.3.5</w:t>
        </w:r>
        <w:r>
          <w:rPr>
            <w:rFonts w:asciiTheme="minorHAnsi" w:eastAsiaTheme="minorEastAsia" w:hAnsiTheme="minorHAnsi" w:cstheme="minorBidi"/>
            <w:noProof/>
            <w:sz w:val="22"/>
            <w:szCs w:val="22"/>
          </w:rPr>
          <w:tab/>
        </w:r>
        <w:r w:rsidRPr="00F41B07">
          <w:rPr>
            <w:rStyle w:val="Hyperlink"/>
            <w:noProof/>
          </w:rPr>
          <w:t>Upgrade Password Hashing Algorithm to SHA-512</w:t>
        </w:r>
        <w:r>
          <w:rPr>
            <w:noProof/>
            <w:webHidden/>
          </w:rPr>
          <w:tab/>
        </w:r>
        <w:r>
          <w:rPr>
            <w:noProof/>
            <w:webHidden/>
          </w:rPr>
          <w:fldChar w:fldCharType="begin"/>
        </w:r>
        <w:r>
          <w:rPr>
            <w:noProof/>
            <w:webHidden/>
          </w:rPr>
          <w:instrText xml:space="preserve"> PAGEREF _Toc328948842 \h </w:instrText>
        </w:r>
        <w:r>
          <w:rPr>
            <w:noProof/>
            <w:webHidden/>
          </w:rPr>
        </w:r>
      </w:ins>
      <w:r>
        <w:rPr>
          <w:noProof/>
          <w:webHidden/>
        </w:rPr>
        <w:fldChar w:fldCharType="separate"/>
      </w:r>
      <w:ins w:id="873" w:author="blake" w:date="2012-07-01T23:29:00Z">
        <w:r w:rsidR="00D62969">
          <w:rPr>
            <w:noProof/>
            <w:webHidden/>
          </w:rPr>
          <w:t>133</w:t>
        </w:r>
      </w:ins>
      <w:ins w:id="87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875" w:author="blake" w:date="2012-07-01T23:28:00Z"/>
          <w:rFonts w:asciiTheme="minorHAnsi" w:eastAsiaTheme="minorEastAsia" w:hAnsiTheme="minorHAnsi" w:cstheme="minorBidi"/>
          <w:noProof/>
          <w:sz w:val="22"/>
          <w:szCs w:val="22"/>
        </w:rPr>
      </w:pPr>
      <w:ins w:id="87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"_Toc328948843"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6.3.6</w:t>
        </w:r>
        <w:r>
          <w:rPr>
            <w:rFonts w:asciiTheme="minorHAnsi" w:eastAsiaTheme="minorEastAsia" w:hAnsiTheme="minorHAnsi" w:cstheme="minorBidi"/>
            <w:noProof/>
            <w:sz w:val="22"/>
            <w:szCs w:val="22"/>
          </w:rPr>
          <w:tab/>
        </w:r>
        <w:r w:rsidRPr="00F41B07">
          <w:rPr>
            <w:rStyle w:val="Hyperlink"/>
            <w:noProof/>
          </w:rPr>
          <w:t>Limit Password Reuse</w:t>
        </w:r>
        <w:r>
          <w:rPr>
            <w:noProof/>
            <w:webHidden/>
          </w:rPr>
          <w:tab/>
        </w:r>
        <w:r>
          <w:rPr>
            <w:noProof/>
            <w:webHidden/>
          </w:rPr>
          <w:fldChar w:fldCharType="begin"/>
        </w:r>
        <w:r>
          <w:rPr>
            <w:noProof/>
            <w:webHidden/>
          </w:rPr>
          <w:instrText xml:space="preserve"> PAGEREF _Toc328948843 \h </w:instrText>
        </w:r>
        <w:r>
          <w:rPr>
            <w:noProof/>
            <w:webHidden/>
          </w:rPr>
        </w:r>
      </w:ins>
      <w:r>
        <w:rPr>
          <w:noProof/>
          <w:webHidden/>
        </w:rPr>
        <w:fldChar w:fldCharType="separate"/>
      </w:r>
      <w:ins w:id="877" w:author="blake" w:date="2012-07-01T23:29:00Z">
        <w:r w:rsidR="00D62969">
          <w:rPr>
            <w:noProof/>
            <w:webHidden/>
          </w:rPr>
          <w:t>134</w:t>
        </w:r>
      </w:ins>
      <w:ins w:id="878"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879" w:author="blake" w:date="2012-07-01T23:28:00Z"/>
          <w:rFonts w:asciiTheme="minorHAnsi" w:eastAsiaTheme="minorEastAsia" w:hAnsiTheme="minorHAnsi" w:cstheme="minorBidi"/>
          <w:noProof/>
          <w:sz w:val="22"/>
          <w:szCs w:val="22"/>
        </w:rPr>
      </w:pPr>
      <w:ins w:id="88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"_Toc328948844"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6.4</w:t>
        </w:r>
        <w:r>
          <w:rPr>
            <w:rFonts w:asciiTheme="minorHAnsi" w:eastAsiaTheme="minorEastAsia" w:hAnsiTheme="minorHAnsi" w:cstheme="minorBidi"/>
            <w:noProof/>
            <w:sz w:val="22"/>
            <w:szCs w:val="22"/>
          </w:rPr>
          <w:tab/>
        </w:r>
        <w:r w:rsidRPr="00F41B07">
          <w:rPr>
            <w:rStyle w:val="Hyperlink"/>
            <w:noProof/>
          </w:rPr>
          <w:t>Restrict root Login to System Console</w:t>
        </w:r>
        <w:r>
          <w:rPr>
            <w:noProof/>
            <w:webHidden/>
          </w:rPr>
          <w:tab/>
        </w:r>
        <w:r>
          <w:rPr>
            <w:noProof/>
            <w:webHidden/>
          </w:rPr>
          <w:fldChar w:fldCharType="begin"/>
        </w:r>
        <w:r>
          <w:rPr>
            <w:noProof/>
            <w:webHidden/>
          </w:rPr>
          <w:instrText xml:space="preserve"> PAGEREF _Toc328948844 \h </w:instrText>
        </w:r>
        <w:r>
          <w:rPr>
            <w:noProof/>
            <w:webHidden/>
          </w:rPr>
        </w:r>
      </w:ins>
      <w:r>
        <w:rPr>
          <w:noProof/>
          <w:webHidden/>
        </w:rPr>
        <w:fldChar w:fldCharType="separate"/>
      </w:r>
      <w:ins w:id="881" w:author="blake" w:date="2012-07-01T23:29:00Z">
        <w:r w:rsidR="00D62969">
          <w:rPr>
            <w:noProof/>
            <w:webHidden/>
          </w:rPr>
          <w:t>135</w:t>
        </w:r>
      </w:ins>
      <w:ins w:id="882"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883" w:author="blake" w:date="2012-07-01T23:28:00Z"/>
          <w:rFonts w:asciiTheme="minorHAnsi" w:eastAsiaTheme="minorEastAsia" w:hAnsiTheme="minorHAnsi" w:cstheme="minorBidi"/>
          <w:noProof/>
          <w:sz w:val="22"/>
          <w:szCs w:val="22"/>
        </w:rPr>
      </w:pPr>
      <w:ins w:id="88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"_Toc328948845"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6.5</w:t>
        </w:r>
        <w:r>
          <w:rPr>
            <w:rFonts w:asciiTheme="minorHAnsi" w:eastAsiaTheme="minorEastAsia" w:hAnsiTheme="minorHAnsi" w:cstheme="minorBidi"/>
            <w:noProof/>
            <w:sz w:val="22"/>
            <w:szCs w:val="22"/>
          </w:rPr>
          <w:tab/>
        </w:r>
        <w:r w:rsidRPr="00F41B07">
          <w:rPr>
            <w:rStyle w:val="Hyperlink"/>
            <w:noProof/>
          </w:rPr>
          <w:t xml:space="preserve">Restrict Access to the </w:t>
        </w:r>
        <w:r w:rsidRPr="00F41B07">
          <w:rPr>
            <w:rStyle w:val="Hyperlink"/>
            <w:rFonts w:ascii="Courier New" w:eastAsia="Calibri" w:hAnsi="Courier New"/>
            <w:noProof/>
          </w:rPr>
          <w:t>su</w:t>
        </w:r>
        <w:r w:rsidRPr="00F41B07">
          <w:rPr>
            <w:rStyle w:val="Hyperlink"/>
            <w:noProof/>
          </w:rPr>
          <w:t xml:space="preserve"> Command</w:t>
        </w:r>
        <w:r>
          <w:rPr>
            <w:noProof/>
            <w:webHidden/>
          </w:rPr>
          <w:tab/>
        </w:r>
        <w:r>
          <w:rPr>
            <w:noProof/>
            <w:webHidden/>
          </w:rPr>
          <w:fldChar w:fldCharType="begin"/>
        </w:r>
        <w:r>
          <w:rPr>
            <w:noProof/>
            <w:webHidden/>
          </w:rPr>
          <w:instrText xml:space="preserve"> PAGEREF _Toc328948845 \h </w:instrText>
        </w:r>
        <w:r>
          <w:rPr>
            <w:noProof/>
            <w:webHidden/>
          </w:rPr>
        </w:r>
      </w:ins>
      <w:r>
        <w:rPr>
          <w:noProof/>
          <w:webHidden/>
        </w:rPr>
        <w:fldChar w:fldCharType="separate"/>
      </w:r>
      <w:ins w:id="885" w:author="blake" w:date="2012-07-01T23:29:00Z">
        <w:r w:rsidR="00D62969">
          <w:rPr>
            <w:noProof/>
            <w:webHidden/>
          </w:rPr>
          <w:t>135</w:t>
        </w:r>
      </w:ins>
      <w:ins w:id="886" w:author="blake" w:date="2012-07-01T23:28:00Z">
        <w:r>
          <w:rPr>
            <w:noProof/>
            <w:webHidden/>
          </w:rPr>
          <w:fldChar w:fldCharType="end"/>
        </w:r>
        <w:r w:rsidRPr="00F41B07">
          <w:rPr>
            <w:rStyle w:val="Hyperlink"/>
            <w:noProof/>
          </w:rPr>
          <w:fldChar w:fldCharType="end"/>
        </w:r>
      </w:ins>
    </w:p>
    <w:p w:rsidR="000B3219" w:rsidRDefault="000B3219">
      <w:pPr>
        <w:pStyle w:val="TOC1"/>
        <w:tabs>
          <w:tab w:val="left" w:pos="480"/>
        </w:tabs>
        <w:rPr>
          <w:ins w:id="887" w:author="blake" w:date="2012-07-01T23:28:00Z"/>
          <w:rFonts w:asciiTheme="minorHAnsi" w:eastAsiaTheme="minorEastAsia" w:hAnsiTheme="minorHAnsi" w:cstheme="minorBidi"/>
          <w:noProof/>
          <w:sz w:val="22"/>
          <w:szCs w:val="22"/>
        </w:rPr>
      </w:pPr>
      <w:ins w:id="88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"_Toc328948846"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7.</w:t>
        </w:r>
        <w:r>
          <w:rPr>
            <w:rFonts w:asciiTheme="minorHAnsi" w:eastAsiaTheme="minorEastAsia" w:hAnsiTheme="minorHAnsi" w:cstheme="minorBidi"/>
            <w:noProof/>
            <w:sz w:val="22"/>
            <w:szCs w:val="22"/>
          </w:rPr>
          <w:tab/>
        </w:r>
        <w:r w:rsidRPr="00F41B07">
          <w:rPr>
            <w:rStyle w:val="Hyperlink"/>
            <w:noProof/>
          </w:rPr>
          <w:t>User Accounts and Environment</w:t>
        </w:r>
        <w:r>
          <w:rPr>
            <w:noProof/>
            <w:webHidden/>
          </w:rPr>
          <w:tab/>
        </w:r>
        <w:r>
          <w:rPr>
            <w:noProof/>
            <w:webHidden/>
          </w:rPr>
          <w:fldChar w:fldCharType="begin"/>
        </w:r>
        <w:r>
          <w:rPr>
            <w:noProof/>
            <w:webHidden/>
          </w:rPr>
          <w:instrText xml:space="preserve"> PAGEREF _Toc328948846 \h </w:instrText>
        </w:r>
        <w:r>
          <w:rPr>
            <w:noProof/>
            <w:webHidden/>
          </w:rPr>
        </w:r>
      </w:ins>
      <w:r>
        <w:rPr>
          <w:noProof/>
          <w:webHidden/>
        </w:rPr>
        <w:fldChar w:fldCharType="separate"/>
      </w:r>
      <w:ins w:id="889" w:author="blake" w:date="2012-07-01T23:29:00Z">
        <w:r w:rsidR="00D62969">
          <w:rPr>
            <w:noProof/>
            <w:webHidden/>
          </w:rPr>
          <w:t>137</w:t>
        </w:r>
      </w:ins>
      <w:ins w:id="890"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891" w:author="blake" w:date="2012-07-01T23:28:00Z"/>
          <w:rFonts w:asciiTheme="minorHAnsi" w:eastAsiaTheme="minorEastAsia" w:hAnsiTheme="minorHAnsi" w:cstheme="minorBidi"/>
          <w:noProof/>
          <w:sz w:val="22"/>
          <w:szCs w:val="22"/>
        </w:rPr>
      </w:pPr>
      <w:ins w:id="89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"_Toc328948847"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7.1</w:t>
        </w:r>
        <w:r>
          <w:rPr>
            <w:rFonts w:asciiTheme="minorHAnsi" w:eastAsiaTheme="minorEastAsia" w:hAnsiTheme="minorHAnsi" w:cstheme="minorBidi"/>
            <w:noProof/>
            <w:sz w:val="22"/>
            <w:szCs w:val="22"/>
          </w:rPr>
          <w:tab/>
        </w:r>
        <w:r w:rsidRPr="00F41B07">
          <w:rPr>
            <w:rStyle w:val="Hyperlink"/>
            <w:noProof/>
          </w:rPr>
          <w:t>Disable System Accounts</w:t>
        </w:r>
        <w:r>
          <w:rPr>
            <w:noProof/>
            <w:webHidden/>
          </w:rPr>
          <w:tab/>
        </w:r>
        <w:r>
          <w:rPr>
            <w:noProof/>
            <w:webHidden/>
          </w:rPr>
          <w:fldChar w:fldCharType="begin"/>
        </w:r>
        <w:r>
          <w:rPr>
            <w:noProof/>
            <w:webHidden/>
          </w:rPr>
          <w:instrText xml:space="preserve"> PAGEREF _Toc328948847 \h </w:instrText>
        </w:r>
        <w:r>
          <w:rPr>
            <w:noProof/>
            <w:webHidden/>
          </w:rPr>
        </w:r>
      </w:ins>
      <w:r>
        <w:rPr>
          <w:noProof/>
          <w:webHidden/>
        </w:rPr>
        <w:fldChar w:fldCharType="separate"/>
      </w:r>
      <w:ins w:id="893" w:author="blake" w:date="2012-07-01T23:29:00Z">
        <w:r w:rsidR="00D62969">
          <w:rPr>
            <w:noProof/>
            <w:webHidden/>
          </w:rPr>
          <w:t>137</w:t>
        </w:r>
      </w:ins>
      <w:ins w:id="894"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895" w:author="blake" w:date="2012-07-01T23:28:00Z"/>
          <w:rFonts w:asciiTheme="minorHAnsi" w:eastAsiaTheme="minorEastAsia" w:hAnsiTheme="minorHAnsi" w:cstheme="minorBidi"/>
          <w:noProof/>
          <w:sz w:val="22"/>
          <w:szCs w:val="22"/>
        </w:rPr>
      </w:pPr>
      <w:ins w:id="89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"_Toc328948848"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7.2</w:t>
        </w:r>
        <w:r>
          <w:rPr>
            <w:rFonts w:asciiTheme="minorHAnsi" w:eastAsiaTheme="minorEastAsia" w:hAnsiTheme="minorHAnsi" w:cstheme="minorBidi"/>
            <w:noProof/>
            <w:sz w:val="22"/>
            <w:szCs w:val="22"/>
          </w:rPr>
          <w:tab/>
        </w:r>
        <w:r w:rsidRPr="00F41B07">
          <w:rPr>
            <w:rStyle w:val="Hyperlink"/>
            <w:noProof/>
          </w:rPr>
          <w:t xml:space="preserve">Set Shadow Password Suite Parameters </w:t>
        </w:r>
        <w:r w:rsidRPr="00F41B07">
          <w:rPr>
            <w:rStyle w:val="Hyperlink"/>
            <w:rFonts w:ascii="Courier New" w:eastAsia="Calibri" w:hAnsi="Courier New"/>
            <w:noProof/>
          </w:rPr>
          <w:t>(/etc/login.defs</w:t>
        </w:r>
        <w:r w:rsidRPr="00F41B07">
          <w:rPr>
            <w:rStyle w:val="Hyperlink"/>
            <w:noProof/>
          </w:rPr>
          <w:t>)</w:t>
        </w:r>
        <w:r>
          <w:rPr>
            <w:noProof/>
            <w:webHidden/>
          </w:rPr>
          <w:tab/>
        </w:r>
        <w:r>
          <w:rPr>
            <w:noProof/>
            <w:webHidden/>
          </w:rPr>
          <w:fldChar w:fldCharType="begin"/>
        </w:r>
        <w:r>
          <w:rPr>
            <w:noProof/>
            <w:webHidden/>
          </w:rPr>
          <w:instrText xml:space="preserve"> PAGEREF _Toc328948848 \h </w:instrText>
        </w:r>
        <w:r>
          <w:rPr>
            <w:noProof/>
            <w:webHidden/>
          </w:rPr>
        </w:r>
      </w:ins>
      <w:r>
        <w:rPr>
          <w:noProof/>
          <w:webHidden/>
        </w:rPr>
        <w:fldChar w:fldCharType="separate"/>
      </w:r>
      <w:ins w:id="897" w:author="blake" w:date="2012-07-01T23:29:00Z">
        <w:r w:rsidR="00D62969">
          <w:rPr>
            <w:noProof/>
            <w:webHidden/>
          </w:rPr>
          <w:t>137</w:t>
        </w:r>
      </w:ins>
      <w:ins w:id="89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899" w:author="blake" w:date="2012-07-01T23:28:00Z"/>
          <w:rFonts w:asciiTheme="minorHAnsi" w:eastAsiaTheme="minorEastAsia" w:hAnsiTheme="minorHAnsi" w:cstheme="minorBidi"/>
          <w:noProof/>
          <w:sz w:val="22"/>
          <w:szCs w:val="22"/>
        </w:rPr>
      </w:pPr>
      <w:ins w:id="90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"_Toc328948849"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7.2.1</w:t>
        </w:r>
        <w:r>
          <w:rPr>
            <w:rFonts w:asciiTheme="minorHAnsi" w:eastAsiaTheme="minorEastAsia" w:hAnsiTheme="minorHAnsi" w:cstheme="minorBidi"/>
            <w:noProof/>
            <w:sz w:val="22"/>
            <w:szCs w:val="22"/>
          </w:rPr>
          <w:tab/>
        </w:r>
        <w:r w:rsidRPr="00F41B07">
          <w:rPr>
            <w:rStyle w:val="Hyperlink"/>
            <w:noProof/>
          </w:rPr>
          <w:t>Set Password Expiration Days</w:t>
        </w:r>
        <w:r>
          <w:rPr>
            <w:noProof/>
            <w:webHidden/>
          </w:rPr>
          <w:tab/>
        </w:r>
        <w:r>
          <w:rPr>
            <w:noProof/>
            <w:webHidden/>
          </w:rPr>
          <w:fldChar w:fldCharType="begin"/>
        </w:r>
        <w:r>
          <w:rPr>
            <w:noProof/>
            <w:webHidden/>
          </w:rPr>
          <w:instrText xml:space="preserve"> PAGEREF _Toc328948849 \h </w:instrText>
        </w:r>
        <w:r>
          <w:rPr>
            <w:noProof/>
            <w:webHidden/>
          </w:rPr>
        </w:r>
      </w:ins>
      <w:r>
        <w:rPr>
          <w:noProof/>
          <w:webHidden/>
        </w:rPr>
        <w:fldChar w:fldCharType="separate"/>
      </w:r>
      <w:ins w:id="901" w:author="blake" w:date="2012-07-01T23:29:00Z">
        <w:r w:rsidR="00D62969">
          <w:rPr>
            <w:noProof/>
            <w:webHidden/>
          </w:rPr>
          <w:t>138</w:t>
        </w:r>
      </w:ins>
      <w:ins w:id="90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903" w:author="blake" w:date="2012-07-01T23:28:00Z"/>
          <w:rFonts w:asciiTheme="minorHAnsi" w:eastAsiaTheme="minorEastAsia" w:hAnsiTheme="minorHAnsi" w:cstheme="minorBidi"/>
          <w:noProof/>
          <w:sz w:val="22"/>
          <w:szCs w:val="22"/>
        </w:rPr>
      </w:pPr>
      <w:ins w:id="90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"_Toc328948850"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7.2.2</w:t>
        </w:r>
        <w:r>
          <w:rPr>
            <w:rFonts w:asciiTheme="minorHAnsi" w:eastAsiaTheme="minorEastAsia" w:hAnsiTheme="minorHAnsi" w:cstheme="minorBidi"/>
            <w:noProof/>
            <w:sz w:val="22"/>
            <w:szCs w:val="22"/>
          </w:rPr>
          <w:tab/>
        </w:r>
        <w:r w:rsidRPr="00F41B07">
          <w:rPr>
            <w:rStyle w:val="Hyperlink"/>
            <w:noProof/>
          </w:rPr>
          <w:t>Set Password Change Minimum Number of Days</w:t>
        </w:r>
        <w:r>
          <w:rPr>
            <w:noProof/>
            <w:webHidden/>
          </w:rPr>
          <w:tab/>
        </w:r>
        <w:r>
          <w:rPr>
            <w:noProof/>
            <w:webHidden/>
          </w:rPr>
          <w:fldChar w:fldCharType="begin"/>
        </w:r>
        <w:r>
          <w:rPr>
            <w:noProof/>
            <w:webHidden/>
          </w:rPr>
          <w:instrText xml:space="preserve"> PAGEREF _Toc328948850 \h </w:instrText>
        </w:r>
        <w:r>
          <w:rPr>
            <w:noProof/>
            <w:webHidden/>
          </w:rPr>
        </w:r>
      </w:ins>
      <w:r>
        <w:rPr>
          <w:noProof/>
          <w:webHidden/>
        </w:rPr>
        <w:fldChar w:fldCharType="separate"/>
      </w:r>
      <w:ins w:id="905" w:author="blake" w:date="2012-07-01T23:29:00Z">
        <w:r w:rsidR="00D62969">
          <w:rPr>
            <w:noProof/>
            <w:webHidden/>
          </w:rPr>
          <w:t>138</w:t>
        </w:r>
      </w:ins>
      <w:ins w:id="90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907" w:author="blake" w:date="2012-07-01T23:28:00Z"/>
          <w:rFonts w:asciiTheme="minorHAnsi" w:eastAsiaTheme="minorEastAsia" w:hAnsiTheme="minorHAnsi" w:cstheme="minorBidi"/>
          <w:noProof/>
          <w:sz w:val="22"/>
          <w:szCs w:val="22"/>
        </w:rPr>
      </w:pPr>
      <w:ins w:id="90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"_Toc328948851"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7.2.3</w:t>
        </w:r>
        <w:r>
          <w:rPr>
            <w:rFonts w:asciiTheme="minorHAnsi" w:eastAsiaTheme="minorEastAsia" w:hAnsiTheme="minorHAnsi" w:cstheme="minorBidi"/>
            <w:noProof/>
            <w:sz w:val="22"/>
            <w:szCs w:val="22"/>
          </w:rPr>
          <w:tab/>
        </w:r>
        <w:r w:rsidRPr="00F41B07">
          <w:rPr>
            <w:rStyle w:val="Hyperlink"/>
            <w:noProof/>
          </w:rPr>
          <w:t>Set Password Expiring Warning Days</w:t>
        </w:r>
        <w:r>
          <w:rPr>
            <w:noProof/>
            <w:webHidden/>
          </w:rPr>
          <w:tab/>
        </w:r>
        <w:r>
          <w:rPr>
            <w:noProof/>
            <w:webHidden/>
          </w:rPr>
          <w:fldChar w:fldCharType="begin"/>
        </w:r>
        <w:r>
          <w:rPr>
            <w:noProof/>
            <w:webHidden/>
          </w:rPr>
          <w:instrText xml:space="preserve"> PAGEREF _Toc328948851 \h </w:instrText>
        </w:r>
        <w:r>
          <w:rPr>
            <w:noProof/>
            <w:webHidden/>
          </w:rPr>
        </w:r>
      </w:ins>
      <w:r>
        <w:rPr>
          <w:noProof/>
          <w:webHidden/>
        </w:rPr>
        <w:fldChar w:fldCharType="separate"/>
      </w:r>
      <w:ins w:id="909" w:author="blake" w:date="2012-07-01T23:29:00Z">
        <w:r w:rsidR="00D62969">
          <w:rPr>
            <w:noProof/>
            <w:webHidden/>
          </w:rPr>
          <w:t>139</w:t>
        </w:r>
      </w:ins>
      <w:ins w:id="910"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911" w:author="blake" w:date="2012-07-01T23:28:00Z"/>
          <w:rFonts w:asciiTheme="minorHAnsi" w:eastAsiaTheme="minorEastAsia" w:hAnsiTheme="minorHAnsi" w:cstheme="minorBidi"/>
          <w:noProof/>
          <w:sz w:val="22"/>
          <w:szCs w:val="22"/>
        </w:rPr>
      </w:pPr>
      <w:ins w:id="91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"_Toc328948852"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7.3</w:t>
        </w:r>
        <w:r>
          <w:rPr>
            <w:rFonts w:asciiTheme="minorHAnsi" w:eastAsiaTheme="minorEastAsia" w:hAnsiTheme="minorHAnsi" w:cstheme="minorBidi"/>
            <w:noProof/>
            <w:sz w:val="22"/>
            <w:szCs w:val="22"/>
          </w:rPr>
          <w:tab/>
        </w:r>
        <w:r w:rsidRPr="00F41B07">
          <w:rPr>
            <w:rStyle w:val="Hyperlink"/>
            <w:noProof/>
          </w:rPr>
          <w:t>Set Default Group for root Account</w:t>
        </w:r>
        <w:r>
          <w:rPr>
            <w:noProof/>
            <w:webHidden/>
          </w:rPr>
          <w:tab/>
        </w:r>
        <w:r>
          <w:rPr>
            <w:noProof/>
            <w:webHidden/>
          </w:rPr>
          <w:fldChar w:fldCharType="begin"/>
        </w:r>
        <w:r>
          <w:rPr>
            <w:noProof/>
            <w:webHidden/>
          </w:rPr>
          <w:instrText xml:space="preserve"> PAGEREF _Toc328948852 \h </w:instrText>
        </w:r>
        <w:r>
          <w:rPr>
            <w:noProof/>
            <w:webHidden/>
          </w:rPr>
        </w:r>
      </w:ins>
      <w:r>
        <w:rPr>
          <w:noProof/>
          <w:webHidden/>
        </w:rPr>
        <w:fldChar w:fldCharType="separate"/>
      </w:r>
      <w:ins w:id="913" w:author="blake" w:date="2012-07-01T23:29:00Z">
        <w:r w:rsidR="00D62969">
          <w:rPr>
            <w:noProof/>
            <w:webHidden/>
          </w:rPr>
          <w:t>140</w:t>
        </w:r>
      </w:ins>
      <w:ins w:id="914"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915" w:author="blake" w:date="2012-07-01T23:28:00Z"/>
          <w:rFonts w:asciiTheme="minorHAnsi" w:eastAsiaTheme="minorEastAsia" w:hAnsiTheme="minorHAnsi" w:cstheme="minorBidi"/>
          <w:noProof/>
          <w:sz w:val="22"/>
          <w:szCs w:val="22"/>
        </w:rPr>
      </w:pPr>
      <w:ins w:id="91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"_Toc328948853"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7.4</w:t>
        </w:r>
        <w:r>
          <w:rPr>
            <w:rFonts w:asciiTheme="minorHAnsi" w:eastAsiaTheme="minorEastAsia" w:hAnsiTheme="minorHAnsi" w:cstheme="minorBidi"/>
            <w:noProof/>
            <w:sz w:val="22"/>
            <w:szCs w:val="22"/>
          </w:rPr>
          <w:tab/>
        </w:r>
        <w:r w:rsidRPr="00F41B07">
          <w:rPr>
            <w:rStyle w:val="Hyperlink"/>
            <w:noProof/>
          </w:rPr>
          <w:t xml:space="preserve">Set Default </w:t>
        </w:r>
        <w:r w:rsidRPr="00F41B07">
          <w:rPr>
            <w:rStyle w:val="Hyperlink"/>
            <w:rFonts w:ascii="Courier New" w:eastAsia="Calibri" w:hAnsi="Courier New"/>
            <w:noProof/>
          </w:rPr>
          <w:t>umask</w:t>
        </w:r>
        <w:r w:rsidRPr="00F41B07">
          <w:rPr>
            <w:rStyle w:val="Hyperlink"/>
            <w:noProof/>
          </w:rPr>
          <w:t xml:space="preserve"> for Users</w:t>
        </w:r>
        <w:r>
          <w:rPr>
            <w:noProof/>
            <w:webHidden/>
          </w:rPr>
          <w:tab/>
        </w:r>
        <w:r>
          <w:rPr>
            <w:noProof/>
            <w:webHidden/>
          </w:rPr>
          <w:fldChar w:fldCharType="begin"/>
        </w:r>
        <w:r>
          <w:rPr>
            <w:noProof/>
            <w:webHidden/>
          </w:rPr>
          <w:instrText xml:space="preserve"> PAGEREF _Toc328948853 \h </w:instrText>
        </w:r>
        <w:r>
          <w:rPr>
            <w:noProof/>
            <w:webHidden/>
          </w:rPr>
        </w:r>
      </w:ins>
      <w:r>
        <w:rPr>
          <w:noProof/>
          <w:webHidden/>
        </w:rPr>
        <w:fldChar w:fldCharType="separate"/>
      </w:r>
      <w:ins w:id="917" w:author="blake" w:date="2012-07-01T23:29:00Z">
        <w:r w:rsidR="00D62969">
          <w:rPr>
            <w:noProof/>
            <w:webHidden/>
          </w:rPr>
          <w:t>140</w:t>
        </w:r>
      </w:ins>
      <w:ins w:id="918"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919" w:author="blake" w:date="2012-07-01T23:28:00Z"/>
          <w:rFonts w:asciiTheme="minorHAnsi" w:eastAsiaTheme="minorEastAsia" w:hAnsiTheme="minorHAnsi" w:cstheme="minorBidi"/>
          <w:noProof/>
          <w:sz w:val="22"/>
          <w:szCs w:val="22"/>
        </w:rPr>
      </w:pPr>
      <w:ins w:id="92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"_Toc328948854"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7.5</w:t>
        </w:r>
        <w:r>
          <w:rPr>
            <w:rFonts w:asciiTheme="minorHAnsi" w:eastAsiaTheme="minorEastAsia" w:hAnsiTheme="minorHAnsi" w:cstheme="minorBidi"/>
            <w:noProof/>
            <w:sz w:val="22"/>
            <w:szCs w:val="22"/>
          </w:rPr>
          <w:tab/>
        </w:r>
        <w:r w:rsidRPr="00F41B07">
          <w:rPr>
            <w:rStyle w:val="Hyperlink"/>
            <w:noProof/>
          </w:rPr>
          <w:t>Lock Inactive User Accounts</w:t>
        </w:r>
        <w:r>
          <w:rPr>
            <w:noProof/>
            <w:webHidden/>
          </w:rPr>
          <w:tab/>
        </w:r>
        <w:r>
          <w:rPr>
            <w:noProof/>
            <w:webHidden/>
          </w:rPr>
          <w:fldChar w:fldCharType="begin"/>
        </w:r>
        <w:r>
          <w:rPr>
            <w:noProof/>
            <w:webHidden/>
          </w:rPr>
          <w:instrText xml:space="preserve"> PAGEREF _Toc328948854 \h </w:instrText>
        </w:r>
        <w:r>
          <w:rPr>
            <w:noProof/>
            <w:webHidden/>
          </w:rPr>
        </w:r>
      </w:ins>
      <w:r>
        <w:rPr>
          <w:noProof/>
          <w:webHidden/>
        </w:rPr>
        <w:fldChar w:fldCharType="separate"/>
      </w:r>
      <w:ins w:id="921" w:author="blake" w:date="2012-07-01T23:29:00Z">
        <w:r w:rsidR="00D62969">
          <w:rPr>
            <w:noProof/>
            <w:webHidden/>
          </w:rPr>
          <w:t>141</w:t>
        </w:r>
      </w:ins>
      <w:ins w:id="922" w:author="blake" w:date="2012-07-01T23:28:00Z">
        <w:r>
          <w:rPr>
            <w:noProof/>
            <w:webHidden/>
          </w:rPr>
          <w:fldChar w:fldCharType="end"/>
        </w:r>
        <w:r w:rsidRPr="00F41B07">
          <w:rPr>
            <w:rStyle w:val="Hyperlink"/>
            <w:noProof/>
          </w:rPr>
          <w:fldChar w:fldCharType="end"/>
        </w:r>
      </w:ins>
    </w:p>
    <w:p w:rsidR="000B3219" w:rsidRDefault="000B3219">
      <w:pPr>
        <w:pStyle w:val="TOC1"/>
        <w:tabs>
          <w:tab w:val="left" w:pos="480"/>
        </w:tabs>
        <w:rPr>
          <w:ins w:id="923" w:author="blake" w:date="2012-07-01T23:28:00Z"/>
          <w:rFonts w:asciiTheme="minorHAnsi" w:eastAsiaTheme="minorEastAsia" w:hAnsiTheme="minorHAnsi" w:cstheme="minorBidi"/>
          <w:noProof/>
          <w:sz w:val="22"/>
          <w:szCs w:val="22"/>
        </w:rPr>
      </w:pPr>
      <w:ins w:id="92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"_Toc328948855"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8.</w:t>
        </w:r>
        <w:r>
          <w:rPr>
            <w:rFonts w:asciiTheme="minorHAnsi" w:eastAsiaTheme="minorEastAsia" w:hAnsiTheme="minorHAnsi" w:cstheme="minorBidi"/>
            <w:noProof/>
            <w:sz w:val="22"/>
            <w:szCs w:val="22"/>
          </w:rPr>
          <w:tab/>
        </w:r>
        <w:r w:rsidRPr="00F41B07">
          <w:rPr>
            <w:rStyle w:val="Hyperlink"/>
            <w:noProof/>
          </w:rPr>
          <w:t>Warning Banners</w:t>
        </w:r>
        <w:r>
          <w:rPr>
            <w:noProof/>
            <w:webHidden/>
          </w:rPr>
          <w:tab/>
        </w:r>
        <w:r>
          <w:rPr>
            <w:noProof/>
            <w:webHidden/>
          </w:rPr>
          <w:fldChar w:fldCharType="begin"/>
        </w:r>
        <w:r>
          <w:rPr>
            <w:noProof/>
            <w:webHidden/>
          </w:rPr>
          <w:instrText xml:space="preserve"> PAGEREF _Toc328948855 \h </w:instrText>
        </w:r>
        <w:r>
          <w:rPr>
            <w:noProof/>
            <w:webHidden/>
          </w:rPr>
        </w:r>
      </w:ins>
      <w:r>
        <w:rPr>
          <w:noProof/>
          <w:webHidden/>
        </w:rPr>
        <w:fldChar w:fldCharType="separate"/>
      </w:r>
      <w:ins w:id="925" w:author="blake" w:date="2012-07-01T23:29:00Z">
        <w:r w:rsidR="00D62969">
          <w:rPr>
            <w:noProof/>
            <w:webHidden/>
          </w:rPr>
          <w:t>141</w:t>
        </w:r>
      </w:ins>
      <w:ins w:id="926"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927" w:author="blake" w:date="2012-07-01T23:28:00Z"/>
          <w:rFonts w:asciiTheme="minorHAnsi" w:eastAsiaTheme="minorEastAsia" w:hAnsiTheme="minorHAnsi" w:cstheme="minorBidi"/>
          <w:noProof/>
          <w:sz w:val="22"/>
          <w:szCs w:val="22"/>
        </w:rPr>
      </w:pPr>
      <w:ins w:id="92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"_Toc328948856"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8.1</w:t>
        </w:r>
        <w:r>
          <w:rPr>
            <w:rFonts w:asciiTheme="minorHAnsi" w:eastAsiaTheme="minorEastAsia" w:hAnsiTheme="minorHAnsi" w:cstheme="minorBidi"/>
            <w:noProof/>
            <w:sz w:val="22"/>
            <w:szCs w:val="22"/>
          </w:rPr>
          <w:tab/>
        </w:r>
        <w:r w:rsidRPr="00F41B07">
          <w:rPr>
            <w:rStyle w:val="Hyperlink"/>
            <w:noProof/>
          </w:rPr>
          <w:t>Set Warning Banner for Standard Login Services</w:t>
        </w:r>
        <w:r>
          <w:rPr>
            <w:noProof/>
            <w:webHidden/>
          </w:rPr>
          <w:tab/>
        </w:r>
        <w:r>
          <w:rPr>
            <w:noProof/>
            <w:webHidden/>
          </w:rPr>
          <w:fldChar w:fldCharType="begin"/>
        </w:r>
        <w:r>
          <w:rPr>
            <w:noProof/>
            <w:webHidden/>
          </w:rPr>
          <w:instrText xml:space="preserve"> PAGEREF _Toc328948856 \h </w:instrText>
        </w:r>
        <w:r>
          <w:rPr>
            <w:noProof/>
            <w:webHidden/>
          </w:rPr>
        </w:r>
      </w:ins>
      <w:r>
        <w:rPr>
          <w:noProof/>
          <w:webHidden/>
        </w:rPr>
        <w:fldChar w:fldCharType="separate"/>
      </w:r>
      <w:ins w:id="929" w:author="blake" w:date="2012-07-01T23:29:00Z">
        <w:r w:rsidR="00D62969">
          <w:rPr>
            <w:noProof/>
            <w:webHidden/>
          </w:rPr>
          <w:t>142</w:t>
        </w:r>
      </w:ins>
      <w:ins w:id="93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931" w:author="blake" w:date="2012-07-01T23:28:00Z"/>
          <w:rFonts w:asciiTheme="minorHAnsi" w:eastAsiaTheme="minorEastAsia" w:hAnsiTheme="minorHAnsi" w:cstheme="minorBidi"/>
          <w:noProof/>
          <w:sz w:val="22"/>
          <w:szCs w:val="22"/>
        </w:rPr>
      </w:pPr>
      <w:ins w:id="93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"_Toc328948857"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8.1.1</w:t>
        </w:r>
        <w:r>
          <w:rPr>
            <w:rFonts w:asciiTheme="minorHAnsi" w:eastAsiaTheme="minorEastAsia" w:hAnsiTheme="minorHAnsi" w:cstheme="minorBidi"/>
            <w:noProof/>
            <w:sz w:val="22"/>
            <w:szCs w:val="22"/>
          </w:rPr>
          <w:tab/>
        </w:r>
        <w:r w:rsidRPr="00F41B07">
          <w:rPr>
            <w:rStyle w:val="Hyperlink"/>
            <w:noProof/>
          </w:rPr>
          <w:t>Remove OS Information from Login Warning Banners</w:t>
        </w:r>
        <w:r>
          <w:rPr>
            <w:noProof/>
            <w:webHidden/>
          </w:rPr>
          <w:tab/>
        </w:r>
        <w:r>
          <w:rPr>
            <w:noProof/>
            <w:webHidden/>
          </w:rPr>
          <w:fldChar w:fldCharType="begin"/>
        </w:r>
        <w:r>
          <w:rPr>
            <w:noProof/>
            <w:webHidden/>
          </w:rPr>
          <w:instrText xml:space="preserve"> PAGEREF _Toc328948857 \h </w:instrText>
        </w:r>
        <w:r>
          <w:rPr>
            <w:noProof/>
            <w:webHidden/>
          </w:rPr>
        </w:r>
      </w:ins>
      <w:r>
        <w:rPr>
          <w:noProof/>
          <w:webHidden/>
        </w:rPr>
        <w:fldChar w:fldCharType="separate"/>
      </w:r>
      <w:ins w:id="933" w:author="blake" w:date="2012-07-01T23:29:00Z">
        <w:r w:rsidR="00D62969">
          <w:rPr>
            <w:noProof/>
            <w:webHidden/>
          </w:rPr>
          <w:t>143</w:t>
        </w:r>
      </w:ins>
      <w:ins w:id="934"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935" w:author="blake" w:date="2012-07-01T23:28:00Z"/>
          <w:rFonts w:asciiTheme="minorHAnsi" w:eastAsiaTheme="minorEastAsia" w:hAnsiTheme="minorHAnsi" w:cstheme="minorBidi"/>
          <w:noProof/>
          <w:sz w:val="22"/>
          <w:szCs w:val="22"/>
        </w:rPr>
      </w:pPr>
      <w:ins w:id="93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"_Toc328948858"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8.2</w:t>
        </w:r>
        <w:r>
          <w:rPr>
            <w:rFonts w:asciiTheme="minorHAnsi" w:eastAsiaTheme="minorEastAsia" w:hAnsiTheme="minorHAnsi" w:cstheme="minorBidi"/>
            <w:noProof/>
            <w:sz w:val="22"/>
            <w:szCs w:val="22"/>
          </w:rPr>
          <w:tab/>
        </w:r>
        <w:r w:rsidRPr="00F41B07">
          <w:rPr>
            <w:rStyle w:val="Hyperlink"/>
            <w:noProof/>
          </w:rPr>
          <w:t>Set GNOME Warning Banner</w:t>
        </w:r>
        <w:r>
          <w:rPr>
            <w:noProof/>
            <w:webHidden/>
          </w:rPr>
          <w:tab/>
        </w:r>
        <w:r>
          <w:rPr>
            <w:noProof/>
            <w:webHidden/>
          </w:rPr>
          <w:fldChar w:fldCharType="begin"/>
        </w:r>
        <w:r>
          <w:rPr>
            <w:noProof/>
            <w:webHidden/>
          </w:rPr>
          <w:instrText xml:space="preserve"> PAGEREF _Toc328948858 \h </w:instrText>
        </w:r>
        <w:r>
          <w:rPr>
            <w:noProof/>
            <w:webHidden/>
          </w:rPr>
        </w:r>
      </w:ins>
      <w:r>
        <w:rPr>
          <w:noProof/>
          <w:webHidden/>
        </w:rPr>
        <w:fldChar w:fldCharType="separate"/>
      </w:r>
      <w:ins w:id="937" w:author="blake" w:date="2012-07-01T23:29:00Z">
        <w:r w:rsidR="00D62969">
          <w:rPr>
            <w:noProof/>
            <w:webHidden/>
          </w:rPr>
          <w:t>144</w:t>
        </w:r>
      </w:ins>
      <w:ins w:id="938" w:author="blake" w:date="2012-07-01T23:28:00Z">
        <w:r>
          <w:rPr>
            <w:noProof/>
            <w:webHidden/>
          </w:rPr>
          <w:fldChar w:fldCharType="end"/>
        </w:r>
        <w:r w:rsidRPr="00F41B07">
          <w:rPr>
            <w:rStyle w:val="Hyperlink"/>
            <w:noProof/>
          </w:rPr>
          <w:fldChar w:fldCharType="end"/>
        </w:r>
      </w:ins>
    </w:p>
    <w:p w:rsidR="000B3219" w:rsidRDefault="000B3219">
      <w:pPr>
        <w:pStyle w:val="TOC1"/>
        <w:tabs>
          <w:tab w:val="left" w:pos="480"/>
        </w:tabs>
        <w:rPr>
          <w:ins w:id="939" w:author="blake" w:date="2012-07-01T23:28:00Z"/>
          <w:rFonts w:asciiTheme="minorHAnsi" w:eastAsiaTheme="minorEastAsia" w:hAnsiTheme="minorHAnsi" w:cstheme="minorBidi"/>
          <w:noProof/>
          <w:sz w:val="22"/>
          <w:szCs w:val="22"/>
        </w:rPr>
      </w:pPr>
      <w:ins w:id="94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"_Toc328948859"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w:t>
        </w:r>
        <w:r>
          <w:rPr>
            <w:rFonts w:asciiTheme="minorHAnsi" w:eastAsiaTheme="minorEastAsia" w:hAnsiTheme="minorHAnsi" w:cstheme="minorBidi"/>
            <w:noProof/>
            <w:sz w:val="22"/>
            <w:szCs w:val="22"/>
          </w:rPr>
          <w:tab/>
        </w:r>
        <w:r w:rsidRPr="00F41B07">
          <w:rPr>
            <w:rStyle w:val="Hyperlink"/>
            <w:noProof/>
          </w:rPr>
          <w:t>System Maintenance</w:t>
        </w:r>
        <w:r>
          <w:rPr>
            <w:noProof/>
            <w:webHidden/>
          </w:rPr>
          <w:tab/>
        </w:r>
        <w:r>
          <w:rPr>
            <w:noProof/>
            <w:webHidden/>
          </w:rPr>
          <w:fldChar w:fldCharType="begin"/>
        </w:r>
        <w:r>
          <w:rPr>
            <w:noProof/>
            <w:webHidden/>
          </w:rPr>
          <w:instrText xml:space="preserve"> PAGEREF _Toc328948859 \h </w:instrText>
        </w:r>
        <w:r>
          <w:rPr>
            <w:noProof/>
            <w:webHidden/>
          </w:rPr>
        </w:r>
      </w:ins>
      <w:r>
        <w:rPr>
          <w:noProof/>
          <w:webHidden/>
        </w:rPr>
        <w:fldChar w:fldCharType="separate"/>
      </w:r>
      <w:ins w:id="941" w:author="blake" w:date="2012-07-01T23:29:00Z">
        <w:r w:rsidR="00D62969">
          <w:rPr>
            <w:noProof/>
            <w:webHidden/>
          </w:rPr>
          <w:t>144</w:t>
        </w:r>
      </w:ins>
      <w:ins w:id="942"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943" w:author="blake" w:date="2012-07-01T23:28:00Z"/>
          <w:rFonts w:asciiTheme="minorHAnsi" w:eastAsiaTheme="minorEastAsia" w:hAnsiTheme="minorHAnsi" w:cstheme="minorBidi"/>
          <w:noProof/>
          <w:sz w:val="22"/>
          <w:szCs w:val="22"/>
        </w:rPr>
      </w:pPr>
      <w:ins w:id="94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"_Toc328948860"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9.1</w:t>
        </w:r>
        <w:r>
          <w:rPr>
            <w:rFonts w:asciiTheme="minorHAnsi" w:eastAsiaTheme="minorEastAsia" w:hAnsiTheme="minorHAnsi" w:cstheme="minorBidi"/>
            <w:noProof/>
            <w:sz w:val="22"/>
            <w:szCs w:val="22"/>
          </w:rPr>
          <w:tab/>
        </w:r>
        <w:r w:rsidRPr="00F41B07">
          <w:rPr>
            <w:rStyle w:val="Hyperlink"/>
            <w:noProof/>
          </w:rPr>
          <w:t>Verify System File Permissions</w:t>
        </w:r>
        <w:r>
          <w:rPr>
            <w:noProof/>
            <w:webHidden/>
          </w:rPr>
          <w:tab/>
        </w:r>
        <w:r>
          <w:rPr>
            <w:noProof/>
            <w:webHidden/>
          </w:rPr>
          <w:fldChar w:fldCharType="begin"/>
        </w:r>
        <w:r>
          <w:rPr>
            <w:noProof/>
            <w:webHidden/>
          </w:rPr>
          <w:instrText xml:space="preserve"> PAGEREF _Toc328948860 \h </w:instrText>
        </w:r>
        <w:r>
          <w:rPr>
            <w:noProof/>
            <w:webHidden/>
          </w:rPr>
        </w:r>
      </w:ins>
      <w:r>
        <w:rPr>
          <w:noProof/>
          <w:webHidden/>
        </w:rPr>
        <w:fldChar w:fldCharType="separate"/>
      </w:r>
      <w:ins w:id="945" w:author="blake" w:date="2012-07-01T23:29:00Z">
        <w:r w:rsidR="00D62969">
          <w:rPr>
            <w:noProof/>
            <w:webHidden/>
          </w:rPr>
          <w:t>145</w:t>
        </w:r>
      </w:ins>
      <w:ins w:id="94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947" w:author="blake" w:date="2012-07-01T23:28:00Z"/>
          <w:rFonts w:asciiTheme="minorHAnsi" w:eastAsiaTheme="minorEastAsia" w:hAnsiTheme="minorHAnsi" w:cstheme="minorBidi"/>
          <w:noProof/>
          <w:sz w:val="22"/>
          <w:szCs w:val="22"/>
        </w:rPr>
      </w:pPr>
      <w:ins w:id="94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"_Toc328948861"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9.1.1</w:t>
        </w:r>
        <w:r>
          <w:rPr>
            <w:rFonts w:asciiTheme="minorHAnsi" w:eastAsiaTheme="minorEastAsia" w:hAnsiTheme="minorHAnsi" w:cstheme="minorBidi"/>
            <w:noProof/>
            <w:sz w:val="22"/>
            <w:szCs w:val="22"/>
          </w:rPr>
          <w:tab/>
        </w:r>
        <w:r w:rsidRPr="00F41B07">
          <w:rPr>
            <w:rStyle w:val="Hyperlink"/>
            <w:noProof/>
          </w:rPr>
          <w:t xml:space="preserve">Verify Permissions on </w:t>
        </w:r>
        <w:r w:rsidRPr="00F41B07">
          <w:rPr>
            <w:rStyle w:val="Hyperlink"/>
            <w:rFonts w:ascii="Courier New" w:eastAsia="Calibri" w:hAnsi="Courier New"/>
            <w:noProof/>
          </w:rPr>
          <w:t>/etc/passwd</w:t>
        </w:r>
        <w:r>
          <w:rPr>
            <w:noProof/>
            <w:webHidden/>
          </w:rPr>
          <w:tab/>
        </w:r>
        <w:r>
          <w:rPr>
            <w:noProof/>
            <w:webHidden/>
          </w:rPr>
          <w:fldChar w:fldCharType="begin"/>
        </w:r>
        <w:r>
          <w:rPr>
            <w:noProof/>
            <w:webHidden/>
          </w:rPr>
          <w:instrText xml:space="preserve"> PAGEREF _Toc328948861 \h </w:instrText>
        </w:r>
        <w:r>
          <w:rPr>
            <w:noProof/>
            <w:webHidden/>
          </w:rPr>
        </w:r>
      </w:ins>
      <w:r>
        <w:rPr>
          <w:noProof/>
          <w:webHidden/>
        </w:rPr>
        <w:fldChar w:fldCharType="separate"/>
      </w:r>
      <w:ins w:id="949" w:author="blake" w:date="2012-07-01T23:29:00Z">
        <w:r w:rsidR="00D62969">
          <w:rPr>
            <w:noProof/>
            <w:webHidden/>
          </w:rPr>
          <w:t>146</w:t>
        </w:r>
      </w:ins>
      <w:ins w:id="95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951" w:author="blake" w:date="2012-07-01T23:28:00Z"/>
          <w:rFonts w:asciiTheme="minorHAnsi" w:eastAsiaTheme="minorEastAsia" w:hAnsiTheme="minorHAnsi" w:cstheme="minorBidi"/>
          <w:noProof/>
          <w:sz w:val="22"/>
          <w:szCs w:val="22"/>
        </w:rPr>
      </w:pPr>
      <w:ins w:id="95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"_Toc328948862"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9.1.2</w:t>
        </w:r>
        <w:r>
          <w:rPr>
            <w:rFonts w:asciiTheme="minorHAnsi" w:eastAsiaTheme="minorEastAsia" w:hAnsiTheme="minorHAnsi" w:cstheme="minorBidi"/>
            <w:noProof/>
            <w:sz w:val="22"/>
            <w:szCs w:val="22"/>
          </w:rPr>
          <w:tab/>
        </w:r>
        <w:r w:rsidRPr="00F41B07">
          <w:rPr>
            <w:rStyle w:val="Hyperlink"/>
            <w:noProof/>
          </w:rPr>
          <w:t xml:space="preserve">Verify Permissions on </w:t>
        </w:r>
        <w:r w:rsidRPr="00F41B07">
          <w:rPr>
            <w:rStyle w:val="Hyperlink"/>
            <w:rFonts w:ascii="Courier New" w:eastAsia="Calibri" w:hAnsi="Courier New"/>
            <w:noProof/>
          </w:rPr>
          <w:t>/etc/shadow</w:t>
        </w:r>
        <w:r>
          <w:rPr>
            <w:noProof/>
            <w:webHidden/>
          </w:rPr>
          <w:tab/>
        </w:r>
        <w:r>
          <w:rPr>
            <w:noProof/>
            <w:webHidden/>
          </w:rPr>
          <w:fldChar w:fldCharType="begin"/>
        </w:r>
        <w:r>
          <w:rPr>
            <w:noProof/>
            <w:webHidden/>
          </w:rPr>
          <w:instrText xml:space="preserve"> PAGEREF _Toc328948862 \h </w:instrText>
        </w:r>
        <w:r>
          <w:rPr>
            <w:noProof/>
            <w:webHidden/>
          </w:rPr>
        </w:r>
      </w:ins>
      <w:r>
        <w:rPr>
          <w:noProof/>
          <w:webHidden/>
        </w:rPr>
        <w:fldChar w:fldCharType="separate"/>
      </w:r>
      <w:ins w:id="953" w:author="blake" w:date="2012-07-01T23:29:00Z">
        <w:r w:rsidR="00D62969">
          <w:rPr>
            <w:noProof/>
            <w:webHidden/>
          </w:rPr>
          <w:t>147</w:t>
        </w:r>
      </w:ins>
      <w:ins w:id="95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955" w:author="blake" w:date="2012-07-01T23:28:00Z"/>
          <w:rFonts w:asciiTheme="minorHAnsi" w:eastAsiaTheme="minorEastAsia" w:hAnsiTheme="minorHAnsi" w:cstheme="minorBidi"/>
          <w:noProof/>
          <w:sz w:val="22"/>
          <w:szCs w:val="22"/>
        </w:rPr>
      </w:pPr>
      <w:ins w:id="95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"_Toc328948863"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9.1.3</w:t>
        </w:r>
        <w:r>
          <w:rPr>
            <w:rFonts w:asciiTheme="minorHAnsi" w:eastAsiaTheme="minorEastAsia" w:hAnsiTheme="minorHAnsi" w:cstheme="minorBidi"/>
            <w:noProof/>
            <w:sz w:val="22"/>
            <w:szCs w:val="22"/>
          </w:rPr>
          <w:tab/>
        </w:r>
        <w:r w:rsidRPr="00F41B07">
          <w:rPr>
            <w:rStyle w:val="Hyperlink"/>
            <w:noProof/>
          </w:rPr>
          <w:t xml:space="preserve">Verify Permissions on </w:t>
        </w:r>
        <w:r w:rsidRPr="00F41B07">
          <w:rPr>
            <w:rStyle w:val="Hyperlink"/>
            <w:rFonts w:ascii="Courier New" w:eastAsia="Calibri" w:hAnsi="Courier New"/>
            <w:noProof/>
          </w:rPr>
          <w:t>/etc/gshadow</w:t>
        </w:r>
        <w:r>
          <w:rPr>
            <w:noProof/>
            <w:webHidden/>
          </w:rPr>
          <w:tab/>
        </w:r>
        <w:r>
          <w:rPr>
            <w:noProof/>
            <w:webHidden/>
          </w:rPr>
          <w:fldChar w:fldCharType="begin"/>
        </w:r>
        <w:r>
          <w:rPr>
            <w:noProof/>
            <w:webHidden/>
          </w:rPr>
          <w:instrText xml:space="preserve"> PAGEREF _Toc328948863 \h </w:instrText>
        </w:r>
        <w:r>
          <w:rPr>
            <w:noProof/>
            <w:webHidden/>
          </w:rPr>
        </w:r>
      </w:ins>
      <w:r>
        <w:rPr>
          <w:noProof/>
          <w:webHidden/>
        </w:rPr>
        <w:fldChar w:fldCharType="separate"/>
      </w:r>
      <w:ins w:id="957" w:author="blake" w:date="2012-07-01T23:29:00Z">
        <w:r w:rsidR="00D62969">
          <w:rPr>
            <w:noProof/>
            <w:webHidden/>
          </w:rPr>
          <w:t>147</w:t>
        </w:r>
      </w:ins>
      <w:ins w:id="95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959" w:author="blake" w:date="2012-07-01T23:28:00Z"/>
          <w:rFonts w:asciiTheme="minorHAnsi" w:eastAsiaTheme="minorEastAsia" w:hAnsiTheme="minorHAnsi" w:cstheme="minorBidi"/>
          <w:noProof/>
          <w:sz w:val="22"/>
          <w:szCs w:val="22"/>
        </w:rPr>
      </w:pPr>
      <w:ins w:id="96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"_Toc328948864"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9.1.4</w:t>
        </w:r>
        <w:r>
          <w:rPr>
            <w:rFonts w:asciiTheme="minorHAnsi" w:eastAsiaTheme="minorEastAsia" w:hAnsiTheme="minorHAnsi" w:cstheme="minorBidi"/>
            <w:noProof/>
            <w:sz w:val="22"/>
            <w:szCs w:val="22"/>
          </w:rPr>
          <w:tab/>
        </w:r>
        <w:r w:rsidRPr="00F41B07">
          <w:rPr>
            <w:rStyle w:val="Hyperlink"/>
            <w:noProof/>
          </w:rPr>
          <w:t xml:space="preserve">Verify Permissions on </w:t>
        </w:r>
        <w:r w:rsidRPr="00F41B07">
          <w:rPr>
            <w:rStyle w:val="Hyperlink"/>
            <w:rFonts w:ascii="Courier New" w:eastAsia="Calibri" w:hAnsi="Courier New"/>
            <w:noProof/>
          </w:rPr>
          <w:t>/etc/group</w:t>
        </w:r>
        <w:r>
          <w:rPr>
            <w:noProof/>
            <w:webHidden/>
          </w:rPr>
          <w:tab/>
        </w:r>
        <w:r>
          <w:rPr>
            <w:noProof/>
            <w:webHidden/>
          </w:rPr>
          <w:fldChar w:fldCharType="begin"/>
        </w:r>
        <w:r>
          <w:rPr>
            <w:noProof/>
            <w:webHidden/>
          </w:rPr>
          <w:instrText xml:space="preserve"> PAGEREF _Toc328948864 \h </w:instrText>
        </w:r>
        <w:r>
          <w:rPr>
            <w:noProof/>
            <w:webHidden/>
          </w:rPr>
        </w:r>
      </w:ins>
      <w:r>
        <w:rPr>
          <w:noProof/>
          <w:webHidden/>
        </w:rPr>
        <w:fldChar w:fldCharType="separate"/>
      </w:r>
      <w:ins w:id="961" w:author="blake" w:date="2012-07-01T23:29:00Z">
        <w:r w:rsidR="00D62969">
          <w:rPr>
            <w:noProof/>
            <w:webHidden/>
          </w:rPr>
          <w:t>148</w:t>
        </w:r>
      </w:ins>
      <w:ins w:id="96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963" w:author="blake" w:date="2012-07-01T23:28:00Z"/>
          <w:rFonts w:asciiTheme="minorHAnsi" w:eastAsiaTheme="minorEastAsia" w:hAnsiTheme="minorHAnsi" w:cstheme="minorBidi"/>
          <w:noProof/>
          <w:sz w:val="22"/>
          <w:szCs w:val="22"/>
        </w:rPr>
      </w:pPr>
      <w:ins w:id="96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"_Toc328948865"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9.1.5</w:t>
        </w:r>
        <w:r>
          <w:rPr>
            <w:rFonts w:asciiTheme="minorHAnsi" w:eastAsiaTheme="minorEastAsia" w:hAnsiTheme="minorHAnsi" w:cstheme="minorBidi"/>
            <w:noProof/>
            <w:sz w:val="22"/>
            <w:szCs w:val="22"/>
          </w:rPr>
          <w:tab/>
        </w:r>
        <w:r w:rsidRPr="00F41B07">
          <w:rPr>
            <w:rStyle w:val="Hyperlink"/>
            <w:noProof/>
          </w:rPr>
          <w:t xml:space="preserve">Verify User/Group Ownership on </w:t>
        </w:r>
        <w:r w:rsidRPr="00F41B07">
          <w:rPr>
            <w:rStyle w:val="Hyperlink"/>
            <w:rFonts w:ascii="Courier New" w:eastAsia="Calibri" w:hAnsi="Courier New"/>
            <w:noProof/>
          </w:rPr>
          <w:t>/etc/passwd</w:t>
        </w:r>
        <w:r>
          <w:rPr>
            <w:noProof/>
            <w:webHidden/>
          </w:rPr>
          <w:tab/>
        </w:r>
        <w:r>
          <w:rPr>
            <w:noProof/>
            <w:webHidden/>
          </w:rPr>
          <w:fldChar w:fldCharType="begin"/>
        </w:r>
        <w:r>
          <w:rPr>
            <w:noProof/>
            <w:webHidden/>
          </w:rPr>
          <w:instrText xml:space="preserve"> PAGEREF _Toc328948865 \h </w:instrText>
        </w:r>
        <w:r>
          <w:rPr>
            <w:noProof/>
            <w:webHidden/>
          </w:rPr>
        </w:r>
      </w:ins>
      <w:r>
        <w:rPr>
          <w:noProof/>
          <w:webHidden/>
        </w:rPr>
        <w:fldChar w:fldCharType="separate"/>
      </w:r>
      <w:ins w:id="965" w:author="blake" w:date="2012-07-01T23:29:00Z">
        <w:r w:rsidR="00D62969">
          <w:rPr>
            <w:noProof/>
            <w:webHidden/>
          </w:rPr>
          <w:t>148</w:t>
        </w:r>
      </w:ins>
      <w:ins w:id="96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967" w:author="blake" w:date="2012-07-01T23:28:00Z"/>
          <w:rFonts w:asciiTheme="minorHAnsi" w:eastAsiaTheme="minorEastAsia" w:hAnsiTheme="minorHAnsi" w:cstheme="minorBidi"/>
          <w:noProof/>
          <w:sz w:val="22"/>
          <w:szCs w:val="22"/>
        </w:rPr>
      </w:pPr>
      <w:ins w:id="96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"_Toc328948866"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9.1.6</w:t>
        </w:r>
        <w:r>
          <w:rPr>
            <w:rFonts w:asciiTheme="minorHAnsi" w:eastAsiaTheme="minorEastAsia" w:hAnsiTheme="minorHAnsi" w:cstheme="minorBidi"/>
            <w:noProof/>
            <w:sz w:val="22"/>
            <w:szCs w:val="22"/>
          </w:rPr>
          <w:tab/>
        </w:r>
        <w:r w:rsidRPr="00F41B07">
          <w:rPr>
            <w:rStyle w:val="Hyperlink"/>
            <w:noProof/>
          </w:rPr>
          <w:t xml:space="preserve">Verify User/Group Ownership on </w:t>
        </w:r>
        <w:r w:rsidRPr="00F41B07">
          <w:rPr>
            <w:rStyle w:val="Hyperlink"/>
            <w:rFonts w:ascii="Courier New" w:eastAsia="Calibri" w:hAnsi="Courier New"/>
            <w:noProof/>
          </w:rPr>
          <w:t>/etc/shadow</w:t>
        </w:r>
        <w:r>
          <w:rPr>
            <w:noProof/>
            <w:webHidden/>
          </w:rPr>
          <w:tab/>
        </w:r>
        <w:r>
          <w:rPr>
            <w:noProof/>
            <w:webHidden/>
          </w:rPr>
          <w:fldChar w:fldCharType="begin"/>
        </w:r>
        <w:r>
          <w:rPr>
            <w:noProof/>
            <w:webHidden/>
          </w:rPr>
          <w:instrText xml:space="preserve"> PAGEREF _Toc328948866 \h </w:instrText>
        </w:r>
        <w:r>
          <w:rPr>
            <w:noProof/>
            <w:webHidden/>
          </w:rPr>
        </w:r>
      </w:ins>
      <w:r>
        <w:rPr>
          <w:noProof/>
          <w:webHidden/>
        </w:rPr>
        <w:fldChar w:fldCharType="separate"/>
      </w:r>
      <w:ins w:id="969" w:author="blake" w:date="2012-07-01T23:29:00Z">
        <w:r w:rsidR="00D62969">
          <w:rPr>
            <w:noProof/>
            <w:webHidden/>
          </w:rPr>
          <w:t>149</w:t>
        </w:r>
      </w:ins>
      <w:ins w:id="97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971" w:author="blake" w:date="2012-07-01T23:28:00Z"/>
          <w:rFonts w:asciiTheme="minorHAnsi" w:eastAsiaTheme="minorEastAsia" w:hAnsiTheme="minorHAnsi" w:cstheme="minorBidi"/>
          <w:noProof/>
          <w:sz w:val="22"/>
          <w:szCs w:val="22"/>
        </w:rPr>
      </w:pPr>
      <w:ins w:id="97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"_Toc328948867"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9.1.7</w:t>
        </w:r>
        <w:r>
          <w:rPr>
            <w:rFonts w:asciiTheme="minorHAnsi" w:eastAsiaTheme="minorEastAsia" w:hAnsiTheme="minorHAnsi" w:cstheme="minorBidi"/>
            <w:noProof/>
            <w:sz w:val="22"/>
            <w:szCs w:val="22"/>
          </w:rPr>
          <w:tab/>
        </w:r>
        <w:r w:rsidRPr="00F41B07">
          <w:rPr>
            <w:rStyle w:val="Hyperlink"/>
            <w:noProof/>
          </w:rPr>
          <w:t xml:space="preserve">Verify User/Group Ownership on </w:t>
        </w:r>
        <w:r w:rsidRPr="00F41B07">
          <w:rPr>
            <w:rStyle w:val="Hyperlink"/>
            <w:rFonts w:ascii="Courier New" w:eastAsia="Calibri" w:hAnsi="Courier New"/>
            <w:noProof/>
          </w:rPr>
          <w:t>/etc/gshadow</w:t>
        </w:r>
        <w:r>
          <w:rPr>
            <w:noProof/>
            <w:webHidden/>
          </w:rPr>
          <w:tab/>
        </w:r>
        <w:r>
          <w:rPr>
            <w:noProof/>
            <w:webHidden/>
          </w:rPr>
          <w:fldChar w:fldCharType="begin"/>
        </w:r>
        <w:r>
          <w:rPr>
            <w:noProof/>
            <w:webHidden/>
          </w:rPr>
          <w:instrText xml:space="preserve"> PAGEREF _Toc328948867 \h </w:instrText>
        </w:r>
        <w:r>
          <w:rPr>
            <w:noProof/>
            <w:webHidden/>
          </w:rPr>
        </w:r>
      </w:ins>
      <w:r>
        <w:rPr>
          <w:noProof/>
          <w:webHidden/>
        </w:rPr>
        <w:fldChar w:fldCharType="separate"/>
      </w:r>
      <w:ins w:id="973" w:author="blake" w:date="2012-07-01T23:29:00Z">
        <w:r w:rsidR="00D62969">
          <w:rPr>
            <w:noProof/>
            <w:webHidden/>
          </w:rPr>
          <w:t>150</w:t>
        </w:r>
      </w:ins>
      <w:ins w:id="97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975" w:author="blake" w:date="2012-07-01T23:28:00Z"/>
          <w:rFonts w:asciiTheme="minorHAnsi" w:eastAsiaTheme="minorEastAsia" w:hAnsiTheme="minorHAnsi" w:cstheme="minorBidi"/>
          <w:noProof/>
          <w:sz w:val="22"/>
          <w:szCs w:val="22"/>
        </w:rPr>
      </w:pPr>
      <w:ins w:id="97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"_Toc328948868"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9.1.8</w:t>
        </w:r>
        <w:r>
          <w:rPr>
            <w:rFonts w:asciiTheme="minorHAnsi" w:eastAsiaTheme="minorEastAsia" w:hAnsiTheme="minorHAnsi" w:cstheme="minorBidi"/>
            <w:noProof/>
            <w:sz w:val="22"/>
            <w:szCs w:val="22"/>
          </w:rPr>
          <w:tab/>
        </w:r>
        <w:r w:rsidRPr="00F41B07">
          <w:rPr>
            <w:rStyle w:val="Hyperlink"/>
            <w:noProof/>
          </w:rPr>
          <w:t xml:space="preserve">Verify User/Group Ownership on </w:t>
        </w:r>
        <w:r w:rsidRPr="00F41B07">
          <w:rPr>
            <w:rStyle w:val="Hyperlink"/>
            <w:rFonts w:ascii="Courier New" w:eastAsia="Calibri" w:hAnsi="Courier New"/>
            <w:noProof/>
          </w:rPr>
          <w:t>/etc/group</w:t>
        </w:r>
        <w:r>
          <w:rPr>
            <w:noProof/>
            <w:webHidden/>
          </w:rPr>
          <w:tab/>
        </w:r>
        <w:r>
          <w:rPr>
            <w:noProof/>
            <w:webHidden/>
          </w:rPr>
          <w:fldChar w:fldCharType="begin"/>
        </w:r>
        <w:r>
          <w:rPr>
            <w:noProof/>
            <w:webHidden/>
          </w:rPr>
          <w:instrText xml:space="preserve"> PAGEREF _Toc328948868 \h </w:instrText>
        </w:r>
        <w:r>
          <w:rPr>
            <w:noProof/>
            <w:webHidden/>
          </w:rPr>
        </w:r>
      </w:ins>
      <w:r>
        <w:rPr>
          <w:noProof/>
          <w:webHidden/>
        </w:rPr>
        <w:fldChar w:fldCharType="separate"/>
      </w:r>
      <w:ins w:id="977" w:author="blake" w:date="2012-07-01T23:29:00Z">
        <w:r w:rsidR="00D62969">
          <w:rPr>
            <w:noProof/>
            <w:webHidden/>
          </w:rPr>
          <w:t>150</w:t>
        </w:r>
      </w:ins>
      <w:ins w:id="97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979" w:author="blake" w:date="2012-07-01T23:28:00Z"/>
          <w:rFonts w:asciiTheme="minorHAnsi" w:eastAsiaTheme="minorEastAsia" w:hAnsiTheme="minorHAnsi" w:cstheme="minorBidi"/>
          <w:noProof/>
          <w:sz w:val="22"/>
          <w:szCs w:val="22"/>
        </w:rPr>
      </w:pPr>
      <w:ins w:id="98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"_Toc328948869"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9.1.9</w:t>
        </w:r>
        <w:r>
          <w:rPr>
            <w:rFonts w:asciiTheme="minorHAnsi" w:eastAsiaTheme="minorEastAsia" w:hAnsiTheme="minorHAnsi" w:cstheme="minorBidi"/>
            <w:noProof/>
            <w:sz w:val="22"/>
            <w:szCs w:val="22"/>
          </w:rPr>
          <w:tab/>
        </w:r>
        <w:r w:rsidRPr="00F41B07">
          <w:rPr>
            <w:rStyle w:val="Hyperlink"/>
            <w:noProof/>
          </w:rPr>
          <w:t>Find World Writable Files</w:t>
        </w:r>
        <w:r>
          <w:rPr>
            <w:noProof/>
            <w:webHidden/>
          </w:rPr>
          <w:tab/>
        </w:r>
        <w:r>
          <w:rPr>
            <w:noProof/>
            <w:webHidden/>
          </w:rPr>
          <w:fldChar w:fldCharType="begin"/>
        </w:r>
        <w:r>
          <w:rPr>
            <w:noProof/>
            <w:webHidden/>
          </w:rPr>
          <w:instrText xml:space="preserve"> PAGEREF _Toc328948869 \h </w:instrText>
        </w:r>
        <w:r>
          <w:rPr>
            <w:noProof/>
            <w:webHidden/>
          </w:rPr>
        </w:r>
      </w:ins>
      <w:r>
        <w:rPr>
          <w:noProof/>
          <w:webHidden/>
        </w:rPr>
        <w:fldChar w:fldCharType="separate"/>
      </w:r>
      <w:ins w:id="981" w:author="blake" w:date="2012-07-01T23:29:00Z">
        <w:r w:rsidR="00D62969">
          <w:rPr>
            <w:noProof/>
            <w:webHidden/>
          </w:rPr>
          <w:t>151</w:t>
        </w:r>
      </w:ins>
      <w:ins w:id="98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983" w:author="blake" w:date="2012-07-01T23:28:00Z"/>
          <w:rFonts w:asciiTheme="minorHAnsi" w:eastAsiaTheme="minorEastAsia" w:hAnsiTheme="minorHAnsi" w:cstheme="minorBidi"/>
          <w:noProof/>
          <w:sz w:val="22"/>
          <w:szCs w:val="22"/>
        </w:rPr>
      </w:pPr>
      <w:ins w:id="98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"_Toc328948870"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9.1.10</w:t>
        </w:r>
        <w:r>
          <w:rPr>
            <w:rFonts w:asciiTheme="minorHAnsi" w:eastAsiaTheme="minorEastAsia" w:hAnsiTheme="minorHAnsi" w:cstheme="minorBidi"/>
            <w:noProof/>
            <w:sz w:val="22"/>
            <w:szCs w:val="22"/>
          </w:rPr>
          <w:tab/>
        </w:r>
        <w:r w:rsidRPr="00F41B07">
          <w:rPr>
            <w:rStyle w:val="Hyperlink"/>
            <w:noProof/>
          </w:rPr>
          <w:t>Find Un-owned Files and Directories</w:t>
        </w:r>
        <w:r>
          <w:rPr>
            <w:noProof/>
            <w:webHidden/>
          </w:rPr>
          <w:tab/>
        </w:r>
        <w:r>
          <w:rPr>
            <w:noProof/>
            <w:webHidden/>
          </w:rPr>
          <w:fldChar w:fldCharType="begin"/>
        </w:r>
        <w:r>
          <w:rPr>
            <w:noProof/>
            <w:webHidden/>
          </w:rPr>
          <w:instrText xml:space="preserve"> PAGEREF _Toc328948870 \h </w:instrText>
        </w:r>
        <w:r>
          <w:rPr>
            <w:noProof/>
            <w:webHidden/>
          </w:rPr>
        </w:r>
      </w:ins>
      <w:r>
        <w:rPr>
          <w:noProof/>
          <w:webHidden/>
        </w:rPr>
        <w:fldChar w:fldCharType="separate"/>
      </w:r>
      <w:ins w:id="985" w:author="blake" w:date="2012-07-01T23:29:00Z">
        <w:r w:rsidR="00D62969">
          <w:rPr>
            <w:noProof/>
            <w:webHidden/>
          </w:rPr>
          <w:t>152</w:t>
        </w:r>
      </w:ins>
      <w:ins w:id="98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987" w:author="blake" w:date="2012-07-01T23:28:00Z"/>
          <w:rFonts w:asciiTheme="minorHAnsi" w:eastAsiaTheme="minorEastAsia" w:hAnsiTheme="minorHAnsi" w:cstheme="minorBidi"/>
          <w:noProof/>
          <w:sz w:val="22"/>
          <w:szCs w:val="22"/>
        </w:rPr>
      </w:pPr>
      <w:ins w:id="98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"_Toc328948871"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9.1.11</w:t>
        </w:r>
        <w:r>
          <w:rPr>
            <w:rFonts w:asciiTheme="minorHAnsi" w:eastAsiaTheme="minorEastAsia" w:hAnsiTheme="minorHAnsi" w:cstheme="minorBidi"/>
            <w:noProof/>
            <w:sz w:val="22"/>
            <w:szCs w:val="22"/>
          </w:rPr>
          <w:tab/>
        </w:r>
        <w:r w:rsidRPr="00F41B07">
          <w:rPr>
            <w:rStyle w:val="Hyperlink"/>
            <w:noProof/>
          </w:rPr>
          <w:t>Find Un-grouped Files and Directories</w:t>
        </w:r>
        <w:r>
          <w:rPr>
            <w:noProof/>
            <w:webHidden/>
          </w:rPr>
          <w:tab/>
        </w:r>
        <w:r>
          <w:rPr>
            <w:noProof/>
            <w:webHidden/>
          </w:rPr>
          <w:fldChar w:fldCharType="begin"/>
        </w:r>
        <w:r>
          <w:rPr>
            <w:noProof/>
            <w:webHidden/>
          </w:rPr>
          <w:instrText xml:space="preserve"> PAGEREF _Toc328948871 \h </w:instrText>
        </w:r>
        <w:r>
          <w:rPr>
            <w:noProof/>
            <w:webHidden/>
          </w:rPr>
        </w:r>
      </w:ins>
      <w:r>
        <w:rPr>
          <w:noProof/>
          <w:webHidden/>
        </w:rPr>
        <w:fldChar w:fldCharType="separate"/>
      </w:r>
      <w:ins w:id="989" w:author="blake" w:date="2012-07-01T23:29:00Z">
        <w:r w:rsidR="00D62969">
          <w:rPr>
            <w:noProof/>
            <w:webHidden/>
          </w:rPr>
          <w:t>152</w:t>
        </w:r>
      </w:ins>
      <w:ins w:id="99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991" w:author="blake" w:date="2012-07-01T23:28:00Z"/>
          <w:rFonts w:asciiTheme="minorHAnsi" w:eastAsiaTheme="minorEastAsia" w:hAnsiTheme="minorHAnsi" w:cstheme="minorBidi"/>
          <w:noProof/>
          <w:sz w:val="22"/>
          <w:szCs w:val="22"/>
        </w:rPr>
      </w:pPr>
      <w:ins w:id="99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"_Toc328948872"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9.1.12</w:t>
        </w:r>
        <w:r>
          <w:rPr>
            <w:rFonts w:asciiTheme="minorHAnsi" w:eastAsiaTheme="minorEastAsia" w:hAnsiTheme="minorHAnsi" w:cstheme="minorBidi"/>
            <w:noProof/>
            <w:sz w:val="22"/>
            <w:szCs w:val="22"/>
          </w:rPr>
          <w:tab/>
        </w:r>
        <w:r w:rsidRPr="00F41B07">
          <w:rPr>
            <w:rStyle w:val="Hyperlink"/>
            <w:noProof/>
          </w:rPr>
          <w:t>Find SUID System Executables</w:t>
        </w:r>
        <w:r>
          <w:rPr>
            <w:noProof/>
            <w:webHidden/>
          </w:rPr>
          <w:tab/>
        </w:r>
        <w:r>
          <w:rPr>
            <w:noProof/>
            <w:webHidden/>
          </w:rPr>
          <w:fldChar w:fldCharType="begin"/>
        </w:r>
        <w:r>
          <w:rPr>
            <w:noProof/>
            <w:webHidden/>
          </w:rPr>
          <w:instrText xml:space="preserve"> PAGEREF _Toc328948872 \h </w:instrText>
        </w:r>
        <w:r>
          <w:rPr>
            <w:noProof/>
            <w:webHidden/>
          </w:rPr>
        </w:r>
      </w:ins>
      <w:r>
        <w:rPr>
          <w:noProof/>
          <w:webHidden/>
        </w:rPr>
        <w:fldChar w:fldCharType="separate"/>
      </w:r>
      <w:ins w:id="993" w:author="blake" w:date="2012-07-01T23:29:00Z">
        <w:r w:rsidR="00D62969">
          <w:rPr>
            <w:noProof/>
            <w:webHidden/>
          </w:rPr>
          <w:t>154</w:t>
        </w:r>
      </w:ins>
      <w:ins w:id="99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995" w:author="blake" w:date="2012-07-01T23:28:00Z"/>
          <w:rFonts w:asciiTheme="minorHAnsi" w:eastAsiaTheme="minorEastAsia" w:hAnsiTheme="minorHAnsi" w:cstheme="minorBidi"/>
          <w:noProof/>
          <w:sz w:val="22"/>
          <w:szCs w:val="22"/>
        </w:rPr>
      </w:pPr>
      <w:ins w:id="99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"_Toc328948873"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9.1.13</w:t>
        </w:r>
        <w:r>
          <w:rPr>
            <w:rFonts w:asciiTheme="minorHAnsi" w:eastAsiaTheme="minorEastAsia" w:hAnsiTheme="minorHAnsi" w:cstheme="minorBidi"/>
            <w:noProof/>
            <w:sz w:val="22"/>
            <w:szCs w:val="22"/>
          </w:rPr>
          <w:tab/>
        </w:r>
        <w:r w:rsidRPr="00F41B07">
          <w:rPr>
            <w:rStyle w:val="Hyperlink"/>
            <w:noProof/>
          </w:rPr>
          <w:t>Find SGID System Executables</w:t>
        </w:r>
        <w:r>
          <w:rPr>
            <w:noProof/>
            <w:webHidden/>
          </w:rPr>
          <w:tab/>
        </w:r>
        <w:r>
          <w:rPr>
            <w:noProof/>
            <w:webHidden/>
          </w:rPr>
          <w:fldChar w:fldCharType="begin"/>
        </w:r>
        <w:r>
          <w:rPr>
            <w:noProof/>
            <w:webHidden/>
          </w:rPr>
          <w:instrText xml:space="preserve"> PAGEREF _Toc328948873 \h </w:instrText>
        </w:r>
        <w:r>
          <w:rPr>
            <w:noProof/>
            <w:webHidden/>
          </w:rPr>
        </w:r>
      </w:ins>
      <w:r>
        <w:rPr>
          <w:noProof/>
          <w:webHidden/>
        </w:rPr>
        <w:fldChar w:fldCharType="separate"/>
      </w:r>
      <w:ins w:id="997" w:author="blake" w:date="2012-07-01T23:29:00Z">
        <w:r w:rsidR="00D62969">
          <w:rPr>
            <w:noProof/>
            <w:webHidden/>
          </w:rPr>
          <w:t>154</w:t>
        </w:r>
      </w:ins>
      <w:ins w:id="998" w:author="blake" w:date="2012-07-01T23:28:00Z">
        <w:r>
          <w:rPr>
            <w:noProof/>
            <w:webHidden/>
          </w:rPr>
          <w:fldChar w:fldCharType="end"/>
        </w:r>
        <w:r w:rsidRPr="00F41B07">
          <w:rPr>
            <w:rStyle w:val="Hyperlink"/>
            <w:noProof/>
          </w:rPr>
          <w:fldChar w:fldCharType="end"/>
        </w:r>
      </w:ins>
    </w:p>
    <w:p w:rsidR="000B3219" w:rsidRDefault="000B3219">
      <w:pPr>
        <w:pStyle w:val="TOC2"/>
        <w:tabs>
          <w:tab w:val="left" w:pos="880"/>
          <w:tab w:val="right" w:leader="dot" w:pos="9350"/>
        </w:tabs>
        <w:rPr>
          <w:ins w:id="999" w:author="blake" w:date="2012-07-01T23:28:00Z"/>
          <w:rFonts w:asciiTheme="minorHAnsi" w:eastAsiaTheme="minorEastAsia" w:hAnsiTheme="minorHAnsi" w:cstheme="minorBidi"/>
          <w:noProof/>
          <w:sz w:val="22"/>
          <w:szCs w:val="22"/>
        </w:rPr>
      </w:pPr>
      <w:ins w:id="100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"_Toc328948874"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w:t>
        </w:r>
        <w:r>
          <w:rPr>
            <w:rFonts w:asciiTheme="minorHAnsi" w:eastAsiaTheme="minorEastAsia" w:hAnsiTheme="minorHAnsi" w:cstheme="minorBidi"/>
            <w:noProof/>
            <w:sz w:val="22"/>
            <w:szCs w:val="22"/>
          </w:rPr>
          <w:tab/>
        </w:r>
        <w:r w:rsidRPr="00F41B07">
          <w:rPr>
            <w:rStyle w:val="Hyperlink"/>
            <w:noProof/>
          </w:rPr>
          <w:t>Review User and Group Settings</w:t>
        </w:r>
        <w:r>
          <w:rPr>
            <w:noProof/>
            <w:webHidden/>
          </w:rPr>
          <w:tab/>
        </w:r>
        <w:r>
          <w:rPr>
            <w:noProof/>
            <w:webHidden/>
          </w:rPr>
          <w:fldChar w:fldCharType="begin"/>
        </w:r>
        <w:r>
          <w:rPr>
            <w:noProof/>
            <w:webHidden/>
          </w:rPr>
          <w:instrText xml:space="preserve"> PAGEREF _Toc328948874 \h </w:instrText>
        </w:r>
        <w:r>
          <w:rPr>
            <w:noProof/>
            <w:webHidden/>
          </w:rPr>
        </w:r>
      </w:ins>
      <w:r>
        <w:rPr>
          <w:noProof/>
          <w:webHidden/>
        </w:rPr>
        <w:fldChar w:fldCharType="separate"/>
      </w:r>
      <w:ins w:id="1001" w:author="blake" w:date="2012-07-01T23:29:00Z">
        <w:r w:rsidR="00D62969">
          <w:rPr>
            <w:noProof/>
            <w:webHidden/>
          </w:rPr>
          <w:t>155</w:t>
        </w:r>
      </w:ins>
      <w:ins w:id="100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003" w:author="blake" w:date="2012-07-01T23:28:00Z"/>
          <w:rFonts w:asciiTheme="minorHAnsi" w:eastAsiaTheme="minorEastAsia" w:hAnsiTheme="minorHAnsi" w:cstheme="minorBidi"/>
          <w:noProof/>
          <w:sz w:val="22"/>
          <w:szCs w:val="22"/>
        </w:rPr>
      </w:pPr>
      <w:ins w:id="100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"_Toc328948875"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9.2.1</w:t>
        </w:r>
        <w:r>
          <w:rPr>
            <w:rFonts w:asciiTheme="minorHAnsi" w:eastAsiaTheme="minorEastAsia" w:hAnsiTheme="minorHAnsi" w:cstheme="minorBidi"/>
            <w:noProof/>
            <w:sz w:val="22"/>
            <w:szCs w:val="22"/>
          </w:rPr>
          <w:tab/>
        </w:r>
        <w:r w:rsidRPr="00F41B07">
          <w:rPr>
            <w:rStyle w:val="Hyperlink"/>
            <w:noProof/>
          </w:rPr>
          <w:t>Ensure Password Fields are Not Empty</w:t>
        </w:r>
        <w:r>
          <w:rPr>
            <w:noProof/>
            <w:webHidden/>
          </w:rPr>
          <w:tab/>
        </w:r>
        <w:r>
          <w:rPr>
            <w:noProof/>
            <w:webHidden/>
          </w:rPr>
          <w:fldChar w:fldCharType="begin"/>
        </w:r>
        <w:r>
          <w:rPr>
            <w:noProof/>
            <w:webHidden/>
          </w:rPr>
          <w:instrText xml:space="preserve"> PAGEREF _Toc328948875 \h </w:instrText>
        </w:r>
        <w:r>
          <w:rPr>
            <w:noProof/>
            <w:webHidden/>
          </w:rPr>
        </w:r>
      </w:ins>
      <w:r>
        <w:rPr>
          <w:noProof/>
          <w:webHidden/>
        </w:rPr>
        <w:fldChar w:fldCharType="separate"/>
      </w:r>
      <w:ins w:id="1005" w:author="blake" w:date="2012-07-01T23:29:00Z">
        <w:r w:rsidR="00D62969">
          <w:rPr>
            <w:noProof/>
            <w:webHidden/>
          </w:rPr>
          <w:t>155</w:t>
        </w:r>
      </w:ins>
      <w:ins w:id="100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007" w:author="blake" w:date="2012-07-01T23:28:00Z"/>
          <w:rFonts w:asciiTheme="minorHAnsi" w:eastAsiaTheme="minorEastAsia" w:hAnsiTheme="minorHAnsi" w:cstheme="minorBidi"/>
          <w:noProof/>
          <w:sz w:val="22"/>
          <w:szCs w:val="22"/>
        </w:rPr>
      </w:pPr>
      <w:ins w:id="100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"_Toc328948876"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9.2.2</w:t>
        </w:r>
        <w:r>
          <w:rPr>
            <w:rFonts w:asciiTheme="minorHAnsi" w:eastAsiaTheme="minorEastAsia" w:hAnsiTheme="minorHAnsi" w:cstheme="minorBidi"/>
            <w:noProof/>
            <w:sz w:val="22"/>
            <w:szCs w:val="22"/>
          </w:rPr>
          <w:tab/>
        </w:r>
        <w:r w:rsidRPr="00F41B07">
          <w:rPr>
            <w:rStyle w:val="Hyperlink"/>
            <w:noProof/>
          </w:rPr>
          <w:t>Verify No Legacy "+" Entries Exist in /</w:t>
        </w:r>
        <w:r w:rsidRPr="00F41B07">
          <w:rPr>
            <w:rStyle w:val="Hyperlink"/>
            <w:rFonts w:ascii="Courier New" w:eastAsia="Calibri" w:hAnsi="Courier New"/>
            <w:noProof/>
          </w:rPr>
          <w:t>etc/passwd</w:t>
        </w:r>
        <w:r w:rsidRPr="00F41B07">
          <w:rPr>
            <w:rStyle w:val="Hyperlink"/>
            <w:noProof/>
          </w:rPr>
          <w:t xml:space="preserve"> File</w:t>
        </w:r>
        <w:r>
          <w:rPr>
            <w:noProof/>
            <w:webHidden/>
          </w:rPr>
          <w:tab/>
        </w:r>
        <w:r>
          <w:rPr>
            <w:noProof/>
            <w:webHidden/>
          </w:rPr>
          <w:fldChar w:fldCharType="begin"/>
        </w:r>
        <w:r>
          <w:rPr>
            <w:noProof/>
            <w:webHidden/>
          </w:rPr>
          <w:instrText xml:space="preserve"> PAGEREF _Toc328948876 \h </w:instrText>
        </w:r>
        <w:r>
          <w:rPr>
            <w:noProof/>
            <w:webHidden/>
          </w:rPr>
        </w:r>
      </w:ins>
      <w:r>
        <w:rPr>
          <w:noProof/>
          <w:webHidden/>
        </w:rPr>
        <w:fldChar w:fldCharType="separate"/>
      </w:r>
      <w:ins w:id="1009" w:author="blake" w:date="2012-07-01T23:29:00Z">
        <w:r w:rsidR="00D62969">
          <w:rPr>
            <w:noProof/>
            <w:webHidden/>
          </w:rPr>
          <w:t>156</w:t>
        </w:r>
      </w:ins>
      <w:ins w:id="101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011" w:author="blake" w:date="2012-07-01T23:28:00Z"/>
          <w:rFonts w:asciiTheme="minorHAnsi" w:eastAsiaTheme="minorEastAsia" w:hAnsiTheme="minorHAnsi" w:cstheme="minorBidi"/>
          <w:noProof/>
          <w:sz w:val="22"/>
          <w:szCs w:val="22"/>
        </w:rPr>
      </w:pPr>
      <w:ins w:id="101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"_Toc328948877"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9.2.3</w:t>
        </w:r>
        <w:r>
          <w:rPr>
            <w:rFonts w:asciiTheme="minorHAnsi" w:eastAsiaTheme="minorEastAsia" w:hAnsiTheme="minorHAnsi" w:cstheme="minorBidi"/>
            <w:noProof/>
            <w:sz w:val="22"/>
            <w:szCs w:val="22"/>
          </w:rPr>
          <w:tab/>
        </w:r>
        <w:r w:rsidRPr="00F41B07">
          <w:rPr>
            <w:rStyle w:val="Hyperlink"/>
            <w:noProof/>
          </w:rPr>
          <w:t xml:space="preserve">Verify No Legacy "+" Entries Exist in </w:t>
        </w:r>
        <w:r w:rsidRPr="00F41B07">
          <w:rPr>
            <w:rStyle w:val="Hyperlink"/>
            <w:rFonts w:ascii="Courier New" w:eastAsia="Calibri" w:hAnsi="Courier New"/>
            <w:noProof/>
          </w:rPr>
          <w:t>/etc/shadow</w:t>
        </w:r>
        <w:r w:rsidRPr="00F41B07">
          <w:rPr>
            <w:rStyle w:val="Hyperlink"/>
            <w:noProof/>
          </w:rPr>
          <w:t xml:space="preserve"> File</w:t>
        </w:r>
        <w:r>
          <w:rPr>
            <w:noProof/>
            <w:webHidden/>
          </w:rPr>
          <w:tab/>
        </w:r>
        <w:r>
          <w:rPr>
            <w:noProof/>
            <w:webHidden/>
          </w:rPr>
          <w:fldChar w:fldCharType="begin"/>
        </w:r>
        <w:r>
          <w:rPr>
            <w:noProof/>
            <w:webHidden/>
          </w:rPr>
          <w:instrText xml:space="preserve"> PAGEREF _Toc328948877 \h </w:instrText>
        </w:r>
        <w:r>
          <w:rPr>
            <w:noProof/>
            <w:webHidden/>
          </w:rPr>
        </w:r>
      </w:ins>
      <w:r>
        <w:rPr>
          <w:noProof/>
          <w:webHidden/>
        </w:rPr>
        <w:fldChar w:fldCharType="separate"/>
      </w:r>
      <w:ins w:id="1013" w:author="blake" w:date="2012-07-01T23:29:00Z">
        <w:r w:rsidR="00D62969">
          <w:rPr>
            <w:noProof/>
            <w:webHidden/>
          </w:rPr>
          <w:t>156</w:t>
        </w:r>
      </w:ins>
      <w:ins w:id="101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015" w:author="blake" w:date="2012-07-01T23:28:00Z"/>
          <w:rFonts w:asciiTheme="minorHAnsi" w:eastAsiaTheme="minorEastAsia" w:hAnsiTheme="minorHAnsi" w:cstheme="minorBidi"/>
          <w:noProof/>
          <w:sz w:val="22"/>
          <w:szCs w:val="22"/>
        </w:rPr>
      </w:pPr>
      <w:ins w:id="101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"_Toc328948878"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9.2.4</w:t>
        </w:r>
        <w:r>
          <w:rPr>
            <w:rFonts w:asciiTheme="minorHAnsi" w:eastAsiaTheme="minorEastAsia" w:hAnsiTheme="minorHAnsi" w:cstheme="minorBidi"/>
            <w:noProof/>
            <w:sz w:val="22"/>
            <w:szCs w:val="22"/>
          </w:rPr>
          <w:tab/>
        </w:r>
        <w:r w:rsidRPr="00F41B07">
          <w:rPr>
            <w:rStyle w:val="Hyperlink"/>
            <w:noProof/>
          </w:rPr>
          <w:t xml:space="preserve">Verify No Legacy "+" Entries Exist in </w:t>
        </w:r>
        <w:r w:rsidRPr="00F41B07">
          <w:rPr>
            <w:rStyle w:val="Hyperlink"/>
            <w:rFonts w:ascii="Courier New" w:eastAsia="Calibri" w:hAnsi="Courier New"/>
            <w:noProof/>
          </w:rPr>
          <w:t>/etc/group</w:t>
        </w:r>
        <w:r w:rsidRPr="00F41B07">
          <w:rPr>
            <w:rStyle w:val="Hyperlink"/>
            <w:noProof/>
          </w:rPr>
          <w:t xml:space="preserve"> File</w:t>
        </w:r>
        <w:r>
          <w:rPr>
            <w:noProof/>
            <w:webHidden/>
          </w:rPr>
          <w:tab/>
        </w:r>
        <w:r>
          <w:rPr>
            <w:noProof/>
            <w:webHidden/>
          </w:rPr>
          <w:fldChar w:fldCharType="begin"/>
        </w:r>
        <w:r>
          <w:rPr>
            <w:noProof/>
            <w:webHidden/>
          </w:rPr>
          <w:instrText xml:space="preserve"> PAGEREF _Toc328948878 \h </w:instrText>
        </w:r>
        <w:r>
          <w:rPr>
            <w:noProof/>
            <w:webHidden/>
          </w:rPr>
        </w:r>
      </w:ins>
      <w:r>
        <w:rPr>
          <w:noProof/>
          <w:webHidden/>
        </w:rPr>
        <w:fldChar w:fldCharType="separate"/>
      </w:r>
      <w:ins w:id="1017" w:author="blake" w:date="2012-07-01T23:29:00Z">
        <w:r w:rsidR="00D62969">
          <w:rPr>
            <w:noProof/>
            <w:webHidden/>
          </w:rPr>
          <w:t>157</w:t>
        </w:r>
      </w:ins>
      <w:ins w:id="101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019" w:author="blake" w:date="2012-07-01T23:28:00Z"/>
          <w:rFonts w:asciiTheme="minorHAnsi" w:eastAsiaTheme="minorEastAsia" w:hAnsiTheme="minorHAnsi" w:cstheme="minorBidi"/>
          <w:noProof/>
          <w:sz w:val="22"/>
          <w:szCs w:val="22"/>
        </w:rPr>
      </w:pPr>
      <w:ins w:id="102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"_Toc328948879"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9.2.5</w:t>
        </w:r>
        <w:r>
          <w:rPr>
            <w:rFonts w:asciiTheme="minorHAnsi" w:eastAsiaTheme="minorEastAsia" w:hAnsiTheme="minorHAnsi" w:cstheme="minorBidi"/>
            <w:noProof/>
            <w:sz w:val="22"/>
            <w:szCs w:val="22"/>
          </w:rPr>
          <w:tab/>
        </w:r>
        <w:r w:rsidRPr="00F41B07">
          <w:rPr>
            <w:rStyle w:val="Hyperlink"/>
            <w:noProof/>
          </w:rPr>
          <w:t>Verify No UID 0 Accounts Exist Other Than root</w:t>
        </w:r>
        <w:r>
          <w:rPr>
            <w:noProof/>
            <w:webHidden/>
          </w:rPr>
          <w:tab/>
        </w:r>
        <w:r>
          <w:rPr>
            <w:noProof/>
            <w:webHidden/>
          </w:rPr>
          <w:fldChar w:fldCharType="begin"/>
        </w:r>
        <w:r>
          <w:rPr>
            <w:noProof/>
            <w:webHidden/>
          </w:rPr>
          <w:instrText xml:space="preserve"> PAGEREF _Toc328948879 \h </w:instrText>
        </w:r>
        <w:r>
          <w:rPr>
            <w:noProof/>
            <w:webHidden/>
          </w:rPr>
        </w:r>
      </w:ins>
      <w:r>
        <w:rPr>
          <w:noProof/>
          <w:webHidden/>
        </w:rPr>
        <w:fldChar w:fldCharType="separate"/>
      </w:r>
      <w:ins w:id="1021" w:author="blake" w:date="2012-07-01T23:29:00Z">
        <w:r w:rsidR="00D62969">
          <w:rPr>
            <w:noProof/>
            <w:webHidden/>
          </w:rPr>
          <w:t>157</w:t>
        </w:r>
      </w:ins>
      <w:ins w:id="102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023" w:author="blake" w:date="2012-07-01T23:28:00Z"/>
          <w:rFonts w:asciiTheme="minorHAnsi" w:eastAsiaTheme="minorEastAsia" w:hAnsiTheme="minorHAnsi" w:cstheme="minorBidi"/>
          <w:noProof/>
          <w:sz w:val="22"/>
          <w:szCs w:val="22"/>
        </w:rPr>
      </w:pPr>
      <w:ins w:id="102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"_Toc328948880"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9.2.6</w:t>
        </w:r>
        <w:r>
          <w:rPr>
            <w:rFonts w:asciiTheme="minorHAnsi" w:eastAsiaTheme="minorEastAsia" w:hAnsiTheme="minorHAnsi" w:cstheme="minorBidi"/>
            <w:noProof/>
            <w:sz w:val="22"/>
            <w:szCs w:val="22"/>
          </w:rPr>
          <w:tab/>
        </w:r>
        <w:r w:rsidRPr="00F41B07">
          <w:rPr>
            <w:rStyle w:val="Hyperlink"/>
            <w:noProof/>
          </w:rPr>
          <w:t>Ensure root PATH Integrity</w:t>
        </w:r>
        <w:r>
          <w:rPr>
            <w:noProof/>
            <w:webHidden/>
          </w:rPr>
          <w:tab/>
        </w:r>
        <w:r>
          <w:rPr>
            <w:noProof/>
            <w:webHidden/>
          </w:rPr>
          <w:fldChar w:fldCharType="begin"/>
        </w:r>
        <w:r>
          <w:rPr>
            <w:noProof/>
            <w:webHidden/>
          </w:rPr>
          <w:instrText xml:space="preserve"> PAGEREF _Toc328948880 \h </w:instrText>
        </w:r>
        <w:r>
          <w:rPr>
            <w:noProof/>
            <w:webHidden/>
          </w:rPr>
        </w:r>
      </w:ins>
      <w:r>
        <w:rPr>
          <w:noProof/>
          <w:webHidden/>
        </w:rPr>
        <w:fldChar w:fldCharType="separate"/>
      </w:r>
      <w:ins w:id="1025" w:author="blake" w:date="2012-07-01T23:29:00Z">
        <w:r w:rsidR="00D62969">
          <w:rPr>
            <w:noProof/>
            <w:webHidden/>
          </w:rPr>
          <w:t>157</w:t>
        </w:r>
      </w:ins>
      <w:ins w:id="102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027" w:author="blake" w:date="2012-07-01T23:28:00Z"/>
          <w:rFonts w:asciiTheme="minorHAnsi" w:eastAsiaTheme="minorEastAsia" w:hAnsiTheme="minorHAnsi" w:cstheme="minorBidi"/>
          <w:noProof/>
          <w:sz w:val="22"/>
          <w:szCs w:val="22"/>
        </w:rPr>
      </w:pPr>
      <w:ins w:id="102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"_Toc328948881"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9.2.7</w:t>
        </w:r>
        <w:r>
          <w:rPr>
            <w:rFonts w:asciiTheme="minorHAnsi" w:eastAsiaTheme="minorEastAsia" w:hAnsiTheme="minorHAnsi" w:cstheme="minorBidi"/>
            <w:noProof/>
            <w:sz w:val="22"/>
            <w:szCs w:val="22"/>
          </w:rPr>
          <w:tab/>
        </w:r>
        <w:r w:rsidRPr="00F41B07">
          <w:rPr>
            <w:rStyle w:val="Hyperlink"/>
            <w:noProof/>
          </w:rPr>
          <w:t>Check Permissions on User Home Directories</w:t>
        </w:r>
        <w:r>
          <w:rPr>
            <w:noProof/>
            <w:webHidden/>
          </w:rPr>
          <w:tab/>
        </w:r>
        <w:r>
          <w:rPr>
            <w:noProof/>
            <w:webHidden/>
          </w:rPr>
          <w:fldChar w:fldCharType="begin"/>
        </w:r>
        <w:r>
          <w:rPr>
            <w:noProof/>
            <w:webHidden/>
          </w:rPr>
          <w:instrText xml:space="preserve"> PAGEREF _Toc328948881 \h </w:instrText>
        </w:r>
        <w:r>
          <w:rPr>
            <w:noProof/>
            <w:webHidden/>
          </w:rPr>
        </w:r>
      </w:ins>
      <w:r>
        <w:rPr>
          <w:noProof/>
          <w:webHidden/>
        </w:rPr>
        <w:fldChar w:fldCharType="separate"/>
      </w:r>
      <w:ins w:id="1029" w:author="blake" w:date="2012-07-01T23:29:00Z">
        <w:r w:rsidR="00D62969">
          <w:rPr>
            <w:noProof/>
            <w:webHidden/>
          </w:rPr>
          <w:t>159</w:t>
        </w:r>
      </w:ins>
      <w:ins w:id="103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031" w:author="blake" w:date="2012-07-01T23:28:00Z"/>
          <w:rFonts w:asciiTheme="minorHAnsi" w:eastAsiaTheme="minorEastAsia" w:hAnsiTheme="minorHAnsi" w:cstheme="minorBidi"/>
          <w:noProof/>
          <w:sz w:val="22"/>
          <w:szCs w:val="22"/>
        </w:rPr>
      </w:pPr>
      <w:ins w:id="103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"_Toc328948882"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9.2.8</w:t>
        </w:r>
        <w:r>
          <w:rPr>
            <w:rFonts w:asciiTheme="minorHAnsi" w:eastAsiaTheme="minorEastAsia" w:hAnsiTheme="minorHAnsi" w:cstheme="minorBidi"/>
            <w:noProof/>
            <w:sz w:val="22"/>
            <w:szCs w:val="22"/>
          </w:rPr>
          <w:tab/>
        </w:r>
        <w:r w:rsidRPr="00F41B07">
          <w:rPr>
            <w:rStyle w:val="Hyperlink"/>
            <w:noProof/>
          </w:rPr>
          <w:t>Check User Dot File Permissions</w:t>
        </w:r>
        <w:r>
          <w:rPr>
            <w:noProof/>
            <w:webHidden/>
          </w:rPr>
          <w:tab/>
        </w:r>
        <w:r>
          <w:rPr>
            <w:noProof/>
            <w:webHidden/>
          </w:rPr>
          <w:fldChar w:fldCharType="begin"/>
        </w:r>
        <w:r>
          <w:rPr>
            <w:noProof/>
            <w:webHidden/>
          </w:rPr>
          <w:instrText xml:space="preserve"> PAGEREF _Toc328948882 \h </w:instrText>
        </w:r>
        <w:r>
          <w:rPr>
            <w:noProof/>
            <w:webHidden/>
          </w:rPr>
        </w:r>
      </w:ins>
      <w:r>
        <w:rPr>
          <w:noProof/>
          <w:webHidden/>
        </w:rPr>
        <w:fldChar w:fldCharType="separate"/>
      </w:r>
      <w:ins w:id="1033" w:author="blake" w:date="2012-07-01T23:29:00Z">
        <w:r w:rsidR="00D62969">
          <w:rPr>
            <w:noProof/>
            <w:webHidden/>
          </w:rPr>
          <w:t>159</w:t>
        </w:r>
      </w:ins>
      <w:ins w:id="103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320"/>
          <w:tab w:val="right" w:leader="dot" w:pos="9350"/>
        </w:tabs>
        <w:rPr>
          <w:ins w:id="1035" w:author="blake" w:date="2012-07-01T23:28:00Z"/>
          <w:rFonts w:asciiTheme="minorHAnsi" w:eastAsiaTheme="minorEastAsia" w:hAnsiTheme="minorHAnsi" w:cstheme="minorBidi"/>
          <w:noProof/>
          <w:sz w:val="22"/>
          <w:szCs w:val="22"/>
        </w:rPr>
      </w:pPr>
      <w:ins w:id="103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"_Toc328948883"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9.2.9</w:t>
        </w:r>
        <w:r>
          <w:rPr>
            <w:rFonts w:asciiTheme="minorHAnsi" w:eastAsiaTheme="minorEastAsia" w:hAnsiTheme="minorHAnsi" w:cstheme="minorBidi"/>
            <w:noProof/>
            <w:sz w:val="22"/>
            <w:szCs w:val="22"/>
          </w:rPr>
          <w:tab/>
        </w:r>
        <w:r w:rsidRPr="00F41B07">
          <w:rPr>
            <w:rStyle w:val="Hyperlink"/>
            <w:noProof/>
          </w:rPr>
          <w:t xml:space="preserve">Check Permissions on User </w:t>
        </w:r>
        <w:r w:rsidRPr="00F41B07">
          <w:rPr>
            <w:rStyle w:val="Hyperlink"/>
            <w:rFonts w:ascii="Courier New" w:eastAsia="Calibri" w:hAnsi="Courier New"/>
            <w:noProof/>
          </w:rPr>
          <w:t>.netrc</w:t>
        </w:r>
        <w:r w:rsidRPr="00F41B07">
          <w:rPr>
            <w:rStyle w:val="Hyperlink"/>
            <w:noProof/>
          </w:rPr>
          <w:t xml:space="preserve"> Files</w:t>
        </w:r>
        <w:r>
          <w:rPr>
            <w:noProof/>
            <w:webHidden/>
          </w:rPr>
          <w:tab/>
        </w:r>
        <w:r>
          <w:rPr>
            <w:noProof/>
            <w:webHidden/>
          </w:rPr>
          <w:fldChar w:fldCharType="begin"/>
        </w:r>
        <w:r>
          <w:rPr>
            <w:noProof/>
            <w:webHidden/>
          </w:rPr>
          <w:instrText xml:space="preserve"> PAGEREF _Toc328948883 \h </w:instrText>
        </w:r>
        <w:r>
          <w:rPr>
            <w:noProof/>
            <w:webHidden/>
          </w:rPr>
        </w:r>
      </w:ins>
      <w:r>
        <w:rPr>
          <w:noProof/>
          <w:webHidden/>
        </w:rPr>
        <w:fldChar w:fldCharType="separate"/>
      </w:r>
      <w:ins w:id="1037" w:author="blake" w:date="2012-07-01T23:29:00Z">
        <w:r w:rsidR="00D62969">
          <w:rPr>
            <w:noProof/>
            <w:webHidden/>
          </w:rPr>
          <w:t>160</w:t>
        </w:r>
      </w:ins>
      <w:ins w:id="103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039" w:author="blake" w:date="2012-07-01T23:28:00Z"/>
          <w:rFonts w:asciiTheme="minorHAnsi" w:eastAsiaTheme="minorEastAsia" w:hAnsiTheme="minorHAnsi" w:cstheme="minorBidi"/>
          <w:noProof/>
          <w:sz w:val="22"/>
          <w:szCs w:val="22"/>
        </w:rPr>
      </w:pPr>
      <w:ins w:id="104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"_Toc328948884"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9.2.10</w:t>
        </w:r>
        <w:r>
          <w:rPr>
            <w:rFonts w:asciiTheme="minorHAnsi" w:eastAsiaTheme="minorEastAsia" w:hAnsiTheme="minorHAnsi" w:cstheme="minorBidi"/>
            <w:noProof/>
            <w:sz w:val="22"/>
            <w:szCs w:val="22"/>
          </w:rPr>
          <w:tab/>
        </w:r>
        <w:r w:rsidRPr="00F41B07">
          <w:rPr>
            <w:rStyle w:val="Hyperlink"/>
            <w:noProof/>
          </w:rPr>
          <w:t xml:space="preserve">Check for Presence of User </w:t>
        </w:r>
        <w:r w:rsidRPr="00F41B07">
          <w:rPr>
            <w:rStyle w:val="Hyperlink"/>
            <w:rFonts w:ascii="Courier New" w:eastAsia="Calibri" w:hAnsi="Courier New"/>
            <w:noProof/>
          </w:rPr>
          <w:t>.rhosts</w:t>
        </w:r>
        <w:r w:rsidRPr="00F41B07">
          <w:rPr>
            <w:rStyle w:val="Hyperlink"/>
            <w:noProof/>
          </w:rPr>
          <w:t xml:space="preserve"> Files</w:t>
        </w:r>
        <w:r>
          <w:rPr>
            <w:noProof/>
            <w:webHidden/>
          </w:rPr>
          <w:tab/>
        </w:r>
        <w:r>
          <w:rPr>
            <w:noProof/>
            <w:webHidden/>
          </w:rPr>
          <w:fldChar w:fldCharType="begin"/>
        </w:r>
        <w:r>
          <w:rPr>
            <w:noProof/>
            <w:webHidden/>
          </w:rPr>
          <w:instrText xml:space="preserve"> PAGEREF _Toc328948884 \h </w:instrText>
        </w:r>
        <w:r>
          <w:rPr>
            <w:noProof/>
            <w:webHidden/>
          </w:rPr>
        </w:r>
      </w:ins>
      <w:r>
        <w:rPr>
          <w:noProof/>
          <w:webHidden/>
        </w:rPr>
        <w:fldChar w:fldCharType="separate"/>
      </w:r>
      <w:ins w:id="1041" w:author="blake" w:date="2012-07-01T23:29:00Z">
        <w:r w:rsidR="00D62969">
          <w:rPr>
            <w:noProof/>
            <w:webHidden/>
          </w:rPr>
          <w:t>161</w:t>
        </w:r>
      </w:ins>
      <w:ins w:id="104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043" w:author="blake" w:date="2012-07-01T23:28:00Z"/>
          <w:rFonts w:asciiTheme="minorHAnsi" w:eastAsiaTheme="minorEastAsia" w:hAnsiTheme="minorHAnsi" w:cstheme="minorBidi"/>
          <w:noProof/>
          <w:sz w:val="22"/>
          <w:szCs w:val="22"/>
        </w:rPr>
      </w:pPr>
      <w:ins w:id="104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"_Toc328948885"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9.2.11</w:t>
        </w:r>
        <w:r>
          <w:rPr>
            <w:rFonts w:asciiTheme="minorHAnsi" w:eastAsiaTheme="minorEastAsia" w:hAnsiTheme="minorHAnsi" w:cstheme="minorBidi"/>
            <w:noProof/>
            <w:sz w:val="22"/>
            <w:szCs w:val="22"/>
          </w:rPr>
          <w:tab/>
        </w:r>
        <w:r w:rsidRPr="00F41B07">
          <w:rPr>
            <w:rStyle w:val="Hyperlink"/>
            <w:noProof/>
          </w:rPr>
          <w:t xml:space="preserve">Check Groups in </w:t>
        </w:r>
        <w:r w:rsidRPr="00F41B07">
          <w:rPr>
            <w:rStyle w:val="Hyperlink"/>
            <w:rFonts w:ascii="Courier New" w:eastAsia="Calibri" w:hAnsi="Courier New"/>
            <w:noProof/>
          </w:rPr>
          <w:t>/etc/passwd</w:t>
        </w:r>
        <w:r>
          <w:rPr>
            <w:noProof/>
            <w:webHidden/>
          </w:rPr>
          <w:tab/>
        </w:r>
        <w:r>
          <w:rPr>
            <w:noProof/>
            <w:webHidden/>
          </w:rPr>
          <w:fldChar w:fldCharType="begin"/>
        </w:r>
        <w:r>
          <w:rPr>
            <w:noProof/>
            <w:webHidden/>
          </w:rPr>
          <w:instrText xml:space="preserve"> PAGEREF _Toc328948885 \h </w:instrText>
        </w:r>
        <w:r>
          <w:rPr>
            <w:noProof/>
            <w:webHidden/>
          </w:rPr>
        </w:r>
      </w:ins>
      <w:r>
        <w:rPr>
          <w:noProof/>
          <w:webHidden/>
        </w:rPr>
        <w:fldChar w:fldCharType="separate"/>
      </w:r>
      <w:ins w:id="1045" w:author="blake" w:date="2012-07-01T23:29:00Z">
        <w:r w:rsidR="00D62969">
          <w:rPr>
            <w:noProof/>
            <w:webHidden/>
          </w:rPr>
          <w:t>162</w:t>
        </w:r>
      </w:ins>
      <w:ins w:id="104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047" w:author="blake" w:date="2012-07-01T23:28:00Z"/>
          <w:rFonts w:asciiTheme="minorHAnsi" w:eastAsiaTheme="minorEastAsia" w:hAnsiTheme="minorHAnsi" w:cstheme="minorBidi"/>
          <w:noProof/>
          <w:sz w:val="22"/>
          <w:szCs w:val="22"/>
        </w:rPr>
      </w:pPr>
      <w:ins w:id="104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"_Toc328948886"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9.2.12</w:t>
        </w:r>
        <w:r>
          <w:rPr>
            <w:rFonts w:asciiTheme="minorHAnsi" w:eastAsiaTheme="minorEastAsia" w:hAnsiTheme="minorHAnsi" w:cstheme="minorBidi"/>
            <w:noProof/>
            <w:sz w:val="22"/>
            <w:szCs w:val="22"/>
          </w:rPr>
          <w:tab/>
        </w:r>
        <w:r w:rsidRPr="00F41B07">
          <w:rPr>
            <w:rStyle w:val="Hyperlink"/>
            <w:noProof/>
          </w:rPr>
          <w:t>Check That Users Are Assigned Home Directories</w:t>
        </w:r>
        <w:r>
          <w:rPr>
            <w:noProof/>
            <w:webHidden/>
          </w:rPr>
          <w:tab/>
        </w:r>
        <w:r>
          <w:rPr>
            <w:noProof/>
            <w:webHidden/>
          </w:rPr>
          <w:fldChar w:fldCharType="begin"/>
        </w:r>
        <w:r>
          <w:rPr>
            <w:noProof/>
            <w:webHidden/>
          </w:rPr>
          <w:instrText xml:space="preserve"> PAGEREF _Toc328948886 \h </w:instrText>
        </w:r>
        <w:r>
          <w:rPr>
            <w:noProof/>
            <w:webHidden/>
          </w:rPr>
        </w:r>
      </w:ins>
      <w:r>
        <w:rPr>
          <w:noProof/>
          <w:webHidden/>
        </w:rPr>
        <w:fldChar w:fldCharType="separate"/>
      </w:r>
      <w:ins w:id="1049" w:author="blake" w:date="2012-07-01T23:29:00Z">
        <w:r w:rsidR="00D62969">
          <w:rPr>
            <w:noProof/>
            <w:webHidden/>
          </w:rPr>
          <w:t>163</w:t>
        </w:r>
      </w:ins>
      <w:ins w:id="105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051" w:author="blake" w:date="2012-07-01T23:28:00Z"/>
          <w:rFonts w:asciiTheme="minorHAnsi" w:eastAsiaTheme="minorEastAsia" w:hAnsiTheme="minorHAnsi" w:cstheme="minorBidi"/>
          <w:noProof/>
          <w:sz w:val="22"/>
          <w:szCs w:val="22"/>
        </w:rPr>
      </w:pPr>
      <w:ins w:id="105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"_Toc328948887"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9.2.13</w:t>
        </w:r>
        <w:r>
          <w:rPr>
            <w:rFonts w:asciiTheme="minorHAnsi" w:eastAsiaTheme="minorEastAsia" w:hAnsiTheme="minorHAnsi" w:cstheme="minorBidi"/>
            <w:noProof/>
            <w:sz w:val="22"/>
            <w:szCs w:val="22"/>
          </w:rPr>
          <w:tab/>
        </w:r>
        <w:r w:rsidRPr="00F41B07">
          <w:rPr>
            <w:rStyle w:val="Hyperlink"/>
            <w:noProof/>
          </w:rPr>
          <w:t>Check That Defined Home Directories Exist</w:t>
        </w:r>
        <w:r>
          <w:rPr>
            <w:noProof/>
            <w:webHidden/>
          </w:rPr>
          <w:tab/>
        </w:r>
        <w:r>
          <w:rPr>
            <w:noProof/>
            <w:webHidden/>
          </w:rPr>
          <w:fldChar w:fldCharType="begin"/>
        </w:r>
        <w:r>
          <w:rPr>
            <w:noProof/>
            <w:webHidden/>
          </w:rPr>
          <w:instrText xml:space="preserve"> PAGEREF _Toc328948887 \h </w:instrText>
        </w:r>
        <w:r>
          <w:rPr>
            <w:noProof/>
            <w:webHidden/>
          </w:rPr>
        </w:r>
      </w:ins>
      <w:r>
        <w:rPr>
          <w:noProof/>
          <w:webHidden/>
        </w:rPr>
        <w:fldChar w:fldCharType="separate"/>
      </w:r>
      <w:ins w:id="1053" w:author="blake" w:date="2012-07-01T23:29:00Z">
        <w:r w:rsidR="00D62969">
          <w:rPr>
            <w:noProof/>
            <w:webHidden/>
          </w:rPr>
          <w:t>164</w:t>
        </w:r>
      </w:ins>
      <w:ins w:id="105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055" w:author="blake" w:date="2012-07-01T23:28:00Z"/>
          <w:rFonts w:asciiTheme="minorHAnsi" w:eastAsiaTheme="minorEastAsia" w:hAnsiTheme="minorHAnsi" w:cstheme="minorBidi"/>
          <w:noProof/>
          <w:sz w:val="22"/>
          <w:szCs w:val="22"/>
        </w:rPr>
      </w:pPr>
      <w:ins w:id="105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"_Toc328948888"</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9.2.14</w:t>
        </w:r>
        <w:r>
          <w:rPr>
            <w:rFonts w:asciiTheme="minorHAnsi" w:eastAsiaTheme="minorEastAsia" w:hAnsiTheme="minorHAnsi" w:cstheme="minorBidi"/>
            <w:noProof/>
            <w:sz w:val="22"/>
            <w:szCs w:val="22"/>
          </w:rPr>
          <w:tab/>
        </w:r>
        <w:r w:rsidRPr="00F41B07">
          <w:rPr>
            <w:rStyle w:val="Hyperlink"/>
            <w:noProof/>
          </w:rPr>
          <w:t>Check User Home Directory Ownership</w:t>
        </w:r>
        <w:r>
          <w:rPr>
            <w:noProof/>
            <w:webHidden/>
          </w:rPr>
          <w:tab/>
        </w:r>
        <w:r>
          <w:rPr>
            <w:noProof/>
            <w:webHidden/>
          </w:rPr>
          <w:fldChar w:fldCharType="begin"/>
        </w:r>
        <w:r>
          <w:rPr>
            <w:noProof/>
            <w:webHidden/>
          </w:rPr>
          <w:instrText xml:space="preserve"> PAGEREF _Toc328948888 \h </w:instrText>
        </w:r>
        <w:r>
          <w:rPr>
            <w:noProof/>
            <w:webHidden/>
          </w:rPr>
        </w:r>
      </w:ins>
      <w:r>
        <w:rPr>
          <w:noProof/>
          <w:webHidden/>
        </w:rPr>
        <w:fldChar w:fldCharType="separate"/>
      </w:r>
      <w:ins w:id="1057" w:author="blake" w:date="2012-07-01T23:29:00Z">
        <w:r w:rsidR="00D62969">
          <w:rPr>
            <w:noProof/>
            <w:webHidden/>
          </w:rPr>
          <w:t>165</w:t>
        </w:r>
      </w:ins>
      <w:ins w:id="105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059" w:author="blake" w:date="2012-07-01T23:28:00Z"/>
          <w:rFonts w:asciiTheme="minorHAnsi" w:eastAsiaTheme="minorEastAsia" w:hAnsiTheme="minorHAnsi" w:cstheme="minorBidi"/>
          <w:noProof/>
          <w:sz w:val="22"/>
          <w:szCs w:val="22"/>
        </w:rPr>
      </w:pPr>
      <w:ins w:id="106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"_Toc328948889"</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9.2.15</w:t>
        </w:r>
        <w:r>
          <w:rPr>
            <w:rFonts w:asciiTheme="minorHAnsi" w:eastAsiaTheme="minorEastAsia" w:hAnsiTheme="minorHAnsi" w:cstheme="minorBidi"/>
            <w:noProof/>
            <w:sz w:val="22"/>
            <w:szCs w:val="22"/>
          </w:rPr>
          <w:tab/>
        </w:r>
        <w:r w:rsidRPr="00F41B07">
          <w:rPr>
            <w:rStyle w:val="Hyperlink"/>
            <w:noProof/>
          </w:rPr>
          <w:t>Check for Duplicate UIDs</w:t>
        </w:r>
        <w:r>
          <w:rPr>
            <w:noProof/>
            <w:webHidden/>
          </w:rPr>
          <w:tab/>
        </w:r>
        <w:r>
          <w:rPr>
            <w:noProof/>
            <w:webHidden/>
          </w:rPr>
          <w:fldChar w:fldCharType="begin"/>
        </w:r>
        <w:r>
          <w:rPr>
            <w:noProof/>
            <w:webHidden/>
          </w:rPr>
          <w:instrText xml:space="preserve"> PAGEREF _Toc328948889 \h </w:instrText>
        </w:r>
        <w:r>
          <w:rPr>
            <w:noProof/>
            <w:webHidden/>
          </w:rPr>
        </w:r>
      </w:ins>
      <w:r>
        <w:rPr>
          <w:noProof/>
          <w:webHidden/>
        </w:rPr>
        <w:fldChar w:fldCharType="separate"/>
      </w:r>
      <w:ins w:id="1061" w:author="blake" w:date="2012-07-01T23:29:00Z">
        <w:r w:rsidR="00D62969">
          <w:rPr>
            <w:noProof/>
            <w:webHidden/>
          </w:rPr>
          <w:t>166</w:t>
        </w:r>
      </w:ins>
      <w:ins w:id="106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063" w:author="blake" w:date="2012-07-01T23:28:00Z"/>
          <w:rFonts w:asciiTheme="minorHAnsi" w:eastAsiaTheme="minorEastAsia" w:hAnsiTheme="minorHAnsi" w:cstheme="minorBidi"/>
          <w:noProof/>
          <w:sz w:val="22"/>
          <w:szCs w:val="22"/>
        </w:rPr>
      </w:pPr>
      <w:ins w:id="106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"_Toc328948890"</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9.2.16</w:t>
        </w:r>
        <w:r>
          <w:rPr>
            <w:rFonts w:asciiTheme="minorHAnsi" w:eastAsiaTheme="minorEastAsia" w:hAnsiTheme="minorHAnsi" w:cstheme="minorBidi"/>
            <w:noProof/>
            <w:sz w:val="22"/>
            <w:szCs w:val="22"/>
          </w:rPr>
          <w:tab/>
        </w:r>
        <w:r w:rsidRPr="00F41B07">
          <w:rPr>
            <w:rStyle w:val="Hyperlink"/>
            <w:noProof/>
          </w:rPr>
          <w:t>Check for Duplicate GIDs</w:t>
        </w:r>
        <w:r>
          <w:rPr>
            <w:noProof/>
            <w:webHidden/>
          </w:rPr>
          <w:tab/>
        </w:r>
        <w:r>
          <w:rPr>
            <w:noProof/>
            <w:webHidden/>
          </w:rPr>
          <w:fldChar w:fldCharType="begin"/>
        </w:r>
        <w:r>
          <w:rPr>
            <w:noProof/>
            <w:webHidden/>
          </w:rPr>
          <w:instrText xml:space="preserve"> PAGEREF _Toc328948890 \h </w:instrText>
        </w:r>
        <w:r>
          <w:rPr>
            <w:noProof/>
            <w:webHidden/>
          </w:rPr>
        </w:r>
      </w:ins>
      <w:r>
        <w:rPr>
          <w:noProof/>
          <w:webHidden/>
        </w:rPr>
        <w:fldChar w:fldCharType="separate"/>
      </w:r>
      <w:ins w:id="1065" w:author="blake" w:date="2012-07-01T23:29:00Z">
        <w:r w:rsidR="00D62969">
          <w:rPr>
            <w:noProof/>
            <w:webHidden/>
          </w:rPr>
          <w:t>167</w:t>
        </w:r>
      </w:ins>
      <w:ins w:id="1066"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067" w:author="blake" w:date="2012-07-01T23:28:00Z"/>
          <w:rFonts w:asciiTheme="minorHAnsi" w:eastAsiaTheme="minorEastAsia" w:hAnsiTheme="minorHAnsi" w:cstheme="minorBidi"/>
          <w:noProof/>
          <w:sz w:val="22"/>
          <w:szCs w:val="22"/>
        </w:rPr>
      </w:pPr>
      <w:ins w:id="106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"_Toc328948891"</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9.2.17</w:t>
        </w:r>
        <w:r>
          <w:rPr>
            <w:rFonts w:asciiTheme="minorHAnsi" w:eastAsiaTheme="minorEastAsia" w:hAnsiTheme="minorHAnsi" w:cstheme="minorBidi"/>
            <w:noProof/>
            <w:sz w:val="22"/>
            <w:szCs w:val="22"/>
          </w:rPr>
          <w:tab/>
        </w:r>
        <w:r w:rsidRPr="00F41B07">
          <w:rPr>
            <w:rStyle w:val="Hyperlink"/>
            <w:noProof/>
          </w:rPr>
          <w:t>Check That Reserved UIDs Are Assigned to System Accounts</w:t>
        </w:r>
        <w:r>
          <w:rPr>
            <w:noProof/>
            <w:webHidden/>
          </w:rPr>
          <w:tab/>
        </w:r>
        <w:r>
          <w:rPr>
            <w:noProof/>
            <w:webHidden/>
          </w:rPr>
          <w:fldChar w:fldCharType="begin"/>
        </w:r>
        <w:r>
          <w:rPr>
            <w:noProof/>
            <w:webHidden/>
          </w:rPr>
          <w:instrText xml:space="preserve"> PAGEREF _Toc328948891 \h </w:instrText>
        </w:r>
        <w:r>
          <w:rPr>
            <w:noProof/>
            <w:webHidden/>
          </w:rPr>
        </w:r>
      </w:ins>
      <w:r>
        <w:rPr>
          <w:noProof/>
          <w:webHidden/>
        </w:rPr>
        <w:fldChar w:fldCharType="separate"/>
      </w:r>
      <w:ins w:id="1069" w:author="blake" w:date="2012-07-01T23:29:00Z">
        <w:r w:rsidR="00D62969">
          <w:rPr>
            <w:noProof/>
            <w:webHidden/>
          </w:rPr>
          <w:t>168</w:t>
        </w:r>
      </w:ins>
      <w:ins w:id="1070"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071" w:author="blake" w:date="2012-07-01T23:28:00Z"/>
          <w:rFonts w:asciiTheme="minorHAnsi" w:eastAsiaTheme="minorEastAsia" w:hAnsiTheme="minorHAnsi" w:cstheme="minorBidi"/>
          <w:noProof/>
          <w:sz w:val="22"/>
          <w:szCs w:val="22"/>
        </w:rPr>
      </w:pPr>
      <w:ins w:id="107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"_Toc328948892"</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9.2.18</w:t>
        </w:r>
        <w:r>
          <w:rPr>
            <w:rFonts w:asciiTheme="minorHAnsi" w:eastAsiaTheme="minorEastAsia" w:hAnsiTheme="minorHAnsi" w:cstheme="minorBidi"/>
            <w:noProof/>
            <w:sz w:val="22"/>
            <w:szCs w:val="22"/>
          </w:rPr>
          <w:tab/>
        </w:r>
        <w:r w:rsidRPr="00F41B07">
          <w:rPr>
            <w:rStyle w:val="Hyperlink"/>
            <w:noProof/>
          </w:rPr>
          <w:t>Check for Duplicate User Names</w:t>
        </w:r>
        <w:r>
          <w:rPr>
            <w:noProof/>
            <w:webHidden/>
          </w:rPr>
          <w:tab/>
        </w:r>
        <w:r>
          <w:rPr>
            <w:noProof/>
            <w:webHidden/>
          </w:rPr>
          <w:fldChar w:fldCharType="begin"/>
        </w:r>
        <w:r>
          <w:rPr>
            <w:noProof/>
            <w:webHidden/>
          </w:rPr>
          <w:instrText xml:space="preserve"> PAGEREF _Toc328948892 \h </w:instrText>
        </w:r>
        <w:r>
          <w:rPr>
            <w:noProof/>
            <w:webHidden/>
          </w:rPr>
        </w:r>
      </w:ins>
      <w:r>
        <w:rPr>
          <w:noProof/>
          <w:webHidden/>
        </w:rPr>
        <w:fldChar w:fldCharType="separate"/>
      </w:r>
      <w:ins w:id="1073" w:author="blake" w:date="2012-07-01T23:29:00Z">
        <w:r w:rsidR="00D62969">
          <w:rPr>
            <w:noProof/>
            <w:webHidden/>
          </w:rPr>
          <w:t>169</w:t>
        </w:r>
      </w:ins>
      <w:ins w:id="1074"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075" w:author="blake" w:date="2012-07-01T23:28:00Z"/>
          <w:rFonts w:asciiTheme="minorHAnsi" w:eastAsiaTheme="minorEastAsia" w:hAnsiTheme="minorHAnsi" w:cstheme="minorBidi"/>
          <w:noProof/>
          <w:sz w:val="22"/>
          <w:szCs w:val="22"/>
        </w:rPr>
      </w:pPr>
      <w:ins w:id="1076"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"_Toc328948893"</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9.2.19</w:t>
        </w:r>
        <w:r>
          <w:rPr>
            <w:rFonts w:asciiTheme="minorHAnsi" w:eastAsiaTheme="minorEastAsia" w:hAnsiTheme="minorHAnsi" w:cstheme="minorBidi"/>
            <w:noProof/>
            <w:sz w:val="22"/>
            <w:szCs w:val="22"/>
          </w:rPr>
          <w:tab/>
        </w:r>
        <w:r w:rsidRPr="00F41B07">
          <w:rPr>
            <w:rStyle w:val="Hyperlink"/>
            <w:noProof/>
          </w:rPr>
          <w:t>Check for Duplicate Group Names</w:t>
        </w:r>
        <w:r>
          <w:rPr>
            <w:noProof/>
            <w:webHidden/>
          </w:rPr>
          <w:tab/>
        </w:r>
        <w:r>
          <w:rPr>
            <w:noProof/>
            <w:webHidden/>
          </w:rPr>
          <w:fldChar w:fldCharType="begin"/>
        </w:r>
        <w:r>
          <w:rPr>
            <w:noProof/>
            <w:webHidden/>
          </w:rPr>
          <w:instrText xml:space="preserve"> PAGEREF _Toc328948893 \h </w:instrText>
        </w:r>
        <w:r>
          <w:rPr>
            <w:noProof/>
            <w:webHidden/>
          </w:rPr>
        </w:r>
      </w:ins>
      <w:r>
        <w:rPr>
          <w:noProof/>
          <w:webHidden/>
        </w:rPr>
        <w:fldChar w:fldCharType="separate"/>
      </w:r>
      <w:ins w:id="1077" w:author="blake" w:date="2012-07-01T23:29:00Z">
        <w:r w:rsidR="00D62969">
          <w:rPr>
            <w:noProof/>
            <w:webHidden/>
          </w:rPr>
          <w:t>170</w:t>
        </w:r>
      </w:ins>
      <w:ins w:id="1078"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079" w:author="blake" w:date="2012-07-01T23:28:00Z"/>
          <w:rFonts w:asciiTheme="minorHAnsi" w:eastAsiaTheme="minorEastAsia" w:hAnsiTheme="minorHAnsi" w:cstheme="minorBidi"/>
          <w:noProof/>
          <w:sz w:val="22"/>
          <w:szCs w:val="22"/>
        </w:rPr>
      </w:pPr>
      <w:ins w:id="1080"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"_Toc328948894"</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9.2.20</w:t>
        </w:r>
        <w:r>
          <w:rPr>
            <w:rFonts w:asciiTheme="minorHAnsi" w:eastAsiaTheme="minorEastAsia" w:hAnsiTheme="minorHAnsi" w:cstheme="minorBidi"/>
            <w:noProof/>
            <w:sz w:val="22"/>
            <w:szCs w:val="22"/>
          </w:rPr>
          <w:tab/>
        </w:r>
        <w:r w:rsidRPr="00F41B07">
          <w:rPr>
            <w:rStyle w:val="Hyperlink"/>
            <w:noProof/>
          </w:rPr>
          <w:t xml:space="preserve">Check for Presence of User </w:t>
        </w:r>
        <w:r w:rsidRPr="00F41B07">
          <w:rPr>
            <w:rStyle w:val="Hyperlink"/>
            <w:rFonts w:ascii="Courier New" w:eastAsia="Calibri" w:hAnsi="Courier New"/>
            <w:noProof/>
          </w:rPr>
          <w:t>.netrc</w:t>
        </w:r>
        <w:r w:rsidRPr="00F41B07">
          <w:rPr>
            <w:rStyle w:val="Hyperlink"/>
            <w:noProof/>
          </w:rPr>
          <w:t xml:space="preserve"> Files</w:t>
        </w:r>
        <w:r>
          <w:rPr>
            <w:noProof/>
            <w:webHidden/>
          </w:rPr>
          <w:tab/>
        </w:r>
        <w:r>
          <w:rPr>
            <w:noProof/>
            <w:webHidden/>
          </w:rPr>
          <w:fldChar w:fldCharType="begin"/>
        </w:r>
        <w:r>
          <w:rPr>
            <w:noProof/>
            <w:webHidden/>
          </w:rPr>
          <w:instrText xml:space="preserve"> PAGEREF _Toc328948894 \h </w:instrText>
        </w:r>
        <w:r>
          <w:rPr>
            <w:noProof/>
            <w:webHidden/>
          </w:rPr>
        </w:r>
      </w:ins>
      <w:r>
        <w:rPr>
          <w:noProof/>
          <w:webHidden/>
        </w:rPr>
        <w:fldChar w:fldCharType="separate"/>
      </w:r>
      <w:ins w:id="1081" w:author="blake" w:date="2012-07-01T23:29:00Z">
        <w:r w:rsidR="00D62969">
          <w:rPr>
            <w:noProof/>
            <w:webHidden/>
          </w:rPr>
          <w:t>170</w:t>
        </w:r>
      </w:ins>
      <w:ins w:id="1082" w:author="blake" w:date="2012-07-01T23:28:00Z">
        <w:r>
          <w:rPr>
            <w:noProof/>
            <w:webHidden/>
          </w:rPr>
          <w:fldChar w:fldCharType="end"/>
        </w:r>
        <w:r w:rsidRPr="00F41B07">
          <w:rPr>
            <w:rStyle w:val="Hyperlink"/>
            <w:noProof/>
          </w:rPr>
          <w:fldChar w:fldCharType="end"/>
        </w:r>
      </w:ins>
    </w:p>
    <w:p w:rsidR="000B3219" w:rsidRDefault="000B3219">
      <w:pPr>
        <w:pStyle w:val="TOC3"/>
        <w:tabs>
          <w:tab w:val="left" w:pos="1540"/>
          <w:tab w:val="right" w:leader="dot" w:pos="9350"/>
        </w:tabs>
        <w:rPr>
          <w:ins w:id="1083" w:author="blake" w:date="2012-07-01T23:28:00Z"/>
          <w:rFonts w:asciiTheme="minorHAnsi" w:eastAsiaTheme="minorEastAsia" w:hAnsiTheme="minorHAnsi" w:cstheme="minorBidi"/>
          <w:noProof/>
          <w:sz w:val="22"/>
          <w:szCs w:val="22"/>
        </w:rPr>
      </w:pPr>
      <w:ins w:id="1084"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"_Toc328948895"</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9.2.21</w:t>
        </w:r>
        <w:r>
          <w:rPr>
            <w:rFonts w:asciiTheme="minorHAnsi" w:eastAsiaTheme="minorEastAsia" w:hAnsiTheme="minorHAnsi" w:cstheme="minorBidi"/>
            <w:noProof/>
            <w:sz w:val="22"/>
            <w:szCs w:val="22"/>
          </w:rPr>
          <w:tab/>
        </w:r>
        <w:r w:rsidRPr="00F41B07">
          <w:rPr>
            <w:rStyle w:val="Hyperlink"/>
            <w:noProof/>
          </w:rPr>
          <w:t xml:space="preserve">Check for Presence of User </w:t>
        </w:r>
        <w:r w:rsidRPr="00F41B07">
          <w:rPr>
            <w:rStyle w:val="Hyperlink"/>
            <w:rFonts w:ascii="Courier New" w:eastAsia="Calibri" w:hAnsi="Courier New"/>
            <w:noProof/>
          </w:rPr>
          <w:t>.forward</w:t>
        </w:r>
        <w:r w:rsidRPr="00F41B07">
          <w:rPr>
            <w:rStyle w:val="Hyperlink"/>
            <w:noProof/>
          </w:rPr>
          <w:t xml:space="preserve"> Files</w:t>
        </w:r>
        <w:r>
          <w:rPr>
            <w:noProof/>
            <w:webHidden/>
          </w:rPr>
          <w:tab/>
        </w:r>
        <w:r>
          <w:rPr>
            <w:noProof/>
            <w:webHidden/>
          </w:rPr>
          <w:fldChar w:fldCharType="begin"/>
        </w:r>
        <w:r>
          <w:rPr>
            <w:noProof/>
            <w:webHidden/>
          </w:rPr>
          <w:instrText xml:space="preserve"> PAGEREF _Toc328948895 \h </w:instrText>
        </w:r>
        <w:r>
          <w:rPr>
            <w:noProof/>
            <w:webHidden/>
          </w:rPr>
        </w:r>
      </w:ins>
      <w:r>
        <w:rPr>
          <w:noProof/>
          <w:webHidden/>
        </w:rPr>
        <w:fldChar w:fldCharType="separate"/>
      </w:r>
      <w:ins w:id="1085" w:author="blake" w:date="2012-07-01T23:29:00Z">
        <w:r w:rsidR="00D62969">
          <w:rPr>
            <w:noProof/>
            <w:webHidden/>
          </w:rPr>
          <w:t>171</w:t>
        </w:r>
      </w:ins>
      <w:ins w:id="1086" w:author="blake" w:date="2012-07-01T23:28:00Z">
        <w:r>
          <w:rPr>
            <w:noProof/>
            <w:webHidden/>
          </w:rPr>
          <w:fldChar w:fldCharType="end"/>
        </w:r>
        <w:r w:rsidRPr="00F41B07">
          <w:rPr>
            <w:rStyle w:val="Hyperlink"/>
            <w:noProof/>
          </w:rPr>
          <w:fldChar w:fldCharType="end"/>
        </w:r>
      </w:ins>
    </w:p>
    <w:p w:rsidR="000B3219" w:rsidRDefault="000B3219">
      <w:pPr>
        <w:pStyle w:val="TOC1"/>
        <w:rPr>
          <w:ins w:id="1087" w:author="blake" w:date="2012-07-01T23:28:00Z"/>
          <w:rFonts w:asciiTheme="minorHAnsi" w:eastAsiaTheme="minorEastAsia" w:hAnsiTheme="minorHAnsi" w:cstheme="minorBidi"/>
          <w:noProof/>
          <w:sz w:val="22"/>
          <w:szCs w:val="22"/>
        </w:rPr>
      </w:pPr>
      <w:ins w:id="1088"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"_Toc328948896"</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Appendix A: References</w:t>
        </w:r>
        <w:r>
          <w:rPr>
            <w:noProof/>
            <w:webHidden/>
          </w:rPr>
          <w:tab/>
        </w:r>
        <w:r>
          <w:rPr>
            <w:noProof/>
            <w:webHidden/>
          </w:rPr>
          <w:fldChar w:fldCharType="begin"/>
        </w:r>
        <w:r>
          <w:rPr>
            <w:noProof/>
            <w:webHidden/>
          </w:rPr>
          <w:instrText xml:space="preserve"> PAGEREF _Toc328948896 \h </w:instrText>
        </w:r>
        <w:r>
          <w:rPr>
            <w:noProof/>
            <w:webHidden/>
          </w:rPr>
        </w:r>
      </w:ins>
      <w:r>
        <w:rPr>
          <w:noProof/>
          <w:webHidden/>
        </w:rPr>
        <w:fldChar w:fldCharType="separate"/>
      </w:r>
      <w:ins w:id="1089" w:author="blake" w:date="2012-07-01T23:29:00Z">
        <w:r w:rsidR="00D62969">
          <w:rPr>
            <w:noProof/>
            <w:webHidden/>
          </w:rPr>
          <w:t>173</w:t>
        </w:r>
      </w:ins>
      <w:ins w:id="1090" w:author="blake" w:date="2012-07-01T23:28:00Z">
        <w:r>
          <w:rPr>
            <w:noProof/>
            <w:webHidden/>
          </w:rPr>
          <w:fldChar w:fldCharType="end"/>
        </w:r>
        <w:r w:rsidRPr="00F41B07">
          <w:rPr>
            <w:rStyle w:val="Hyperlink"/>
            <w:noProof/>
          </w:rPr>
          <w:fldChar w:fldCharType="end"/>
        </w:r>
      </w:ins>
    </w:p>
    <w:p w:rsidR="000B3219" w:rsidRDefault="000B3219">
      <w:pPr>
        <w:pStyle w:val="TOC1"/>
        <w:rPr>
          <w:ins w:id="1091" w:author="blake" w:date="2012-07-01T23:28:00Z"/>
          <w:rFonts w:asciiTheme="minorHAnsi" w:eastAsiaTheme="minorEastAsia" w:hAnsiTheme="minorHAnsi" w:cstheme="minorBidi"/>
          <w:noProof/>
          <w:sz w:val="22"/>
          <w:szCs w:val="22"/>
        </w:rPr>
      </w:pPr>
      <w:ins w:id="1092" w:author="blake" w:date="2012-07-01T23:28:00Z">
        <w:r w:rsidRPr="00F41B07">
          <w:rPr>
            <w:rStyle w:val="Hyperlink"/>
            <w:noProof/>
          </w:rPr>
          <w:fldChar w:fldCharType="begin"/>
        </w:r>
        <w:r w:rsidRPr="00F41B07">
          <w:rPr>
            <w:rStyle w:val="Hyperlink"/>
            <w:noProof/>
          </w:rPr>
          <w:instrText xml:space="preserve"> </w:instrText>
        </w:r>
        <w:r>
          <w:rPr>
            <w:noProof/>
          </w:rPr>
          <w:instrText>HYPERLINK \l "_Toc328948897"</w:instrText>
        </w:r>
        <w:r w:rsidRPr="00F41B07">
          <w:rPr>
            <w:rStyle w:val="Hyperlink"/>
            <w:noProof/>
          </w:rPr>
          <w:instrText xml:space="preserve"> </w:instrText>
        </w:r>
        <w:r w:rsidRPr="00F41B07">
          <w:rPr>
            <w:rStyle w:val="Hyperlink"/>
            <w:noProof/>
          </w:rPr>
        </w:r>
        <w:r w:rsidRPr="00F41B07">
          <w:rPr>
            <w:rStyle w:val="Hyperlink"/>
            <w:noProof/>
          </w:rPr>
          <w:fldChar w:fldCharType="separate"/>
        </w:r>
        <w:r w:rsidRPr="00F41B07">
          <w:rPr>
            <w:rStyle w:val="Hyperlink"/>
            <w:noProof/>
          </w:rPr>
          <w:t>Appendix B: Change History</w:t>
        </w:r>
        <w:r>
          <w:rPr>
            <w:noProof/>
            <w:webHidden/>
          </w:rPr>
          <w:tab/>
        </w:r>
        <w:r>
          <w:rPr>
            <w:noProof/>
            <w:webHidden/>
          </w:rPr>
          <w:fldChar w:fldCharType="begin"/>
        </w:r>
        <w:r>
          <w:rPr>
            <w:noProof/>
            <w:webHidden/>
          </w:rPr>
          <w:instrText xml:space="preserve"> PAGEREF _Toc328948897 \h </w:instrText>
        </w:r>
        <w:r>
          <w:rPr>
            <w:noProof/>
            <w:webHidden/>
          </w:rPr>
        </w:r>
      </w:ins>
      <w:r>
        <w:rPr>
          <w:noProof/>
          <w:webHidden/>
        </w:rPr>
        <w:fldChar w:fldCharType="separate"/>
      </w:r>
      <w:ins w:id="1093" w:author="blake" w:date="2012-07-01T23:29:00Z">
        <w:r w:rsidR="00D62969">
          <w:rPr>
            <w:noProof/>
            <w:webHidden/>
          </w:rPr>
          <w:t>174</w:t>
        </w:r>
      </w:ins>
      <w:ins w:id="1094" w:author="blake" w:date="2012-07-01T23:28:00Z">
        <w:r>
          <w:rPr>
            <w:noProof/>
            <w:webHidden/>
          </w:rPr>
          <w:fldChar w:fldCharType="end"/>
        </w:r>
        <w:r w:rsidRPr="00F41B07">
          <w:rPr>
            <w:rStyle w:val="Hyperlink"/>
            <w:noProof/>
          </w:rPr>
          <w:fldChar w:fldCharType="end"/>
        </w:r>
      </w:ins>
    </w:p>
    <w:p w:rsidR="003D691D" w:rsidDel="00090AF7" w:rsidRDefault="003D691D">
      <w:pPr>
        <w:pStyle w:val="TOC1"/>
        <w:rPr>
          <w:del w:id="1095" w:author="blake" w:date="2012-07-01T23:18:00Z"/>
          <w:rFonts w:asciiTheme="minorHAnsi" w:eastAsiaTheme="minorEastAsia" w:hAnsiTheme="minorHAnsi" w:cstheme="minorBidi"/>
          <w:noProof/>
          <w:sz w:val="22"/>
          <w:szCs w:val="22"/>
        </w:rPr>
      </w:pPr>
      <w:del w:id="1096" w:author="blake" w:date="2012-07-01T23:18:00Z">
        <w:r w:rsidRPr="00090AF7" w:rsidDel="00090AF7">
          <w:rPr>
            <w:noProof/>
            <w:rPrChange w:id="1097" w:author="blake" w:date="2012-07-01T23:18:00Z">
              <w:rPr>
                <w:rStyle w:val="Hyperlink"/>
                <w:noProof/>
              </w:rPr>
            </w:rPrChange>
          </w:rPr>
          <w:delText>Table of Contents</w:delText>
        </w:r>
        <w:r w:rsidDel="00090AF7">
          <w:rPr>
            <w:noProof/>
            <w:webHidden/>
          </w:rPr>
          <w:tab/>
          <w:delText>4</w:delText>
        </w:r>
      </w:del>
    </w:p>
    <w:p w:rsidR="003D691D" w:rsidDel="00090AF7" w:rsidRDefault="003D691D">
      <w:pPr>
        <w:pStyle w:val="TOC1"/>
        <w:rPr>
          <w:del w:id="1098" w:author="blake" w:date="2012-07-01T23:18:00Z"/>
          <w:rFonts w:asciiTheme="minorHAnsi" w:eastAsiaTheme="minorEastAsia" w:hAnsiTheme="minorHAnsi" w:cstheme="minorBidi"/>
          <w:noProof/>
          <w:sz w:val="22"/>
          <w:szCs w:val="22"/>
        </w:rPr>
      </w:pPr>
      <w:del w:id="1099" w:author="blake" w:date="2012-07-01T23:18:00Z">
        <w:r w:rsidRPr="00090AF7" w:rsidDel="00090AF7">
          <w:rPr>
            <w:noProof/>
            <w:rPrChange w:id="1100" w:author="blake" w:date="2012-07-01T23:18:00Z">
              <w:rPr>
                <w:rStyle w:val="Hyperlink"/>
                <w:noProof/>
              </w:rPr>
            </w:rPrChange>
          </w:rPr>
          <w:delText>Overview</w:delText>
        </w:r>
        <w:r w:rsidDel="00090AF7">
          <w:rPr>
            <w:noProof/>
            <w:webHidden/>
          </w:rPr>
          <w:tab/>
          <w:delText>11</w:delText>
        </w:r>
      </w:del>
    </w:p>
    <w:p w:rsidR="003D691D" w:rsidDel="00090AF7" w:rsidRDefault="003D691D">
      <w:pPr>
        <w:pStyle w:val="TOC2"/>
        <w:tabs>
          <w:tab w:val="right" w:leader="dot" w:pos="9350"/>
        </w:tabs>
        <w:rPr>
          <w:del w:id="1101" w:author="blake" w:date="2012-07-01T23:18:00Z"/>
          <w:rFonts w:asciiTheme="minorHAnsi" w:eastAsiaTheme="minorEastAsia" w:hAnsiTheme="minorHAnsi" w:cstheme="minorBidi"/>
          <w:noProof/>
          <w:sz w:val="22"/>
          <w:szCs w:val="22"/>
        </w:rPr>
      </w:pPr>
      <w:del w:id="1102" w:author="blake" w:date="2012-07-01T23:18:00Z">
        <w:r w:rsidRPr="00090AF7" w:rsidDel="00090AF7">
          <w:rPr>
            <w:noProof/>
            <w:rPrChange w:id="1103" w:author="blake" w:date="2012-07-01T23:18:00Z">
              <w:rPr>
                <w:rStyle w:val="Hyperlink"/>
                <w:noProof/>
              </w:rPr>
            </w:rPrChange>
          </w:rPr>
          <w:delText>Consensus Guidance</w:delText>
        </w:r>
        <w:r w:rsidDel="00090AF7">
          <w:rPr>
            <w:noProof/>
            <w:webHidden/>
          </w:rPr>
          <w:tab/>
          <w:delText>11</w:delText>
        </w:r>
      </w:del>
    </w:p>
    <w:p w:rsidR="003D691D" w:rsidDel="00090AF7" w:rsidRDefault="003D691D">
      <w:pPr>
        <w:pStyle w:val="TOC2"/>
        <w:tabs>
          <w:tab w:val="right" w:leader="dot" w:pos="9350"/>
        </w:tabs>
        <w:rPr>
          <w:del w:id="1104" w:author="blake" w:date="2012-07-01T23:18:00Z"/>
          <w:rFonts w:asciiTheme="minorHAnsi" w:eastAsiaTheme="minorEastAsia" w:hAnsiTheme="minorHAnsi" w:cstheme="minorBidi"/>
          <w:noProof/>
          <w:sz w:val="22"/>
          <w:szCs w:val="22"/>
        </w:rPr>
      </w:pPr>
      <w:del w:id="1105" w:author="blake" w:date="2012-07-01T23:18:00Z">
        <w:r w:rsidRPr="00090AF7" w:rsidDel="00090AF7">
          <w:rPr>
            <w:noProof/>
            <w:rPrChange w:id="1106" w:author="blake" w:date="2012-07-01T23:18:00Z">
              <w:rPr>
                <w:rStyle w:val="Hyperlink"/>
                <w:noProof/>
              </w:rPr>
            </w:rPrChange>
          </w:rPr>
          <w:delText>Intended Audience</w:delText>
        </w:r>
        <w:r w:rsidDel="00090AF7">
          <w:rPr>
            <w:noProof/>
            <w:webHidden/>
          </w:rPr>
          <w:tab/>
          <w:delText>11</w:delText>
        </w:r>
      </w:del>
    </w:p>
    <w:p w:rsidR="003D691D" w:rsidDel="00090AF7" w:rsidRDefault="003D691D">
      <w:pPr>
        <w:pStyle w:val="TOC2"/>
        <w:tabs>
          <w:tab w:val="right" w:leader="dot" w:pos="9350"/>
        </w:tabs>
        <w:rPr>
          <w:del w:id="1107" w:author="blake" w:date="2012-07-01T23:18:00Z"/>
          <w:rFonts w:asciiTheme="minorHAnsi" w:eastAsiaTheme="minorEastAsia" w:hAnsiTheme="minorHAnsi" w:cstheme="minorBidi"/>
          <w:noProof/>
          <w:sz w:val="22"/>
          <w:szCs w:val="22"/>
        </w:rPr>
      </w:pPr>
      <w:del w:id="1108" w:author="blake" w:date="2012-07-01T23:18:00Z">
        <w:r w:rsidRPr="00090AF7" w:rsidDel="00090AF7">
          <w:rPr>
            <w:noProof/>
            <w:rPrChange w:id="1109" w:author="blake" w:date="2012-07-01T23:18:00Z">
              <w:rPr>
                <w:rStyle w:val="Hyperlink"/>
                <w:noProof/>
              </w:rPr>
            </w:rPrChange>
          </w:rPr>
          <w:delText>Acknowledgements</w:delText>
        </w:r>
        <w:r w:rsidDel="00090AF7">
          <w:rPr>
            <w:noProof/>
            <w:webHidden/>
          </w:rPr>
          <w:tab/>
          <w:delText>12</w:delText>
        </w:r>
      </w:del>
    </w:p>
    <w:p w:rsidR="003D691D" w:rsidDel="00090AF7" w:rsidRDefault="003D691D">
      <w:pPr>
        <w:pStyle w:val="TOC2"/>
        <w:tabs>
          <w:tab w:val="right" w:leader="dot" w:pos="9350"/>
        </w:tabs>
        <w:rPr>
          <w:del w:id="1110" w:author="blake" w:date="2012-07-01T23:18:00Z"/>
          <w:rFonts w:asciiTheme="minorHAnsi" w:eastAsiaTheme="minorEastAsia" w:hAnsiTheme="minorHAnsi" w:cstheme="minorBidi"/>
          <w:noProof/>
          <w:sz w:val="22"/>
          <w:szCs w:val="22"/>
        </w:rPr>
      </w:pPr>
      <w:del w:id="1111" w:author="blake" w:date="2012-07-01T23:18:00Z">
        <w:r w:rsidRPr="00090AF7" w:rsidDel="00090AF7">
          <w:rPr>
            <w:noProof/>
            <w:rPrChange w:id="1112" w:author="blake" w:date="2012-07-01T23:18:00Z">
              <w:rPr>
                <w:rStyle w:val="Hyperlink"/>
                <w:noProof/>
              </w:rPr>
            </w:rPrChange>
          </w:rPr>
          <w:delText>Typographic Conventions</w:delText>
        </w:r>
        <w:r w:rsidDel="00090AF7">
          <w:rPr>
            <w:noProof/>
            <w:webHidden/>
          </w:rPr>
          <w:tab/>
          <w:delText>12</w:delText>
        </w:r>
      </w:del>
    </w:p>
    <w:p w:rsidR="003D691D" w:rsidDel="00090AF7" w:rsidRDefault="003D691D">
      <w:pPr>
        <w:pStyle w:val="TOC2"/>
        <w:tabs>
          <w:tab w:val="right" w:leader="dot" w:pos="9350"/>
        </w:tabs>
        <w:rPr>
          <w:del w:id="1113" w:author="blake" w:date="2012-07-01T23:18:00Z"/>
          <w:rFonts w:asciiTheme="minorHAnsi" w:eastAsiaTheme="minorEastAsia" w:hAnsiTheme="minorHAnsi" w:cstheme="minorBidi"/>
          <w:noProof/>
          <w:sz w:val="22"/>
          <w:szCs w:val="22"/>
        </w:rPr>
      </w:pPr>
      <w:del w:id="1114" w:author="blake" w:date="2012-07-01T23:18:00Z">
        <w:r w:rsidRPr="00090AF7" w:rsidDel="00090AF7">
          <w:rPr>
            <w:noProof/>
            <w:rPrChange w:id="1115" w:author="blake" w:date="2012-07-01T23:18:00Z">
              <w:rPr>
                <w:rStyle w:val="Hyperlink"/>
                <w:noProof/>
              </w:rPr>
            </w:rPrChange>
          </w:rPr>
          <w:delText>Configuration Levels</w:delText>
        </w:r>
        <w:r w:rsidDel="00090AF7">
          <w:rPr>
            <w:noProof/>
            <w:webHidden/>
          </w:rPr>
          <w:tab/>
          <w:delText>12</w:delText>
        </w:r>
      </w:del>
    </w:p>
    <w:p w:rsidR="003D691D" w:rsidDel="00090AF7" w:rsidRDefault="003D691D">
      <w:pPr>
        <w:pStyle w:val="TOC3"/>
        <w:tabs>
          <w:tab w:val="right" w:leader="dot" w:pos="9350"/>
        </w:tabs>
        <w:rPr>
          <w:del w:id="1116" w:author="blake" w:date="2012-07-01T23:18:00Z"/>
          <w:rFonts w:asciiTheme="minorHAnsi" w:eastAsiaTheme="minorEastAsia" w:hAnsiTheme="minorHAnsi" w:cstheme="minorBidi"/>
          <w:noProof/>
          <w:sz w:val="22"/>
          <w:szCs w:val="22"/>
        </w:rPr>
      </w:pPr>
      <w:del w:id="1117" w:author="blake" w:date="2012-07-01T23:18:00Z">
        <w:r w:rsidRPr="00090AF7" w:rsidDel="00090AF7">
          <w:rPr>
            <w:noProof/>
            <w:rPrChange w:id="1118" w:author="blake" w:date="2012-07-01T23:18:00Z">
              <w:rPr>
                <w:rStyle w:val="Hyperlink"/>
                <w:noProof/>
              </w:rPr>
            </w:rPrChange>
          </w:rPr>
          <w:delText>Level-I Benchmark settings/actions</w:delText>
        </w:r>
        <w:r w:rsidDel="00090AF7">
          <w:rPr>
            <w:noProof/>
            <w:webHidden/>
          </w:rPr>
          <w:tab/>
          <w:delText>12</w:delText>
        </w:r>
      </w:del>
    </w:p>
    <w:p w:rsidR="003D691D" w:rsidDel="00090AF7" w:rsidRDefault="003D691D">
      <w:pPr>
        <w:pStyle w:val="TOC3"/>
        <w:tabs>
          <w:tab w:val="right" w:leader="dot" w:pos="9350"/>
        </w:tabs>
        <w:rPr>
          <w:del w:id="1119" w:author="blake" w:date="2012-07-01T23:18:00Z"/>
          <w:rFonts w:asciiTheme="minorHAnsi" w:eastAsiaTheme="minorEastAsia" w:hAnsiTheme="minorHAnsi" w:cstheme="minorBidi"/>
          <w:noProof/>
          <w:sz w:val="22"/>
          <w:szCs w:val="22"/>
        </w:rPr>
      </w:pPr>
      <w:del w:id="1120" w:author="blake" w:date="2012-07-01T23:18:00Z">
        <w:r w:rsidRPr="00090AF7" w:rsidDel="00090AF7">
          <w:rPr>
            <w:noProof/>
            <w:rPrChange w:id="1121" w:author="blake" w:date="2012-07-01T23:18:00Z">
              <w:rPr>
                <w:rStyle w:val="Hyperlink"/>
                <w:noProof/>
              </w:rPr>
            </w:rPrChange>
          </w:rPr>
          <w:delText>Level-II Benchmark settings/actions</w:delText>
        </w:r>
        <w:r w:rsidDel="00090AF7">
          <w:rPr>
            <w:noProof/>
            <w:webHidden/>
          </w:rPr>
          <w:tab/>
          <w:delText>12</w:delText>
        </w:r>
      </w:del>
    </w:p>
    <w:p w:rsidR="003D691D" w:rsidDel="00090AF7" w:rsidRDefault="003D691D">
      <w:pPr>
        <w:pStyle w:val="TOC2"/>
        <w:tabs>
          <w:tab w:val="right" w:leader="dot" w:pos="9350"/>
        </w:tabs>
        <w:rPr>
          <w:del w:id="1122" w:author="blake" w:date="2012-07-01T23:18:00Z"/>
          <w:rFonts w:asciiTheme="minorHAnsi" w:eastAsiaTheme="minorEastAsia" w:hAnsiTheme="minorHAnsi" w:cstheme="minorBidi"/>
          <w:noProof/>
          <w:sz w:val="22"/>
          <w:szCs w:val="22"/>
        </w:rPr>
      </w:pPr>
      <w:del w:id="1123" w:author="blake" w:date="2012-07-01T23:18:00Z">
        <w:r w:rsidRPr="00090AF7" w:rsidDel="00090AF7">
          <w:rPr>
            <w:noProof/>
            <w:rPrChange w:id="1124" w:author="blake" w:date="2012-07-01T23:18:00Z">
              <w:rPr>
                <w:rStyle w:val="Hyperlink"/>
                <w:noProof/>
              </w:rPr>
            </w:rPrChange>
          </w:rPr>
          <w:delText>Scoring Status</w:delText>
        </w:r>
        <w:r w:rsidDel="00090AF7">
          <w:rPr>
            <w:noProof/>
            <w:webHidden/>
          </w:rPr>
          <w:tab/>
          <w:delText>13</w:delText>
        </w:r>
      </w:del>
    </w:p>
    <w:p w:rsidR="003D691D" w:rsidDel="00090AF7" w:rsidRDefault="003D691D">
      <w:pPr>
        <w:pStyle w:val="TOC3"/>
        <w:tabs>
          <w:tab w:val="right" w:leader="dot" w:pos="9350"/>
        </w:tabs>
        <w:rPr>
          <w:del w:id="1125" w:author="blake" w:date="2012-07-01T23:18:00Z"/>
          <w:rFonts w:asciiTheme="minorHAnsi" w:eastAsiaTheme="minorEastAsia" w:hAnsiTheme="minorHAnsi" w:cstheme="minorBidi"/>
          <w:noProof/>
          <w:sz w:val="22"/>
          <w:szCs w:val="22"/>
        </w:rPr>
      </w:pPr>
      <w:del w:id="1126" w:author="blake" w:date="2012-07-01T23:18:00Z">
        <w:r w:rsidRPr="00090AF7" w:rsidDel="00090AF7">
          <w:rPr>
            <w:noProof/>
            <w:rPrChange w:id="1127" w:author="blake" w:date="2012-07-01T23:18:00Z">
              <w:rPr>
                <w:rStyle w:val="Hyperlink"/>
                <w:noProof/>
              </w:rPr>
            </w:rPrChange>
          </w:rPr>
          <w:delText>Scorable</w:delText>
        </w:r>
        <w:r w:rsidDel="00090AF7">
          <w:rPr>
            <w:noProof/>
            <w:webHidden/>
          </w:rPr>
          <w:tab/>
          <w:delText>13</w:delText>
        </w:r>
      </w:del>
    </w:p>
    <w:p w:rsidR="003D691D" w:rsidDel="00090AF7" w:rsidRDefault="003D691D">
      <w:pPr>
        <w:pStyle w:val="TOC3"/>
        <w:tabs>
          <w:tab w:val="right" w:leader="dot" w:pos="9350"/>
        </w:tabs>
        <w:rPr>
          <w:del w:id="1128" w:author="blake" w:date="2012-07-01T23:18:00Z"/>
          <w:rFonts w:asciiTheme="minorHAnsi" w:eastAsiaTheme="minorEastAsia" w:hAnsiTheme="minorHAnsi" w:cstheme="minorBidi"/>
          <w:noProof/>
          <w:sz w:val="22"/>
          <w:szCs w:val="22"/>
        </w:rPr>
      </w:pPr>
      <w:del w:id="1129" w:author="blake" w:date="2012-07-01T23:18:00Z">
        <w:r w:rsidRPr="00090AF7" w:rsidDel="00090AF7">
          <w:rPr>
            <w:noProof/>
            <w:rPrChange w:id="1130" w:author="blake" w:date="2012-07-01T23:18:00Z">
              <w:rPr>
                <w:rStyle w:val="Hyperlink"/>
                <w:noProof/>
              </w:rPr>
            </w:rPrChange>
          </w:rPr>
          <w:delText>Not Scorable</w:delText>
        </w:r>
        <w:r w:rsidDel="00090AF7">
          <w:rPr>
            <w:noProof/>
            <w:webHidden/>
          </w:rPr>
          <w:tab/>
          <w:delText>13</w:delText>
        </w:r>
      </w:del>
    </w:p>
    <w:p w:rsidR="003D691D" w:rsidDel="00090AF7" w:rsidRDefault="003D691D">
      <w:pPr>
        <w:pStyle w:val="TOC2"/>
        <w:tabs>
          <w:tab w:val="right" w:leader="dot" w:pos="9350"/>
        </w:tabs>
        <w:rPr>
          <w:del w:id="1131" w:author="blake" w:date="2012-07-01T23:18:00Z"/>
          <w:rFonts w:asciiTheme="minorHAnsi" w:eastAsiaTheme="minorEastAsia" w:hAnsiTheme="minorHAnsi" w:cstheme="minorBidi"/>
          <w:noProof/>
          <w:sz w:val="22"/>
          <w:szCs w:val="22"/>
        </w:rPr>
      </w:pPr>
      <w:del w:id="1132" w:author="blake" w:date="2012-07-01T23:18:00Z">
        <w:r w:rsidRPr="00090AF7" w:rsidDel="00090AF7">
          <w:rPr>
            <w:noProof/>
            <w:rPrChange w:id="1133" w:author="blake" w:date="2012-07-01T23:18:00Z">
              <w:rPr>
                <w:rStyle w:val="Hyperlink"/>
                <w:noProof/>
              </w:rPr>
            </w:rPrChange>
          </w:rPr>
          <w:delText>Identification Table</w:delText>
        </w:r>
        <w:r w:rsidDel="00090AF7">
          <w:rPr>
            <w:noProof/>
            <w:webHidden/>
          </w:rPr>
          <w:tab/>
          <w:delText>13</w:delText>
        </w:r>
      </w:del>
    </w:p>
    <w:p w:rsidR="003D691D" w:rsidDel="00090AF7" w:rsidRDefault="003D691D">
      <w:pPr>
        <w:pStyle w:val="TOC2"/>
        <w:tabs>
          <w:tab w:val="right" w:leader="dot" w:pos="9350"/>
        </w:tabs>
        <w:rPr>
          <w:del w:id="1134" w:author="blake" w:date="2012-07-01T23:18:00Z"/>
          <w:rFonts w:asciiTheme="minorHAnsi" w:eastAsiaTheme="minorEastAsia" w:hAnsiTheme="minorHAnsi" w:cstheme="minorBidi"/>
          <w:noProof/>
          <w:sz w:val="22"/>
          <w:szCs w:val="22"/>
        </w:rPr>
      </w:pPr>
      <w:del w:id="1135" w:author="blake" w:date="2012-07-01T23:18:00Z">
        <w:r w:rsidRPr="00090AF7" w:rsidDel="00090AF7">
          <w:rPr>
            <w:noProof/>
            <w:rPrChange w:id="1136" w:author="blake" w:date="2012-07-01T23:18:00Z">
              <w:rPr>
                <w:rStyle w:val="Hyperlink"/>
                <w:noProof/>
              </w:rPr>
            </w:rPrChange>
          </w:rPr>
          <w:delText>Assumptions and Recommendations</w:delText>
        </w:r>
        <w:r w:rsidDel="00090AF7">
          <w:rPr>
            <w:noProof/>
            <w:webHidden/>
          </w:rPr>
          <w:tab/>
          <w:delText>13</w:delText>
        </w:r>
      </w:del>
    </w:p>
    <w:p w:rsidR="003D691D" w:rsidDel="00090AF7" w:rsidRDefault="003D691D">
      <w:pPr>
        <w:pStyle w:val="TOC3"/>
        <w:tabs>
          <w:tab w:val="right" w:leader="dot" w:pos="9350"/>
        </w:tabs>
        <w:rPr>
          <w:del w:id="1137" w:author="blake" w:date="2012-07-01T23:18:00Z"/>
          <w:rFonts w:asciiTheme="minorHAnsi" w:eastAsiaTheme="minorEastAsia" w:hAnsiTheme="minorHAnsi" w:cstheme="minorBidi"/>
          <w:noProof/>
          <w:sz w:val="22"/>
          <w:szCs w:val="22"/>
        </w:rPr>
      </w:pPr>
      <w:del w:id="1138" w:author="blake" w:date="2012-07-01T23:18:00Z">
        <w:r w:rsidRPr="00090AF7" w:rsidDel="00090AF7">
          <w:rPr>
            <w:noProof/>
            <w:rPrChange w:id="1139" w:author="blake" w:date="2012-07-01T23:18:00Z">
              <w:rPr>
                <w:rStyle w:val="Hyperlink"/>
                <w:noProof/>
              </w:rPr>
            </w:rPrChange>
          </w:rPr>
          <w:delText>OS Platform</w:delText>
        </w:r>
        <w:r w:rsidDel="00090AF7">
          <w:rPr>
            <w:noProof/>
            <w:webHidden/>
          </w:rPr>
          <w:tab/>
          <w:delText>13</w:delText>
        </w:r>
      </w:del>
    </w:p>
    <w:p w:rsidR="003D691D" w:rsidDel="00090AF7" w:rsidRDefault="003D691D">
      <w:pPr>
        <w:pStyle w:val="TOC3"/>
        <w:tabs>
          <w:tab w:val="right" w:leader="dot" w:pos="9350"/>
        </w:tabs>
        <w:rPr>
          <w:del w:id="1140" w:author="blake" w:date="2012-07-01T23:18:00Z"/>
          <w:rFonts w:asciiTheme="minorHAnsi" w:eastAsiaTheme="minorEastAsia" w:hAnsiTheme="minorHAnsi" w:cstheme="minorBidi"/>
          <w:noProof/>
          <w:sz w:val="22"/>
          <w:szCs w:val="22"/>
        </w:rPr>
      </w:pPr>
      <w:del w:id="1141" w:author="blake" w:date="2012-07-01T23:18:00Z">
        <w:r w:rsidRPr="00090AF7" w:rsidDel="00090AF7">
          <w:rPr>
            <w:noProof/>
            <w:rPrChange w:id="1142" w:author="blake" w:date="2012-07-01T23:18:00Z">
              <w:rPr>
                <w:rStyle w:val="Hyperlink"/>
                <w:noProof/>
              </w:rPr>
            </w:rPrChange>
          </w:rPr>
          <w:delText>Package Installation</w:delText>
        </w:r>
        <w:r w:rsidDel="00090AF7">
          <w:rPr>
            <w:noProof/>
            <w:webHidden/>
          </w:rPr>
          <w:tab/>
          <w:delText>13</w:delText>
        </w:r>
      </w:del>
    </w:p>
    <w:p w:rsidR="003D691D" w:rsidDel="00090AF7" w:rsidRDefault="003D691D">
      <w:pPr>
        <w:pStyle w:val="TOC3"/>
        <w:tabs>
          <w:tab w:val="right" w:leader="dot" w:pos="9350"/>
        </w:tabs>
        <w:rPr>
          <w:del w:id="1143" w:author="blake" w:date="2012-07-01T23:18:00Z"/>
          <w:rFonts w:asciiTheme="minorHAnsi" w:eastAsiaTheme="minorEastAsia" w:hAnsiTheme="minorHAnsi" w:cstheme="minorBidi"/>
          <w:noProof/>
          <w:sz w:val="22"/>
          <w:szCs w:val="22"/>
        </w:rPr>
      </w:pPr>
      <w:del w:id="1144" w:author="blake" w:date="2012-07-01T23:18:00Z">
        <w:r w:rsidRPr="00090AF7" w:rsidDel="00090AF7">
          <w:rPr>
            <w:noProof/>
            <w:rPrChange w:id="1145" w:author="blake" w:date="2012-07-01T23:18:00Z">
              <w:rPr>
                <w:rStyle w:val="Hyperlink"/>
                <w:noProof/>
              </w:rPr>
            </w:rPrChange>
          </w:rPr>
          <w:delText>System State</w:delText>
        </w:r>
        <w:r w:rsidDel="00090AF7">
          <w:rPr>
            <w:noProof/>
            <w:webHidden/>
          </w:rPr>
          <w:tab/>
          <w:delText>14</w:delText>
        </w:r>
      </w:del>
    </w:p>
    <w:p w:rsidR="003D691D" w:rsidDel="00090AF7" w:rsidRDefault="003D691D">
      <w:pPr>
        <w:pStyle w:val="TOC3"/>
        <w:tabs>
          <w:tab w:val="right" w:leader="dot" w:pos="9350"/>
        </w:tabs>
        <w:rPr>
          <w:del w:id="1146" w:author="blake" w:date="2012-07-01T23:18:00Z"/>
          <w:rFonts w:asciiTheme="minorHAnsi" w:eastAsiaTheme="minorEastAsia" w:hAnsiTheme="minorHAnsi" w:cstheme="minorBidi"/>
          <w:noProof/>
          <w:sz w:val="22"/>
          <w:szCs w:val="22"/>
        </w:rPr>
      </w:pPr>
      <w:del w:id="1147" w:author="blake" w:date="2012-07-01T23:18:00Z">
        <w:r w:rsidRPr="00090AF7" w:rsidDel="00090AF7">
          <w:rPr>
            <w:noProof/>
            <w:rPrChange w:id="1148" w:author="blake" w:date="2012-07-01T23:18:00Z">
              <w:rPr>
                <w:rStyle w:val="Hyperlink"/>
                <w:noProof/>
              </w:rPr>
            </w:rPrChange>
          </w:rPr>
          <w:delText>Test Actions</w:delText>
        </w:r>
        <w:r w:rsidDel="00090AF7">
          <w:rPr>
            <w:noProof/>
            <w:webHidden/>
          </w:rPr>
          <w:tab/>
          <w:delText>14</w:delText>
        </w:r>
      </w:del>
    </w:p>
    <w:p w:rsidR="003D691D" w:rsidDel="00090AF7" w:rsidRDefault="003D691D">
      <w:pPr>
        <w:pStyle w:val="TOC3"/>
        <w:tabs>
          <w:tab w:val="right" w:leader="dot" w:pos="9350"/>
        </w:tabs>
        <w:rPr>
          <w:del w:id="1149" w:author="blake" w:date="2012-07-01T23:18:00Z"/>
          <w:rFonts w:asciiTheme="minorHAnsi" w:eastAsiaTheme="minorEastAsia" w:hAnsiTheme="minorHAnsi" w:cstheme="minorBidi"/>
          <w:noProof/>
          <w:sz w:val="22"/>
          <w:szCs w:val="22"/>
        </w:rPr>
      </w:pPr>
      <w:del w:id="1150" w:author="blake" w:date="2012-07-01T23:18:00Z">
        <w:r w:rsidRPr="00090AF7" w:rsidDel="00090AF7">
          <w:rPr>
            <w:noProof/>
            <w:rPrChange w:id="1151" w:author="blake" w:date="2012-07-01T23:18:00Z">
              <w:rPr>
                <w:rStyle w:val="Hyperlink"/>
                <w:noProof/>
              </w:rPr>
            </w:rPrChange>
          </w:rPr>
          <w:delText>Shell Environment</w:delText>
        </w:r>
        <w:r w:rsidDel="00090AF7">
          <w:rPr>
            <w:noProof/>
            <w:webHidden/>
          </w:rPr>
          <w:tab/>
          <w:delText>14</w:delText>
        </w:r>
      </w:del>
    </w:p>
    <w:p w:rsidR="003D691D" w:rsidDel="00090AF7" w:rsidRDefault="003D691D">
      <w:pPr>
        <w:pStyle w:val="TOC3"/>
        <w:tabs>
          <w:tab w:val="right" w:leader="dot" w:pos="9350"/>
        </w:tabs>
        <w:rPr>
          <w:del w:id="1152" w:author="blake" w:date="2012-07-01T23:18:00Z"/>
          <w:rFonts w:asciiTheme="minorHAnsi" w:eastAsiaTheme="minorEastAsia" w:hAnsiTheme="minorHAnsi" w:cstheme="minorBidi"/>
          <w:noProof/>
          <w:sz w:val="22"/>
          <w:szCs w:val="22"/>
        </w:rPr>
      </w:pPr>
      <w:del w:id="1153" w:author="blake" w:date="2012-07-01T23:18:00Z">
        <w:r w:rsidRPr="00090AF7" w:rsidDel="00090AF7">
          <w:rPr>
            <w:noProof/>
            <w:rPrChange w:id="1154" w:author="blake" w:date="2012-07-01T23:18:00Z">
              <w:rPr>
                <w:rStyle w:val="Hyperlink"/>
                <w:noProof/>
              </w:rPr>
            </w:rPrChange>
          </w:rPr>
          <w:delText>Order of Operations</w:delText>
        </w:r>
        <w:r w:rsidDel="00090AF7">
          <w:rPr>
            <w:noProof/>
            <w:webHidden/>
          </w:rPr>
          <w:tab/>
          <w:delText>14</w:delText>
        </w:r>
      </w:del>
    </w:p>
    <w:p w:rsidR="003D691D" w:rsidDel="00090AF7" w:rsidRDefault="003D691D">
      <w:pPr>
        <w:pStyle w:val="TOC3"/>
        <w:tabs>
          <w:tab w:val="right" w:leader="dot" w:pos="9350"/>
        </w:tabs>
        <w:rPr>
          <w:del w:id="1155" w:author="blake" w:date="2012-07-01T23:18:00Z"/>
          <w:rFonts w:asciiTheme="minorHAnsi" w:eastAsiaTheme="minorEastAsia" w:hAnsiTheme="minorHAnsi" w:cstheme="minorBidi"/>
          <w:noProof/>
          <w:sz w:val="22"/>
          <w:szCs w:val="22"/>
        </w:rPr>
      </w:pPr>
      <w:del w:id="1156" w:author="blake" w:date="2012-07-01T23:18:00Z">
        <w:r w:rsidRPr="00090AF7" w:rsidDel="00090AF7">
          <w:rPr>
            <w:noProof/>
            <w:rPrChange w:id="1157" w:author="blake" w:date="2012-07-01T23:18:00Z">
              <w:rPr>
                <w:rStyle w:val="Hyperlink"/>
                <w:noProof/>
              </w:rPr>
            </w:rPrChange>
          </w:rPr>
          <w:delText>Backup Key Files</w:delText>
        </w:r>
        <w:r w:rsidDel="00090AF7">
          <w:rPr>
            <w:noProof/>
            <w:webHidden/>
          </w:rPr>
          <w:tab/>
          <w:delText>14</w:delText>
        </w:r>
      </w:del>
    </w:p>
    <w:p w:rsidR="003D691D" w:rsidDel="00090AF7" w:rsidRDefault="003D691D">
      <w:pPr>
        <w:pStyle w:val="TOC1"/>
        <w:rPr>
          <w:del w:id="1158" w:author="blake" w:date="2012-07-01T23:18:00Z"/>
          <w:rFonts w:asciiTheme="minorHAnsi" w:eastAsiaTheme="minorEastAsia" w:hAnsiTheme="minorHAnsi" w:cstheme="minorBidi"/>
          <w:noProof/>
          <w:sz w:val="22"/>
          <w:szCs w:val="22"/>
        </w:rPr>
      </w:pPr>
      <w:del w:id="1159" w:author="blake" w:date="2012-07-01T23:18:00Z">
        <w:r w:rsidRPr="00090AF7" w:rsidDel="00090AF7">
          <w:rPr>
            <w:noProof/>
            <w:rPrChange w:id="1160" w:author="blake" w:date="2012-07-01T23:18:00Z">
              <w:rPr>
                <w:rStyle w:val="Hyperlink"/>
                <w:noProof/>
              </w:rPr>
            </w:rPrChange>
          </w:rPr>
          <w:delText>Benchmark Items</w:delText>
        </w:r>
        <w:r w:rsidDel="00090AF7">
          <w:rPr>
            <w:noProof/>
            <w:webHidden/>
          </w:rPr>
          <w:tab/>
          <w:delText>15</w:delText>
        </w:r>
      </w:del>
    </w:p>
    <w:p w:rsidR="003D691D" w:rsidDel="00090AF7" w:rsidRDefault="003D691D">
      <w:pPr>
        <w:pStyle w:val="TOC1"/>
        <w:tabs>
          <w:tab w:val="left" w:pos="480"/>
        </w:tabs>
        <w:rPr>
          <w:del w:id="1161" w:author="blake" w:date="2012-07-01T23:18:00Z"/>
          <w:rFonts w:asciiTheme="minorHAnsi" w:eastAsiaTheme="minorEastAsia" w:hAnsiTheme="minorHAnsi" w:cstheme="minorBidi"/>
          <w:noProof/>
          <w:sz w:val="22"/>
          <w:szCs w:val="22"/>
        </w:rPr>
      </w:pPr>
      <w:del w:id="1162" w:author="blake" w:date="2012-07-01T23:18:00Z">
        <w:r w:rsidRPr="00090AF7" w:rsidDel="00090AF7">
          <w:rPr>
            <w:noProof/>
            <w:rPrChange w:id="1163" w:author="blake" w:date="2012-07-01T23:18:00Z">
              <w:rPr>
                <w:rStyle w:val="Hyperlink"/>
                <w:noProof/>
              </w:rPr>
            </w:rPrChange>
          </w:rPr>
          <w:delText>1.</w:delText>
        </w:r>
        <w:r w:rsidDel="00090AF7">
          <w:rPr>
            <w:rFonts w:asciiTheme="minorHAnsi" w:eastAsiaTheme="minorEastAsia" w:hAnsiTheme="minorHAnsi" w:cstheme="minorBidi"/>
            <w:noProof/>
            <w:sz w:val="22"/>
            <w:szCs w:val="22"/>
          </w:rPr>
          <w:tab/>
        </w:r>
        <w:r w:rsidRPr="00090AF7" w:rsidDel="00090AF7">
          <w:rPr>
            <w:noProof/>
            <w:rPrChange w:id="1164" w:author="blake" w:date="2012-07-01T23:18:00Z">
              <w:rPr>
                <w:rStyle w:val="Hyperlink"/>
                <w:noProof/>
              </w:rPr>
            </w:rPrChange>
          </w:rPr>
          <w:delText>Install Updates, Patches and Additional Security Software</w:delText>
        </w:r>
        <w:r w:rsidDel="00090AF7">
          <w:rPr>
            <w:noProof/>
            <w:webHidden/>
          </w:rPr>
          <w:tab/>
          <w:delText>15</w:delText>
        </w:r>
      </w:del>
    </w:p>
    <w:p w:rsidR="003D691D" w:rsidDel="00090AF7" w:rsidRDefault="003D691D">
      <w:pPr>
        <w:pStyle w:val="TOC2"/>
        <w:tabs>
          <w:tab w:val="left" w:pos="880"/>
          <w:tab w:val="right" w:leader="dot" w:pos="9350"/>
        </w:tabs>
        <w:rPr>
          <w:del w:id="1165" w:author="blake" w:date="2012-07-01T23:18:00Z"/>
          <w:rFonts w:asciiTheme="minorHAnsi" w:eastAsiaTheme="minorEastAsia" w:hAnsiTheme="minorHAnsi" w:cstheme="minorBidi"/>
          <w:noProof/>
          <w:sz w:val="22"/>
          <w:szCs w:val="22"/>
        </w:rPr>
      </w:pPr>
      <w:del w:id="1166" w:author="blake" w:date="2012-07-01T23:18:00Z">
        <w:r w:rsidRPr="00090AF7" w:rsidDel="00090AF7">
          <w:rPr>
            <w:noProof/>
            <w:rPrChange w:id="1167" w:author="blake" w:date="2012-07-01T23:18:00Z">
              <w:rPr>
                <w:rStyle w:val="Hyperlink"/>
                <w:noProof/>
              </w:rPr>
            </w:rPrChange>
          </w:rPr>
          <w:delText>1.1</w:delText>
        </w:r>
        <w:r w:rsidDel="00090AF7">
          <w:rPr>
            <w:rFonts w:asciiTheme="minorHAnsi" w:eastAsiaTheme="minorEastAsia" w:hAnsiTheme="minorHAnsi" w:cstheme="minorBidi"/>
            <w:noProof/>
            <w:sz w:val="22"/>
            <w:szCs w:val="22"/>
          </w:rPr>
          <w:tab/>
        </w:r>
        <w:r w:rsidRPr="00090AF7" w:rsidDel="00090AF7">
          <w:rPr>
            <w:noProof/>
            <w:rPrChange w:id="1168" w:author="blake" w:date="2012-07-01T23:18:00Z">
              <w:rPr>
                <w:rStyle w:val="Hyperlink"/>
                <w:noProof/>
              </w:rPr>
            </w:rPrChange>
          </w:rPr>
          <w:delText>Filesystem Configuration</w:delText>
        </w:r>
        <w:r w:rsidDel="00090AF7">
          <w:rPr>
            <w:noProof/>
            <w:webHidden/>
          </w:rPr>
          <w:tab/>
          <w:delText>15</w:delText>
        </w:r>
      </w:del>
    </w:p>
    <w:p w:rsidR="003D691D" w:rsidDel="00090AF7" w:rsidRDefault="003D691D">
      <w:pPr>
        <w:pStyle w:val="TOC3"/>
        <w:tabs>
          <w:tab w:val="left" w:pos="1320"/>
          <w:tab w:val="right" w:leader="dot" w:pos="9350"/>
        </w:tabs>
        <w:rPr>
          <w:del w:id="1169" w:author="blake" w:date="2012-07-01T23:18:00Z"/>
          <w:rFonts w:asciiTheme="minorHAnsi" w:eastAsiaTheme="minorEastAsia" w:hAnsiTheme="minorHAnsi" w:cstheme="minorBidi"/>
          <w:noProof/>
          <w:sz w:val="22"/>
          <w:szCs w:val="22"/>
        </w:rPr>
      </w:pPr>
      <w:del w:id="1170" w:author="blake" w:date="2012-07-01T23:18:00Z">
        <w:r w:rsidRPr="00090AF7" w:rsidDel="00090AF7">
          <w:rPr>
            <w:noProof/>
            <w:rPrChange w:id="1171" w:author="blake" w:date="2012-07-01T23:18:00Z">
              <w:rPr>
                <w:rStyle w:val="Hyperlink"/>
                <w:noProof/>
              </w:rPr>
            </w:rPrChange>
          </w:rPr>
          <w:delText>1.1.1</w:delText>
        </w:r>
        <w:r w:rsidDel="00090AF7">
          <w:rPr>
            <w:rFonts w:asciiTheme="minorHAnsi" w:eastAsiaTheme="minorEastAsia" w:hAnsiTheme="minorHAnsi" w:cstheme="minorBidi"/>
            <w:noProof/>
            <w:sz w:val="22"/>
            <w:szCs w:val="22"/>
          </w:rPr>
          <w:tab/>
        </w:r>
        <w:r w:rsidRPr="00090AF7" w:rsidDel="00090AF7">
          <w:rPr>
            <w:noProof/>
            <w:rPrChange w:id="1172" w:author="blake" w:date="2012-07-01T23:18:00Z">
              <w:rPr>
                <w:rStyle w:val="Hyperlink"/>
                <w:noProof/>
              </w:rPr>
            </w:rPrChange>
          </w:rPr>
          <w:delText xml:space="preserve">Create Separate Partition for </w:delText>
        </w:r>
        <w:r w:rsidRPr="00090AF7" w:rsidDel="00090AF7">
          <w:rPr>
            <w:rFonts w:ascii="Courier New" w:eastAsia="Calibri" w:hAnsi="Courier New"/>
            <w:noProof/>
            <w:rPrChange w:id="1173" w:author="blake" w:date="2012-07-01T23:18:00Z">
              <w:rPr>
                <w:rStyle w:val="Hyperlink"/>
                <w:rFonts w:ascii="Courier New" w:eastAsia="Calibri" w:hAnsi="Courier New"/>
                <w:noProof/>
              </w:rPr>
            </w:rPrChange>
          </w:rPr>
          <w:delText>/tmp</w:delText>
        </w:r>
        <w:r w:rsidDel="00090AF7">
          <w:rPr>
            <w:noProof/>
            <w:webHidden/>
          </w:rPr>
          <w:tab/>
          <w:delText>15</w:delText>
        </w:r>
      </w:del>
    </w:p>
    <w:p w:rsidR="003D691D" w:rsidDel="00090AF7" w:rsidRDefault="003D691D">
      <w:pPr>
        <w:pStyle w:val="TOC3"/>
        <w:tabs>
          <w:tab w:val="left" w:pos="1320"/>
          <w:tab w:val="right" w:leader="dot" w:pos="9350"/>
        </w:tabs>
        <w:rPr>
          <w:del w:id="1174" w:author="blake" w:date="2012-07-01T23:18:00Z"/>
          <w:rFonts w:asciiTheme="minorHAnsi" w:eastAsiaTheme="minorEastAsia" w:hAnsiTheme="minorHAnsi" w:cstheme="minorBidi"/>
          <w:noProof/>
          <w:sz w:val="22"/>
          <w:szCs w:val="22"/>
        </w:rPr>
      </w:pPr>
      <w:del w:id="1175" w:author="blake" w:date="2012-07-01T23:18:00Z">
        <w:r w:rsidRPr="00090AF7" w:rsidDel="00090AF7">
          <w:rPr>
            <w:noProof/>
            <w:rPrChange w:id="1176" w:author="blake" w:date="2012-07-01T23:18:00Z">
              <w:rPr>
                <w:rStyle w:val="Hyperlink"/>
                <w:noProof/>
              </w:rPr>
            </w:rPrChange>
          </w:rPr>
          <w:delText>1.1.2</w:delText>
        </w:r>
        <w:r w:rsidDel="00090AF7">
          <w:rPr>
            <w:rFonts w:asciiTheme="minorHAnsi" w:eastAsiaTheme="minorEastAsia" w:hAnsiTheme="minorHAnsi" w:cstheme="minorBidi"/>
            <w:noProof/>
            <w:sz w:val="22"/>
            <w:szCs w:val="22"/>
          </w:rPr>
          <w:tab/>
        </w:r>
        <w:r w:rsidRPr="00090AF7" w:rsidDel="00090AF7">
          <w:rPr>
            <w:noProof/>
            <w:rPrChange w:id="1177" w:author="blake" w:date="2012-07-01T23:18:00Z">
              <w:rPr>
                <w:rStyle w:val="Hyperlink"/>
                <w:noProof/>
              </w:rPr>
            </w:rPrChange>
          </w:rPr>
          <w:delText xml:space="preserve">Set </w:delText>
        </w:r>
        <w:r w:rsidRPr="00090AF7" w:rsidDel="00090AF7">
          <w:rPr>
            <w:rFonts w:ascii="Courier New" w:eastAsia="Calibri" w:hAnsi="Courier New"/>
            <w:noProof/>
            <w:rPrChange w:id="1178" w:author="blake" w:date="2012-07-01T23:18:00Z">
              <w:rPr>
                <w:rStyle w:val="Hyperlink"/>
                <w:rFonts w:ascii="Courier New" w:eastAsia="Calibri" w:hAnsi="Courier New"/>
                <w:noProof/>
              </w:rPr>
            </w:rPrChange>
          </w:rPr>
          <w:delText>nodev</w:delText>
        </w:r>
        <w:r w:rsidRPr="00090AF7" w:rsidDel="00090AF7">
          <w:rPr>
            <w:noProof/>
            <w:rPrChange w:id="1179" w:author="blake" w:date="2012-07-01T23:18:00Z">
              <w:rPr>
                <w:rStyle w:val="Hyperlink"/>
                <w:noProof/>
              </w:rPr>
            </w:rPrChange>
          </w:rPr>
          <w:delText xml:space="preserve"> option for </w:delText>
        </w:r>
        <w:r w:rsidRPr="00090AF7" w:rsidDel="00090AF7">
          <w:rPr>
            <w:rFonts w:ascii="Courier New" w:eastAsia="Calibri" w:hAnsi="Courier New"/>
            <w:noProof/>
            <w:rPrChange w:id="1180" w:author="blake" w:date="2012-07-01T23:18:00Z">
              <w:rPr>
                <w:rStyle w:val="Hyperlink"/>
                <w:rFonts w:ascii="Courier New" w:eastAsia="Calibri" w:hAnsi="Courier New"/>
                <w:noProof/>
              </w:rPr>
            </w:rPrChange>
          </w:rPr>
          <w:delText>/tmp</w:delText>
        </w:r>
        <w:r w:rsidRPr="00090AF7" w:rsidDel="00090AF7">
          <w:rPr>
            <w:noProof/>
            <w:rPrChange w:id="1181" w:author="blake" w:date="2012-07-01T23:18:00Z">
              <w:rPr>
                <w:rStyle w:val="Hyperlink"/>
                <w:noProof/>
              </w:rPr>
            </w:rPrChange>
          </w:rPr>
          <w:delText xml:space="preserve"> Partition</w:delText>
        </w:r>
        <w:r w:rsidDel="00090AF7">
          <w:rPr>
            <w:noProof/>
            <w:webHidden/>
          </w:rPr>
          <w:tab/>
          <w:delText>16</w:delText>
        </w:r>
      </w:del>
    </w:p>
    <w:p w:rsidR="003D691D" w:rsidDel="00090AF7" w:rsidRDefault="003D691D">
      <w:pPr>
        <w:pStyle w:val="TOC3"/>
        <w:tabs>
          <w:tab w:val="left" w:pos="1320"/>
          <w:tab w:val="right" w:leader="dot" w:pos="9350"/>
        </w:tabs>
        <w:rPr>
          <w:del w:id="1182" w:author="blake" w:date="2012-07-01T23:18:00Z"/>
          <w:rFonts w:asciiTheme="minorHAnsi" w:eastAsiaTheme="minorEastAsia" w:hAnsiTheme="minorHAnsi" w:cstheme="minorBidi"/>
          <w:noProof/>
          <w:sz w:val="22"/>
          <w:szCs w:val="22"/>
        </w:rPr>
      </w:pPr>
      <w:del w:id="1183" w:author="blake" w:date="2012-07-01T23:18:00Z">
        <w:r w:rsidRPr="00090AF7" w:rsidDel="00090AF7">
          <w:rPr>
            <w:noProof/>
            <w:rPrChange w:id="1184" w:author="blake" w:date="2012-07-01T23:18:00Z">
              <w:rPr>
                <w:rStyle w:val="Hyperlink"/>
                <w:noProof/>
              </w:rPr>
            </w:rPrChange>
          </w:rPr>
          <w:delText>1.1.3</w:delText>
        </w:r>
        <w:r w:rsidDel="00090AF7">
          <w:rPr>
            <w:rFonts w:asciiTheme="minorHAnsi" w:eastAsiaTheme="minorEastAsia" w:hAnsiTheme="minorHAnsi" w:cstheme="minorBidi"/>
            <w:noProof/>
            <w:sz w:val="22"/>
            <w:szCs w:val="22"/>
          </w:rPr>
          <w:tab/>
        </w:r>
        <w:r w:rsidRPr="00090AF7" w:rsidDel="00090AF7">
          <w:rPr>
            <w:noProof/>
            <w:rPrChange w:id="1185" w:author="blake" w:date="2012-07-01T23:18:00Z">
              <w:rPr>
                <w:rStyle w:val="Hyperlink"/>
                <w:noProof/>
              </w:rPr>
            </w:rPrChange>
          </w:rPr>
          <w:delText xml:space="preserve">Set </w:delText>
        </w:r>
        <w:r w:rsidRPr="00090AF7" w:rsidDel="00090AF7">
          <w:rPr>
            <w:rFonts w:ascii="Courier New" w:eastAsia="Calibri" w:hAnsi="Courier New"/>
            <w:noProof/>
            <w:rPrChange w:id="1186" w:author="blake" w:date="2012-07-01T23:18:00Z">
              <w:rPr>
                <w:rStyle w:val="Hyperlink"/>
                <w:rFonts w:ascii="Courier New" w:eastAsia="Calibri" w:hAnsi="Courier New"/>
                <w:noProof/>
              </w:rPr>
            </w:rPrChange>
          </w:rPr>
          <w:delText>nosuid</w:delText>
        </w:r>
        <w:r w:rsidRPr="00090AF7" w:rsidDel="00090AF7">
          <w:rPr>
            <w:noProof/>
            <w:rPrChange w:id="1187" w:author="blake" w:date="2012-07-01T23:18:00Z">
              <w:rPr>
                <w:rStyle w:val="Hyperlink"/>
                <w:noProof/>
              </w:rPr>
            </w:rPrChange>
          </w:rPr>
          <w:delText xml:space="preserve"> option for </w:delText>
        </w:r>
        <w:r w:rsidRPr="00090AF7" w:rsidDel="00090AF7">
          <w:rPr>
            <w:rFonts w:ascii="Courier New" w:eastAsia="Calibri" w:hAnsi="Courier New"/>
            <w:noProof/>
            <w:rPrChange w:id="1188" w:author="blake" w:date="2012-07-01T23:18:00Z">
              <w:rPr>
                <w:rStyle w:val="Hyperlink"/>
                <w:rFonts w:ascii="Courier New" w:eastAsia="Calibri" w:hAnsi="Courier New"/>
                <w:noProof/>
              </w:rPr>
            </w:rPrChange>
          </w:rPr>
          <w:delText>/tmp</w:delText>
        </w:r>
        <w:r w:rsidRPr="00090AF7" w:rsidDel="00090AF7">
          <w:rPr>
            <w:noProof/>
            <w:rPrChange w:id="1189" w:author="blake" w:date="2012-07-01T23:18:00Z">
              <w:rPr>
                <w:rStyle w:val="Hyperlink"/>
                <w:noProof/>
              </w:rPr>
            </w:rPrChange>
          </w:rPr>
          <w:delText xml:space="preserve"> Partition</w:delText>
        </w:r>
        <w:r w:rsidDel="00090AF7">
          <w:rPr>
            <w:noProof/>
            <w:webHidden/>
          </w:rPr>
          <w:tab/>
          <w:delText>16</w:delText>
        </w:r>
      </w:del>
    </w:p>
    <w:p w:rsidR="003D691D" w:rsidDel="00090AF7" w:rsidRDefault="003D691D">
      <w:pPr>
        <w:pStyle w:val="TOC3"/>
        <w:tabs>
          <w:tab w:val="left" w:pos="1320"/>
          <w:tab w:val="right" w:leader="dot" w:pos="9350"/>
        </w:tabs>
        <w:rPr>
          <w:del w:id="1190" w:author="blake" w:date="2012-07-01T23:18:00Z"/>
          <w:rFonts w:asciiTheme="minorHAnsi" w:eastAsiaTheme="minorEastAsia" w:hAnsiTheme="minorHAnsi" w:cstheme="minorBidi"/>
          <w:noProof/>
          <w:sz w:val="22"/>
          <w:szCs w:val="22"/>
        </w:rPr>
      </w:pPr>
      <w:del w:id="1191" w:author="blake" w:date="2012-07-01T23:18:00Z">
        <w:r w:rsidRPr="00090AF7" w:rsidDel="00090AF7">
          <w:rPr>
            <w:noProof/>
            <w:rPrChange w:id="1192" w:author="blake" w:date="2012-07-01T23:18:00Z">
              <w:rPr>
                <w:rStyle w:val="Hyperlink"/>
                <w:noProof/>
              </w:rPr>
            </w:rPrChange>
          </w:rPr>
          <w:delText>1.1.4</w:delText>
        </w:r>
        <w:r w:rsidDel="00090AF7">
          <w:rPr>
            <w:rFonts w:asciiTheme="minorHAnsi" w:eastAsiaTheme="minorEastAsia" w:hAnsiTheme="minorHAnsi" w:cstheme="minorBidi"/>
            <w:noProof/>
            <w:sz w:val="22"/>
            <w:szCs w:val="22"/>
          </w:rPr>
          <w:tab/>
        </w:r>
        <w:r w:rsidRPr="00090AF7" w:rsidDel="00090AF7">
          <w:rPr>
            <w:noProof/>
            <w:rPrChange w:id="1193" w:author="blake" w:date="2012-07-01T23:18:00Z">
              <w:rPr>
                <w:rStyle w:val="Hyperlink"/>
                <w:noProof/>
              </w:rPr>
            </w:rPrChange>
          </w:rPr>
          <w:delText xml:space="preserve">Set </w:delText>
        </w:r>
        <w:r w:rsidRPr="00090AF7" w:rsidDel="00090AF7">
          <w:rPr>
            <w:rFonts w:ascii="Courier New" w:eastAsia="Calibri" w:hAnsi="Courier New"/>
            <w:noProof/>
            <w:rPrChange w:id="1194" w:author="blake" w:date="2012-07-01T23:18:00Z">
              <w:rPr>
                <w:rStyle w:val="Hyperlink"/>
                <w:rFonts w:ascii="Courier New" w:eastAsia="Calibri" w:hAnsi="Courier New"/>
                <w:noProof/>
              </w:rPr>
            </w:rPrChange>
          </w:rPr>
          <w:delText>noexec</w:delText>
        </w:r>
        <w:r w:rsidRPr="00090AF7" w:rsidDel="00090AF7">
          <w:rPr>
            <w:noProof/>
            <w:rPrChange w:id="1195" w:author="blake" w:date="2012-07-01T23:18:00Z">
              <w:rPr>
                <w:rStyle w:val="Hyperlink"/>
                <w:noProof/>
              </w:rPr>
            </w:rPrChange>
          </w:rPr>
          <w:delText xml:space="preserve"> option for </w:delText>
        </w:r>
        <w:r w:rsidRPr="00090AF7" w:rsidDel="00090AF7">
          <w:rPr>
            <w:rFonts w:ascii="Courier New" w:eastAsia="Calibri" w:hAnsi="Courier New"/>
            <w:noProof/>
            <w:rPrChange w:id="1196" w:author="blake" w:date="2012-07-01T23:18:00Z">
              <w:rPr>
                <w:rStyle w:val="Hyperlink"/>
                <w:rFonts w:ascii="Courier New" w:eastAsia="Calibri" w:hAnsi="Courier New"/>
                <w:noProof/>
              </w:rPr>
            </w:rPrChange>
          </w:rPr>
          <w:delText>/tmp</w:delText>
        </w:r>
        <w:r w:rsidRPr="00090AF7" w:rsidDel="00090AF7">
          <w:rPr>
            <w:noProof/>
            <w:rPrChange w:id="1197" w:author="blake" w:date="2012-07-01T23:18:00Z">
              <w:rPr>
                <w:rStyle w:val="Hyperlink"/>
                <w:noProof/>
              </w:rPr>
            </w:rPrChange>
          </w:rPr>
          <w:delText xml:space="preserve"> Partition</w:delText>
        </w:r>
        <w:r w:rsidDel="00090AF7">
          <w:rPr>
            <w:noProof/>
            <w:webHidden/>
          </w:rPr>
          <w:tab/>
          <w:delText>17</w:delText>
        </w:r>
      </w:del>
    </w:p>
    <w:p w:rsidR="003D691D" w:rsidDel="00090AF7" w:rsidRDefault="003D691D">
      <w:pPr>
        <w:pStyle w:val="TOC3"/>
        <w:tabs>
          <w:tab w:val="left" w:pos="1320"/>
          <w:tab w:val="right" w:leader="dot" w:pos="9350"/>
        </w:tabs>
        <w:rPr>
          <w:del w:id="1198" w:author="blake" w:date="2012-07-01T23:18:00Z"/>
          <w:rFonts w:asciiTheme="minorHAnsi" w:eastAsiaTheme="minorEastAsia" w:hAnsiTheme="minorHAnsi" w:cstheme="minorBidi"/>
          <w:noProof/>
          <w:sz w:val="22"/>
          <w:szCs w:val="22"/>
        </w:rPr>
      </w:pPr>
      <w:del w:id="1199" w:author="blake" w:date="2012-07-01T23:18:00Z">
        <w:r w:rsidRPr="00090AF7" w:rsidDel="00090AF7">
          <w:rPr>
            <w:noProof/>
            <w:rPrChange w:id="1200" w:author="blake" w:date="2012-07-01T23:18:00Z">
              <w:rPr>
                <w:rStyle w:val="Hyperlink"/>
                <w:noProof/>
              </w:rPr>
            </w:rPrChange>
          </w:rPr>
          <w:delText>1.1.5</w:delText>
        </w:r>
        <w:r w:rsidDel="00090AF7">
          <w:rPr>
            <w:rFonts w:asciiTheme="minorHAnsi" w:eastAsiaTheme="minorEastAsia" w:hAnsiTheme="minorHAnsi" w:cstheme="minorBidi"/>
            <w:noProof/>
            <w:sz w:val="22"/>
            <w:szCs w:val="22"/>
          </w:rPr>
          <w:tab/>
        </w:r>
        <w:r w:rsidRPr="00090AF7" w:rsidDel="00090AF7">
          <w:rPr>
            <w:noProof/>
            <w:rPrChange w:id="1201" w:author="blake" w:date="2012-07-01T23:18:00Z">
              <w:rPr>
                <w:rStyle w:val="Hyperlink"/>
                <w:noProof/>
              </w:rPr>
            </w:rPrChange>
          </w:rPr>
          <w:delText xml:space="preserve">Create Separate Partition for </w:delText>
        </w:r>
        <w:r w:rsidRPr="00090AF7" w:rsidDel="00090AF7">
          <w:rPr>
            <w:rFonts w:ascii="Courier New" w:eastAsia="Calibri" w:hAnsi="Courier New"/>
            <w:noProof/>
            <w:rPrChange w:id="1202" w:author="blake" w:date="2012-07-01T23:18:00Z">
              <w:rPr>
                <w:rStyle w:val="Hyperlink"/>
                <w:rFonts w:ascii="Courier New" w:eastAsia="Calibri" w:hAnsi="Courier New"/>
                <w:noProof/>
              </w:rPr>
            </w:rPrChange>
          </w:rPr>
          <w:delText>/var</w:delText>
        </w:r>
        <w:r w:rsidDel="00090AF7">
          <w:rPr>
            <w:noProof/>
            <w:webHidden/>
          </w:rPr>
          <w:tab/>
          <w:delText>18</w:delText>
        </w:r>
      </w:del>
    </w:p>
    <w:p w:rsidR="003D691D" w:rsidDel="00090AF7" w:rsidRDefault="003D691D">
      <w:pPr>
        <w:pStyle w:val="TOC3"/>
        <w:tabs>
          <w:tab w:val="left" w:pos="1320"/>
          <w:tab w:val="right" w:leader="dot" w:pos="9350"/>
        </w:tabs>
        <w:rPr>
          <w:del w:id="1203" w:author="blake" w:date="2012-07-01T23:18:00Z"/>
          <w:rFonts w:asciiTheme="minorHAnsi" w:eastAsiaTheme="minorEastAsia" w:hAnsiTheme="minorHAnsi" w:cstheme="minorBidi"/>
          <w:noProof/>
          <w:sz w:val="22"/>
          <w:szCs w:val="22"/>
        </w:rPr>
      </w:pPr>
      <w:del w:id="1204" w:author="blake" w:date="2012-07-01T23:18:00Z">
        <w:r w:rsidRPr="00090AF7" w:rsidDel="00090AF7">
          <w:rPr>
            <w:noProof/>
            <w:rPrChange w:id="1205" w:author="blake" w:date="2012-07-01T23:18:00Z">
              <w:rPr>
                <w:rStyle w:val="Hyperlink"/>
                <w:noProof/>
              </w:rPr>
            </w:rPrChange>
          </w:rPr>
          <w:delText>1.1.6</w:delText>
        </w:r>
        <w:r w:rsidDel="00090AF7">
          <w:rPr>
            <w:rFonts w:asciiTheme="minorHAnsi" w:eastAsiaTheme="minorEastAsia" w:hAnsiTheme="minorHAnsi" w:cstheme="minorBidi"/>
            <w:noProof/>
            <w:sz w:val="22"/>
            <w:szCs w:val="22"/>
          </w:rPr>
          <w:tab/>
        </w:r>
        <w:r w:rsidRPr="00090AF7" w:rsidDel="00090AF7">
          <w:rPr>
            <w:noProof/>
            <w:rPrChange w:id="1206" w:author="blake" w:date="2012-07-01T23:18:00Z">
              <w:rPr>
                <w:rStyle w:val="Hyperlink"/>
                <w:noProof/>
              </w:rPr>
            </w:rPrChange>
          </w:rPr>
          <w:delText xml:space="preserve">Bind Mount the </w:delText>
        </w:r>
        <w:r w:rsidRPr="00090AF7" w:rsidDel="00090AF7">
          <w:rPr>
            <w:rFonts w:ascii="Courier New" w:eastAsia="Calibri" w:hAnsi="Courier New"/>
            <w:noProof/>
            <w:rPrChange w:id="1207" w:author="blake" w:date="2012-07-01T23:18:00Z">
              <w:rPr>
                <w:rStyle w:val="Hyperlink"/>
                <w:rFonts w:ascii="Courier New" w:eastAsia="Calibri" w:hAnsi="Courier New"/>
                <w:noProof/>
              </w:rPr>
            </w:rPrChange>
          </w:rPr>
          <w:delText>/var/tmp</w:delText>
        </w:r>
        <w:r w:rsidRPr="00090AF7" w:rsidDel="00090AF7">
          <w:rPr>
            <w:noProof/>
            <w:rPrChange w:id="1208" w:author="blake" w:date="2012-07-01T23:18:00Z">
              <w:rPr>
                <w:rStyle w:val="Hyperlink"/>
                <w:noProof/>
              </w:rPr>
            </w:rPrChange>
          </w:rPr>
          <w:delText xml:space="preserve"> directory to </w:delText>
        </w:r>
        <w:r w:rsidRPr="00090AF7" w:rsidDel="00090AF7">
          <w:rPr>
            <w:rFonts w:ascii="Courier New" w:eastAsia="Calibri" w:hAnsi="Courier New"/>
            <w:noProof/>
            <w:rPrChange w:id="1209" w:author="blake" w:date="2012-07-01T23:18:00Z">
              <w:rPr>
                <w:rStyle w:val="Hyperlink"/>
                <w:rFonts w:ascii="Courier New" w:eastAsia="Calibri" w:hAnsi="Courier New"/>
                <w:noProof/>
              </w:rPr>
            </w:rPrChange>
          </w:rPr>
          <w:delText>/tmp</w:delText>
        </w:r>
        <w:r w:rsidDel="00090AF7">
          <w:rPr>
            <w:noProof/>
            <w:webHidden/>
          </w:rPr>
          <w:tab/>
          <w:delText>18</w:delText>
        </w:r>
      </w:del>
    </w:p>
    <w:p w:rsidR="003D691D" w:rsidDel="00090AF7" w:rsidRDefault="003D691D">
      <w:pPr>
        <w:pStyle w:val="TOC3"/>
        <w:tabs>
          <w:tab w:val="left" w:pos="1320"/>
          <w:tab w:val="right" w:leader="dot" w:pos="9350"/>
        </w:tabs>
        <w:rPr>
          <w:del w:id="1210" w:author="blake" w:date="2012-07-01T23:18:00Z"/>
          <w:rFonts w:asciiTheme="minorHAnsi" w:eastAsiaTheme="minorEastAsia" w:hAnsiTheme="minorHAnsi" w:cstheme="minorBidi"/>
          <w:noProof/>
          <w:sz w:val="22"/>
          <w:szCs w:val="22"/>
        </w:rPr>
      </w:pPr>
      <w:del w:id="1211" w:author="blake" w:date="2012-07-01T23:18:00Z">
        <w:r w:rsidRPr="00090AF7" w:rsidDel="00090AF7">
          <w:rPr>
            <w:noProof/>
            <w:rPrChange w:id="1212" w:author="blake" w:date="2012-07-01T23:18:00Z">
              <w:rPr>
                <w:rStyle w:val="Hyperlink"/>
                <w:noProof/>
              </w:rPr>
            </w:rPrChange>
          </w:rPr>
          <w:delText>1.1.7</w:delText>
        </w:r>
        <w:r w:rsidDel="00090AF7">
          <w:rPr>
            <w:rFonts w:asciiTheme="minorHAnsi" w:eastAsiaTheme="minorEastAsia" w:hAnsiTheme="minorHAnsi" w:cstheme="minorBidi"/>
            <w:noProof/>
            <w:sz w:val="22"/>
            <w:szCs w:val="22"/>
          </w:rPr>
          <w:tab/>
        </w:r>
        <w:r w:rsidRPr="00090AF7" w:rsidDel="00090AF7">
          <w:rPr>
            <w:noProof/>
            <w:rPrChange w:id="1213" w:author="blake" w:date="2012-07-01T23:18:00Z">
              <w:rPr>
                <w:rStyle w:val="Hyperlink"/>
                <w:noProof/>
              </w:rPr>
            </w:rPrChange>
          </w:rPr>
          <w:delText xml:space="preserve">Create Separate Partition for </w:delText>
        </w:r>
        <w:r w:rsidRPr="00090AF7" w:rsidDel="00090AF7">
          <w:rPr>
            <w:rFonts w:ascii="Courier New" w:eastAsia="Calibri" w:hAnsi="Courier New"/>
            <w:noProof/>
            <w:rPrChange w:id="1214" w:author="blake" w:date="2012-07-01T23:18:00Z">
              <w:rPr>
                <w:rStyle w:val="Hyperlink"/>
                <w:rFonts w:ascii="Courier New" w:eastAsia="Calibri" w:hAnsi="Courier New"/>
                <w:noProof/>
              </w:rPr>
            </w:rPrChange>
          </w:rPr>
          <w:delText>/var/log</w:delText>
        </w:r>
        <w:r w:rsidDel="00090AF7">
          <w:rPr>
            <w:noProof/>
            <w:webHidden/>
          </w:rPr>
          <w:tab/>
          <w:delText>19</w:delText>
        </w:r>
      </w:del>
    </w:p>
    <w:p w:rsidR="003D691D" w:rsidDel="00090AF7" w:rsidRDefault="003D691D">
      <w:pPr>
        <w:pStyle w:val="TOC3"/>
        <w:tabs>
          <w:tab w:val="left" w:pos="1320"/>
          <w:tab w:val="right" w:leader="dot" w:pos="9350"/>
        </w:tabs>
        <w:rPr>
          <w:del w:id="1215" w:author="blake" w:date="2012-07-01T23:18:00Z"/>
          <w:rFonts w:asciiTheme="minorHAnsi" w:eastAsiaTheme="minorEastAsia" w:hAnsiTheme="minorHAnsi" w:cstheme="minorBidi"/>
          <w:noProof/>
          <w:sz w:val="22"/>
          <w:szCs w:val="22"/>
        </w:rPr>
      </w:pPr>
      <w:del w:id="1216" w:author="blake" w:date="2012-07-01T23:18:00Z">
        <w:r w:rsidRPr="00090AF7" w:rsidDel="00090AF7">
          <w:rPr>
            <w:noProof/>
            <w:rPrChange w:id="1217" w:author="blake" w:date="2012-07-01T23:18:00Z">
              <w:rPr>
                <w:rStyle w:val="Hyperlink"/>
                <w:noProof/>
              </w:rPr>
            </w:rPrChange>
          </w:rPr>
          <w:delText>1.1.8</w:delText>
        </w:r>
        <w:r w:rsidDel="00090AF7">
          <w:rPr>
            <w:rFonts w:asciiTheme="minorHAnsi" w:eastAsiaTheme="minorEastAsia" w:hAnsiTheme="minorHAnsi" w:cstheme="minorBidi"/>
            <w:noProof/>
            <w:sz w:val="22"/>
            <w:szCs w:val="22"/>
          </w:rPr>
          <w:tab/>
        </w:r>
        <w:r w:rsidRPr="00090AF7" w:rsidDel="00090AF7">
          <w:rPr>
            <w:noProof/>
            <w:rPrChange w:id="1218" w:author="blake" w:date="2012-07-01T23:18:00Z">
              <w:rPr>
                <w:rStyle w:val="Hyperlink"/>
                <w:noProof/>
              </w:rPr>
            </w:rPrChange>
          </w:rPr>
          <w:delText xml:space="preserve">Create Separate Partition for </w:delText>
        </w:r>
        <w:r w:rsidRPr="00090AF7" w:rsidDel="00090AF7">
          <w:rPr>
            <w:rFonts w:ascii="Courier New" w:eastAsia="Calibri" w:hAnsi="Courier New"/>
            <w:noProof/>
            <w:rPrChange w:id="1219" w:author="blake" w:date="2012-07-01T23:18:00Z">
              <w:rPr>
                <w:rStyle w:val="Hyperlink"/>
                <w:rFonts w:ascii="Courier New" w:eastAsia="Calibri" w:hAnsi="Courier New"/>
                <w:noProof/>
              </w:rPr>
            </w:rPrChange>
          </w:rPr>
          <w:delText>/var/log/audit</w:delText>
        </w:r>
        <w:r w:rsidDel="00090AF7">
          <w:rPr>
            <w:noProof/>
            <w:webHidden/>
          </w:rPr>
          <w:tab/>
          <w:delText>20</w:delText>
        </w:r>
      </w:del>
    </w:p>
    <w:p w:rsidR="003D691D" w:rsidDel="00090AF7" w:rsidRDefault="003D691D">
      <w:pPr>
        <w:pStyle w:val="TOC3"/>
        <w:tabs>
          <w:tab w:val="left" w:pos="1320"/>
          <w:tab w:val="right" w:leader="dot" w:pos="9350"/>
        </w:tabs>
        <w:rPr>
          <w:del w:id="1220" w:author="blake" w:date="2012-07-01T23:18:00Z"/>
          <w:rFonts w:asciiTheme="minorHAnsi" w:eastAsiaTheme="minorEastAsia" w:hAnsiTheme="minorHAnsi" w:cstheme="minorBidi"/>
          <w:noProof/>
          <w:sz w:val="22"/>
          <w:szCs w:val="22"/>
        </w:rPr>
      </w:pPr>
      <w:del w:id="1221" w:author="blake" w:date="2012-07-01T23:18:00Z">
        <w:r w:rsidRPr="00090AF7" w:rsidDel="00090AF7">
          <w:rPr>
            <w:noProof/>
            <w:rPrChange w:id="1222" w:author="blake" w:date="2012-07-01T23:18:00Z">
              <w:rPr>
                <w:rStyle w:val="Hyperlink"/>
                <w:noProof/>
              </w:rPr>
            </w:rPrChange>
          </w:rPr>
          <w:delText>1.1.9</w:delText>
        </w:r>
        <w:r w:rsidDel="00090AF7">
          <w:rPr>
            <w:rFonts w:asciiTheme="minorHAnsi" w:eastAsiaTheme="minorEastAsia" w:hAnsiTheme="minorHAnsi" w:cstheme="minorBidi"/>
            <w:noProof/>
            <w:sz w:val="22"/>
            <w:szCs w:val="22"/>
          </w:rPr>
          <w:tab/>
        </w:r>
        <w:r w:rsidRPr="00090AF7" w:rsidDel="00090AF7">
          <w:rPr>
            <w:noProof/>
            <w:rPrChange w:id="1223" w:author="blake" w:date="2012-07-01T23:18:00Z">
              <w:rPr>
                <w:rStyle w:val="Hyperlink"/>
                <w:noProof/>
              </w:rPr>
            </w:rPrChange>
          </w:rPr>
          <w:delText xml:space="preserve">Create Separate Partition for </w:delText>
        </w:r>
        <w:r w:rsidRPr="00090AF7" w:rsidDel="00090AF7">
          <w:rPr>
            <w:rFonts w:ascii="Courier New" w:eastAsia="Calibri" w:hAnsi="Courier New"/>
            <w:noProof/>
            <w:rPrChange w:id="1224" w:author="blake" w:date="2012-07-01T23:18:00Z">
              <w:rPr>
                <w:rStyle w:val="Hyperlink"/>
                <w:rFonts w:ascii="Courier New" w:eastAsia="Calibri" w:hAnsi="Courier New"/>
                <w:noProof/>
              </w:rPr>
            </w:rPrChange>
          </w:rPr>
          <w:delText>/home</w:delText>
        </w:r>
        <w:r w:rsidDel="00090AF7">
          <w:rPr>
            <w:noProof/>
            <w:webHidden/>
          </w:rPr>
          <w:tab/>
          <w:delText>20</w:delText>
        </w:r>
      </w:del>
    </w:p>
    <w:p w:rsidR="003D691D" w:rsidDel="00090AF7" w:rsidRDefault="003D691D">
      <w:pPr>
        <w:pStyle w:val="TOC3"/>
        <w:tabs>
          <w:tab w:val="left" w:pos="1540"/>
          <w:tab w:val="right" w:leader="dot" w:pos="9350"/>
        </w:tabs>
        <w:rPr>
          <w:del w:id="1225" w:author="blake" w:date="2012-07-01T23:18:00Z"/>
          <w:rFonts w:asciiTheme="minorHAnsi" w:eastAsiaTheme="minorEastAsia" w:hAnsiTheme="minorHAnsi" w:cstheme="minorBidi"/>
          <w:noProof/>
          <w:sz w:val="22"/>
          <w:szCs w:val="22"/>
        </w:rPr>
      </w:pPr>
      <w:del w:id="1226" w:author="blake" w:date="2012-07-01T23:18:00Z">
        <w:r w:rsidRPr="00090AF7" w:rsidDel="00090AF7">
          <w:rPr>
            <w:noProof/>
            <w:rPrChange w:id="1227" w:author="blake" w:date="2012-07-01T23:18:00Z">
              <w:rPr>
                <w:rStyle w:val="Hyperlink"/>
                <w:noProof/>
              </w:rPr>
            </w:rPrChange>
          </w:rPr>
          <w:delText>1.1.10</w:delText>
        </w:r>
        <w:r w:rsidDel="00090AF7">
          <w:rPr>
            <w:rFonts w:asciiTheme="minorHAnsi" w:eastAsiaTheme="minorEastAsia" w:hAnsiTheme="minorHAnsi" w:cstheme="minorBidi"/>
            <w:noProof/>
            <w:sz w:val="22"/>
            <w:szCs w:val="22"/>
          </w:rPr>
          <w:tab/>
        </w:r>
        <w:r w:rsidRPr="00090AF7" w:rsidDel="00090AF7">
          <w:rPr>
            <w:noProof/>
            <w:rPrChange w:id="1228" w:author="blake" w:date="2012-07-01T23:18:00Z">
              <w:rPr>
                <w:rStyle w:val="Hyperlink"/>
                <w:noProof/>
              </w:rPr>
            </w:rPrChange>
          </w:rPr>
          <w:delText xml:space="preserve">Add </w:delText>
        </w:r>
        <w:r w:rsidRPr="00090AF7" w:rsidDel="00090AF7">
          <w:rPr>
            <w:rFonts w:ascii="Courier New" w:eastAsia="Calibri" w:hAnsi="Courier New"/>
            <w:noProof/>
            <w:rPrChange w:id="1229" w:author="blake" w:date="2012-07-01T23:18:00Z">
              <w:rPr>
                <w:rStyle w:val="Hyperlink"/>
                <w:rFonts w:ascii="Courier New" w:eastAsia="Calibri" w:hAnsi="Courier New"/>
                <w:noProof/>
              </w:rPr>
            </w:rPrChange>
          </w:rPr>
          <w:delText>nodev</w:delText>
        </w:r>
        <w:r w:rsidRPr="00090AF7" w:rsidDel="00090AF7">
          <w:rPr>
            <w:noProof/>
            <w:rPrChange w:id="1230" w:author="blake" w:date="2012-07-01T23:18:00Z">
              <w:rPr>
                <w:rStyle w:val="Hyperlink"/>
                <w:noProof/>
              </w:rPr>
            </w:rPrChange>
          </w:rPr>
          <w:delText xml:space="preserve"> Option to </w:delText>
        </w:r>
        <w:r w:rsidRPr="00090AF7" w:rsidDel="00090AF7">
          <w:rPr>
            <w:rFonts w:ascii="Courier New" w:eastAsia="Calibri" w:hAnsi="Courier New"/>
            <w:noProof/>
            <w:rPrChange w:id="1231" w:author="blake" w:date="2012-07-01T23:18:00Z">
              <w:rPr>
                <w:rStyle w:val="Hyperlink"/>
                <w:rFonts w:ascii="Courier New" w:eastAsia="Calibri" w:hAnsi="Courier New"/>
                <w:noProof/>
              </w:rPr>
            </w:rPrChange>
          </w:rPr>
          <w:delText>/home</w:delText>
        </w:r>
        <w:r w:rsidDel="00090AF7">
          <w:rPr>
            <w:noProof/>
            <w:webHidden/>
          </w:rPr>
          <w:tab/>
          <w:delText>21</w:delText>
        </w:r>
      </w:del>
    </w:p>
    <w:p w:rsidR="003D691D" w:rsidDel="00090AF7" w:rsidRDefault="003D691D">
      <w:pPr>
        <w:pStyle w:val="TOC3"/>
        <w:tabs>
          <w:tab w:val="left" w:pos="1540"/>
          <w:tab w:val="right" w:leader="dot" w:pos="9350"/>
        </w:tabs>
        <w:rPr>
          <w:del w:id="1232" w:author="blake" w:date="2012-07-01T23:18:00Z"/>
          <w:rFonts w:asciiTheme="minorHAnsi" w:eastAsiaTheme="minorEastAsia" w:hAnsiTheme="minorHAnsi" w:cstheme="minorBidi"/>
          <w:noProof/>
          <w:sz w:val="22"/>
          <w:szCs w:val="22"/>
        </w:rPr>
      </w:pPr>
      <w:del w:id="1233" w:author="blake" w:date="2012-07-01T23:18:00Z">
        <w:r w:rsidRPr="00090AF7" w:rsidDel="00090AF7">
          <w:rPr>
            <w:noProof/>
            <w:rPrChange w:id="1234" w:author="blake" w:date="2012-07-01T23:18:00Z">
              <w:rPr>
                <w:rStyle w:val="Hyperlink"/>
                <w:noProof/>
              </w:rPr>
            </w:rPrChange>
          </w:rPr>
          <w:delText>1.1.11</w:delText>
        </w:r>
        <w:r w:rsidDel="00090AF7">
          <w:rPr>
            <w:rFonts w:asciiTheme="minorHAnsi" w:eastAsiaTheme="minorEastAsia" w:hAnsiTheme="minorHAnsi" w:cstheme="minorBidi"/>
            <w:noProof/>
            <w:sz w:val="22"/>
            <w:szCs w:val="22"/>
          </w:rPr>
          <w:tab/>
        </w:r>
        <w:r w:rsidRPr="00090AF7" w:rsidDel="00090AF7">
          <w:rPr>
            <w:noProof/>
            <w:rPrChange w:id="1235" w:author="blake" w:date="2012-07-01T23:18:00Z">
              <w:rPr>
                <w:rStyle w:val="Hyperlink"/>
                <w:noProof/>
              </w:rPr>
            </w:rPrChange>
          </w:rPr>
          <w:delText xml:space="preserve">Add </w:delText>
        </w:r>
        <w:r w:rsidRPr="00090AF7" w:rsidDel="00090AF7">
          <w:rPr>
            <w:rFonts w:ascii="Courier New" w:eastAsia="Calibri" w:hAnsi="Courier New"/>
            <w:noProof/>
            <w:rPrChange w:id="1236" w:author="blake" w:date="2012-07-01T23:18:00Z">
              <w:rPr>
                <w:rStyle w:val="Hyperlink"/>
                <w:rFonts w:ascii="Courier New" w:eastAsia="Calibri" w:hAnsi="Courier New"/>
                <w:noProof/>
              </w:rPr>
            </w:rPrChange>
          </w:rPr>
          <w:delText>nodev</w:delText>
        </w:r>
        <w:r w:rsidRPr="00090AF7" w:rsidDel="00090AF7">
          <w:rPr>
            <w:noProof/>
            <w:rPrChange w:id="1237" w:author="blake" w:date="2012-07-01T23:18:00Z">
              <w:rPr>
                <w:rStyle w:val="Hyperlink"/>
                <w:noProof/>
              </w:rPr>
            </w:rPrChange>
          </w:rPr>
          <w:delText xml:space="preserve"> Option to Removable Media Partitions</w:delText>
        </w:r>
        <w:r w:rsidDel="00090AF7">
          <w:rPr>
            <w:noProof/>
            <w:webHidden/>
          </w:rPr>
          <w:tab/>
          <w:delText>22</w:delText>
        </w:r>
      </w:del>
    </w:p>
    <w:p w:rsidR="003D691D" w:rsidDel="00090AF7" w:rsidRDefault="003D691D">
      <w:pPr>
        <w:pStyle w:val="TOC3"/>
        <w:tabs>
          <w:tab w:val="left" w:pos="1540"/>
          <w:tab w:val="right" w:leader="dot" w:pos="9350"/>
        </w:tabs>
        <w:rPr>
          <w:del w:id="1238" w:author="blake" w:date="2012-07-01T23:18:00Z"/>
          <w:rFonts w:asciiTheme="minorHAnsi" w:eastAsiaTheme="minorEastAsia" w:hAnsiTheme="minorHAnsi" w:cstheme="minorBidi"/>
          <w:noProof/>
          <w:sz w:val="22"/>
          <w:szCs w:val="22"/>
        </w:rPr>
      </w:pPr>
      <w:del w:id="1239" w:author="blake" w:date="2012-07-01T23:18:00Z">
        <w:r w:rsidRPr="00090AF7" w:rsidDel="00090AF7">
          <w:rPr>
            <w:noProof/>
            <w:rPrChange w:id="1240" w:author="blake" w:date="2012-07-01T23:18:00Z">
              <w:rPr>
                <w:rStyle w:val="Hyperlink"/>
                <w:noProof/>
              </w:rPr>
            </w:rPrChange>
          </w:rPr>
          <w:delText>1.1.12</w:delText>
        </w:r>
        <w:r w:rsidDel="00090AF7">
          <w:rPr>
            <w:rFonts w:asciiTheme="minorHAnsi" w:eastAsiaTheme="minorEastAsia" w:hAnsiTheme="minorHAnsi" w:cstheme="minorBidi"/>
            <w:noProof/>
            <w:sz w:val="22"/>
            <w:szCs w:val="22"/>
          </w:rPr>
          <w:tab/>
        </w:r>
        <w:r w:rsidRPr="00090AF7" w:rsidDel="00090AF7">
          <w:rPr>
            <w:noProof/>
            <w:rPrChange w:id="1241" w:author="blake" w:date="2012-07-01T23:18:00Z">
              <w:rPr>
                <w:rStyle w:val="Hyperlink"/>
                <w:noProof/>
              </w:rPr>
            </w:rPrChange>
          </w:rPr>
          <w:delText xml:space="preserve">Add </w:delText>
        </w:r>
        <w:r w:rsidRPr="00090AF7" w:rsidDel="00090AF7">
          <w:rPr>
            <w:rFonts w:ascii="Courier New" w:eastAsia="Calibri" w:hAnsi="Courier New"/>
            <w:noProof/>
            <w:rPrChange w:id="1242" w:author="blake" w:date="2012-07-01T23:18:00Z">
              <w:rPr>
                <w:rStyle w:val="Hyperlink"/>
                <w:rFonts w:ascii="Courier New" w:eastAsia="Calibri" w:hAnsi="Courier New"/>
                <w:noProof/>
              </w:rPr>
            </w:rPrChange>
          </w:rPr>
          <w:delText>noexec</w:delText>
        </w:r>
        <w:r w:rsidRPr="00090AF7" w:rsidDel="00090AF7">
          <w:rPr>
            <w:noProof/>
            <w:rPrChange w:id="1243" w:author="blake" w:date="2012-07-01T23:18:00Z">
              <w:rPr>
                <w:rStyle w:val="Hyperlink"/>
                <w:noProof/>
              </w:rPr>
            </w:rPrChange>
          </w:rPr>
          <w:delText xml:space="preserve"> Option to Removable Media Partitions</w:delText>
        </w:r>
        <w:r w:rsidDel="00090AF7">
          <w:rPr>
            <w:noProof/>
            <w:webHidden/>
          </w:rPr>
          <w:tab/>
          <w:delText>22</w:delText>
        </w:r>
      </w:del>
    </w:p>
    <w:p w:rsidR="003D691D" w:rsidDel="00090AF7" w:rsidRDefault="003D691D">
      <w:pPr>
        <w:pStyle w:val="TOC3"/>
        <w:tabs>
          <w:tab w:val="left" w:pos="1540"/>
          <w:tab w:val="right" w:leader="dot" w:pos="9350"/>
        </w:tabs>
        <w:rPr>
          <w:del w:id="1244" w:author="blake" w:date="2012-07-01T23:18:00Z"/>
          <w:rFonts w:asciiTheme="minorHAnsi" w:eastAsiaTheme="minorEastAsia" w:hAnsiTheme="minorHAnsi" w:cstheme="minorBidi"/>
          <w:noProof/>
          <w:sz w:val="22"/>
          <w:szCs w:val="22"/>
        </w:rPr>
      </w:pPr>
      <w:del w:id="1245" w:author="blake" w:date="2012-07-01T23:18:00Z">
        <w:r w:rsidRPr="00090AF7" w:rsidDel="00090AF7">
          <w:rPr>
            <w:noProof/>
            <w:rPrChange w:id="1246" w:author="blake" w:date="2012-07-01T23:18:00Z">
              <w:rPr>
                <w:rStyle w:val="Hyperlink"/>
                <w:noProof/>
              </w:rPr>
            </w:rPrChange>
          </w:rPr>
          <w:delText>1.1.13</w:delText>
        </w:r>
        <w:r w:rsidDel="00090AF7">
          <w:rPr>
            <w:rFonts w:asciiTheme="minorHAnsi" w:eastAsiaTheme="minorEastAsia" w:hAnsiTheme="minorHAnsi" w:cstheme="minorBidi"/>
            <w:noProof/>
            <w:sz w:val="22"/>
            <w:szCs w:val="22"/>
          </w:rPr>
          <w:tab/>
        </w:r>
        <w:r w:rsidRPr="00090AF7" w:rsidDel="00090AF7">
          <w:rPr>
            <w:noProof/>
            <w:rPrChange w:id="1247" w:author="blake" w:date="2012-07-01T23:18:00Z">
              <w:rPr>
                <w:rStyle w:val="Hyperlink"/>
                <w:noProof/>
              </w:rPr>
            </w:rPrChange>
          </w:rPr>
          <w:delText xml:space="preserve">Add </w:delText>
        </w:r>
        <w:r w:rsidRPr="00090AF7" w:rsidDel="00090AF7">
          <w:rPr>
            <w:rFonts w:ascii="Courier New" w:eastAsia="Calibri" w:hAnsi="Courier New"/>
            <w:noProof/>
            <w:rPrChange w:id="1248" w:author="blake" w:date="2012-07-01T23:18:00Z">
              <w:rPr>
                <w:rStyle w:val="Hyperlink"/>
                <w:rFonts w:ascii="Courier New" w:eastAsia="Calibri" w:hAnsi="Courier New"/>
                <w:noProof/>
              </w:rPr>
            </w:rPrChange>
          </w:rPr>
          <w:delText>nosuid</w:delText>
        </w:r>
        <w:r w:rsidRPr="00090AF7" w:rsidDel="00090AF7">
          <w:rPr>
            <w:noProof/>
            <w:rPrChange w:id="1249" w:author="blake" w:date="2012-07-01T23:18:00Z">
              <w:rPr>
                <w:rStyle w:val="Hyperlink"/>
                <w:noProof/>
              </w:rPr>
            </w:rPrChange>
          </w:rPr>
          <w:delText xml:space="preserve"> Option to Removable Media Partitions</w:delText>
        </w:r>
        <w:r w:rsidDel="00090AF7">
          <w:rPr>
            <w:noProof/>
            <w:webHidden/>
          </w:rPr>
          <w:tab/>
          <w:delText>23</w:delText>
        </w:r>
      </w:del>
    </w:p>
    <w:p w:rsidR="003D691D" w:rsidDel="00090AF7" w:rsidRDefault="003D691D">
      <w:pPr>
        <w:pStyle w:val="TOC3"/>
        <w:tabs>
          <w:tab w:val="left" w:pos="1540"/>
          <w:tab w:val="right" w:leader="dot" w:pos="9350"/>
        </w:tabs>
        <w:rPr>
          <w:del w:id="1250" w:author="blake" w:date="2012-07-01T23:18:00Z"/>
          <w:rFonts w:asciiTheme="minorHAnsi" w:eastAsiaTheme="minorEastAsia" w:hAnsiTheme="minorHAnsi" w:cstheme="minorBidi"/>
          <w:noProof/>
          <w:sz w:val="22"/>
          <w:szCs w:val="22"/>
        </w:rPr>
      </w:pPr>
      <w:del w:id="1251" w:author="blake" w:date="2012-07-01T23:18:00Z">
        <w:r w:rsidRPr="00090AF7" w:rsidDel="00090AF7">
          <w:rPr>
            <w:noProof/>
            <w:rPrChange w:id="1252" w:author="blake" w:date="2012-07-01T23:18:00Z">
              <w:rPr>
                <w:rStyle w:val="Hyperlink"/>
                <w:noProof/>
              </w:rPr>
            </w:rPrChange>
          </w:rPr>
          <w:delText>1.1.14</w:delText>
        </w:r>
        <w:r w:rsidDel="00090AF7">
          <w:rPr>
            <w:rFonts w:asciiTheme="minorHAnsi" w:eastAsiaTheme="minorEastAsia" w:hAnsiTheme="minorHAnsi" w:cstheme="minorBidi"/>
            <w:noProof/>
            <w:sz w:val="22"/>
            <w:szCs w:val="22"/>
          </w:rPr>
          <w:tab/>
        </w:r>
        <w:r w:rsidRPr="00090AF7" w:rsidDel="00090AF7">
          <w:rPr>
            <w:noProof/>
            <w:rPrChange w:id="1253" w:author="blake" w:date="2012-07-01T23:18:00Z">
              <w:rPr>
                <w:rStyle w:val="Hyperlink"/>
                <w:noProof/>
              </w:rPr>
            </w:rPrChange>
          </w:rPr>
          <w:delText xml:space="preserve">Add </w:delText>
        </w:r>
        <w:r w:rsidRPr="00090AF7" w:rsidDel="00090AF7">
          <w:rPr>
            <w:rFonts w:ascii="Courier New" w:eastAsia="Calibri" w:hAnsi="Courier New"/>
            <w:noProof/>
            <w:rPrChange w:id="1254" w:author="blake" w:date="2012-07-01T23:18:00Z">
              <w:rPr>
                <w:rStyle w:val="Hyperlink"/>
                <w:rFonts w:ascii="Courier New" w:eastAsia="Calibri" w:hAnsi="Courier New"/>
                <w:noProof/>
              </w:rPr>
            </w:rPrChange>
          </w:rPr>
          <w:delText>nodev</w:delText>
        </w:r>
        <w:r w:rsidRPr="00090AF7" w:rsidDel="00090AF7">
          <w:rPr>
            <w:noProof/>
            <w:rPrChange w:id="1255" w:author="blake" w:date="2012-07-01T23:18:00Z">
              <w:rPr>
                <w:rStyle w:val="Hyperlink"/>
                <w:noProof/>
              </w:rPr>
            </w:rPrChange>
          </w:rPr>
          <w:delText xml:space="preserve"> Option to </w:delText>
        </w:r>
        <w:r w:rsidRPr="00090AF7" w:rsidDel="00090AF7">
          <w:rPr>
            <w:rFonts w:ascii="Courier New" w:eastAsia="Calibri" w:hAnsi="Courier New"/>
            <w:noProof/>
            <w:rPrChange w:id="1256" w:author="blake" w:date="2012-07-01T23:18:00Z">
              <w:rPr>
                <w:rStyle w:val="Hyperlink"/>
                <w:rFonts w:ascii="Courier New" w:eastAsia="Calibri" w:hAnsi="Courier New"/>
                <w:noProof/>
              </w:rPr>
            </w:rPrChange>
          </w:rPr>
          <w:delText>/dev/shm</w:delText>
        </w:r>
        <w:r w:rsidRPr="00090AF7" w:rsidDel="00090AF7">
          <w:rPr>
            <w:noProof/>
            <w:rPrChange w:id="1257" w:author="blake" w:date="2012-07-01T23:18:00Z">
              <w:rPr>
                <w:rStyle w:val="Hyperlink"/>
                <w:noProof/>
              </w:rPr>
            </w:rPrChange>
          </w:rPr>
          <w:delText xml:space="preserve"> Partition</w:delText>
        </w:r>
        <w:r w:rsidDel="00090AF7">
          <w:rPr>
            <w:noProof/>
            <w:webHidden/>
          </w:rPr>
          <w:tab/>
          <w:delText>23</w:delText>
        </w:r>
      </w:del>
    </w:p>
    <w:p w:rsidR="003D691D" w:rsidDel="00090AF7" w:rsidRDefault="003D691D">
      <w:pPr>
        <w:pStyle w:val="TOC3"/>
        <w:tabs>
          <w:tab w:val="left" w:pos="1540"/>
          <w:tab w:val="right" w:leader="dot" w:pos="9350"/>
        </w:tabs>
        <w:rPr>
          <w:del w:id="1258" w:author="blake" w:date="2012-07-01T23:18:00Z"/>
          <w:rFonts w:asciiTheme="minorHAnsi" w:eastAsiaTheme="minorEastAsia" w:hAnsiTheme="minorHAnsi" w:cstheme="minorBidi"/>
          <w:noProof/>
          <w:sz w:val="22"/>
          <w:szCs w:val="22"/>
        </w:rPr>
      </w:pPr>
      <w:del w:id="1259" w:author="blake" w:date="2012-07-01T23:18:00Z">
        <w:r w:rsidRPr="00090AF7" w:rsidDel="00090AF7">
          <w:rPr>
            <w:noProof/>
            <w:rPrChange w:id="1260" w:author="blake" w:date="2012-07-01T23:18:00Z">
              <w:rPr>
                <w:rStyle w:val="Hyperlink"/>
                <w:noProof/>
              </w:rPr>
            </w:rPrChange>
          </w:rPr>
          <w:delText>1.1.15</w:delText>
        </w:r>
        <w:r w:rsidDel="00090AF7">
          <w:rPr>
            <w:rFonts w:asciiTheme="minorHAnsi" w:eastAsiaTheme="minorEastAsia" w:hAnsiTheme="minorHAnsi" w:cstheme="minorBidi"/>
            <w:noProof/>
            <w:sz w:val="22"/>
            <w:szCs w:val="22"/>
          </w:rPr>
          <w:tab/>
        </w:r>
        <w:r w:rsidRPr="00090AF7" w:rsidDel="00090AF7">
          <w:rPr>
            <w:noProof/>
            <w:rPrChange w:id="1261" w:author="blake" w:date="2012-07-01T23:18:00Z">
              <w:rPr>
                <w:rStyle w:val="Hyperlink"/>
                <w:noProof/>
              </w:rPr>
            </w:rPrChange>
          </w:rPr>
          <w:delText xml:space="preserve">Add </w:delText>
        </w:r>
        <w:r w:rsidRPr="00090AF7" w:rsidDel="00090AF7">
          <w:rPr>
            <w:rFonts w:ascii="Courier New" w:eastAsia="Calibri" w:hAnsi="Courier New"/>
            <w:noProof/>
            <w:rPrChange w:id="1262" w:author="blake" w:date="2012-07-01T23:18:00Z">
              <w:rPr>
                <w:rStyle w:val="Hyperlink"/>
                <w:rFonts w:ascii="Courier New" w:eastAsia="Calibri" w:hAnsi="Courier New"/>
                <w:noProof/>
              </w:rPr>
            </w:rPrChange>
          </w:rPr>
          <w:delText>nosuid</w:delText>
        </w:r>
        <w:r w:rsidRPr="00090AF7" w:rsidDel="00090AF7">
          <w:rPr>
            <w:noProof/>
            <w:rPrChange w:id="1263" w:author="blake" w:date="2012-07-01T23:18:00Z">
              <w:rPr>
                <w:rStyle w:val="Hyperlink"/>
                <w:noProof/>
              </w:rPr>
            </w:rPrChange>
          </w:rPr>
          <w:delText xml:space="preserve"> Option to </w:delText>
        </w:r>
        <w:r w:rsidRPr="00090AF7" w:rsidDel="00090AF7">
          <w:rPr>
            <w:rFonts w:ascii="Courier New" w:eastAsia="Calibri" w:hAnsi="Courier New"/>
            <w:noProof/>
            <w:rPrChange w:id="1264" w:author="blake" w:date="2012-07-01T23:18:00Z">
              <w:rPr>
                <w:rStyle w:val="Hyperlink"/>
                <w:rFonts w:ascii="Courier New" w:eastAsia="Calibri" w:hAnsi="Courier New"/>
                <w:noProof/>
              </w:rPr>
            </w:rPrChange>
          </w:rPr>
          <w:delText>/dev/shm</w:delText>
        </w:r>
        <w:r w:rsidRPr="00090AF7" w:rsidDel="00090AF7">
          <w:rPr>
            <w:noProof/>
            <w:rPrChange w:id="1265" w:author="blake" w:date="2012-07-01T23:18:00Z">
              <w:rPr>
                <w:rStyle w:val="Hyperlink"/>
                <w:noProof/>
              </w:rPr>
            </w:rPrChange>
          </w:rPr>
          <w:delText xml:space="preserve"> Partition</w:delText>
        </w:r>
        <w:r w:rsidDel="00090AF7">
          <w:rPr>
            <w:noProof/>
            <w:webHidden/>
          </w:rPr>
          <w:tab/>
          <w:delText>24</w:delText>
        </w:r>
      </w:del>
    </w:p>
    <w:p w:rsidR="003D691D" w:rsidDel="00090AF7" w:rsidRDefault="003D691D">
      <w:pPr>
        <w:pStyle w:val="TOC3"/>
        <w:tabs>
          <w:tab w:val="left" w:pos="1540"/>
          <w:tab w:val="right" w:leader="dot" w:pos="9350"/>
        </w:tabs>
        <w:rPr>
          <w:del w:id="1266" w:author="blake" w:date="2012-07-01T23:18:00Z"/>
          <w:rFonts w:asciiTheme="minorHAnsi" w:eastAsiaTheme="minorEastAsia" w:hAnsiTheme="minorHAnsi" w:cstheme="minorBidi"/>
          <w:noProof/>
          <w:sz w:val="22"/>
          <w:szCs w:val="22"/>
        </w:rPr>
      </w:pPr>
      <w:del w:id="1267" w:author="blake" w:date="2012-07-01T23:18:00Z">
        <w:r w:rsidRPr="00090AF7" w:rsidDel="00090AF7">
          <w:rPr>
            <w:noProof/>
            <w:rPrChange w:id="1268" w:author="blake" w:date="2012-07-01T23:18:00Z">
              <w:rPr>
                <w:rStyle w:val="Hyperlink"/>
                <w:noProof/>
              </w:rPr>
            </w:rPrChange>
          </w:rPr>
          <w:delText>1.1.16</w:delText>
        </w:r>
        <w:r w:rsidDel="00090AF7">
          <w:rPr>
            <w:rFonts w:asciiTheme="minorHAnsi" w:eastAsiaTheme="minorEastAsia" w:hAnsiTheme="minorHAnsi" w:cstheme="minorBidi"/>
            <w:noProof/>
            <w:sz w:val="22"/>
            <w:szCs w:val="22"/>
          </w:rPr>
          <w:tab/>
        </w:r>
        <w:r w:rsidRPr="00090AF7" w:rsidDel="00090AF7">
          <w:rPr>
            <w:noProof/>
            <w:rPrChange w:id="1269" w:author="blake" w:date="2012-07-01T23:18:00Z">
              <w:rPr>
                <w:rStyle w:val="Hyperlink"/>
                <w:noProof/>
              </w:rPr>
            </w:rPrChange>
          </w:rPr>
          <w:delText xml:space="preserve">Add </w:delText>
        </w:r>
        <w:r w:rsidRPr="00090AF7" w:rsidDel="00090AF7">
          <w:rPr>
            <w:rFonts w:ascii="Courier New" w:eastAsia="Calibri" w:hAnsi="Courier New"/>
            <w:noProof/>
            <w:rPrChange w:id="1270" w:author="blake" w:date="2012-07-01T23:18:00Z">
              <w:rPr>
                <w:rStyle w:val="Hyperlink"/>
                <w:rFonts w:ascii="Courier New" w:eastAsia="Calibri" w:hAnsi="Courier New"/>
                <w:noProof/>
              </w:rPr>
            </w:rPrChange>
          </w:rPr>
          <w:delText>noexec</w:delText>
        </w:r>
        <w:r w:rsidRPr="00090AF7" w:rsidDel="00090AF7">
          <w:rPr>
            <w:noProof/>
            <w:rPrChange w:id="1271" w:author="blake" w:date="2012-07-01T23:18:00Z">
              <w:rPr>
                <w:rStyle w:val="Hyperlink"/>
                <w:noProof/>
              </w:rPr>
            </w:rPrChange>
          </w:rPr>
          <w:delText xml:space="preserve"> Option to </w:delText>
        </w:r>
        <w:r w:rsidRPr="00090AF7" w:rsidDel="00090AF7">
          <w:rPr>
            <w:rFonts w:ascii="Courier New" w:eastAsia="Calibri" w:hAnsi="Courier New"/>
            <w:noProof/>
            <w:rPrChange w:id="1272" w:author="blake" w:date="2012-07-01T23:18:00Z">
              <w:rPr>
                <w:rStyle w:val="Hyperlink"/>
                <w:rFonts w:ascii="Courier New" w:eastAsia="Calibri" w:hAnsi="Courier New"/>
                <w:noProof/>
              </w:rPr>
            </w:rPrChange>
          </w:rPr>
          <w:delText>/dev/shm</w:delText>
        </w:r>
        <w:r w:rsidRPr="00090AF7" w:rsidDel="00090AF7">
          <w:rPr>
            <w:noProof/>
            <w:rPrChange w:id="1273" w:author="blake" w:date="2012-07-01T23:18:00Z">
              <w:rPr>
                <w:rStyle w:val="Hyperlink"/>
                <w:noProof/>
              </w:rPr>
            </w:rPrChange>
          </w:rPr>
          <w:delText xml:space="preserve"> Partition</w:delText>
        </w:r>
        <w:r w:rsidDel="00090AF7">
          <w:rPr>
            <w:noProof/>
            <w:webHidden/>
          </w:rPr>
          <w:tab/>
          <w:delText>25</w:delText>
        </w:r>
      </w:del>
    </w:p>
    <w:p w:rsidR="003D691D" w:rsidDel="00090AF7" w:rsidRDefault="003D691D">
      <w:pPr>
        <w:pStyle w:val="TOC3"/>
        <w:tabs>
          <w:tab w:val="left" w:pos="1540"/>
          <w:tab w:val="right" w:leader="dot" w:pos="9350"/>
        </w:tabs>
        <w:rPr>
          <w:del w:id="1274" w:author="blake" w:date="2012-07-01T23:18:00Z"/>
          <w:rFonts w:asciiTheme="minorHAnsi" w:eastAsiaTheme="minorEastAsia" w:hAnsiTheme="minorHAnsi" w:cstheme="minorBidi"/>
          <w:noProof/>
          <w:sz w:val="22"/>
          <w:szCs w:val="22"/>
        </w:rPr>
      </w:pPr>
      <w:del w:id="1275" w:author="blake" w:date="2012-07-01T23:18:00Z">
        <w:r w:rsidRPr="00090AF7" w:rsidDel="00090AF7">
          <w:rPr>
            <w:noProof/>
            <w:rPrChange w:id="1276" w:author="blake" w:date="2012-07-01T23:18:00Z">
              <w:rPr>
                <w:rStyle w:val="Hyperlink"/>
                <w:noProof/>
              </w:rPr>
            </w:rPrChange>
          </w:rPr>
          <w:delText>1.1.17</w:delText>
        </w:r>
        <w:r w:rsidDel="00090AF7">
          <w:rPr>
            <w:rFonts w:asciiTheme="minorHAnsi" w:eastAsiaTheme="minorEastAsia" w:hAnsiTheme="minorHAnsi" w:cstheme="minorBidi"/>
            <w:noProof/>
            <w:sz w:val="22"/>
            <w:szCs w:val="22"/>
          </w:rPr>
          <w:tab/>
        </w:r>
        <w:r w:rsidRPr="00090AF7" w:rsidDel="00090AF7">
          <w:rPr>
            <w:noProof/>
            <w:rPrChange w:id="1277" w:author="blake" w:date="2012-07-01T23:18:00Z">
              <w:rPr>
                <w:rStyle w:val="Hyperlink"/>
                <w:noProof/>
              </w:rPr>
            </w:rPrChange>
          </w:rPr>
          <w:delText>Set Sticky Bit on All World-Writable Directories</w:delText>
        </w:r>
        <w:r w:rsidDel="00090AF7">
          <w:rPr>
            <w:noProof/>
            <w:webHidden/>
          </w:rPr>
          <w:tab/>
          <w:delText>25</w:delText>
        </w:r>
      </w:del>
    </w:p>
    <w:p w:rsidR="003D691D" w:rsidDel="00090AF7" w:rsidRDefault="003D691D">
      <w:pPr>
        <w:pStyle w:val="TOC3"/>
        <w:tabs>
          <w:tab w:val="left" w:pos="1540"/>
          <w:tab w:val="right" w:leader="dot" w:pos="9350"/>
        </w:tabs>
        <w:rPr>
          <w:del w:id="1278" w:author="blake" w:date="2012-07-01T23:18:00Z"/>
          <w:rFonts w:asciiTheme="minorHAnsi" w:eastAsiaTheme="minorEastAsia" w:hAnsiTheme="minorHAnsi" w:cstheme="minorBidi"/>
          <w:noProof/>
          <w:sz w:val="22"/>
          <w:szCs w:val="22"/>
        </w:rPr>
      </w:pPr>
      <w:del w:id="1279" w:author="blake" w:date="2012-07-01T23:18:00Z">
        <w:r w:rsidRPr="00090AF7" w:rsidDel="00090AF7">
          <w:rPr>
            <w:noProof/>
            <w:rPrChange w:id="1280" w:author="blake" w:date="2012-07-01T23:18:00Z">
              <w:rPr>
                <w:rStyle w:val="Hyperlink"/>
                <w:noProof/>
              </w:rPr>
            </w:rPrChange>
          </w:rPr>
          <w:delText>1.1.18</w:delText>
        </w:r>
        <w:r w:rsidDel="00090AF7">
          <w:rPr>
            <w:rFonts w:asciiTheme="minorHAnsi" w:eastAsiaTheme="minorEastAsia" w:hAnsiTheme="minorHAnsi" w:cstheme="minorBidi"/>
            <w:noProof/>
            <w:sz w:val="22"/>
            <w:szCs w:val="22"/>
          </w:rPr>
          <w:tab/>
        </w:r>
        <w:r w:rsidRPr="00090AF7" w:rsidDel="00090AF7">
          <w:rPr>
            <w:noProof/>
            <w:rPrChange w:id="1281" w:author="blake" w:date="2012-07-01T23:18:00Z">
              <w:rPr>
                <w:rStyle w:val="Hyperlink"/>
                <w:noProof/>
              </w:rPr>
            </w:rPrChange>
          </w:rPr>
          <w:delText xml:space="preserve">Disable Mounting of </w:delText>
        </w:r>
        <w:r w:rsidRPr="00090AF7" w:rsidDel="00090AF7">
          <w:rPr>
            <w:rFonts w:ascii="Courier New" w:eastAsia="Calibri" w:hAnsi="Courier New"/>
            <w:noProof/>
            <w:rPrChange w:id="1282" w:author="blake" w:date="2012-07-01T23:18:00Z">
              <w:rPr>
                <w:rStyle w:val="Hyperlink"/>
                <w:rFonts w:ascii="Courier New" w:eastAsia="Calibri" w:hAnsi="Courier New"/>
                <w:noProof/>
              </w:rPr>
            </w:rPrChange>
          </w:rPr>
          <w:delText>cramfs</w:delText>
        </w:r>
        <w:r w:rsidRPr="00090AF7" w:rsidDel="00090AF7">
          <w:rPr>
            <w:noProof/>
            <w:rPrChange w:id="1283" w:author="blake" w:date="2012-07-01T23:18:00Z">
              <w:rPr>
                <w:rStyle w:val="Hyperlink"/>
                <w:noProof/>
              </w:rPr>
            </w:rPrChange>
          </w:rPr>
          <w:delText xml:space="preserve"> Filesystems</w:delText>
        </w:r>
        <w:r w:rsidDel="00090AF7">
          <w:rPr>
            <w:noProof/>
            <w:webHidden/>
          </w:rPr>
          <w:tab/>
          <w:delText>26</w:delText>
        </w:r>
      </w:del>
    </w:p>
    <w:p w:rsidR="003D691D" w:rsidDel="00090AF7" w:rsidRDefault="003D691D">
      <w:pPr>
        <w:pStyle w:val="TOC3"/>
        <w:tabs>
          <w:tab w:val="left" w:pos="1540"/>
          <w:tab w:val="right" w:leader="dot" w:pos="9350"/>
        </w:tabs>
        <w:rPr>
          <w:del w:id="1284" w:author="blake" w:date="2012-07-01T23:18:00Z"/>
          <w:rFonts w:asciiTheme="minorHAnsi" w:eastAsiaTheme="minorEastAsia" w:hAnsiTheme="minorHAnsi" w:cstheme="minorBidi"/>
          <w:noProof/>
          <w:sz w:val="22"/>
          <w:szCs w:val="22"/>
        </w:rPr>
      </w:pPr>
      <w:del w:id="1285" w:author="blake" w:date="2012-07-01T23:18:00Z">
        <w:r w:rsidRPr="00090AF7" w:rsidDel="00090AF7">
          <w:rPr>
            <w:noProof/>
            <w:rPrChange w:id="1286" w:author="blake" w:date="2012-07-01T23:18:00Z">
              <w:rPr>
                <w:rStyle w:val="Hyperlink"/>
                <w:noProof/>
              </w:rPr>
            </w:rPrChange>
          </w:rPr>
          <w:lastRenderedPageBreak/>
          <w:delText>1.1.19</w:delText>
        </w:r>
        <w:r w:rsidDel="00090AF7">
          <w:rPr>
            <w:rFonts w:asciiTheme="minorHAnsi" w:eastAsiaTheme="minorEastAsia" w:hAnsiTheme="minorHAnsi" w:cstheme="minorBidi"/>
            <w:noProof/>
            <w:sz w:val="22"/>
            <w:szCs w:val="22"/>
          </w:rPr>
          <w:tab/>
        </w:r>
        <w:r w:rsidRPr="00090AF7" w:rsidDel="00090AF7">
          <w:rPr>
            <w:noProof/>
            <w:rPrChange w:id="1287" w:author="blake" w:date="2012-07-01T23:18:00Z">
              <w:rPr>
                <w:rStyle w:val="Hyperlink"/>
                <w:noProof/>
              </w:rPr>
            </w:rPrChange>
          </w:rPr>
          <w:delText xml:space="preserve">Disable Mounting of </w:delText>
        </w:r>
        <w:r w:rsidRPr="00090AF7" w:rsidDel="00090AF7">
          <w:rPr>
            <w:rFonts w:ascii="Courier New" w:eastAsia="Calibri" w:hAnsi="Courier New"/>
            <w:noProof/>
            <w:rPrChange w:id="1288" w:author="blake" w:date="2012-07-01T23:18:00Z">
              <w:rPr>
                <w:rStyle w:val="Hyperlink"/>
                <w:rFonts w:ascii="Courier New" w:eastAsia="Calibri" w:hAnsi="Courier New"/>
                <w:noProof/>
              </w:rPr>
            </w:rPrChange>
          </w:rPr>
          <w:delText>freevxfs</w:delText>
        </w:r>
        <w:r w:rsidRPr="00090AF7" w:rsidDel="00090AF7">
          <w:rPr>
            <w:noProof/>
            <w:rPrChange w:id="1289" w:author="blake" w:date="2012-07-01T23:18:00Z">
              <w:rPr>
                <w:rStyle w:val="Hyperlink"/>
                <w:noProof/>
              </w:rPr>
            </w:rPrChange>
          </w:rPr>
          <w:delText xml:space="preserve"> Filesystems</w:delText>
        </w:r>
        <w:r w:rsidDel="00090AF7">
          <w:rPr>
            <w:noProof/>
            <w:webHidden/>
          </w:rPr>
          <w:tab/>
          <w:delText>26</w:delText>
        </w:r>
      </w:del>
    </w:p>
    <w:p w:rsidR="003D691D" w:rsidDel="00090AF7" w:rsidRDefault="003D691D">
      <w:pPr>
        <w:pStyle w:val="TOC3"/>
        <w:tabs>
          <w:tab w:val="left" w:pos="1540"/>
          <w:tab w:val="right" w:leader="dot" w:pos="9350"/>
        </w:tabs>
        <w:rPr>
          <w:del w:id="1290" w:author="blake" w:date="2012-07-01T23:18:00Z"/>
          <w:rFonts w:asciiTheme="minorHAnsi" w:eastAsiaTheme="minorEastAsia" w:hAnsiTheme="minorHAnsi" w:cstheme="minorBidi"/>
          <w:noProof/>
          <w:sz w:val="22"/>
          <w:szCs w:val="22"/>
        </w:rPr>
      </w:pPr>
      <w:del w:id="1291" w:author="blake" w:date="2012-07-01T23:18:00Z">
        <w:r w:rsidRPr="00090AF7" w:rsidDel="00090AF7">
          <w:rPr>
            <w:noProof/>
            <w:rPrChange w:id="1292" w:author="blake" w:date="2012-07-01T23:18:00Z">
              <w:rPr>
                <w:rStyle w:val="Hyperlink"/>
                <w:noProof/>
              </w:rPr>
            </w:rPrChange>
          </w:rPr>
          <w:delText>1.1.20</w:delText>
        </w:r>
        <w:r w:rsidDel="00090AF7">
          <w:rPr>
            <w:rFonts w:asciiTheme="minorHAnsi" w:eastAsiaTheme="minorEastAsia" w:hAnsiTheme="minorHAnsi" w:cstheme="minorBidi"/>
            <w:noProof/>
            <w:sz w:val="22"/>
            <w:szCs w:val="22"/>
          </w:rPr>
          <w:tab/>
        </w:r>
        <w:r w:rsidRPr="00090AF7" w:rsidDel="00090AF7">
          <w:rPr>
            <w:noProof/>
            <w:rPrChange w:id="1293" w:author="blake" w:date="2012-07-01T23:18:00Z">
              <w:rPr>
                <w:rStyle w:val="Hyperlink"/>
                <w:noProof/>
              </w:rPr>
            </w:rPrChange>
          </w:rPr>
          <w:delText xml:space="preserve">Disable Mounting of </w:delText>
        </w:r>
        <w:r w:rsidRPr="00090AF7" w:rsidDel="00090AF7">
          <w:rPr>
            <w:rFonts w:ascii="Courier New" w:eastAsia="Calibri" w:hAnsi="Courier New"/>
            <w:noProof/>
            <w:rPrChange w:id="1294" w:author="blake" w:date="2012-07-01T23:18:00Z">
              <w:rPr>
                <w:rStyle w:val="Hyperlink"/>
                <w:rFonts w:ascii="Courier New" w:eastAsia="Calibri" w:hAnsi="Courier New"/>
                <w:noProof/>
              </w:rPr>
            </w:rPrChange>
          </w:rPr>
          <w:delText>jffs2</w:delText>
        </w:r>
        <w:r w:rsidRPr="00090AF7" w:rsidDel="00090AF7">
          <w:rPr>
            <w:noProof/>
            <w:rPrChange w:id="1295" w:author="blake" w:date="2012-07-01T23:18:00Z">
              <w:rPr>
                <w:rStyle w:val="Hyperlink"/>
                <w:noProof/>
              </w:rPr>
            </w:rPrChange>
          </w:rPr>
          <w:delText xml:space="preserve"> Filesystems</w:delText>
        </w:r>
        <w:r w:rsidDel="00090AF7">
          <w:rPr>
            <w:noProof/>
            <w:webHidden/>
          </w:rPr>
          <w:tab/>
          <w:delText>27</w:delText>
        </w:r>
      </w:del>
    </w:p>
    <w:p w:rsidR="003D691D" w:rsidDel="00090AF7" w:rsidRDefault="003D691D">
      <w:pPr>
        <w:pStyle w:val="TOC3"/>
        <w:tabs>
          <w:tab w:val="left" w:pos="1540"/>
          <w:tab w:val="right" w:leader="dot" w:pos="9350"/>
        </w:tabs>
        <w:rPr>
          <w:del w:id="1296" w:author="blake" w:date="2012-07-01T23:18:00Z"/>
          <w:rFonts w:asciiTheme="minorHAnsi" w:eastAsiaTheme="minorEastAsia" w:hAnsiTheme="minorHAnsi" w:cstheme="minorBidi"/>
          <w:noProof/>
          <w:sz w:val="22"/>
          <w:szCs w:val="22"/>
        </w:rPr>
      </w:pPr>
      <w:del w:id="1297" w:author="blake" w:date="2012-07-01T23:18:00Z">
        <w:r w:rsidRPr="00090AF7" w:rsidDel="00090AF7">
          <w:rPr>
            <w:noProof/>
            <w:rPrChange w:id="1298" w:author="blake" w:date="2012-07-01T23:18:00Z">
              <w:rPr>
                <w:rStyle w:val="Hyperlink"/>
                <w:noProof/>
              </w:rPr>
            </w:rPrChange>
          </w:rPr>
          <w:delText>1.1.21</w:delText>
        </w:r>
        <w:r w:rsidDel="00090AF7">
          <w:rPr>
            <w:rFonts w:asciiTheme="minorHAnsi" w:eastAsiaTheme="minorEastAsia" w:hAnsiTheme="minorHAnsi" w:cstheme="minorBidi"/>
            <w:noProof/>
            <w:sz w:val="22"/>
            <w:szCs w:val="22"/>
          </w:rPr>
          <w:tab/>
        </w:r>
        <w:r w:rsidRPr="00090AF7" w:rsidDel="00090AF7">
          <w:rPr>
            <w:noProof/>
            <w:rPrChange w:id="1299" w:author="blake" w:date="2012-07-01T23:18:00Z">
              <w:rPr>
                <w:rStyle w:val="Hyperlink"/>
                <w:noProof/>
              </w:rPr>
            </w:rPrChange>
          </w:rPr>
          <w:delText xml:space="preserve">Disable Mounting of </w:delText>
        </w:r>
        <w:r w:rsidRPr="00090AF7" w:rsidDel="00090AF7">
          <w:rPr>
            <w:rFonts w:ascii="Courier New" w:eastAsia="Calibri" w:hAnsi="Courier New"/>
            <w:noProof/>
            <w:rPrChange w:id="1300" w:author="blake" w:date="2012-07-01T23:18:00Z">
              <w:rPr>
                <w:rStyle w:val="Hyperlink"/>
                <w:rFonts w:ascii="Courier New" w:eastAsia="Calibri" w:hAnsi="Courier New"/>
                <w:noProof/>
              </w:rPr>
            </w:rPrChange>
          </w:rPr>
          <w:delText>hfs</w:delText>
        </w:r>
        <w:r w:rsidRPr="00090AF7" w:rsidDel="00090AF7">
          <w:rPr>
            <w:noProof/>
            <w:rPrChange w:id="1301" w:author="blake" w:date="2012-07-01T23:18:00Z">
              <w:rPr>
                <w:rStyle w:val="Hyperlink"/>
                <w:noProof/>
              </w:rPr>
            </w:rPrChange>
          </w:rPr>
          <w:delText xml:space="preserve"> Filesystems</w:delText>
        </w:r>
        <w:r w:rsidDel="00090AF7">
          <w:rPr>
            <w:noProof/>
            <w:webHidden/>
          </w:rPr>
          <w:tab/>
          <w:delText>27</w:delText>
        </w:r>
      </w:del>
    </w:p>
    <w:p w:rsidR="003D691D" w:rsidDel="00090AF7" w:rsidRDefault="003D691D">
      <w:pPr>
        <w:pStyle w:val="TOC3"/>
        <w:tabs>
          <w:tab w:val="left" w:pos="1540"/>
          <w:tab w:val="right" w:leader="dot" w:pos="9350"/>
        </w:tabs>
        <w:rPr>
          <w:del w:id="1302" w:author="blake" w:date="2012-07-01T23:18:00Z"/>
          <w:rFonts w:asciiTheme="minorHAnsi" w:eastAsiaTheme="minorEastAsia" w:hAnsiTheme="minorHAnsi" w:cstheme="minorBidi"/>
          <w:noProof/>
          <w:sz w:val="22"/>
          <w:szCs w:val="22"/>
        </w:rPr>
      </w:pPr>
      <w:del w:id="1303" w:author="blake" w:date="2012-07-01T23:18:00Z">
        <w:r w:rsidRPr="00090AF7" w:rsidDel="00090AF7">
          <w:rPr>
            <w:noProof/>
            <w:rPrChange w:id="1304" w:author="blake" w:date="2012-07-01T23:18:00Z">
              <w:rPr>
                <w:rStyle w:val="Hyperlink"/>
                <w:noProof/>
              </w:rPr>
            </w:rPrChange>
          </w:rPr>
          <w:delText>1.1.22</w:delText>
        </w:r>
        <w:r w:rsidDel="00090AF7">
          <w:rPr>
            <w:rFonts w:asciiTheme="minorHAnsi" w:eastAsiaTheme="minorEastAsia" w:hAnsiTheme="minorHAnsi" w:cstheme="minorBidi"/>
            <w:noProof/>
            <w:sz w:val="22"/>
            <w:szCs w:val="22"/>
          </w:rPr>
          <w:tab/>
        </w:r>
        <w:r w:rsidRPr="00090AF7" w:rsidDel="00090AF7">
          <w:rPr>
            <w:noProof/>
            <w:rPrChange w:id="1305" w:author="blake" w:date="2012-07-01T23:18:00Z">
              <w:rPr>
                <w:rStyle w:val="Hyperlink"/>
                <w:noProof/>
              </w:rPr>
            </w:rPrChange>
          </w:rPr>
          <w:delText xml:space="preserve">Disable Mounting of </w:delText>
        </w:r>
        <w:r w:rsidRPr="00090AF7" w:rsidDel="00090AF7">
          <w:rPr>
            <w:rFonts w:ascii="Courier New" w:eastAsia="Calibri" w:hAnsi="Courier New"/>
            <w:noProof/>
            <w:rPrChange w:id="1306" w:author="blake" w:date="2012-07-01T23:18:00Z">
              <w:rPr>
                <w:rStyle w:val="Hyperlink"/>
                <w:rFonts w:ascii="Courier New" w:eastAsia="Calibri" w:hAnsi="Courier New"/>
                <w:noProof/>
              </w:rPr>
            </w:rPrChange>
          </w:rPr>
          <w:delText>hfsplus</w:delText>
        </w:r>
        <w:r w:rsidRPr="00090AF7" w:rsidDel="00090AF7">
          <w:rPr>
            <w:noProof/>
            <w:rPrChange w:id="1307" w:author="blake" w:date="2012-07-01T23:18:00Z">
              <w:rPr>
                <w:rStyle w:val="Hyperlink"/>
                <w:noProof/>
              </w:rPr>
            </w:rPrChange>
          </w:rPr>
          <w:delText xml:space="preserve"> Filesystems</w:delText>
        </w:r>
        <w:r w:rsidDel="00090AF7">
          <w:rPr>
            <w:noProof/>
            <w:webHidden/>
          </w:rPr>
          <w:tab/>
          <w:delText>28</w:delText>
        </w:r>
      </w:del>
    </w:p>
    <w:p w:rsidR="003D691D" w:rsidDel="00090AF7" w:rsidRDefault="003D691D">
      <w:pPr>
        <w:pStyle w:val="TOC3"/>
        <w:tabs>
          <w:tab w:val="left" w:pos="1540"/>
          <w:tab w:val="right" w:leader="dot" w:pos="9350"/>
        </w:tabs>
        <w:rPr>
          <w:del w:id="1308" w:author="blake" w:date="2012-07-01T23:18:00Z"/>
          <w:rFonts w:asciiTheme="minorHAnsi" w:eastAsiaTheme="minorEastAsia" w:hAnsiTheme="minorHAnsi" w:cstheme="minorBidi"/>
          <w:noProof/>
          <w:sz w:val="22"/>
          <w:szCs w:val="22"/>
        </w:rPr>
      </w:pPr>
      <w:del w:id="1309" w:author="blake" w:date="2012-07-01T23:18:00Z">
        <w:r w:rsidRPr="00090AF7" w:rsidDel="00090AF7">
          <w:rPr>
            <w:noProof/>
            <w:rPrChange w:id="1310" w:author="blake" w:date="2012-07-01T23:18:00Z">
              <w:rPr>
                <w:rStyle w:val="Hyperlink"/>
                <w:noProof/>
              </w:rPr>
            </w:rPrChange>
          </w:rPr>
          <w:delText>1.1.23</w:delText>
        </w:r>
        <w:r w:rsidDel="00090AF7">
          <w:rPr>
            <w:rFonts w:asciiTheme="minorHAnsi" w:eastAsiaTheme="minorEastAsia" w:hAnsiTheme="minorHAnsi" w:cstheme="minorBidi"/>
            <w:noProof/>
            <w:sz w:val="22"/>
            <w:szCs w:val="22"/>
          </w:rPr>
          <w:tab/>
        </w:r>
        <w:r w:rsidRPr="00090AF7" w:rsidDel="00090AF7">
          <w:rPr>
            <w:noProof/>
            <w:rPrChange w:id="1311" w:author="blake" w:date="2012-07-01T23:18:00Z">
              <w:rPr>
                <w:rStyle w:val="Hyperlink"/>
                <w:noProof/>
              </w:rPr>
            </w:rPrChange>
          </w:rPr>
          <w:delText xml:space="preserve">Disable Mounting of </w:delText>
        </w:r>
        <w:r w:rsidRPr="00090AF7" w:rsidDel="00090AF7">
          <w:rPr>
            <w:rFonts w:ascii="Courier New" w:eastAsia="Calibri" w:hAnsi="Courier New"/>
            <w:noProof/>
            <w:rPrChange w:id="1312" w:author="blake" w:date="2012-07-01T23:18:00Z">
              <w:rPr>
                <w:rStyle w:val="Hyperlink"/>
                <w:rFonts w:ascii="Courier New" w:eastAsia="Calibri" w:hAnsi="Courier New"/>
                <w:noProof/>
              </w:rPr>
            </w:rPrChange>
          </w:rPr>
          <w:delText>squashfs</w:delText>
        </w:r>
        <w:r w:rsidRPr="00090AF7" w:rsidDel="00090AF7">
          <w:rPr>
            <w:noProof/>
            <w:rPrChange w:id="1313" w:author="blake" w:date="2012-07-01T23:18:00Z">
              <w:rPr>
                <w:rStyle w:val="Hyperlink"/>
                <w:noProof/>
              </w:rPr>
            </w:rPrChange>
          </w:rPr>
          <w:delText xml:space="preserve"> Filesystems</w:delText>
        </w:r>
        <w:r w:rsidDel="00090AF7">
          <w:rPr>
            <w:noProof/>
            <w:webHidden/>
          </w:rPr>
          <w:tab/>
          <w:delText>28</w:delText>
        </w:r>
      </w:del>
    </w:p>
    <w:p w:rsidR="003D691D" w:rsidDel="00090AF7" w:rsidRDefault="003D691D">
      <w:pPr>
        <w:pStyle w:val="TOC3"/>
        <w:tabs>
          <w:tab w:val="left" w:pos="1540"/>
          <w:tab w:val="right" w:leader="dot" w:pos="9350"/>
        </w:tabs>
        <w:rPr>
          <w:del w:id="1314" w:author="blake" w:date="2012-07-01T23:18:00Z"/>
          <w:rFonts w:asciiTheme="minorHAnsi" w:eastAsiaTheme="minorEastAsia" w:hAnsiTheme="minorHAnsi" w:cstheme="minorBidi"/>
          <w:noProof/>
          <w:sz w:val="22"/>
          <w:szCs w:val="22"/>
        </w:rPr>
      </w:pPr>
      <w:del w:id="1315" w:author="blake" w:date="2012-07-01T23:18:00Z">
        <w:r w:rsidRPr="00090AF7" w:rsidDel="00090AF7">
          <w:rPr>
            <w:noProof/>
            <w:rPrChange w:id="1316" w:author="blake" w:date="2012-07-01T23:18:00Z">
              <w:rPr>
                <w:rStyle w:val="Hyperlink"/>
                <w:noProof/>
              </w:rPr>
            </w:rPrChange>
          </w:rPr>
          <w:delText>1.1.24</w:delText>
        </w:r>
        <w:r w:rsidDel="00090AF7">
          <w:rPr>
            <w:rFonts w:asciiTheme="minorHAnsi" w:eastAsiaTheme="minorEastAsia" w:hAnsiTheme="minorHAnsi" w:cstheme="minorBidi"/>
            <w:noProof/>
            <w:sz w:val="22"/>
            <w:szCs w:val="22"/>
          </w:rPr>
          <w:tab/>
        </w:r>
        <w:r w:rsidRPr="00090AF7" w:rsidDel="00090AF7">
          <w:rPr>
            <w:noProof/>
            <w:rPrChange w:id="1317" w:author="blake" w:date="2012-07-01T23:18:00Z">
              <w:rPr>
                <w:rStyle w:val="Hyperlink"/>
                <w:noProof/>
              </w:rPr>
            </w:rPrChange>
          </w:rPr>
          <w:delText xml:space="preserve">Disable Mounting of </w:delText>
        </w:r>
        <w:r w:rsidRPr="00090AF7" w:rsidDel="00090AF7">
          <w:rPr>
            <w:rFonts w:ascii="Courier New" w:eastAsia="Calibri" w:hAnsi="Courier New"/>
            <w:noProof/>
            <w:rPrChange w:id="1318" w:author="blake" w:date="2012-07-01T23:18:00Z">
              <w:rPr>
                <w:rStyle w:val="Hyperlink"/>
                <w:rFonts w:ascii="Courier New" w:eastAsia="Calibri" w:hAnsi="Courier New"/>
                <w:noProof/>
              </w:rPr>
            </w:rPrChange>
          </w:rPr>
          <w:delText>udf</w:delText>
        </w:r>
        <w:r w:rsidRPr="00090AF7" w:rsidDel="00090AF7">
          <w:rPr>
            <w:noProof/>
            <w:rPrChange w:id="1319" w:author="blake" w:date="2012-07-01T23:18:00Z">
              <w:rPr>
                <w:rStyle w:val="Hyperlink"/>
                <w:noProof/>
              </w:rPr>
            </w:rPrChange>
          </w:rPr>
          <w:delText xml:space="preserve"> Filesystems</w:delText>
        </w:r>
        <w:r w:rsidDel="00090AF7">
          <w:rPr>
            <w:noProof/>
            <w:webHidden/>
          </w:rPr>
          <w:tab/>
          <w:delText>29</w:delText>
        </w:r>
      </w:del>
    </w:p>
    <w:p w:rsidR="003D691D" w:rsidDel="00090AF7" w:rsidRDefault="003D691D">
      <w:pPr>
        <w:pStyle w:val="TOC2"/>
        <w:tabs>
          <w:tab w:val="left" w:pos="880"/>
          <w:tab w:val="right" w:leader="dot" w:pos="9350"/>
        </w:tabs>
        <w:rPr>
          <w:del w:id="1320" w:author="blake" w:date="2012-07-01T23:18:00Z"/>
          <w:rFonts w:asciiTheme="minorHAnsi" w:eastAsiaTheme="minorEastAsia" w:hAnsiTheme="minorHAnsi" w:cstheme="minorBidi"/>
          <w:noProof/>
          <w:sz w:val="22"/>
          <w:szCs w:val="22"/>
        </w:rPr>
      </w:pPr>
      <w:del w:id="1321" w:author="blake" w:date="2012-07-01T23:18:00Z">
        <w:r w:rsidRPr="00090AF7" w:rsidDel="00090AF7">
          <w:rPr>
            <w:noProof/>
            <w:rPrChange w:id="1322" w:author="blake" w:date="2012-07-01T23:18:00Z">
              <w:rPr>
                <w:rStyle w:val="Hyperlink"/>
                <w:noProof/>
              </w:rPr>
            </w:rPrChange>
          </w:rPr>
          <w:delText>1.2</w:delText>
        </w:r>
        <w:r w:rsidDel="00090AF7">
          <w:rPr>
            <w:rFonts w:asciiTheme="minorHAnsi" w:eastAsiaTheme="minorEastAsia" w:hAnsiTheme="minorHAnsi" w:cstheme="minorBidi"/>
            <w:noProof/>
            <w:sz w:val="22"/>
            <w:szCs w:val="22"/>
          </w:rPr>
          <w:tab/>
        </w:r>
        <w:r w:rsidRPr="00090AF7" w:rsidDel="00090AF7">
          <w:rPr>
            <w:noProof/>
            <w:rPrChange w:id="1323" w:author="blake" w:date="2012-07-01T23:18:00Z">
              <w:rPr>
                <w:rStyle w:val="Hyperlink"/>
                <w:noProof/>
              </w:rPr>
            </w:rPrChange>
          </w:rPr>
          <w:delText>Use the Latest OS Release</w:delText>
        </w:r>
        <w:r w:rsidDel="00090AF7">
          <w:rPr>
            <w:noProof/>
            <w:webHidden/>
          </w:rPr>
          <w:tab/>
          <w:delText>30</w:delText>
        </w:r>
      </w:del>
    </w:p>
    <w:p w:rsidR="003D691D" w:rsidDel="00090AF7" w:rsidRDefault="003D691D">
      <w:pPr>
        <w:pStyle w:val="TOC2"/>
        <w:tabs>
          <w:tab w:val="left" w:pos="880"/>
          <w:tab w:val="right" w:leader="dot" w:pos="9350"/>
        </w:tabs>
        <w:rPr>
          <w:del w:id="1324" w:author="blake" w:date="2012-07-01T23:18:00Z"/>
          <w:rFonts w:asciiTheme="minorHAnsi" w:eastAsiaTheme="minorEastAsia" w:hAnsiTheme="minorHAnsi" w:cstheme="minorBidi"/>
          <w:noProof/>
          <w:sz w:val="22"/>
          <w:szCs w:val="22"/>
        </w:rPr>
      </w:pPr>
      <w:del w:id="1325" w:author="blake" w:date="2012-07-01T23:18:00Z">
        <w:r w:rsidRPr="00090AF7" w:rsidDel="00090AF7">
          <w:rPr>
            <w:noProof/>
            <w:rPrChange w:id="1326" w:author="blake" w:date="2012-07-01T23:18:00Z">
              <w:rPr>
                <w:rStyle w:val="Hyperlink"/>
                <w:noProof/>
              </w:rPr>
            </w:rPrChange>
          </w:rPr>
          <w:delText>1.3</w:delText>
        </w:r>
        <w:r w:rsidDel="00090AF7">
          <w:rPr>
            <w:rFonts w:asciiTheme="minorHAnsi" w:eastAsiaTheme="minorEastAsia" w:hAnsiTheme="minorHAnsi" w:cstheme="minorBidi"/>
            <w:noProof/>
            <w:sz w:val="22"/>
            <w:szCs w:val="22"/>
          </w:rPr>
          <w:tab/>
        </w:r>
        <w:r w:rsidRPr="00090AF7" w:rsidDel="00090AF7">
          <w:rPr>
            <w:noProof/>
            <w:rPrChange w:id="1327" w:author="blake" w:date="2012-07-01T23:18:00Z">
              <w:rPr>
                <w:rStyle w:val="Hyperlink"/>
                <w:noProof/>
              </w:rPr>
            </w:rPrChange>
          </w:rPr>
          <w:delText>Configure Software Updates</w:delText>
        </w:r>
        <w:r w:rsidDel="00090AF7">
          <w:rPr>
            <w:noProof/>
            <w:webHidden/>
          </w:rPr>
          <w:tab/>
          <w:delText>30</w:delText>
        </w:r>
      </w:del>
    </w:p>
    <w:p w:rsidR="003D691D" w:rsidDel="00090AF7" w:rsidRDefault="003D691D">
      <w:pPr>
        <w:pStyle w:val="TOC3"/>
        <w:tabs>
          <w:tab w:val="left" w:pos="1320"/>
          <w:tab w:val="right" w:leader="dot" w:pos="9350"/>
        </w:tabs>
        <w:rPr>
          <w:del w:id="1328" w:author="blake" w:date="2012-07-01T23:18:00Z"/>
          <w:rFonts w:asciiTheme="minorHAnsi" w:eastAsiaTheme="minorEastAsia" w:hAnsiTheme="minorHAnsi" w:cstheme="minorBidi"/>
          <w:noProof/>
          <w:sz w:val="22"/>
          <w:szCs w:val="22"/>
        </w:rPr>
      </w:pPr>
      <w:del w:id="1329" w:author="blake" w:date="2012-07-01T23:18:00Z">
        <w:r w:rsidRPr="00090AF7" w:rsidDel="00090AF7">
          <w:rPr>
            <w:noProof/>
            <w:rPrChange w:id="1330" w:author="blake" w:date="2012-07-01T23:18:00Z">
              <w:rPr>
                <w:rStyle w:val="Hyperlink"/>
                <w:noProof/>
              </w:rPr>
            </w:rPrChange>
          </w:rPr>
          <w:delText>1.3.1</w:delText>
        </w:r>
        <w:r w:rsidDel="00090AF7">
          <w:rPr>
            <w:rFonts w:asciiTheme="minorHAnsi" w:eastAsiaTheme="minorEastAsia" w:hAnsiTheme="minorHAnsi" w:cstheme="minorBidi"/>
            <w:noProof/>
            <w:sz w:val="22"/>
            <w:szCs w:val="22"/>
          </w:rPr>
          <w:tab/>
        </w:r>
        <w:r w:rsidRPr="00090AF7" w:rsidDel="00090AF7">
          <w:rPr>
            <w:noProof/>
            <w:rPrChange w:id="1331" w:author="blake" w:date="2012-07-01T23:18:00Z">
              <w:rPr>
                <w:rStyle w:val="Hyperlink"/>
                <w:noProof/>
              </w:rPr>
            </w:rPrChange>
          </w:rPr>
          <w:delText>Configure Connection to the RHN RPM Repositories</w:delText>
        </w:r>
        <w:r w:rsidDel="00090AF7">
          <w:rPr>
            <w:noProof/>
            <w:webHidden/>
          </w:rPr>
          <w:tab/>
          <w:delText>31</w:delText>
        </w:r>
      </w:del>
    </w:p>
    <w:p w:rsidR="003D691D" w:rsidDel="00090AF7" w:rsidRDefault="003D691D">
      <w:pPr>
        <w:pStyle w:val="TOC3"/>
        <w:tabs>
          <w:tab w:val="left" w:pos="1320"/>
          <w:tab w:val="right" w:leader="dot" w:pos="9350"/>
        </w:tabs>
        <w:rPr>
          <w:del w:id="1332" w:author="blake" w:date="2012-07-01T23:18:00Z"/>
          <w:rFonts w:asciiTheme="minorHAnsi" w:eastAsiaTheme="minorEastAsia" w:hAnsiTheme="minorHAnsi" w:cstheme="minorBidi"/>
          <w:noProof/>
          <w:sz w:val="22"/>
          <w:szCs w:val="22"/>
        </w:rPr>
      </w:pPr>
      <w:del w:id="1333" w:author="blake" w:date="2012-07-01T23:18:00Z">
        <w:r w:rsidRPr="00090AF7" w:rsidDel="00090AF7">
          <w:rPr>
            <w:noProof/>
            <w:rPrChange w:id="1334" w:author="blake" w:date="2012-07-01T23:18:00Z">
              <w:rPr>
                <w:rStyle w:val="Hyperlink"/>
                <w:noProof/>
              </w:rPr>
            </w:rPrChange>
          </w:rPr>
          <w:delText>1.3.2</w:delText>
        </w:r>
        <w:r w:rsidDel="00090AF7">
          <w:rPr>
            <w:rFonts w:asciiTheme="minorHAnsi" w:eastAsiaTheme="minorEastAsia" w:hAnsiTheme="minorHAnsi" w:cstheme="minorBidi"/>
            <w:noProof/>
            <w:sz w:val="22"/>
            <w:szCs w:val="22"/>
          </w:rPr>
          <w:tab/>
        </w:r>
        <w:r w:rsidRPr="00090AF7" w:rsidDel="00090AF7">
          <w:rPr>
            <w:noProof/>
            <w:rPrChange w:id="1335" w:author="blake" w:date="2012-07-01T23:18:00Z">
              <w:rPr>
                <w:rStyle w:val="Hyperlink"/>
                <w:noProof/>
              </w:rPr>
            </w:rPrChange>
          </w:rPr>
          <w:delText>Verify Red Hat GPG Key is Installed</w:delText>
        </w:r>
        <w:r w:rsidDel="00090AF7">
          <w:rPr>
            <w:noProof/>
            <w:webHidden/>
          </w:rPr>
          <w:tab/>
          <w:delText>31</w:delText>
        </w:r>
      </w:del>
    </w:p>
    <w:p w:rsidR="003D691D" w:rsidDel="00090AF7" w:rsidRDefault="003D691D">
      <w:pPr>
        <w:pStyle w:val="TOC3"/>
        <w:tabs>
          <w:tab w:val="left" w:pos="1320"/>
          <w:tab w:val="right" w:leader="dot" w:pos="9350"/>
        </w:tabs>
        <w:rPr>
          <w:del w:id="1336" w:author="blake" w:date="2012-07-01T23:18:00Z"/>
          <w:rFonts w:asciiTheme="minorHAnsi" w:eastAsiaTheme="minorEastAsia" w:hAnsiTheme="minorHAnsi" w:cstheme="minorBidi"/>
          <w:noProof/>
          <w:sz w:val="22"/>
          <w:szCs w:val="22"/>
        </w:rPr>
      </w:pPr>
      <w:del w:id="1337" w:author="blake" w:date="2012-07-01T23:18:00Z">
        <w:r w:rsidRPr="00090AF7" w:rsidDel="00090AF7">
          <w:rPr>
            <w:noProof/>
            <w:rPrChange w:id="1338" w:author="blake" w:date="2012-07-01T23:18:00Z">
              <w:rPr>
                <w:rStyle w:val="Hyperlink"/>
                <w:noProof/>
              </w:rPr>
            </w:rPrChange>
          </w:rPr>
          <w:delText>1.3.3</w:delText>
        </w:r>
        <w:r w:rsidDel="00090AF7">
          <w:rPr>
            <w:rFonts w:asciiTheme="minorHAnsi" w:eastAsiaTheme="minorEastAsia" w:hAnsiTheme="minorHAnsi" w:cstheme="minorBidi"/>
            <w:noProof/>
            <w:sz w:val="22"/>
            <w:szCs w:val="22"/>
          </w:rPr>
          <w:tab/>
        </w:r>
        <w:r w:rsidRPr="00090AF7" w:rsidDel="00090AF7">
          <w:rPr>
            <w:noProof/>
            <w:rPrChange w:id="1339" w:author="blake" w:date="2012-07-01T23:18:00Z">
              <w:rPr>
                <w:rStyle w:val="Hyperlink"/>
                <w:noProof/>
              </w:rPr>
            </w:rPrChange>
          </w:rPr>
          <w:delText xml:space="preserve">Verify that </w:delText>
        </w:r>
        <w:r w:rsidRPr="00090AF7" w:rsidDel="00090AF7">
          <w:rPr>
            <w:rFonts w:ascii="Courier New" w:eastAsia="Calibri" w:hAnsi="Courier New"/>
            <w:noProof/>
            <w:rPrChange w:id="1340" w:author="blake" w:date="2012-07-01T23:18:00Z">
              <w:rPr>
                <w:rStyle w:val="Hyperlink"/>
                <w:rFonts w:ascii="Courier New" w:eastAsia="Calibri" w:hAnsi="Courier New"/>
                <w:noProof/>
              </w:rPr>
            </w:rPrChange>
          </w:rPr>
          <w:delText>gpgcheck</w:delText>
        </w:r>
        <w:r w:rsidRPr="00090AF7" w:rsidDel="00090AF7">
          <w:rPr>
            <w:noProof/>
            <w:rPrChange w:id="1341" w:author="blake" w:date="2012-07-01T23:18:00Z">
              <w:rPr>
                <w:rStyle w:val="Hyperlink"/>
                <w:noProof/>
              </w:rPr>
            </w:rPrChange>
          </w:rPr>
          <w:delText xml:space="preserve"> is Globally Activated</w:delText>
        </w:r>
        <w:r w:rsidDel="00090AF7">
          <w:rPr>
            <w:noProof/>
            <w:webHidden/>
          </w:rPr>
          <w:tab/>
          <w:delText>32</w:delText>
        </w:r>
      </w:del>
    </w:p>
    <w:p w:rsidR="003D691D" w:rsidDel="00090AF7" w:rsidRDefault="003D691D">
      <w:pPr>
        <w:pStyle w:val="TOC3"/>
        <w:tabs>
          <w:tab w:val="left" w:pos="1320"/>
          <w:tab w:val="right" w:leader="dot" w:pos="9350"/>
        </w:tabs>
        <w:rPr>
          <w:del w:id="1342" w:author="blake" w:date="2012-07-01T23:18:00Z"/>
          <w:rFonts w:asciiTheme="minorHAnsi" w:eastAsiaTheme="minorEastAsia" w:hAnsiTheme="minorHAnsi" w:cstheme="minorBidi"/>
          <w:noProof/>
          <w:sz w:val="22"/>
          <w:szCs w:val="22"/>
        </w:rPr>
      </w:pPr>
      <w:del w:id="1343" w:author="blake" w:date="2012-07-01T23:18:00Z">
        <w:r w:rsidRPr="00090AF7" w:rsidDel="00090AF7">
          <w:rPr>
            <w:noProof/>
            <w:rPrChange w:id="1344" w:author="blake" w:date="2012-07-01T23:18:00Z">
              <w:rPr>
                <w:rStyle w:val="Hyperlink"/>
                <w:noProof/>
              </w:rPr>
            </w:rPrChange>
          </w:rPr>
          <w:delText>1.3.4</w:delText>
        </w:r>
        <w:r w:rsidDel="00090AF7">
          <w:rPr>
            <w:rFonts w:asciiTheme="minorHAnsi" w:eastAsiaTheme="minorEastAsia" w:hAnsiTheme="minorHAnsi" w:cstheme="minorBidi"/>
            <w:noProof/>
            <w:sz w:val="22"/>
            <w:szCs w:val="22"/>
          </w:rPr>
          <w:tab/>
        </w:r>
        <w:r w:rsidRPr="00090AF7" w:rsidDel="00090AF7">
          <w:rPr>
            <w:noProof/>
            <w:rPrChange w:id="1345" w:author="blake" w:date="2012-07-01T23:18:00Z">
              <w:rPr>
                <w:rStyle w:val="Hyperlink"/>
                <w:noProof/>
              </w:rPr>
            </w:rPrChange>
          </w:rPr>
          <w:delText xml:space="preserve">Disable the </w:delText>
        </w:r>
        <w:r w:rsidRPr="00090AF7" w:rsidDel="00090AF7">
          <w:rPr>
            <w:rFonts w:ascii="Courier New" w:eastAsia="Calibri" w:hAnsi="Courier New"/>
            <w:noProof/>
            <w:rPrChange w:id="1346" w:author="blake" w:date="2012-07-01T23:18:00Z">
              <w:rPr>
                <w:rStyle w:val="Hyperlink"/>
                <w:rFonts w:ascii="Courier New" w:eastAsia="Calibri" w:hAnsi="Courier New"/>
                <w:noProof/>
              </w:rPr>
            </w:rPrChange>
          </w:rPr>
          <w:delText>rhnsd</w:delText>
        </w:r>
        <w:r w:rsidRPr="00090AF7" w:rsidDel="00090AF7">
          <w:rPr>
            <w:noProof/>
            <w:rPrChange w:id="1347" w:author="blake" w:date="2012-07-01T23:18:00Z">
              <w:rPr>
                <w:rStyle w:val="Hyperlink"/>
                <w:noProof/>
              </w:rPr>
            </w:rPrChange>
          </w:rPr>
          <w:delText xml:space="preserve"> Daemon</w:delText>
        </w:r>
        <w:r w:rsidDel="00090AF7">
          <w:rPr>
            <w:noProof/>
            <w:webHidden/>
          </w:rPr>
          <w:tab/>
          <w:delText>33</w:delText>
        </w:r>
      </w:del>
    </w:p>
    <w:p w:rsidR="003D691D" w:rsidDel="00090AF7" w:rsidRDefault="003D691D">
      <w:pPr>
        <w:pStyle w:val="TOC3"/>
        <w:tabs>
          <w:tab w:val="left" w:pos="1320"/>
          <w:tab w:val="right" w:leader="dot" w:pos="9350"/>
        </w:tabs>
        <w:rPr>
          <w:del w:id="1348" w:author="blake" w:date="2012-07-01T23:18:00Z"/>
          <w:rFonts w:asciiTheme="minorHAnsi" w:eastAsiaTheme="minorEastAsia" w:hAnsiTheme="minorHAnsi" w:cstheme="minorBidi"/>
          <w:noProof/>
          <w:sz w:val="22"/>
          <w:szCs w:val="22"/>
        </w:rPr>
      </w:pPr>
      <w:del w:id="1349" w:author="blake" w:date="2012-07-01T23:18:00Z">
        <w:r w:rsidRPr="00090AF7" w:rsidDel="00090AF7">
          <w:rPr>
            <w:noProof/>
            <w:rPrChange w:id="1350" w:author="blake" w:date="2012-07-01T23:18:00Z">
              <w:rPr>
                <w:rStyle w:val="Hyperlink"/>
                <w:noProof/>
              </w:rPr>
            </w:rPrChange>
          </w:rPr>
          <w:delText>1.3.5</w:delText>
        </w:r>
        <w:r w:rsidDel="00090AF7">
          <w:rPr>
            <w:rFonts w:asciiTheme="minorHAnsi" w:eastAsiaTheme="minorEastAsia" w:hAnsiTheme="minorHAnsi" w:cstheme="minorBidi"/>
            <w:noProof/>
            <w:sz w:val="22"/>
            <w:szCs w:val="22"/>
          </w:rPr>
          <w:tab/>
        </w:r>
        <w:r w:rsidRPr="00090AF7" w:rsidDel="00090AF7">
          <w:rPr>
            <w:noProof/>
            <w:rPrChange w:id="1351" w:author="blake" w:date="2012-07-01T23:18:00Z">
              <w:rPr>
                <w:rStyle w:val="Hyperlink"/>
                <w:noProof/>
              </w:rPr>
            </w:rPrChange>
          </w:rPr>
          <w:delText xml:space="preserve">Obtain Software Package Updates with </w:delText>
        </w:r>
        <w:r w:rsidRPr="00090AF7" w:rsidDel="00090AF7">
          <w:rPr>
            <w:rFonts w:ascii="Courier New" w:eastAsia="Calibri" w:hAnsi="Courier New"/>
            <w:noProof/>
            <w:rPrChange w:id="1352" w:author="blake" w:date="2012-07-01T23:18:00Z">
              <w:rPr>
                <w:rStyle w:val="Hyperlink"/>
                <w:rFonts w:ascii="Courier New" w:eastAsia="Calibri" w:hAnsi="Courier New"/>
                <w:noProof/>
              </w:rPr>
            </w:rPrChange>
          </w:rPr>
          <w:delText>yum</w:delText>
        </w:r>
        <w:r w:rsidDel="00090AF7">
          <w:rPr>
            <w:noProof/>
            <w:webHidden/>
          </w:rPr>
          <w:tab/>
          <w:delText>33</w:delText>
        </w:r>
      </w:del>
    </w:p>
    <w:p w:rsidR="003D691D" w:rsidDel="00090AF7" w:rsidRDefault="003D691D">
      <w:pPr>
        <w:pStyle w:val="TOC3"/>
        <w:tabs>
          <w:tab w:val="left" w:pos="1320"/>
          <w:tab w:val="right" w:leader="dot" w:pos="9350"/>
        </w:tabs>
        <w:rPr>
          <w:del w:id="1353" w:author="blake" w:date="2012-07-01T23:18:00Z"/>
          <w:rFonts w:asciiTheme="minorHAnsi" w:eastAsiaTheme="minorEastAsia" w:hAnsiTheme="minorHAnsi" w:cstheme="minorBidi"/>
          <w:noProof/>
          <w:sz w:val="22"/>
          <w:szCs w:val="22"/>
        </w:rPr>
      </w:pPr>
      <w:del w:id="1354" w:author="blake" w:date="2012-07-01T23:18:00Z">
        <w:r w:rsidRPr="00090AF7" w:rsidDel="00090AF7">
          <w:rPr>
            <w:noProof/>
            <w:rPrChange w:id="1355" w:author="blake" w:date="2012-07-01T23:18:00Z">
              <w:rPr>
                <w:rStyle w:val="Hyperlink"/>
                <w:noProof/>
              </w:rPr>
            </w:rPrChange>
          </w:rPr>
          <w:delText>1.3.6</w:delText>
        </w:r>
        <w:r w:rsidDel="00090AF7">
          <w:rPr>
            <w:rFonts w:asciiTheme="minorHAnsi" w:eastAsiaTheme="minorEastAsia" w:hAnsiTheme="minorHAnsi" w:cstheme="minorBidi"/>
            <w:noProof/>
            <w:sz w:val="22"/>
            <w:szCs w:val="22"/>
          </w:rPr>
          <w:tab/>
        </w:r>
        <w:r w:rsidRPr="00090AF7" w:rsidDel="00090AF7">
          <w:rPr>
            <w:noProof/>
            <w:rPrChange w:id="1356" w:author="blake" w:date="2012-07-01T23:18:00Z">
              <w:rPr>
                <w:rStyle w:val="Hyperlink"/>
                <w:noProof/>
              </w:rPr>
            </w:rPrChange>
          </w:rPr>
          <w:delText>Verify Package Integrity Using RPM</w:delText>
        </w:r>
        <w:r w:rsidDel="00090AF7">
          <w:rPr>
            <w:noProof/>
            <w:webHidden/>
          </w:rPr>
          <w:tab/>
          <w:delText>34</w:delText>
        </w:r>
      </w:del>
    </w:p>
    <w:p w:rsidR="003D691D" w:rsidDel="00090AF7" w:rsidRDefault="003D691D">
      <w:pPr>
        <w:pStyle w:val="TOC2"/>
        <w:tabs>
          <w:tab w:val="left" w:pos="880"/>
          <w:tab w:val="right" w:leader="dot" w:pos="9350"/>
        </w:tabs>
        <w:rPr>
          <w:del w:id="1357" w:author="blake" w:date="2012-07-01T23:18:00Z"/>
          <w:rFonts w:asciiTheme="minorHAnsi" w:eastAsiaTheme="minorEastAsia" w:hAnsiTheme="minorHAnsi" w:cstheme="minorBidi"/>
          <w:noProof/>
          <w:sz w:val="22"/>
          <w:szCs w:val="22"/>
        </w:rPr>
      </w:pPr>
      <w:del w:id="1358" w:author="blake" w:date="2012-07-01T23:18:00Z">
        <w:r w:rsidRPr="00090AF7" w:rsidDel="00090AF7">
          <w:rPr>
            <w:noProof/>
            <w:rPrChange w:id="1359" w:author="blake" w:date="2012-07-01T23:18:00Z">
              <w:rPr>
                <w:rStyle w:val="Hyperlink"/>
                <w:noProof/>
              </w:rPr>
            </w:rPrChange>
          </w:rPr>
          <w:delText>1.4</w:delText>
        </w:r>
        <w:r w:rsidDel="00090AF7">
          <w:rPr>
            <w:rFonts w:asciiTheme="minorHAnsi" w:eastAsiaTheme="minorEastAsia" w:hAnsiTheme="minorHAnsi" w:cstheme="minorBidi"/>
            <w:noProof/>
            <w:sz w:val="22"/>
            <w:szCs w:val="22"/>
          </w:rPr>
          <w:tab/>
        </w:r>
        <w:r w:rsidRPr="00090AF7" w:rsidDel="00090AF7">
          <w:rPr>
            <w:noProof/>
            <w:rPrChange w:id="1360" w:author="blake" w:date="2012-07-01T23:18:00Z">
              <w:rPr>
                <w:rStyle w:val="Hyperlink"/>
                <w:noProof/>
              </w:rPr>
            </w:rPrChange>
          </w:rPr>
          <w:delText>Advanced Intrusion Detection Environment (AIDE)</w:delText>
        </w:r>
        <w:r w:rsidDel="00090AF7">
          <w:rPr>
            <w:noProof/>
            <w:webHidden/>
          </w:rPr>
          <w:tab/>
          <w:delText>34</w:delText>
        </w:r>
      </w:del>
    </w:p>
    <w:p w:rsidR="003D691D" w:rsidDel="00090AF7" w:rsidRDefault="003D691D">
      <w:pPr>
        <w:pStyle w:val="TOC3"/>
        <w:tabs>
          <w:tab w:val="left" w:pos="1320"/>
          <w:tab w:val="right" w:leader="dot" w:pos="9350"/>
        </w:tabs>
        <w:rPr>
          <w:del w:id="1361" w:author="blake" w:date="2012-07-01T23:18:00Z"/>
          <w:rFonts w:asciiTheme="minorHAnsi" w:eastAsiaTheme="minorEastAsia" w:hAnsiTheme="minorHAnsi" w:cstheme="minorBidi"/>
          <w:noProof/>
          <w:sz w:val="22"/>
          <w:szCs w:val="22"/>
        </w:rPr>
      </w:pPr>
      <w:del w:id="1362" w:author="blake" w:date="2012-07-01T23:18:00Z">
        <w:r w:rsidRPr="00090AF7" w:rsidDel="00090AF7">
          <w:rPr>
            <w:noProof/>
            <w:rPrChange w:id="1363" w:author="blake" w:date="2012-07-01T23:18:00Z">
              <w:rPr>
                <w:rStyle w:val="Hyperlink"/>
                <w:noProof/>
              </w:rPr>
            </w:rPrChange>
          </w:rPr>
          <w:delText>1.4.1</w:delText>
        </w:r>
        <w:r w:rsidDel="00090AF7">
          <w:rPr>
            <w:rFonts w:asciiTheme="minorHAnsi" w:eastAsiaTheme="minorEastAsia" w:hAnsiTheme="minorHAnsi" w:cstheme="minorBidi"/>
            <w:noProof/>
            <w:sz w:val="22"/>
            <w:szCs w:val="22"/>
          </w:rPr>
          <w:tab/>
        </w:r>
        <w:r w:rsidRPr="00090AF7" w:rsidDel="00090AF7">
          <w:rPr>
            <w:noProof/>
            <w:rPrChange w:id="1364" w:author="blake" w:date="2012-07-01T23:18:00Z">
              <w:rPr>
                <w:rStyle w:val="Hyperlink"/>
                <w:noProof/>
              </w:rPr>
            </w:rPrChange>
          </w:rPr>
          <w:delText>Install AIDE</w:delText>
        </w:r>
        <w:r w:rsidDel="00090AF7">
          <w:rPr>
            <w:noProof/>
            <w:webHidden/>
          </w:rPr>
          <w:tab/>
          <w:delText>35</w:delText>
        </w:r>
      </w:del>
    </w:p>
    <w:p w:rsidR="003D691D" w:rsidDel="00090AF7" w:rsidRDefault="003D691D">
      <w:pPr>
        <w:pStyle w:val="TOC3"/>
        <w:tabs>
          <w:tab w:val="left" w:pos="1320"/>
          <w:tab w:val="right" w:leader="dot" w:pos="9350"/>
        </w:tabs>
        <w:rPr>
          <w:del w:id="1365" w:author="blake" w:date="2012-07-01T23:18:00Z"/>
          <w:rFonts w:asciiTheme="minorHAnsi" w:eastAsiaTheme="minorEastAsia" w:hAnsiTheme="minorHAnsi" w:cstheme="minorBidi"/>
          <w:noProof/>
          <w:sz w:val="22"/>
          <w:szCs w:val="22"/>
        </w:rPr>
      </w:pPr>
      <w:del w:id="1366" w:author="blake" w:date="2012-07-01T23:18:00Z">
        <w:r w:rsidRPr="00090AF7" w:rsidDel="00090AF7">
          <w:rPr>
            <w:noProof/>
            <w:rPrChange w:id="1367" w:author="blake" w:date="2012-07-01T23:18:00Z">
              <w:rPr>
                <w:rStyle w:val="Hyperlink"/>
                <w:noProof/>
              </w:rPr>
            </w:rPrChange>
          </w:rPr>
          <w:delText>1.4.2</w:delText>
        </w:r>
        <w:r w:rsidDel="00090AF7">
          <w:rPr>
            <w:rFonts w:asciiTheme="minorHAnsi" w:eastAsiaTheme="minorEastAsia" w:hAnsiTheme="minorHAnsi" w:cstheme="minorBidi"/>
            <w:noProof/>
            <w:sz w:val="22"/>
            <w:szCs w:val="22"/>
          </w:rPr>
          <w:tab/>
        </w:r>
        <w:r w:rsidRPr="00090AF7" w:rsidDel="00090AF7">
          <w:rPr>
            <w:noProof/>
            <w:rPrChange w:id="1368" w:author="blake" w:date="2012-07-01T23:18:00Z">
              <w:rPr>
                <w:rStyle w:val="Hyperlink"/>
                <w:noProof/>
              </w:rPr>
            </w:rPrChange>
          </w:rPr>
          <w:delText>Implement Periodic Execution of File Integrity</w:delText>
        </w:r>
        <w:r w:rsidDel="00090AF7">
          <w:rPr>
            <w:noProof/>
            <w:webHidden/>
          </w:rPr>
          <w:tab/>
          <w:delText>35</w:delText>
        </w:r>
      </w:del>
    </w:p>
    <w:p w:rsidR="003D691D" w:rsidDel="00090AF7" w:rsidRDefault="003D691D">
      <w:pPr>
        <w:pStyle w:val="TOC2"/>
        <w:tabs>
          <w:tab w:val="left" w:pos="880"/>
          <w:tab w:val="right" w:leader="dot" w:pos="9350"/>
        </w:tabs>
        <w:rPr>
          <w:del w:id="1369" w:author="blake" w:date="2012-07-01T23:18:00Z"/>
          <w:rFonts w:asciiTheme="minorHAnsi" w:eastAsiaTheme="minorEastAsia" w:hAnsiTheme="minorHAnsi" w:cstheme="minorBidi"/>
          <w:noProof/>
          <w:sz w:val="22"/>
          <w:szCs w:val="22"/>
        </w:rPr>
      </w:pPr>
      <w:del w:id="1370" w:author="blake" w:date="2012-07-01T23:18:00Z">
        <w:r w:rsidRPr="00090AF7" w:rsidDel="00090AF7">
          <w:rPr>
            <w:noProof/>
            <w:rPrChange w:id="1371" w:author="blake" w:date="2012-07-01T23:18:00Z">
              <w:rPr>
                <w:rStyle w:val="Hyperlink"/>
                <w:noProof/>
              </w:rPr>
            </w:rPrChange>
          </w:rPr>
          <w:delText>1.5</w:delText>
        </w:r>
        <w:r w:rsidDel="00090AF7">
          <w:rPr>
            <w:rFonts w:asciiTheme="minorHAnsi" w:eastAsiaTheme="minorEastAsia" w:hAnsiTheme="minorHAnsi" w:cstheme="minorBidi"/>
            <w:noProof/>
            <w:sz w:val="22"/>
            <w:szCs w:val="22"/>
          </w:rPr>
          <w:tab/>
        </w:r>
        <w:r w:rsidRPr="00090AF7" w:rsidDel="00090AF7">
          <w:rPr>
            <w:noProof/>
            <w:rPrChange w:id="1372" w:author="blake" w:date="2012-07-01T23:18:00Z">
              <w:rPr>
                <w:rStyle w:val="Hyperlink"/>
                <w:noProof/>
              </w:rPr>
            </w:rPrChange>
          </w:rPr>
          <w:delText>Configure SELinux</w:delText>
        </w:r>
        <w:r w:rsidDel="00090AF7">
          <w:rPr>
            <w:noProof/>
            <w:webHidden/>
          </w:rPr>
          <w:tab/>
          <w:delText>36</w:delText>
        </w:r>
      </w:del>
    </w:p>
    <w:p w:rsidR="003D691D" w:rsidDel="00090AF7" w:rsidRDefault="003D691D">
      <w:pPr>
        <w:pStyle w:val="TOC3"/>
        <w:tabs>
          <w:tab w:val="left" w:pos="1320"/>
          <w:tab w:val="right" w:leader="dot" w:pos="9350"/>
        </w:tabs>
        <w:rPr>
          <w:del w:id="1373" w:author="blake" w:date="2012-07-01T23:18:00Z"/>
          <w:rFonts w:asciiTheme="minorHAnsi" w:eastAsiaTheme="minorEastAsia" w:hAnsiTheme="minorHAnsi" w:cstheme="minorBidi"/>
          <w:noProof/>
          <w:sz w:val="22"/>
          <w:szCs w:val="22"/>
        </w:rPr>
      </w:pPr>
      <w:del w:id="1374" w:author="blake" w:date="2012-07-01T23:18:00Z">
        <w:r w:rsidRPr="00090AF7" w:rsidDel="00090AF7">
          <w:rPr>
            <w:noProof/>
            <w:rPrChange w:id="1375" w:author="blake" w:date="2012-07-01T23:18:00Z">
              <w:rPr>
                <w:rStyle w:val="Hyperlink"/>
                <w:noProof/>
              </w:rPr>
            </w:rPrChange>
          </w:rPr>
          <w:delText>1.5.1</w:delText>
        </w:r>
        <w:r w:rsidDel="00090AF7">
          <w:rPr>
            <w:rFonts w:asciiTheme="minorHAnsi" w:eastAsiaTheme="minorEastAsia" w:hAnsiTheme="minorHAnsi" w:cstheme="minorBidi"/>
            <w:noProof/>
            <w:sz w:val="22"/>
            <w:szCs w:val="22"/>
          </w:rPr>
          <w:tab/>
        </w:r>
        <w:r w:rsidRPr="00090AF7" w:rsidDel="00090AF7">
          <w:rPr>
            <w:noProof/>
            <w:rPrChange w:id="1376" w:author="blake" w:date="2012-07-01T23:18:00Z">
              <w:rPr>
                <w:rStyle w:val="Hyperlink"/>
                <w:noProof/>
              </w:rPr>
            </w:rPrChange>
          </w:rPr>
          <w:delText xml:space="preserve">Enable SELinux in </w:delText>
        </w:r>
        <w:r w:rsidRPr="00090AF7" w:rsidDel="00090AF7">
          <w:rPr>
            <w:rFonts w:ascii="Courier New" w:eastAsia="Calibri" w:hAnsi="Courier New"/>
            <w:noProof/>
            <w:rPrChange w:id="1377" w:author="blake" w:date="2012-07-01T23:18:00Z">
              <w:rPr>
                <w:rStyle w:val="Hyperlink"/>
                <w:rFonts w:ascii="Courier New" w:eastAsia="Calibri" w:hAnsi="Courier New"/>
                <w:noProof/>
              </w:rPr>
            </w:rPrChange>
          </w:rPr>
          <w:delText>/etc/grub.conf</w:delText>
        </w:r>
        <w:r w:rsidDel="00090AF7">
          <w:rPr>
            <w:noProof/>
            <w:webHidden/>
          </w:rPr>
          <w:tab/>
          <w:delText>37</w:delText>
        </w:r>
      </w:del>
    </w:p>
    <w:p w:rsidR="003D691D" w:rsidDel="00090AF7" w:rsidRDefault="003D691D">
      <w:pPr>
        <w:pStyle w:val="TOC3"/>
        <w:tabs>
          <w:tab w:val="left" w:pos="1320"/>
          <w:tab w:val="right" w:leader="dot" w:pos="9350"/>
        </w:tabs>
        <w:rPr>
          <w:del w:id="1378" w:author="blake" w:date="2012-07-01T23:18:00Z"/>
          <w:rFonts w:asciiTheme="minorHAnsi" w:eastAsiaTheme="minorEastAsia" w:hAnsiTheme="minorHAnsi" w:cstheme="minorBidi"/>
          <w:noProof/>
          <w:sz w:val="22"/>
          <w:szCs w:val="22"/>
        </w:rPr>
      </w:pPr>
      <w:del w:id="1379" w:author="blake" w:date="2012-07-01T23:18:00Z">
        <w:r w:rsidRPr="00090AF7" w:rsidDel="00090AF7">
          <w:rPr>
            <w:noProof/>
            <w:rPrChange w:id="1380" w:author="blake" w:date="2012-07-01T23:18:00Z">
              <w:rPr>
                <w:rStyle w:val="Hyperlink"/>
                <w:noProof/>
              </w:rPr>
            </w:rPrChange>
          </w:rPr>
          <w:delText>1.5.2</w:delText>
        </w:r>
        <w:r w:rsidDel="00090AF7">
          <w:rPr>
            <w:rFonts w:asciiTheme="minorHAnsi" w:eastAsiaTheme="minorEastAsia" w:hAnsiTheme="minorHAnsi" w:cstheme="minorBidi"/>
            <w:noProof/>
            <w:sz w:val="22"/>
            <w:szCs w:val="22"/>
          </w:rPr>
          <w:tab/>
        </w:r>
        <w:r w:rsidRPr="00090AF7" w:rsidDel="00090AF7">
          <w:rPr>
            <w:noProof/>
            <w:rPrChange w:id="1381" w:author="blake" w:date="2012-07-01T23:18:00Z">
              <w:rPr>
                <w:rStyle w:val="Hyperlink"/>
                <w:noProof/>
              </w:rPr>
            </w:rPrChange>
          </w:rPr>
          <w:delText>Set the SELinux State</w:delText>
        </w:r>
        <w:r w:rsidDel="00090AF7">
          <w:rPr>
            <w:noProof/>
            <w:webHidden/>
          </w:rPr>
          <w:tab/>
          <w:delText>37</w:delText>
        </w:r>
      </w:del>
    </w:p>
    <w:p w:rsidR="003D691D" w:rsidDel="00090AF7" w:rsidRDefault="003D691D">
      <w:pPr>
        <w:pStyle w:val="TOC3"/>
        <w:tabs>
          <w:tab w:val="left" w:pos="1320"/>
          <w:tab w:val="right" w:leader="dot" w:pos="9350"/>
        </w:tabs>
        <w:rPr>
          <w:del w:id="1382" w:author="blake" w:date="2012-07-01T23:18:00Z"/>
          <w:rFonts w:asciiTheme="minorHAnsi" w:eastAsiaTheme="minorEastAsia" w:hAnsiTheme="minorHAnsi" w:cstheme="minorBidi"/>
          <w:noProof/>
          <w:sz w:val="22"/>
          <w:szCs w:val="22"/>
        </w:rPr>
      </w:pPr>
      <w:del w:id="1383" w:author="blake" w:date="2012-07-01T23:18:00Z">
        <w:r w:rsidRPr="00090AF7" w:rsidDel="00090AF7">
          <w:rPr>
            <w:noProof/>
            <w:rPrChange w:id="1384" w:author="blake" w:date="2012-07-01T23:18:00Z">
              <w:rPr>
                <w:rStyle w:val="Hyperlink"/>
                <w:noProof/>
              </w:rPr>
            </w:rPrChange>
          </w:rPr>
          <w:delText>1.5.3</w:delText>
        </w:r>
        <w:r w:rsidDel="00090AF7">
          <w:rPr>
            <w:rFonts w:asciiTheme="minorHAnsi" w:eastAsiaTheme="minorEastAsia" w:hAnsiTheme="minorHAnsi" w:cstheme="minorBidi"/>
            <w:noProof/>
            <w:sz w:val="22"/>
            <w:szCs w:val="22"/>
          </w:rPr>
          <w:tab/>
        </w:r>
        <w:r w:rsidRPr="00090AF7" w:rsidDel="00090AF7">
          <w:rPr>
            <w:noProof/>
            <w:rPrChange w:id="1385" w:author="blake" w:date="2012-07-01T23:18:00Z">
              <w:rPr>
                <w:rStyle w:val="Hyperlink"/>
                <w:noProof/>
              </w:rPr>
            </w:rPrChange>
          </w:rPr>
          <w:delText>Set the SELinux Policy</w:delText>
        </w:r>
        <w:r w:rsidDel="00090AF7">
          <w:rPr>
            <w:noProof/>
            <w:webHidden/>
          </w:rPr>
          <w:tab/>
          <w:delText>38</w:delText>
        </w:r>
      </w:del>
    </w:p>
    <w:p w:rsidR="003D691D" w:rsidDel="00090AF7" w:rsidRDefault="003D691D">
      <w:pPr>
        <w:pStyle w:val="TOC3"/>
        <w:tabs>
          <w:tab w:val="left" w:pos="1320"/>
          <w:tab w:val="right" w:leader="dot" w:pos="9350"/>
        </w:tabs>
        <w:rPr>
          <w:del w:id="1386" w:author="blake" w:date="2012-07-01T23:18:00Z"/>
          <w:rFonts w:asciiTheme="minorHAnsi" w:eastAsiaTheme="minorEastAsia" w:hAnsiTheme="minorHAnsi" w:cstheme="minorBidi"/>
          <w:noProof/>
          <w:sz w:val="22"/>
          <w:szCs w:val="22"/>
        </w:rPr>
      </w:pPr>
      <w:del w:id="1387" w:author="blake" w:date="2012-07-01T23:18:00Z">
        <w:r w:rsidRPr="00090AF7" w:rsidDel="00090AF7">
          <w:rPr>
            <w:noProof/>
            <w:rPrChange w:id="1388" w:author="blake" w:date="2012-07-01T23:18:00Z">
              <w:rPr>
                <w:rStyle w:val="Hyperlink"/>
                <w:noProof/>
              </w:rPr>
            </w:rPrChange>
          </w:rPr>
          <w:delText>1.5.4</w:delText>
        </w:r>
        <w:r w:rsidDel="00090AF7">
          <w:rPr>
            <w:rFonts w:asciiTheme="minorHAnsi" w:eastAsiaTheme="minorEastAsia" w:hAnsiTheme="minorHAnsi" w:cstheme="minorBidi"/>
            <w:noProof/>
            <w:sz w:val="22"/>
            <w:szCs w:val="22"/>
          </w:rPr>
          <w:tab/>
        </w:r>
        <w:r w:rsidRPr="00090AF7" w:rsidDel="00090AF7">
          <w:rPr>
            <w:noProof/>
            <w:rPrChange w:id="1389" w:author="blake" w:date="2012-07-01T23:18:00Z">
              <w:rPr>
                <w:rStyle w:val="Hyperlink"/>
                <w:noProof/>
              </w:rPr>
            </w:rPrChange>
          </w:rPr>
          <w:delText>Remove SETroubleshoot</w:delText>
        </w:r>
        <w:r w:rsidDel="00090AF7">
          <w:rPr>
            <w:noProof/>
            <w:webHidden/>
          </w:rPr>
          <w:tab/>
          <w:delText>39</w:delText>
        </w:r>
      </w:del>
    </w:p>
    <w:p w:rsidR="003D691D" w:rsidDel="00090AF7" w:rsidRDefault="003D691D">
      <w:pPr>
        <w:pStyle w:val="TOC3"/>
        <w:tabs>
          <w:tab w:val="left" w:pos="1320"/>
          <w:tab w:val="right" w:leader="dot" w:pos="9350"/>
        </w:tabs>
        <w:rPr>
          <w:del w:id="1390" w:author="blake" w:date="2012-07-01T23:18:00Z"/>
          <w:rFonts w:asciiTheme="minorHAnsi" w:eastAsiaTheme="minorEastAsia" w:hAnsiTheme="minorHAnsi" w:cstheme="minorBidi"/>
          <w:noProof/>
          <w:sz w:val="22"/>
          <w:szCs w:val="22"/>
        </w:rPr>
      </w:pPr>
      <w:del w:id="1391" w:author="blake" w:date="2012-07-01T23:18:00Z">
        <w:r w:rsidRPr="00090AF7" w:rsidDel="00090AF7">
          <w:rPr>
            <w:noProof/>
            <w:rPrChange w:id="1392" w:author="blake" w:date="2012-07-01T23:18:00Z">
              <w:rPr>
                <w:rStyle w:val="Hyperlink"/>
                <w:noProof/>
              </w:rPr>
            </w:rPrChange>
          </w:rPr>
          <w:delText>1.5.5</w:delText>
        </w:r>
        <w:r w:rsidDel="00090AF7">
          <w:rPr>
            <w:rFonts w:asciiTheme="minorHAnsi" w:eastAsiaTheme="minorEastAsia" w:hAnsiTheme="minorHAnsi" w:cstheme="minorBidi"/>
            <w:noProof/>
            <w:sz w:val="22"/>
            <w:szCs w:val="22"/>
          </w:rPr>
          <w:tab/>
        </w:r>
        <w:r w:rsidRPr="00090AF7" w:rsidDel="00090AF7">
          <w:rPr>
            <w:noProof/>
            <w:rPrChange w:id="1393" w:author="blake" w:date="2012-07-01T23:18:00Z">
              <w:rPr>
                <w:rStyle w:val="Hyperlink"/>
                <w:noProof/>
              </w:rPr>
            </w:rPrChange>
          </w:rPr>
          <w:delText>Remove MCS Translation Service (</w:delText>
        </w:r>
        <w:r w:rsidRPr="00090AF7" w:rsidDel="00090AF7">
          <w:rPr>
            <w:rFonts w:ascii="Courier New" w:eastAsia="Calibri" w:hAnsi="Courier New"/>
            <w:noProof/>
            <w:rPrChange w:id="1394" w:author="blake" w:date="2012-07-01T23:18:00Z">
              <w:rPr>
                <w:rStyle w:val="Hyperlink"/>
                <w:rFonts w:ascii="Courier New" w:eastAsia="Calibri" w:hAnsi="Courier New"/>
                <w:noProof/>
              </w:rPr>
            </w:rPrChange>
          </w:rPr>
          <w:delText>mcstrans</w:delText>
        </w:r>
        <w:r w:rsidRPr="00090AF7" w:rsidDel="00090AF7">
          <w:rPr>
            <w:noProof/>
            <w:rPrChange w:id="1395" w:author="blake" w:date="2012-07-01T23:18:00Z">
              <w:rPr>
                <w:rStyle w:val="Hyperlink"/>
                <w:noProof/>
              </w:rPr>
            </w:rPrChange>
          </w:rPr>
          <w:delText>)</w:delText>
        </w:r>
        <w:r w:rsidDel="00090AF7">
          <w:rPr>
            <w:noProof/>
            <w:webHidden/>
          </w:rPr>
          <w:tab/>
          <w:delText>40</w:delText>
        </w:r>
      </w:del>
    </w:p>
    <w:p w:rsidR="003D691D" w:rsidDel="00090AF7" w:rsidRDefault="003D691D">
      <w:pPr>
        <w:pStyle w:val="TOC3"/>
        <w:tabs>
          <w:tab w:val="left" w:pos="1320"/>
          <w:tab w:val="right" w:leader="dot" w:pos="9350"/>
        </w:tabs>
        <w:rPr>
          <w:del w:id="1396" w:author="blake" w:date="2012-07-01T23:18:00Z"/>
          <w:rFonts w:asciiTheme="minorHAnsi" w:eastAsiaTheme="minorEastAsia" w:hAnsiTheme="minorHAnsi" w:cstheme="minorBidi"/>
          <w:noProof/>
          <w:sz w:val="22"/>
          <w:szCs w:val="22"/>
        </w:rPr>
      </w:pPr>
      <w:del w:id="1397" w:author="blake" w:date="2012-07-01T23:18:00Z">
        <w:r w:rsidRPr="00090AF7" w:rsidDel="00090AF7">
          <w:rPr>
            <w:noProof/>
            <w:rPrChange w:id="1398" w:author="blake" w:date="2012-07-01T23:18:00Z">
              <w:rPr>
                <w:rStyle w:val="Hyperlink"/>
                <w:noProof/>
              </w:rPr>
            </w:rPrChange>
          </w:rPr>
          <w:delText>1.5.6</w:delText>
        </w:r>
        <w:r w:rsidDel="00090AF7">
          <w:rPr>
            <w:rFonts w:asciiTheme="minorHAnsi" w:eastAsiaTheme="minorEastAsia" w:hAnsiTheme="minorHAnsi" w:cstheme="minorBidi"/>
            <w:noProof/>
            <w:sz w:val="22"/>
            <w:szCs w:val="22"/>
          </w:rPr>
          <w:tab/>
        </w:r>
        <w:r w:rsidRPr="00090AF7" w:rsidDel="00090AF7">
          <w:rPr>
            <w:noProof/>
            <w:rPrChange w:id="1399" w:author="blake" w:date="2012-07-01T23:18:00Z">
              <w:rPr>
                <w:rStyle w:val="Hyperlink"/>
                <w:noProof/>
              </w:rPr>
            </w:rPrChange>
          </w:rPr>
          <w:delText>Check for Unconfined Daemons</w:delText>
        </w:r>
        <w:r w:rsidDel="00090AF7">
          <w:rPr>
            <w:noProof/>
            <w:webHidden/>
          </w:rPr>
          <w:tab/>
          <w:delText>40</w:delText>
        </w:r>
      </w:del>
    </w:p>
    <w:p w:rsidR="003D691D" w:rsidDel="00090AF7" w:rsidRDefault="003D691D">
      <w:pPr>
        <w:pStyle w:val="TOC2"/>
        <w:tabs>
          <w:tab w:val="left" w:pos="880"/>
          <w:tab w:val="right" w:leader="dot" w:pos="9350"/>
        </w:tabs>
        <w:rPr>
          <w:del w:id="1400" w:author="blake" w:date="2012-07-01T23:18:00Z"/>
          <w:rFonts w:asciiTheme="minorHAnsi" w:eastAsiaTheme="minorEastAsia" w:hAnsiTheme="minorHAnsi" w:cstheme="minorBidi"/>
          <w:noProof/>
          <w:sz w:val="22"/>
          <w:szCs w:val="22"/>
        </w:rPr>
      </w:pPr>
      <w:del w:id="1401" w:author="blake" w:date="2012-07-01T23:18:00Z">
        <w:r w:rsidRPr="00090AF7" w:rsidDel="00090AF7">
          <w:rPr>
            <w:noProof/>
            <w:rPrChange w:id="1402" w:author="blake" w:date="2012-07-01T23:18:00Z">
              <w:rPr>
                <w:rStyle w:val="Hyperlink"/>
                <w:noProof/>
              </w:rPr>
            </w:rPrChange>
          </w:rPr>
          <w:delText>1.6</w:delText>
        </w:r>
        <w:r w:rsidDel="00090AF7">
          <w:rPr>
            <w:rFonts w:asciiTheme="minorHAnsi" w:eastAsiaTheme="minorEastAsia" w:hAnsiTheme="minorHAnsi" w:cstheme="minorBidi"/>
            <w:noProof/>
            <w:sz w:val="22"/>
            <w:szCs w:val="22"/>
          </w:rPr>
          <w:tab/>
        </w:r>
        <w:r w:rsidRPr="00090AF7" w:rsidDel="00090AF7">
          <w:rPr>
            <w:noProof/>
            <w:rPrChange w:id="1403" w:author="blake" w:date="2012-07-01T23:18:00Z">
              <w:rPr>
                <w:rStyle w:val="Hyperlink"/>
                <w:noProof/>
              </w:rPr>
            </w:rPrChange>
          </w:rPr>
          <w:delText>Secure Boot Settings</w:delText>
        </w:r>
        <w:r w:rsidDel="00090AF7">
          <w:rPr>
            <w:noProof/>
            <w:webHidden/>
          </w:rPr>
          <w:tab/>
          <w:delText>41</w:delText>
        </w:r>
      </w:del>
    </w:p>
    <w:p w:rsidR="003D691D" w:rsidDel="00090AF7" w:rsidRDefault="003D691D">
      <w:pPr>
        <w:pStyle w:val="TOC3"/>
        <w:tabs>
          <w:tab w:val="left" w:pos="1320"/>
          <w:tab w:val="right" w:leader="dot" w:pos="9350"/>
        </w:tabs>
        <w:rPr>
          <w:del w:id="1404" w:author="blake" w:date="2012-07-01T23:18:00Z"/>
          <w:rFonts w:asciiTheme="minorHAnsi" w:eastAsiaTheme="minorEastAsia" w:hAnsiTheme="minorHAnsi" w:cstheme="minorBidi"/>
          <w:noProof/>
          <w:sz w:val="22"/>
          <w:szCs w:val="22"/>
        </w:rPr>
      </w:pPr>
      <w:del w:id="1405" w:author="blake" w:date="2012-07-01T23:18:00Z">
        <w:r w:rsidRPr="00090AF7" w:rsidDel="00090AF7">
          <w:rPr>
            <w:noProof/>
            <w:rPrChange w:id="1406" w:author="blake" w:date="2012-07-01T23:18:00Z">
              <w:rPr>
                <w:rStyle w:val="Hyperlink"/>
                <w:noProof/>
              </w:rPr>
            </w:rPrChange>
          </w:rPr>
          <w:delText>1.6.1</w:delText>
        </w:r>
        <w:r w:rsidDel="00090AF7">
          <w:rPr>
            <w:rFonts w:asciiTheme="minorHAnsi" w:eastAsiaTheme="minorEastAsia" w:hAnsiTheme="minorHAnsi" w:cstheme="minorBidi"/>
            <w:noProof/>
            <w:sz w:val="22"/>
            <w:szCs w:val="22"/>
          </w:rPr>
          <w:tab/>
        </w:r>
        <w:r w:rsidRPr="00090AF7" w:rsidDel="00090AF7">
          <w:rPr>
            <w:noProof/>
            <w:rPrChange w:id="1407" w:author="blake" w:date="2012-07-01T23:18:00Z">
              <w:rPr>
                <w:rStyle w:val="Hyperlink"/>
                <w:noProof/>
              </w:rPr>
            </w:rPrChange>
          </w:rPr>
          <w:delText xml:space="preserve">Set User/Group Owner on </w:delText>
        </w:r>
        <w:r w:rsidRPr="00090AF7" w:rsidDel="00090AF7">
          <w:rPr>
            <w:rFonts w:ascii="Courier New" w:eastAsia="Calibri" w:hAnsi="Courier New"/>
            <w:noProof/>
            <w:rPrChange w:id="1408" w:author="blake" w:date="2012-07-01T23:18:00Z">
              <w:rPr>
                <w:rStyle w:val="Hyperlink"/>
                <w:rFonts w:ascii="Courier New" w:eastAsia="Calibri" w:hAnsi="Courier New"/>
                <w:noProof/>
              </w:rPr>
            </w:rPrChange>
          </w:rPr>
          <w:delText>/etc/grub.conf</w:delText>
        </w:r>
        <w:r w:rsidDel="00090AF7">
          <w:rPr>
            <w:noProof/>
            <w:webHidden/>
          </w:rPr>
          <w:tab/>
          <w:delText>41</w:delText>
        </w:r>
      </w:del>
    </w:p>
    <w:p w:rsidR="003D691D" w:rsidDel="00090AF7" w:rsidRDefault="003D691D">
      <w:pPr>
        <w:pStyle w:val="TOC3"/>
        <w:tabs>
          <w:tab w:val="left" w:pos="1320"/>
          <w:tab w:val="right" w:leader="dot" w:pos="9350"/>
        </w:tabs>
        <w:rPr>
          <w:del w:id="1409" w:author="blake" w:date="2012-07-01T23:18:00Z"/>
          <w:rFonts w:asciiTheme="minorHAnsi" w:eastAsiaTheme="minorEastAsia" w:hAnsiTheme="minorHAnsi" w:cstheme="minorBidi"/>
          <w:noProof/>
          <w:sz w:val="22"/>
          <w:szCs w:val="22"/>
        </w:rPr>
      </w:pPr>
      <w:del w:id="1410" w:author="blake" w:date="2012-07-01T23:18:00Z">
        <w:r w:rsidRPr="00090AF7" w:rsidDel="00090AF7">
          <w:rPr>
            <w:noProof/>
            <w:rPrChange w:id="1411" w:author="blake" w:date="2012-07-01T23:18:00Z">
              <w:rPr>
                <w:rStyle w:val="Hyperlink"/>
                <w:noProof/>
              </w:rPr>
            </w:rPrChange>
          </w:rPr>
          <w:delText>1.6.2</w:delText>
        </w:r>
        <w:r w:rsidDel="00090AF7">
          <w:rPr>
            <w:rFonts w:asciiTheme="minorHAnsi" w:eastAsiaTheme="minorEastAsia" w:hAnsiTheme="minorHAnsi" w:cstheme="minorBidi"/>
            <w:noProof/>
            <w:sz w:val="22"/>
            <w:szCs w:val="22"/>
          </w:rPr>
          <w:tab/>
        </w:r>
        <w:r w:rsidRPr="00090AF7" w:rsidDel="00090AF7">
          <w:rPr>
            <w:noProof/>
            <w:rPrChange w:id="1412" w:author="blake" w:date="2012-07-01T23:18:00Z">
              <w:rPr>
                <w:rStyle w:val="Hyperlink"/>
                <w:noProof/>
              </w:rPr>
            </w:rPrChange>
          </w:rPr>
          <w:delText xml:space="preserve">Set Permissions on </w:delText>
        </w:r>
        <w:r w:rsidRPr="00090AF7" w:rsidDel="00090AF7">
          <w:rPr>
            <w:rFonts w:ascii="Courier New" w:eastAsia="Calibri" w:hAnsi="Courier New"/>
            <w:noProof/>
            <w:rPrChange w:id="1413" w:author="blake" w:date="2012-07-01T23:18:00Z">
              <w:rPr>
                <w:rStyle w:val="Hyperlink"/>
                <w:rFonts w:ascii="Courier New" w:eastAsia="Calibri" w:hAnsi="Courier New"/>
                <w:noProof/>
              </w:rPr>
            </w:rPrChange>
          </w:rPr>
          <w:delText>/etc/grub.conf</w:delText>
        </w:r>
        <w:r w:rsidDel="00090AF7">
          <w:rPr>
            <w:noProof/>
            <w:webHidden/>
          </w:rPr>
          <w:tab/>
          <w:delText>41</w:delText>
        </w:r>
      </w:del>
    </w:p>
    <w:p w:rsidR="003D691D" w:rsidDel="00090AF7" w:rsidRDefault="003D691D">
      <w:pPr>
        <w:pStyle w:val="TOC3"/>
        <w:tabs>
          <w:tab w:val="left" w:pos="1320"/>
          <w:tab w:val="right" w:leader="dot" w:pos="9350"/>
        </w:tabs>
        <w:rPr>
          <w:del w:id="1414" w:author="blake" w:date="2012-07-01T23:18:00Z"/>
          <w:rFonts w:asciiTheme="minorHAnsi" w:eastAsiaTheme="minorEastAsia" w:hAnsiTheme="minorHAnsi" w:cstheme="minorBidi"/>
          <w:noProof/>
          <w:sz w:val="22"/>
          <w:szCs w:val="22"/>
        </w:rPr>
      </w:pPr>
      <w:del w:id="1415" w:author="blake" w:date="2012-07-01T23:18:00Z">
        <w:r w:rsidRPr="00090AF7" w:rsidDel="00090AF7">
          <w:rPr>
            <w:noProof/>
            <w:rPrChange w:id="1416" w:author="blake" w:date="2012-07-01T23:18:00Z">
              <w:rPr>
                <w:rStyle w:val="Hyperlink"/>
                <w:noProof/>
              </w:rPr>
            </w:rPrChange>
          </w:rPr>
          <w:delText>1.6.3</w:delText>
        </w:r>
        <w:r w:rsidDel="00090AF7">
          <w:rPr>
            <w:rFonts w:asciiTheme="minorHAnsi" w:eastAsiaTheme="minorEastAsia" w:hAnsiTheme="minorHAnsi" w:cstheme="minorBidi"/>
            <w:noProof/>
            <w:sz w:val="22"/>
            <w:szCs w:val="22"/>
          </w:rPr>
          <w:tab/>
        </w:r>
        <w:r w:rsidRPr="00090AF7" w:rsidDel="00090AF7">
          <w:rPr>
            <w:noProof/>
            <w:rPrChange w:id="1417" w:author="blake" w:date="2012-07-01T23:18:00Z">
              <w:rPr>
                <w:rStyle w:val="Hyperlink"/>
                <w:noProof/>
              </w:rPr>
            </w:rPrChange>
          </w:rPr>
          <w:delText>Set Boot Loader Password</w:delText>
        </w:r>
        <w:r w:rsidDel="00090AF7">
          <w:rPr>
            <w:noProof/>
            <w:webHidden/>
          </w:rPr>
          <w:tab/>
          <w:delText>42</w:delText>
        </w:r>
      </w:del>
    </w:p>
    <w:p w:rsidR="003D691D" w:rsidDel="00090AF7" w:rsidRDefault="003D691D">
      <w:pPr>
        <w:pStyle w:val="TOC3"/>
        <w:tabs>
          <w:tab w:val="left" w:pos="1320"/>
          <w:tab w:val="right" w:leader="dot" w:pos="9350"/>
        </w:tabs>
        <w:rPr>
          <w:del w:id="1418" w:author="blake" w:date="2012-07-01T23:18:00Z"/>
          <w:rFonts w:asciiTheme="minorHAnsi" w:eastAsiaTheme="minorEastAsia" w:hAnsiTheme="minorHAnsi" w:cstheme="minorBidi"/>
          <w:noProof/>
          <w:sz w:val="22"/>
          <w:szCs w:val="22"/>
        </w:rPr>
      </w:pPr>
      <w:del w:id="1419" w:author="blake" w:date="2012-07-01T23:18:00Z">
        <w:r w:rsidRPr="00090AF7" w:rsidDel="00090AF7">
          <w:rPr>
            <w:noProof/>
            <w:rPrChange w:id="1420" w:author="blake" w:date="2012-07-01T23:18:00Z">
              <w:rPr>
                <w:rStyle w:val="Hyperlink"/>
                <w:noProof/>
              </w:rPr>
            </w:rPrChange>
          </w:rPr>
          <w:delText>1.6.4</w:delText>
        </w:r>
        <w:r w:rsidDel="00090AF7">
          <w:rPr>
            <w:rFonts w:asciiTheme="minorHAnsi" w:eastAsiaTheme="minorEastAsia" w:hAnsiTheme="minorHAnsi" w:cstheme="minorBidi"/>
            <w:noProof/>
            <w:sz w:val="22"/>
            <w:szCs w:val="22"/>
          </w:rPr>
          <w:tab/>
        </w:r>
        <w:r w:rsidRPr="00090AF7" w:rsidDel="00090AF7">
          <w:rPr>
            <w:noProof/>
            <w:rPrChange w:id="1421" w:author="blake" w:date="2012-07-01T23:18:00Z">
              <w:rPr>
                <w:rStyle w:val="Hyperlink"/>
                <w:noProof/>
              </w:rPr>
            </w:rPrChange>
          </w:rPr>
          <w:delText>Require Au</w:delText>
        </w:r>
        <w:r w:rsidRPr="00090AF7" w:rsidDel="00090AF7">
          <w:rPr>
            <w:noProof/>
            <w:rPrChange w:id="1422" w:author="blake" w:date="2012-07-01T23:18:00Z">
              <w:rPr>
                <w:rStyle w:val="Hyperlink"/>
                <w:noProof/>
              </w:rPr>
            </w:rPrChange>
          </w:rPr>
          <w:delText>t</w:delText>
        </w:r>
        <w:r w:rsidRPr="00090AF7" w:rsidDel="00090AF7">
          <w:rPr>
            <w:noProof/>
            <w:rPrChange w:id="1423" w:author="blake" w:date="2012-07-01T23:18:00Z">
              <w:rPr>
                <w:rStyle w:val="Hyperlink"/>
                <w:noProof/>
              </w:rPr>
            </w:rPrChange>
          </w:rPr>
          <w:delText>hentication for Single-User Mode</w:delText>
        </w:r>
        <w:r w:rsidDel="00090AF7">
          <w:rPr>
            <w:noProof/>
            <w:webHidden/>
          </w:rPr>
          <w:tab/>
          <w:delText>43</w:delText>
        </w:r>
      </w:del>
    </w:p>
    <w:p w:rsidR="003D691D" w:rsidDel="00090AF7" w:rsidRDefault="003D691D">
      <w:pPr>
        <w:pStyle w:val="TOC3"/>
        <w:tabs>
          <w:tab w:val="left" w:pos="1320"/>
          <w:tab w:val="right" w:leader="dot" w:pos="9350"/>
        </w:tabs>
        <w:rPr>
          <w:del w:id="1424" w:author="blake" w:date="2012-07-01T23:18:00Z"/>
          <w:rFonts w:asciiTheme="minorHAnsi" w:eastAsiaTheme="minorEastAsia" w:hAnsiTheme="minorHAnsi" w:cstheme="minorBidi"/>
          <w:noProof/>
          <w:sz w:val="22"/>
          <w:szCs w:val="22"/>
        </w:rPr>
      </w:pPr>
      <w:del w:id="1425" w:author="blake" w:date="2012-07-01T23:18:00Z">
        <w:r w:rsidRPr="00090AF7" w:rsidDel="00090AF7">
          <w:rPr>
            <w:noProof/>
            <w:rPrChange w:id="1426" w:author="blake" w:date="2012-07-01T23:18:00Z">
              <w:rPr>
                <w:rStyle w:val="Hyperlink"/>
                <w:noProof/>
              </w:rPr>
            </w:rPrChange>
          </w:rPr>
          <w:delText>1.6.5</w:delText>
        </w:r>
        <w:r w:rsidDel="00090AF7">
          <w:rPr>
            <w:rFonts w:asciiTheme="minorHAnsi" w:eastAsiaTheme="minorEastAsia" w:hAnsiTheme="minorHAnsi" w:cstheme="minorBidi"/>
            <w:noProof/>
            <w:sz w:val="22"/>
            <w:szCs w:val="22"/>
          </w:rPr>
          <w:tab/>
        </w:r>
        <w:r w:rsidRPr="00090AF7" w:rsidDel="00090AF7">
          <w:rPr>
            <w:noProof/>
            <w:rPrChange w:id="1427" w:author="blake" w:date="2012-07-01T23:18:00Z">
              <w:rPr>
                <w:rStyle w:val="Hyperlink"/>
                <w:noProof/>
              </w:rPr>
            </w:rPrChange>
          </w:rPr>
          <w:delText>Disable Interactive Boot</w:delText>
        </w:r>
        <w:r w:rsidDel="00090AF7">
          <w:rPr>
            <w:noProof/>
            <w:webHidden/>
          </w:rPr>
          <w:tab/>
          <w:delText>43</w:delText>
        </w:r>
      </w:del>
    </w:p>
    <w:p w:rsidR="003D691D" w:rsidDel="00090AF7" w:rsidRDefault="003D691D">
      <w:pPr>
        <w:pStyle w:val="TOC2"/>
        <w:tabs>
          <w:tab w:val="left" w:pos="880"/>
          <w:tab w:val="right" w:leader="dot" w:pos="9350"/>
        </w:tabs>
        <w:rPr>
          <w:del w:id="1428" w:author="blake" w:date="2012-07-01T23:18:00Z"/>
          <w:rFonts w:asciiTheme="minorHAnsi" w:eastAsiaTheme="minorEastAsia" w:hAnsiTheme="minorHAnsi" w:cstheme="minorBidi"/>
          <w:noProof/>
          <w:sz w:val="22"/>
          <w:szCs w:val="22"/>
        </w:rPr>
      </w:pPr>
      <w:del w:id="1429" w:author="blake" w:date="2012-07-01T23:18:00Z">
        <w:r w:rsidRPr="00090AF7" w:rsidDel="00090AF7">
          <w:rPr>
            <w:noProof/>
            <w:rPrChange w:id="1430" w:author="blake" w:date="2012-07-01T23:18:00Z">
              <w:rPr>
                <w:rStyle w:val="Hyperlink"/>
                <w:noProof/>
              </w:rPr>
            </w:rPrChange>
          </w:rPr>
          <w:delText>1.7</w:delText>
        </w:r>
        <w:r w:rsidDel="00090AF7">
          <w:rPr>
            <w:rFonts w:asciiTheme="minorHAnsi" w:eastAsiaTheme="minorEastAsia" w:hAnsiTheme="minorHAnsi" w:cstheme="minorBidi"/>
            <w:noProof/>
            <w:sz w:val="22"/>
            <w:szCs w:val="22"/>
          </w:rPr>
          <w:tab/>
        </w:r>
        <w:r w:rsidRPr="00090AF7" w:rsidDel="00090AF7">
          <w:rPr>
            <w:noProof/>
            <w:rPrChange w:id="1431" w:author="blake" w:date="2012-07-01T23:18:00Z">
              <w:rPr>
                <w:rStyle w:val="Hyperlink"/>
                <w:noProof/>
              </w:rPr>
            </w:rPrChange>
          </w:rPr>
          <w:delText>Additional Process Hardening</w:delText>
        </w:r>
        <w:r w:rsidDel="00090AF7">
          <w:rPr>
            <w:noProof/>
            <w:webHidden/>
          </w:rPr>
          <w:tab/>
          <w:delText>44</w:delText>
        </w:r>
      </w:del>
    </w:p>
    <w:p w:rsidR="003D691D" w:rsidDel="00090AF7" w:rsidRDefault="003D691D">
      <w:pPr>
        <w:pStyle w:val="TOC3"/>
        <w:tabs>
          <w:tab w:val="left" w:pos="1320"/>
          <w:tab w:val="right" w:leader="dot" w:pos="9350"/>
        </w:tabs>
        <w:rPr>
          <w:del w:id="1432" w:author="blake" w:date="2012-07-01T23:18:00Z"/>
          <w:rFonts w:asciiTheme="minorHAnsi" w:eastAsiaTheme="minorEastAsia" w:hAnsiTheme="minorHAnsi" w:cstheme="minorBidi"/>
          <w:noProof/>
          <w:sz w:val="22"/>
          <w:szCs w:val="22"/>
        </w:rPr>
      </w:pPr>
      <w:del w:id="1433" w:author="blake" w:date="2012-07-01T23:18:00Z">
        <w:r w:rsidRPr="00090AF7" w:rsidDel="00090AF7">
          <w:rPr>
            <w:noProof/>
            <w:rPrChange w:id="1434" w:author="blake" w:date="2012-07-01T23:18:00Z">
              <w:rPr>
                <w:rStyle w:val="Hyperlink"/>
                <w:noProof/>
              </w:rPr>
            </w:rPrChange>
          </w:rPr>
          <w:delText>1.7.1</w:delText>
        </w:r>
        <w:r w:rsidDel="00090AF7">
          <w:rPr>
            <w:rFonts w:asciiTheme="minorHAnsi" w:eastAsiaTheme="minorEastAsia" w:hAnsiTheme="minorHAnsi" w:cstheme="minorBidi"/>
            <w:noProof/>
            <w:sz w:val="22"/>
            <w:szCs w:val="22"/>
          </w:rPr>
          <w:tab/>
        </w:r>
        <w:r w:rsidRPr="00090AF7" w:rsidDel="00090AF7">
          <w:rPr>
            <w:noProof/>
            <w:rPrChange w:id="1435" w:author="blake" w:date="2012-07-01T23:18:00Z">
              <w:rPr>
                <w:rStyle w:val="Hyperlink"/>
                <w:noProof/>
              </w:rPr>
            </w:rPrChange>
          </w:rPr>
          <w:delText>Restrict Core Dumps</w:delText>
        </w:r>
        <w:r w:rsidDel="00090AF7">
          <w:rPr>
            <w:noProof/>
            <w:webHidden/>
          </w:rPr>
          <w:tab/>
          <w:delText>44</w:delText>
        </w:r>
      </w:del>
    </w:p>
    <w:p w:rsidR="003D691D" w:rsidDel="00090AF7" w:rsidRDefault="003D691D">
      <w:pPr>
        <w:pStyle w:val="TOC3"/>
        <w:tabs>
          <w:tab w:val="left" w:pos="1320"/>
          <w:tab w:val="right" w:leader="dot" w:pos="9350"/>
        </w:tabs>
        <w:rPr>
          <w:del w:id="1436" w:author="blake" w:date="2012-07-01T23:18:00Z"/>
          <w:rFonts w:asciiTheme="minorHAnsi" w:eastAsiaTheme="minorEastAsia" w:hAnsiTheme="minorHAnsi" w:cstheme="minorBidi"/>
          <w:noProof/>
          <w:sz w:val="22"/>
          <w:szCs w:val="22"/>
        </w:rPr>
      </w:pPr>
      <w:del w:id="1437" w:author="blake" w:date="2012-07-01T23:18:00Z">
        <w:r w:rsidRPr="00090AF7" w:rsidDel="00090AF7">
          <w:rPr>
            <w:noProof/>
            <w:rPrChange w:id="1438" w:author="blake" w:date="2012-07-01T23:18:00Z">
              <w:rPr>
                <w:rStyle w:val="Hyperlink"/>
                <w:noProof/>
              </w:rPr>
            </w:rPrChange>
          </w:rPr>
          <w:delText>1.7.2</w:delText>
        </w:r>
        <w:r w:rsidDel="00090AF7">
          <w:rPr>
            <w:rFonts w:asciiTheme="minorHAnsi" w:eastAsiaTheme="minorEastAsia" w:hAnsiTheme="minorHAnsi" w:cstheme="minorBidi"/>
            <w:noProof/>
            <w:sz w:val="22"/>
            <w:szCs w:val="22"/>
          </w:rPr>
          <w:tab/>
        </w:r>
        <w:r w:rsidRPr="00090AF7" w:rsidDel="00090AF7">
          <w:rPr>
            <w:noProof/>
            <w:rPrChange w:id="1439" w:author="blake" w:date="2012-07-01T23:18:00Z">
              <w:rPr>
                <w:rStyle w:val="Hyperlink"/>
                <w:noProof/>
              </w:rPr>
            </w:rPrChange>
          </w:rPr>
          <w:delText>Configure ExecShield</w:delText>
        </w:r>
        <w:r w:rsidDel="00090AF7">
          <w:rPr>
            <w:noProof/>
            <w:webHidden/>
          </w:rPr>
          <w:tab/>
          <w:delText>44</w:delText>
        </w:r>
      </w:del>
    </w:p>
    <w:p w:rsidR="003D691D" w:rsidDel="00090AF7" w:rsidRDefault="003D691D">
      <w:pPr>
        <w:pStyle w:val="TOC3"/>
        <w:tabs>
          <w:tab w:val="left" w:pos="1320"/>
          <w:tab w:val="right" w:leader="dot" w:pos="9350"/>
        </w:tabs>
        <w:rPr>
          <w:del w:id="1440" w:author="blake" w:date="2012-07-01T23:18:00Z"/>
          <w:rFonts w:asciiTheme="minorHAnsi" w:eastAsiaTheme="minorEastAsia" w:hAnsiTheme="minorHAnsi" w:cstheme="minorBidi"/>
          <w:noProof/>
          <w:sz w:val="22"/>
          <w:szCs w:val="22"/>
        </w:rPr>
      </w:pPr>
      <w:del w:id="1441" w:author="blake" w:date="2012-07-01T23:18:00Z">
        <w:r w:rsidRPr="00090AF7" w:rsidDel="00090AF7">
          <w:rPr>
            <w:noProof/>
            <w:rPrChange w:id="1442" w:author="blake" w:date="2012-07-01T23:18:00Z">
              <w:rPr>
                <w:rStyle w:val="Hyperlink"/>
                <w:noProof/>
              </w:rPr>
            </w:rPrChange>
          </w:rPr>
          <w:delText>1.7.3</w:delText>
        </w:r>
        <w:r w:rsidDel="00090AF7">
          <w:rPr>
            <w:rFonts w:asciiTheme="minorHAnsi" w:eastAsiaTheme="minorEastAsia" w:hAnsiTheme="minorHAnsi" w:cstheme="minorBidi"/>
            <w:noProof/>
            <w:sz w:val="22"/>
            <w:szCs w:val="22"/>
          </w:rPr>
          <w:tab/>
        </w:r>
        <w:r w:rsidRPr="00090AF7" w:rsidDel="00090AF7">
          <w:rPr>
            <w:noProof/>
            <w:rPrChange w:id="1443" w:author="blake" w:date="2012-07-01T23:18:00Z">
              <w:rPr>
                <w:rStyle w:val="Hyperlink"/>
                <w:noProof/>
              </w:rPr>
            </w:rPrChange>
          </w:rPr>
          <w:delText>Enable Randomized Virtual Memory Region Placement</w:delText>
        </w:r>
        <w:r w:rsidDel="00090AF7">
          <w:rPr>
            <w:noProof/>
            <w:webHidden/>
          </w:rPr>
          <w:tab/>
          <w:delText>45</w:delText>
        </w:r>
      </w:del>
    </w:p>
    <w:p w:rsidR="003D691D" w:rsidDel="00090AF7" w:rsidRDefault="003D691D">
      <w:pPr>
        <w:pStyle w:val="TOC1"/>
        <w:tabs>
          <w:tab w:val="left" w:pos="480"/>
        </w:tabs>
        <w:rPr>
          <w:del w:id="1444" w:author="blake" w:date="2012-07-01T23:18:00Z"/>
          <w:rFonts w:asciiTheme="minorHAnsi" w:eastAsiaTheme="minorEastAsia" w:hAnsiTheme="minorHAnsi" w:cstheme="minorBidi"/>
          <w:noProof/>
          <w:sz w:val="22"/>
          <w:szCs w:val="22"/>
        </w:rPr>
      </w:pPr>
      <w:del w:id="1445" w:author="blake" w:date="2012-07-01T23:18:00Z">
        <w:r w:rsidRPr="00090AF7" w:rsidDel="00090AF7">
          <w:rPr>
            <w:noProof/>
            <w:rPrChange w:id="1446" w:author="blake" w:date="2012-07-01T23:18:00Z">
              <w:rPr>
                <w:rStyle w:val="Hyperlink"/>
                <w:noProof/>
              </w:rPr>
            </w:rPrChange>
          </w:rPr>
          <w:delText>2.</w:delText>
        </w:r>
        <w:r w:rsidDel="00090AF7">
          <w:rPr>
            <w:rFonts w:asciiTheme="minorHAnsi" w:eastAsiaTheme="minorEastAsia" w:hAnsiTheme="minorHAnsi" w:cstheme="minorBidi"/>
            <w:noProof/>
            <w:sz w:val="22"/>
            <w:szCs w:val="22"/>
          </w:rPr>
          <w:tab/>
        </w:r>
        <w:r w:rsidRPr="00090AF7" w:rsidDel="00090AF7">
          <w:rPr>
            <w:noProof/>
            <w:rPrChange w:id="1447" w:author="blake" w:date="2012-07-01T23:18:00Z">
              <w:rPr>
                <w:rStyle w:val="Hyperlink"/>
                <w:noProof/>
              </w:rPr>
            </w:rPrChange>
          </w:rPr>
          <w:delText>OS Services</w:delText>
        </w:r>
        <w:r w:rsidDel="00090AF7">
          <w:rPr>
            <w:noProof/>
            <w:webHidden/>
          </w:rPr>
          <w:tab/>
          <w:delText>46</w:delText>
        </w:r>
      </w:del>
    </w:p>
    <w:p w:rsidR="003D691D" w:rsidDel="00090AF7" w:rsidRDefault="003D691D">
      <w:pPr>
        <w:pStyle w:val="TOC2"/>
        <w:tabs>
          <w:tab w:val="left" w:pos="880"/>
          <w:tab w:val="right" w:leader="dot" w:pos="9350"/>
        </w:tabs>
        <w:rPr>
          <w:del w:id="1448" w:author="blake" w:date="2012-07-01T23:18:00Z"/>
          <w:rFonts w:asciiTheme="minorHAnsi" w:eastAsiaTheme="minorEastAsia" w:hAnsiTheme="minorHAnsi" w:cstheme="minorBidi"/>
          <w:noProof/>
          <w:sz w:val="22"/>
          <w:szCs w:val="22"/>
        </w:rPr>
      </w:pPr>
      <w:del w:id="1449" w:author="blake" w:date="2012-07-01T23:18:00Z">
        <w:r w:rsidRPr="00090AF7" w:rsidDel="00090AF7">
          <w:rPr>
            <w:noProof/>
            <w:rPrChange w:id="1450" w:author="blake" w:date="2012-07-01T23:18:00Z">
              <w:rPr>
                <w:rStyle w:val="Hyperlink"/>
                <w:noProof/>
              </w:rPr>
            </w:rPrChange>
          </w:rPr>
          <w:delText>2.1</w:delText>
        </w:r>
        <w:r w:rsidDel="00090AF7">
          <w:rPr>
            <w:rFonts w:asciiTheme="minorHAnsi" w:eastAsiaTheme="minorEastAsia" w:hAnsiTheme="minorHAnsi" w:cstheme="minorBidi"/>
            <w:noProof/>
            <w:sz w:val="22"/>
            <w:szCs w:val="22"/>
          </w:rPr>
          <w:tab/>
        </w:r>
        <w:r w:rsidRPr="00090AF7" w:rsidDel="00090AF7">
          <w:rPr>
            <w:noProof/>
            <w:rPrChange w:id="1451" w:author="blake" w:date="2012-07-01T23:18:00Z">
              <w:rPr>
                <w:rStyle w:val="Hyperlink"/>
                <w:noProof/>
              </w:rPr>
            </w:rPrChange>
          </w:rPr>
          <w:delText>Remove Legacy Services</w:delText>
        </w:r>
        <w:r w:rsidDel="00090AF7">
          <w:rPr>
            <w:noProof/>
            <w:webHidden/>
          </w:rPr>
          <w:tab/>
          <w:delText>46</w:delText>
        </w:r>
      </w:del>
    </w:p>
    <w:p w:rsidR="003D691D" w:rsidDel="00090AF7" w:rsidRDefault="003D691D">
      <w:pPr>
        <w:pStyle w:val="TOC3"/>
        <w:tabs>
          <w:tab w:val="left" w:pos="1320"/>
          <w:tab w:val="right" w:leader="dot" w:pos="9350"/>
        </w:tabs>
        <w:rPr>
          <w:del w:id="1452" w:author="blake" w:date="2012-07-01T23:18:00Z"/>
          <w:rFonts w:asciiTheme="minorHAnsi" w:eastAsiaTheme="minorEastAsia" w:hAnsiTheme="minorHAnsi" w:cstheme="minorBidi"/>
          <w:noProof/>
          <w:sz w:val="22"/>
          <w:szCs w:val="22"/>
        </w:rPr>
      </w:pPr>
      <w:del w:id="1453" w:author="blake" w:date="2012-07-01T23:18:00Z">
        <w:r w:rsidRPr="00090AF7" w:rsidDel="00090AF7">
          <w:rPr>
            <w:noProof/>
            <w:rPrChange w:id="1454" w:author="blake" w:date="2012-07-01T23:18:00Z">
              <w:rPr>
                <w:rStyle w:val="Hyperlink"/>
                <w:noProof/>
              </w:rPr>
            </w:rPrChange>
          </w:rPr>
          <w:delText>2.1.1</w:delText>
        </w:r>
        <w:r w:rsidDel="00090AF7">
          <w:rPr>
            <w:rFonts w:asciiTheme="minorHAnsi" w:eastAsiaTheme="minorEastAsia" w:hAnsiTheme="minorHAnsi" w:cstheme="minorBidi"/>
            <w:noProof/>
            <w:sz w:val="22"/>
            <w:szCs w:val="22"/>
          </w:rPr>
          <w:tab/>
        </w:r>
        <w:r w:rsidRPr="00090AF7" w:rsidDel="00090AF7">
          <w:rPr>
            <w:noProof/>
            <w:rPrChange w:id="1455" w:author="blake" w:date="2012-07-01T23:18:00Z">
              <w:rPr>
                <w:rStyle w:val="Hyperlink"/>
                <w:noProof/>
              </w:rPr>
            </w:rPrChange>
          </w:rPr>
          <w:delText xml:space="preserve">Remove </w:delText>
        </w:r>
        <w:r w:rsidRPr="00090AF7" w:rsidDel="00090AF7">
          <w:rPr>
            <w:rFonts w:ascii="Courier New" w:eastAsia="Calibri" w:hAnsi="Courier New"/>
            <w:noProof/>
            <w:rPrChange w:id="1456" w:author="blake" w:date="2012-07-01T23:18:00Z">
              <w:rPr>
                <w:rStyle w:val="Hyperlink"/>
                <w:rFonts w:ascii="Courier New" w:eastAsia="Calibri" w:hAnsi="Courier New"/>
                <w:noProof/>
              </w:rPr>
            </w:rPrChange>
          </w:rPr>
          <w:delText>telnet-server</w:delText>
        </w:r>
        <w:r w:rsidDel="00090AF7">
          <w:rPr>
            <w:noProof/>
            <w:webHidden/>
          </w:rPr>
          <w:tab/>
          <w:delText>46</w:delText>
        </w:r>
      </w:del>
    </w:p>
    <w:p w:rsidR="003D691D" w:rsidDel="00090AF7" w:rsidRDefault="003D691D">
      <w:pPr>
        <w:pStyle w:val="TOC3"/>
        <w:tabs>
          <w:tab w:val="left" w:pos="1320"/>
          <w:tab w:val="right" w:leader="dot" w:pos="9350"/>
        </w:tabs>
        <w:rPr>
          <w:del w:id="1457" w:author="blake" w:date="2012-07-01T23:18:00Z"/>
          <w:rFonts w:asciiTheme="minorHAnsi" w:eastAsiaTheme="minorEastAsia" w:hAnsiTheme="minorHAnsi" w:cstheme="minorBidi"/>
          <w:noProof/>
          <w:sz w:val="22"/>
          <w:szCs w:val="22"/>
        </w:rPr>
      </w:pPr>
      <w:del w:id="1458" w:author="blake" w:date="2012-07-01T23:18:00Z">
        <w:r w:rsidRPr="00090AF7" w:rsidDel="00090AF7">
          <w:rPr>
            <w:noProof/>
            <w:rPrChange w:id="1459" w:author="blake" w:date="2012-07-01T23:18:00Z">
              <w:rPr>
                <w:rStyle w:val="Hyperlink"/>
                <w:noProof/>
              </w:rPr>
            </w:rPrChange>
          </w:rPr>
          <w:delText>2.1.2</w:delText>
        </w:r>
        <w:r w:rsidDel="00090AF7">
          <w:rPr>
            <w:rFonts w:asciiTheme="minorHAnsi" w:eastAsiaTheme="minorEastAsia" w:hAnsiTheme="minorHAnsi" w:cstheme="minorBidi"/>
            <w:noProof/>
            <w:sz w:val="22"/>
            <w:szCs w:val="22"/>
          </w:rPr>
          <w:tab/>
        </w:r>
        <w:r w:rsidRPr="00090AF7" w:rsidDel="00090AF7">
          <w:rPr>
            <w:noProof/>
            <w:rPrChange w:id="1460" w:author="blake" w:date="2012-07-01T23:18:00Z">
              <w:rPr>
                <w:rStyle w:val="Hyperlink"/>
                <w:noProof/>
              </w:rPr>
            </w:rPrChange>
          </w:rPr>
          <w:delText xml:space="preserve">Remove </w:delText>
        </w:r>
        <w:r w:rsidRPr="00090AF7" w:rsidDel="00090AF7">
          <w:rPr>
            <w:rFonts w:ascii="Courier New" w:eastAsia="Calibri" w:hAnsi="Courier New"/>
            <w:noProof/>
            <w:rPrChange w:id="1461" w:author="blake" w:date="2012-07-01T23:18:00Z">
              <w:rPr>
                <w:rStyle w:val="Hyperlink"/>
                <w:rFonts w:ascii="Courier New" w:eastAsia="Calibri" w:hAnsi="Courier New"/>
                <w:noProof/>
              </w:rPr>
            </w:rPrChange>
          </w:rPr>
          <w:delText>telnet</w:delText>
        </w:r>
        <w:r w:rsidRPr="00090AF7" w:rsidDel="00090AF7">
          <w:rPr>
            <w:noProof/>
            <w:rPrChange w:id="1462" w:author="blake" w:date="2012-07-01T23:18:00Z">
              <w:rPr>
                <w:rStyle w:val="Hyperlink"/>
                <w:noProof/>
              </w:rPr>
            </w:rPrChange>
          </w:rPr>
          <w:delText xml:space="preserve"> Clients</w:delText>
        </w:r>
        <w:r w:rsidDel="00090AF7">
          <w:rPr>
            <w:noProof/>
            <w:webHidden/>
          </w:rPr>
          <w:tab/>
          <w:delText>47</w:delText>
        </w:r>
      </w:del>
    </w:p>
    <w:p w:rsidR="003D691D" w:rsidDel="00090AF7" w:rsidRDefault="003D691D">
      <w:pPr>
        <w:pStyle w:val="TOC3"/>
        <w:tabs>
          <w:tab w:val="left" w:pos="1320"/>
          <w:tab w:val="right" w:leader="dot" w:pos="9350"/>
        </w:tabs>
        <w:rPr>
          <w:del w:id="1463" w:author="blake" w:date="2012-07-01T23:18:00Z"/>
          <w:rFonts w:asciiTheme="minorHAnsi" w:eastAsiaTheme="minorEastAsia" w:hAnsiTheme="minorHAnsi" w:cstheme="minorBidi"/>
          <w:noProof/>
          <w:sz w:val="22"/>
          <w:szCs w:val="22"/>
        </w:rPr>
      </w:pPr>
      <w:del w:id="1464" w:author="blake" w:date="2012-07-01T23:18:00Z">
        <w:r w:rsidRPr="00090AF7" w:rsidDel="00090AF7">
          <w:rPr>
            <w:noProof/>
            <w:rPrChange w:id="1465" w:author="blake" w:date="2012-07-01T23:18:00Z">
              <w:rPr>
                <w:rStyle w:val="Hyperlink"/>
                <w:noProof/>
              </w:rPr>
            </w:rPrChange>
          </w:rPr>
          <w:delText>2.1.3</w:delText>
        </w:r>
        <w:r w:rsidDel="00090AF7">
          <w:rPr>
            <w:rFonts w:asciiTheme="minorHAnsi" w:eastAsiaTheme="minorEastAsia" w:hAnsiTheme="minorHAnsi" w:cstheme="minorBidi"/>
            <w:noProof/>
            <w:sz w:val="22"/>
            <w:szCs w:val="22"/>
          </w:rPr>
          <w:tab/>
        </w:r>
        <w:r w:rsidRPr="00090AF7" w:rsidDel="00090AF7">
          <w:rPr>
            <w:noProof/>
            <w:rPrChange w:id="1466" w:author="blake" w:date="2012-07-01T23:18:00Z">
              <w:rPr>
                <w:rStyle w:val="Hyperlink"/>
                <w:noProof/>
              </w:rPr>
            </w:rPrChange>
          </w:rPr>
          <w:delText xml:space="preserve">Remove </w:delText>
        </w:r>
        <w:r w:rsidRPr="00090AF7" w:rsidDel="00090AF7">
          <w:rPr>
            <w:rFonts w:ascii="Courier New" w:eastAsia="Calibri" w:hAnsi="Courier New"/>
            <w:noProof/>
            <w:rPrChange w:id="1467" w:author="blake" w:date="2012-07-01T23:18:00Z">
              <w:rPr>
                <w:rStyle w:val="Hyperlink"/>
                <w:rFonts w:ascii="Courier New" w:eastAsia="Calibri" w:hAnsi="Courier New"/>
                <w:noProof/>
              </w:rPr>
            </w:rPrChange>
          </w:rPr>
          <w:delText>rsh-server</w:delText>
        </w:r>
        <w:r w:rsidDel="00090AF7">
          <w:rPr>
            <w:noProof/>
            <w:webHidden/>
          </w:rPr>
          <w:tab/>
          <w:delText>47</w:delText>
        </w:r>
      </w:del>
    </w:p>
    <w:p w:rsidR="003D691D" w:rsidDel="00090AF7" w:rsidRDefault="003D691D">
      <w:pPr>
        <w:pStyle w:val="TOC3"/>
        <w:tabs>
          <w:tab w:val="left" w:pos="1320"/>
          <w:tab w:val="right" w:leader="dot" w:pos="9350"/>
        </w:tabs>
        <w:rPr>
          <w:del w:id="1468" w:author="blake" w:date="2012-07-01T23:18:00Z"/>
          <w:rFonts w:asciiTheme="minorHAnsi" w:eastAsiaTheme="minorEastAsia" w:hAnsiTheme="minorHAnsi" w:cstheme="minorBidi"/>
          <w:noProof/>
          <w:sz w:val="22"/>
          <w:szCs w:val="22"/>
        </w:rPr>
      </w:pPr>
      <w:del w:id="1469" w:author="blake" w:date="2012-07-01T23:18:00Z">
        <w:r w:rsidRPr="00090AF7" w:rsidDel="00090AF7">
          <w:rPr>
            <w:noProof/>
            <w:rPrChange w:id="1470" w:author="blake" w:date="2012-07-01T23:18:00Z">
              <w:rPr>
                <w:rStyle w:val="Hyperlink"/>
                <w:noProof/>
              </w:rPr>
            </w:rPrChange>
          </w:rPr>
          <w:delText>2.1.4</w:delText>
        </w:r>
        <w:r w:rsidDel="00090AF7">
          <w:rPr>
            <w:rFonts w:asciiTheme="minorHAnsi" w:eastAsiaTheme="minorEastAsia" w:hAnsiTheme="minorHAnsi" w:cstheme="minorBidi"/>
            <w:noProof/>
            <w:sz w:val="22"/>
            <w:szCs w:val="22"/>
          </w:rPr>
          <w:tab/>
        </w:r>
        <w:r w:rsidRPr="00090AF7" w:rsidDel="00090AF7">
          <w:rPr>
            <w:noProof/>
            <w:rPrChange w:id="1471" w:author="blake" w:date="2012-07-01T23:18:00Z">
              <w:rPr>
                <w:rStyle w:val="Hyperlink"/>
                <w:noProof/>
              </w:rPr>
            </w:rPrChange>
          </w:rPr>
          <w:delText xml:space="preserve">Remove </w:delText>
        </w:r>
        <w:r w:rsidRPr="00090AF7" w:rsidDel="00090AF7">
          <w:rPr>
            <w:rFonts w:ascii="Courier New" w:eastAsia="Calibri" w:hAnsi="Courier New"/>
            <w:noProof/>
            <w:rPrChange w:id="1472" w:author="blake" w:date="2012-07-01T23:18:00Z">
              <w:rPr>
                <w:rStyle w:val="Hyperlink"/>
                <w:rFonts w:ascii="Courier New" w:eastAsia="Calibri" w:hAnsi="Courier New"/>
                <w:noProof/>
              </w:rPr>
            </w:rPrChange>
          </w:rPr>
          <w:delText>rsh</w:delText>
        </w:r>
        <w:r w:rsidDel="00090AF7">
          <w:rPr>
            <w:noProof/>
            <w:webHidden/>
          </w:rPr>
          <w:tab/>
          <w:delText>48</w:delText>
        </w:r>
      </w:del>
    </w:p>
    <w:p w:rsidR="003D691D" w:rsidDel="00090AF7" w:rsidRDefault="003D691D">
      <w:pPr>
        <w:pStyle w:val="TOC3"/>
        <w:tabs>
          <w:tab w:val="left" w:pos="1320"/>
          <w:tab w:val="right" w:leader="dot" w:pos="9350"/>
        </w:tabs>
        <w:rPr>
          <w:del w:id="1473" w:author="blake" w:date="2012-07-01T23:18:00Z"/>
          <w:rFonts w:asciiTheme="minorHAnsi" w:eastAsiaTheme="minorEastAsia" w:hAnsiTheme="minorHAnsi" w:cstheme="minorBidi"/>
          <w:noProof/>
          <w:sz w:val="22"/>
          <w:szCs w:val="22"/>
        </w:rPr>
      </w:pPr>
      <w:del w:id="1474" w:author="blake" w:date="2012-07-01T23:18:00Z">
        <w:r w:rsidRPr="00090AF7" w:rsidDel="00090AF7">
          <w:rPr>
            <w:noProof/>
            <w:rPrChange w:id="1475" w:author="blake" w:date="2012-07-01T23:18:00Z">
              <w:rPr>
                <w:rStyle w:val="Hyperlink"/>
                <w:noProof/>
              </w:rPr>
            </w:rPrChange>
          </w:rPr>
          <w:delText>2.1.5</w:delText>
        </w:r>
        <w:r w:rsidDel="00090AF7">
          <w:rPr>
            <w:rFonts w:asciiTheme="minorHAnsi" w:eastAsiaTheme="minorEastAsia" w:hAnsiTheme="minorHAnsi" w:cstheme="minorBidi"/>
            <w:noProof/>
            <w:sz w:val="22"/>
            <w:szCs w:val="22"/>
          </w:rPr>
          <w:tab/>
        </w:r>
        <w:r w:rsidRPr="00090AF7" w:rsidDel="00090AF7">
          <w:rPr>
            <w:noProof/>
            <w:rPrChange w:id="1476" w:author="blake" w:date="2012-07-01T23:18:00Z">
              <w:rPr>
                <w:rStyle w:val="Hyperlink"/>
                <w:noProof/>
              </w:rPr>
            </w:rPrChange>
          </w:rPr>
          <w:delText>Remove NIS Client</w:delText>
        </w:r>
        <w:r w:rsidDel="00090AF7">
          <w:rPr>
            <w:noProof/>
            <w:webHidden/>
          </w:rPr>
          <w:tab/>
          <w:delText>48</w:delText>
        </w:r>
      </w:del>
    </w:p>
    <w:p w:rsidR="003D691D" w:rsidDel="00090AF7" w:rsidRDefault="003D691D">
      <w:pPr>
        <w:pStyle w:val="TOC3"/>
        <w:tabs>
          <w:tab w:val="left" w:pos="1320"/>
          <w:tab w:val="right" w:leader="dot" w:pos="9350"/>
        </w:tabs>
        <w:rPr>
          <w:del w:id="1477" w:author="blake" w:date="2012-07-01T23:18:00Z"/>
          <w:rFonts w:asciiTheme="minorHAnsi" w:eastAsiaTheme="minorEastAsia" w:hAnsiTheme="minorHAnsi" w:cstheme="minorBidi"/>
          <w:noProof/>
          <w:sz w:val="22"/>
          <w:szCs w:val="22"/>
        </w:rPr>
      </w:pPr>
      <w:del w:id="1478" w:author="blake" w:date="2012-07-01T23:18:00Z">
        <w:r w:rsidRPr="00090AF7" w:rsidDel="00090AF7">
          <w:rPr>
            <w:noProof/>
            <w:rPrChange w:id="1479" w:author="blake" w:date="2012-07-01T23:18:00Z">
              <w:rPr>
                <w:rStyle w:val="Hyperlink"/>
                <w:noProof/>
              </w:rPr>
            </w:rPrChange>
          </w:rPr>
          <w:delText>2.1.6</w:delText>
        </w:r>
        <w:r w:rsidDel="00090AF7">
          <w:rPr>
            <w:rFonts w:asciiTheme="minorHAnsi" w:eastAsiaTheme="minorEastAsia" w:hAnsiTheme="minorHAnsi" w:cstheme="minorBidi"/>
            <w:noProof/>
            <w:sz w:val="22"/>
            <w:szCs w:val="22"/>
          </w:rPr>
          <w:tab/>
        </w:r>
        <w:r w:rsidRPr="00090AF7" w:rsidDel="00090AF7">
          <w:rPr>
            <w:noProof/>
            <w:rPrChange w:id="1480" w:author="blake" w:date="2012-07-01T23:18:00Z">
              <w:rPr>
                <w:rStyle w:val="Hyperlink"/>
                <w:noProof/>
              </w:rPr>
            </w:rPrChange>
          </w:rPr>
          <w:delText>Remove NIS Server</w:delText>
        </w:r>
        <w:r w:rsidDel="00090AF7">
          <w:rPr>
            <w:noProof/>
            <w:webHidden/>
          </w:rPr>
          <w:tab/>
          <w:delText>49</w:delText>
        </w:r>
      </w:del>
    </w:p>
    <w:p w:rsidR="003D691D" w:rsidDel="00090AF7" w:rsidRDefault="003D691D">
      <w:pPr>
        <w:pStyle w:val="TOC3"/>
        <w:tabs>
          <w:tab w:val="left" w:pos="1320"/>
          <w:tab w:val="right" w:leader="dot" w:pos="9350"/>
        </w:tabs>
        <w:rPr>
          <w:del w:id="1481" w:author="blake" w:date="2012-07-01T23:18:00Z"/>
          <w:rFonts w:asciiTheme="minorHAnsi" w:eastAsiaTheme="minorEastAsia" w:hAnsiTheme="minorHAnsi" w:cstheme="minorBidi"/>
          <w:noProof/>
          <w:sz w:val="22"/>
          <w:szCs w:val="22"/>
        </w:rPr>
      </w:pPr>
      <w:del w:id="1482" w:author="blake" w:date="2012-07-01T23:18:00Z">
        <w:r w:rsidRPr="00090AF7" w:rsidDel="00090AF7">
          <w:rPr>
            <w:noProof/>
            <w:rPrChange w:id="1483" w:author="blake" w:date="2012-07-01T23:18:00Z">
              <w:rPr>
                <w:rStyle w:val="Hyperlink"/>
                <w:noProof/>
              </w:rPr>
            </w:rPrChange>
          </w:rPr>
          <w:delText>2.1.7</w:delText>
        </w:r>
        <w:r w:rsidDel="00090AF7">
          <w:rPr>
            <w:rFonts w:asciiTheme="minorHAnsi" w:eastAsiaTheme="minorEastAsia" w:hAnsiTheme="minorHAnsi" w:cstheme="minorBidi"/>
            <w:noProof/>
            <w:sz w:val="22"/>
            <w:szCs w:val="22"/>
          </w:rPr>
          <w:tab/>
        </w:r>
        <w:r w:rsidRPr="00090AF7" w:rsidDel="00090AF7">
          <w:rPr>
            <w:noProof/>
            <w:rPrChange w:id="1484" w:author="blake" w:date="2012-07-01T23:18:00Z">
              <w:rPr>
                <w:rStyle w:val="Hyperlink"/>
                <w:noProof/>
              </w:rPr>
            </w:rPrChange>
          </w:rPr>
          <w:delText xml:space="preserve">Remove </w:delText>
        </w:r>
        <w:r w:rsidRPr="00090AF7" w:rsidDel="00090AF7">
          <w:rPr>
            <w:rFonts w:ascii="Courier New" w:eastAsia="Calibri" w:hAnsi="Courier New"/>
            <w:noProof/>
            <w:rPrChange w:id="1485" w:author="blake" w:date="2012-07-01T23:18:00Z">
              <w:rPr>
                <w:rStyle w:val="Hyperlink"/>
                <w:rFonts w:ascii="Courier New" w:eastAsia="Calibri" w:hAnsi="Courier New"/>
                <w:noProof/>
              </w:rPr>
            </w:rPrChange>
          </w:rPr>
          <w:delText>tftp</w:delText>
        </w:r>
        <w:r w:rsidDel="00090AF7">
          <w:rPr>
            <w:noProof/>
            <w:webHidden/>
          </w:rPr>
          <w:tab/>
          <w:delText>49</w:delText>
        </w:r>
      </w:del>
    </w:p>
    <w:p w:rsidR="003D691D" w:rsidDel="00090AF7" w:rsidRDefault="003D691D">
      <w:pPr>
        <w:pStyle w:val="TOC3"/>
        <w:tabs>
          <w:tab w:val="left" w:pos="1320"/>
          <w:tab w:val="right" w:leader="dot" w:pos="9350"/>
        </w:tabs>
        <w:rPr>
          <w:del w:id="1486" w:author="blake" w:date="2012-07-01T23:18:00Z"/>
          <w:rFonts w:asciiTheme="minorHAnsi" w:eastAsiaTheme="minorEastAsia" w:hAnsiTheme="minorHAnsi" w:cstheme="minorBidi"/>
          <w:noProof/>
          <w:sz w:val="22"/>
          <w:szCs w:val="22"/>
        </w:rPr>
      </w:pPr>
      <w:del w:id="1487" w:author="blake" w:date="2012-07-01T23:18:00Z">
        <w:r w:rsidRPr="00090AF7" w:rsidDel="00090AF7">
          <w:rPr>
            <w:noProof/>
            <w:rPrChange w:id="1488" w:author="blake" w:date="2012-07-01T23:18:00Z">
              <w:rPr>
                <w:rStyle w:val="Hyperlink"/>
                <w:noProof/>
              </w:rPr>
            </w:rPrChange>
          </w:rPr>
          <w:delText>2.1.8</w:delText>
        </w:r>
        <w:r w:rsidDel="00090AF7">
          <w:rPr>
            <w:rFonts w:asciiTheme="minorHAnsi" w:eastAsiaTheme="minorEastAsia" w:hAnsiTheme="minorHAnsi" w:cstheme="minorBidi"/>
            <w:noProof/>
            <w:sz w:val="22"/>
            <w:szCs w:val="22"/>
          </w:rPr>
          <w:tab/>
        </w:r>
        <w:r w:rsidRPr="00090AF7" w:rsidDel="00090AF7">
          <w:rPr>
            <w:noProof/>
            <w:rPrChange w:id="1489" w:author="blake" w:date="2012-07-01T23:18:00Z">
              <w:rPr>
                <w:rStyle w:val="Hyperlink"/>
                <w:noProof/>
              </w:rPr>
            </w:rPrChange>
          </w:rPr>
          <w:delText xml:space="preserve">Remove </w:delText>
        </w:r>
        <w:r w:rsidRPr="00090AF7" w:rsidDel="00090AF7">
          <w:rPr>
            <w:rFonts w:ascii="Courier New" w:eastAsia="Calibri" w:hAnsi="Courier New"/>
            <w:noProof/>
            <w:rPrChange w:id="1490" w:author="blake" w:date="2012-07-01T23:18:00Z">
              <w:rPr>
                <w:rStyle w:val="Hyperlink"/>
                <w:rFonts w:ascii="Courier New" w:eastAsia="Calibri" w:hAnsi="Courier New"/>
                <w:noProof/>
              </w:rPr>
            </w:rPrChange>
          </w:rPr>
          <w:delText>tftp-server</w:delText>
        </w:r>
        <w:r w:rsidDel="00090AF7">
          <w:rPr>
            <w:noProof/>
            <w:webHidden/>
          </w:rPr>
          <w:tab/>
          <w:delText>50</w:delText>
        </w:r>
      </w:del>
    </w:p>
    <w:p w:rsidR="003D691D" w:rsidDel="00090AF7" w:rsidRDefault="003D691D">
      <w:pPr>
        <w:pStyle w:val="TOC3"/>
        <w:tabs>
          <w:tab w:val="left" w:pos="1320"/>
          <w:tab w:val="right" w:leader="dot" w:pos="9350"/>
        </w:tabs>
        <w:rPr>
          <w:del w:id="1491" w:author="blake" w:date="2012-07-01T23:18:00Z"/>
          <w:rFonts w:asciiTheme="minorHAnsi" w:eastAsiaTheme="minorEastAsia" w:hAnsiTheme="minorHAnsi" w:cstheme="minorBidi"/>
          <w:noProof/>
          <w:sz w:val="22"/>
          <w:szCs w:val="22"/>
        </w:rPr>
      </w:pPr>
      <w:del w:id="1492" w:author="blake" w:date="2012-07-01T23:18:00Z">
        <w:r w:rsidRPr="00090AF7" w:rsidDel="00090AF7">
          <w:rPr>
            <w:noProof/>
            <w:rPrChange w:id="1493" w:author="blake" w:date="2012-07-01T23:18:00Z">
              <w:rPr>
                <w:rStyle w:val="Hyperlink"/>
                <w:noProof/>
              </w:rPr>
            </w:rPrChange>
          </w:rPr>
          <w:lastRenderedPageBreak/>
          <w:delText>2.1.9</w:delText>
        </w:r>
        <w:r w:rsidDel="00090AF7">
          <w:rPr>
            <w:rFonts w:asciiTheme="minorHAnsi" w:eastAsiaTheme="minorEastAsia" w:hAnsiTheme="minorHAnsi" w:cstheme="minorBidi"/>
            <w:noProof/>
            <w:sz w:val="22"/>
            <w:szCs w:val="22"/>
          </w:rPr>
          <w:tab/>
        </w:r>
        <w:r w:rsidRPr="00090AF7" w:rsidDel="00090AF7">
          <w:rPr>
            <w:noProof/>
            <w:rPrChange w:id="1494" w:author="blake" w:date="2012-07-01T23:18:00Z">
              <w:rPr>
                <w:rStyle w:val="Hyperlink"/>
                <w:noProof/>
              </w:rPr>
            </w:rPrChange>
          </w:rPr>
          <w:delText xml:space="preserve">Remove </w:delText>
        </w:r>
        <w:r w:rsidRPr="00090AF7" w:rsidDel="00090AF7">
          <w:rPr>
            <w:rFonts w:ascii="Courier New" w:eastAsia="Calibri" w:hAnsi="Courier New"/>
            <w:noProof/>
            <w:rPrChange w:id="1495" w:author="blake" w:date="2012-07-01T23:18:00Z">
              <w:rPr>
                <w:rStyle w:val="Hyperlink"/>
                <w:rFonts w:ascii="Courier New" w:eastAsia="Calibri" w:hAnsi="Courier New"/>
                <w:noProof/>
              </w:rPr>
            </w:rPrChange>
          </w:rPr>
          <w:delText>talk</w:delText>
        </w:r>
        <w:r w:rsidDel="00090AF7">
          <w:rPr>
            <w:noProof/>
            <w:webHidden/>
          </w:rPr>
          <w:tab/>
          <w:delText>51</w:delText>
        </w:r>
      </w:del>
    </w:p>
    <w:p w:rsidR="003D691D" w:rsidDel="00090AF7" w:rsidRDefault="003D691D">
      <w:pPr>
        <w:pStyle w:val="TOC3"/>
        <w:tabs>
          <w:tab w:val="left" w:pos="1540"/>
          <w:tab w:val="right" w:leader="dot" w:pos="9350"/>
        </w:tabs>
        <w:rPr>
          <w:del w:id="1496" w:author="blake" w:date="2012-07-01T23:18:00Z"/>
          <w:rFonts w:asciiTheme="minorHAnsi" w:eastAsiaTheme="minorEastAsia" w:hAnsiTheme="minorHAnsi" w:cstheme="minorBidi"/>
          <w:noProof/>
          <w:sz w:val="22"/>
          <w:szCs w:val="22"/>
        </w:rPr>
      </w:pPr>
      <w:del w:id="1497" w:author="blake" w:date="2012-07-01T23:18:00Z">
        <w:r w:rsidRPr="00090AF7" w:rsidDel="00090AF7">
          <w:rPr>
            <w:noProof/>
            <w:rPrChange w:id="1498" w:author="blake" w:date="2012-07-01T23:18:00Z">
              <w:rPr>
                <w:rStyle w:val="Hyperlink"/>
                <w:noProof/>
              </w:rPr>
            </w:rPrChange>
          </w:rPr>
          <w:delText>2.1.10</w:delText>
        </w:r>
        <w:r w:rsidDel="00090AF7">
          <w:rPr>
            <w:rFonts w:asciiTheme="minorHAnsi" w:eastAsiaTheme="minorEastAsia" w:hAnsiTheme="minorHAnsi" w:cstheme="minorBidi"/>
            <w:noProof/>
            <w:sz w:val="22"/>
            <w:szCs w:val="22"/>
          </w:rPr>
          <w:tab/>
        </w:r>
        <w:r w:rsidRPr="00090AF7" w:rsidDel="00090AF7">
          <w:rPr>
            <w:noProof/>
            <w:rPrChange w:id="1499" w:author="blake" w:date="2012-07-01T23:18:00Z">
              <w:rPr>
                <w:rStyle w:val="Hyperlink"/>
                <w:noProof/>
              </w:rPr>
            </w:rPrChange>
          </w:rPr>
          <w:delText xml:space="preserve">Remove </w:delText>
        </w:r>
        <w:r w:rsidRPr="00090AF7" w:rsidDel="00090AF7">
          <w:rPr>
            <w:rFonts w:ascii="Courier New" w:eastAsia="Calibri" w:hAnsi="Courier New"/>
            <w:noProof/>
            <w:rPrChange w:id="1500" w:author="blake" w:date="2012-07-01T23:18:00Z">
              <w:rPr>
                <w:rStyle w:val="Hyperlink"/>
                <w:rFonts w:ascii="Courier New" w:eastAsia="Calibri" w:hAnsi="Courier New"/>
                <w:noProof/>
              </w:rPr>
            </w:rPrChange>
          </w:rPr>
          <w:delText>talk-server</w:delText>
        </w:r>
        <w:r w:rsidDel="00090AF7">
          <w:rPr>
            <w:noProof/>
            <w:webHidden/>
          </w:rPr>
          <w:tab/>
          <w:delText>51</w:delText>
        </w:r>
      </w:del>
    </w:p>
    <w:p w:rsidR="003D691D" w:rsidDel="00090AF7" w:rsidRDefault="003D691D">
      <w:pPr>
        <w:pStyle w:val="TOC3"/>
        <w:tabs>
          <w:tab w:val="left" w:pos="1540"/>
          <w:tab w:val="right" w:leader="dot" w:pos="9350"/>
        </w:tabs>
        <w:rPr>
          <w:del w:id="1501" w:author="blake" w:date="2012-07-01T23:18:00Z"/>
          <w:rFonts w:asciiTheme="minorHAnsi" w:eastAsiaTheme="minorEastAsia" w:hAnsiTheme="minorHAnsi" w:cstheme="minorBidi"/>
          <w:noProof/>
          <w:sz w:val="22"/>
          <w:szCs w:val="22"/>
        </w:rPr>
      </w:pPr>
      <w:del w:id="1502" w:author="blake" w:date="2012-07-01T23:18:00Z">
        <w:r w:rsidRPr="00090AF7" w:rsidDel="00090AF7">
          <w:rPr>
            <w:noProof/>
            <w:rPrChange w:id="1503" w:author="blake" w:date="2012-07-01T23:18:00Z">
              <w:rPr>
                <w:rStyle w:val="Hyperlink"/>
                <w:noProof/>
              </w:rPr>
            </w:rPrChange>
          </w:rPr>
          <w:delText>2.1.11</w:delText>
        </w:r>
        <w:r w:rsidDel="00090AF7">
          <w:rPr>
            <w:rFonts w:asciiTheme="minorHAnsi" w:eastAsiaTheme="minorEastAsia" w:hAnsiTheme="minorHAnsi" w:cstheme="minorBidi"/>
            <w:noProof/>
            <w:sz w:val="22"/>
            <w:szCs w:val="22"/>
          </w:rPr>
          <w:tab/>
        </w:r>
        <w:r w:rsidRPr="00090AF7" w:rsidDel="00090AF7">
          <w:rPr>
            <w:noProof/>
            <w:rPrChange w:id="1504" w:author="blake" w:date="2012-07-01T23:18:00Z">
              <w:rPr>
                <w:rStyle w:val="Hyperlink"/>
                <w:noProof/>
              </w:rPr>
            </w:rPrChange>
          </w:rPr>
          <w:delText xml:space="preserve">Remove </w:delText>
        </w:r>
        <w:r w:rsidRPr="00090AF7" w:rsidDel="00090AF7">
          <w:rPr>
            <w:rFonts w:ascii="Courier New" w:eastAsia="Calibri" w:hAnsi="Courier New"/>
            <w:noProof/>
            <w:rPrChange w:id="1505" w:author="blake" w:date="2012-07-01T23:18:00Z">
              <w:rPr>
                <w:rStyle w:val="Hyperlink"/>
                <w:rFonts w:ascii="Courier New" w:eastAsia="Calibri" w:hAnsi="Courier New"/>
                <w:noProof/>
              </w:rPr>
            </w:rPrChange>
          </w:rPr>
          <w:delText>xinetd</w:delText>
        </w:r>
        <w:r w:rsidDel="00090AF7">
          <w:rPr>
            <w:noProof/>
            <w:webHidden/>
          </w:rPr>
          <w:tab/>
          <w:delText>52</w:delText>
        </w:r>
      </w:del>
    </w:p>
    <w:p w:rsidR="003D691D" w:rsidDel="00090AF7" w:rsidRDefault="003D691D">
      <w:pPr>
        <w:pStyle w:val="TOC3"/>
        <w:tabs>
          <w:tab w:val="left" w:pos="1540"/>
          <w:tab w:val="right" w:leader="dot" w:pos="9350"/>
        </w:tabs>
        <w:rPr>
          <w:del w:id="1506" w:author="blake" w:date="2012-07-01T23:18:00Z"/>
          <w:rFonts w:asciiTheme="minorHAnsi" w:eastAsiaTheme="minorEastAsia" w:hAnsiTheme="minorHAnsi" w:cstheme="minorBidi"/>
          <w:noProof/>
          <w:sz w:val="22"/>
          <w:szCs w:val="22"/>
        </w:rPr>
      </w:pPr>
      <w:del w:id="1507" w:author="blake" w:date="2012-07-01T23:18:00Z">
        <w:r w:rsidRPr="00090AF7" w:rsidDel="00090AF7">
          <w:rPr>
            <w:noProof/>
            <w:rPrChange w:id="1508" w:author="blake" w:date="2012-07-01T23:18:00Z">
              <w:rPr>
                <w:rStyle w:val="Hyperlink"/>
                <w:noProof/>
              </w:rPr>
            </w:rPrChange>
          </w:rPr>
          <w:delText>2.1.12</w:delText>
        </w:r>
        <w:r w:rsidDel="00090AF7">
          <w:rPr>
            <w:rFonts w:asciiTheme="minorHAnsi" w:eastAsiaTheme="minorEastAsia" w:hAnsiTheme="minorHAnsi" w:cstheme="minorBidi"/>
            <w:noProof/>
            <w:sz w:val="22"/>
            <w:szCs w:val="22"/>
          </w:rPr>
          <w:tab/>
        </w:r>
        <w:r w:rsidRPr="00090AF7" w:rsidDel="00090AF7">
          <w:rPr>
            <w:noProof/>
            <w:rPrChange w:id="1509" w:author="blake" w:date="2012-07-01T23:18:00Z">
              <w:rPr>
                <w:rStyle w:val="Hyperlink"/>
                <w:noProof/>
              </w:rPr>
            </w:rPrChange>
          </w:rPr>
          <w:delText xml:space="preserve">Disable </w:delText>
        </w:r>
        <w:r w:rsidRPr="00090AF7" w:rsidDel="00090AF7">
          <w:rPr>
            <w:rFonts w:ascii="Courier New" w:eastAsia="Calibri" w:hAnsi="Courier New"/>
            <w:noProof/>
            <w:rPrChange w:id="1510" w:author="blake" w:date="2012-07-01T23:18:00Z">
              <w:rPr>
                <w:rStyle w:val="Hyperlink"/>
                <w:rFonts w:ascii="Courier New" w:eastAsia="Calibri" w:hAnsi="Courier New"/>
                <w:noProof/>
              </w:rPr>
            </w:rPrChange>
          </w:rPr>
          <w:delText>chargen-dgram</w:delText>
        </w:r>
        <w:r w:rsidDel="00090AF7">
          <w:rPr>
            <w:noProof/>
            <w:webHidden/>
          </w:rPr>
          <w:tab/>
          <w:delText>52</w:delText>
        </w:r>
      </w:del>
    </w:p>
    <w:p w:rsidR="003D691D" w:rsidDel="00090AF7" w:rsidRDefault="003D691D">
      <w:pPr>
        <w:pStyle w:val="TOC3"/>
        <w:tabs>
          <w:tab w:val="left" w:pos="1540"/>
          <w:tab w:val="right" w:leader="dot" w:pos="9350"/>
        </w:tabs>
        <w:rPr>
          <w:del w:id="1511" w:author="blake" w:date="2012-07-01T23:18:00Z"/>
          <w:rFonts w:asciiTheme="minorHAnsi" w:eastAsiaTheme="minorEastAsia" w:hAnsiTheme="minorHAnsi" w:cstheme="minorBidi"/>
          <w:noProof/>
          <w:sz w:val="22"/>
          <w:szCs w:val="22"/>
        </w:rPr>
      </w:pPr>
      <w:del w:id="1512" w:author="blake" w:date="2012-07-01T23:18:00Z">
        <w:r w:rsidRPr="00090AF7" w:rsidDel="00090AF7">
          <w:rPr>
            <w:noProof/>
            <w:rPrChange w:id="1513" w:author="blake" w:date="2012-07-01T23:18:00Z">
              <w:rPr>
                <w:rStyle w:val="Hyperlink"/>
                <w:noProof/>
              </w:rPr>
            </w:rPrChange>
          </w:rPr>
          <w:delText>2.1.13</w:delText>
        </w:r>
        <w:r w:rsidDel="00090AF7">
          <w:rPr>
            <w:rFonts w:asciiTheme="minorHAnsi" w:eastAsiaTheme="minorEastAsia" w:hAnsiTheme="minorHAnsi" w:cstheme="minorBidi"/>
            <w:noProof/>
            <w:sz w:val="22"/>
            <w:szCs w:val="22"/>
          </w:rPr>
          <w:tab/>
        </w:r>
        <w:r w:rsidRPr="00090AF7" w:rsidDel="00090AF7">
          <w:rPr>
            <w:noProof/>
            <w:rPrChange w:id="1514" w:author="blake" w:date="2012-07-01T23:18:00Z">
              <w:rPr>
                <w:rStyle w:val="Hyperlink"/>
                <w:noProof/>
              </w:rPr>
            </w:rPrChange>
          </w:rPr>
          <w:delText xml:space="preserve">Disable </w:delText>
        </w:r>
        <w:r w:rsidRPr="00090AF7" w:rsidDel="00090AF7">
          <w:rPr>
            <w:rFonts w:ascii="Courier New" w:eastAsia="Calibri" w:hAnsi="Courier New"/>
            <w:noProof/>
            <w:rPrChange w:id="1515" w:author="blake" w:date="2012-07-01T23:18:00Z">
              <w:rPr>
                <w:rStyle w:val="Hyperlink"/>
                <w:rFonts w:ascii="Courier New" w:eastAsia="Calibri" w:hAnsi="Courier New"/>
                <w:noProof/>
              </w:rPr>
            </w:rPrChange>
          </w:rPr>
          <w:delText>chargen-stream</w:delText>
        </w:r>
        <w:r w:rsidDel="00090AF7">
          <w:rPr>
            <w:noProof/>
            <w:webHidden/>
          </w:rPr>
          <w:tab/>
          <w:delText>53</w:delText>
        </w:r>
      </w:del>
    </w:p>
    <w:p w:rsidR="003D691D" w:rsidDel="00090AF7" w:rsidRDefault="003D691D">
      <w:pPr>
        <w:pStyle w:val="TOC3"/>
        <w:tabs>
          <w:tab w:val="left" w:pos="1540"/>
          <w:tab w:val="right" w:leader="dot" w:pos="9350"/>
        </w:tabs>
        <w:rPr>
          <w:del w:id="1516" w:author="blake" w:date="2012-07-01T23:18:00Z"/>
          <w:rFonts w:asciiTheme="minorHAnsi" w:eastAsiaTheme="minorEastAsia" w:hAnsiTheme="minorHAnsi" w:cstheme="minorBidi"/>
          <w:noProof/>
          <w:sz w:val="22"/>
          <w:szCs w:val="22"/>
        </w:rPr>
      </w:pPr>
      <w:del w:id="1517" w:author="blake" w:date="2012-07-01T23:18:00Z">
        <w:r w:rsidRPr="00090AF7" w:rsidDel="00090AF7">
          <w:rPr>
            <w:noProof/>
            <w:rPrChange w:id="1518" w:author="blake" w:date="2012-07-01T23:18:00Z">
              <w:rPr>
                <w:rStyle w:val="Hyperlink"/>
                <w:noProof/>
              </w:rPr>
            </w:rPrChange>
          </w:rPr>
          <w:delText>2.1.14</w:delText>
        </w:r>
        <w:r w:rsidDel="00090AF7">
          <w:rPr>
            <w:rFonts w:asciiTheme="minorHAnsi" w:eastAsiaTheme="minorEastAsia" w:hAnsiTheme="minorHAnsi" w:cstheme="minorBidi"/>
            <w:noProof/>
            <w:sz w:val="22"/>
            <w:szCs w:val="22"/>
          </w:rPr>
          <w:tab/>
        </w:r>
        <w:r w:rsidRPr="00090AF7" w:rsidDel="00090AF7">
          <w:rPr>
            <w:noProof/>
            <w:rPrChange w:id="1519" w:author="blake" w:date="2012-07-01T23:18:00Z">
              <w:rPr>
                <w:rStyle w:val="Hyperlink"/>
                <w:noProof/>
              </w:rPr>
            </w:rPrChange>
          </w:rPr>
          <w:delText xml:space="preserve">Disable </w:delText>
        </w:r>
        <w:r w:rsidRPr="00090AF7" w:rsidDel="00090AF7">
          <w:rPr>
            <w:rFonts w:ascii="Courier New" w:eastAsia="Calibri" w:hAnsi="Courier New"/>
            <w:noProof/>
            <w:rPrChange w:id="1520" w:author="blake" w:date="2012-07-01T23:18:00Z">
              <w:rPr>
                <w:rStyle w:val="Hyperlink"/>
                <w:rFonts w:ascii="Courier New" w:eastAsia="Calibri" w:hAnsi="Courier New"/>
                <w:noProof/>
              </w:rPr>
            </w:rPrChange>
          </w:rPr>
          <w:delText>daytime-dgram</w:delText>
        </w:r>
        <w:r w:rsidDel="00090AF7">
          <w:rPr>
            <w:noProof/>
            <w:webHidden/>
          </w:rPr>
          <w:tab/>
          <w:delText>53</w:delText>
        </w:r>
      </w:del>
    </w:p>
    <w:p w:rsidR="003D691D" w:rsidDel="00090AF7" w:rsidRDefault="003D691D">
      <w:pPr>
        <w:pStyle w:val="TOC3"/>
        <w:tabs>
          <w:tab w:val="left" w:pos="1540"/>
          <w:tab w:val="right" w:leader="dot" w:pos="9350"/>
        </w:tabs>
        <w:rPr>
          <w:del w:id="1521" w:author="blake" w:date="2012-07-01T23:18:00Z"/>
          <w:rFonts w:asciiTheme="minorHAnsi" w:eastAsiaTheme="minorEastAsia" w:hAnsiTheme="minorHAnsi" w:cstheme="minorBidi"/>
          <w:noProof/>
          <w:sz w:val="22"/>
          <w:szCs w:val="22"/>
        </w:rPr>
      </w:pPr>
      <w:del w:id="1522" w:author="blake" w:date="2012-07-01T23:18:00Z">
        <w:r w:rsidRPr="00090AF7" w:rsidDel="00090AF7">
          <w:rPr>
            <w:noProof/>
            <w:rPrChange w:id="1523" w:author="blake" w:date="2012-07-01T23:18:00Z">
              <w:rPr>
                <w:rStyle w:val="Hyperlink"/>
                <w:noProof/>
              </w:rPr>
            </w:rPrChange>
          </w:rPr>
          <w:delText>2.1.15</w:delText>
        </w:r>
        <w:r w:rsidDel="00090AF7">
          <w:rPr>
            <w:rFonts w:asciiTheme="minorHAnsi" w:eastAsiaTheme="minorEastAsia" w:hAnsiTheme="minorHAnsi" w:cstheme="minorBidi"/>
            <w:noProof/>
            <w:sz w:val="22"/>
            <w:szCs w:val="22"/>
          </w:rPr>
          <w:tab/>
        </w:r>
        <w:r w:rsidRPr="00090AF7" w:rsidDel="00090AF7">
          <w:rPr>
            <w:noProof/>
            <w:rPrChange w:id="1524" w:author="blake" w:date="2012-07-01T23:18:00Z">
              <w:rPr>
                <w:rStyle w:val="Hyperlink"/>
                <w:noProof/>
              </w:rPr>
            </w:rPrChange>
          </w:rPr>
          <w:delText xml:space="preserve">Disable </w:delText>
        </w:r>
        <w:r w:rsidRPr="00090AF7" w:rsidDel="00090AF7">
          <w:rPr>
            <w:rFonts w:ascii="Courier New" w:eastAsia="Calibri" w:hAnsi="Courier New"/>
            <w:noProof/>
            <w:rPrChange w:id="1525" w:author="blake" w:date="2012-07-01T23:18:00Z">
              <w:rPr>
                <w:rStyle w:val="Hyperlink"/>
                <w:rFonts w:ascii="Courier New" w:eastAsia="Calibri" w:hAnsi="Courier New"/>
                <w:noProof/>
              </w:rPr>
            </w:rPrChange>
          </w:rPr>
          <w:delText>daytime-stream</w:delText>
        </w:r>
        <w:r w:rsidDel="00090AF7">
          <w:rPr>
            <w:noProof/>
            <w:webHidden/>
          </w:rPr>
          <w:tab/>
          <w:delText>54</w:delText>
        </w:r>
      </w:del>
    </w:p>
    <w:p w:rsidR="003D691D" w:rsidDel="00090AF7" w:rsidRDefault="003D691D">
      <w:pPr>
        <w:pStyle w:val="TOC3"/>
        <w:tabs>
          <w:tab w:val="left" w:pos="1540"/>
          <w:tab w:val="right" w:leader="dot" w:pos="9350"/>
        </w:tabs>
        <w:rPr>
          <w:del w:id="1526" w:author="blake" w:date="2012-07-01T23:18:00Z"/>
          <w:rFonts w:asciiTheme="minorHAnsi" w:eastAsiaTheme="minorEastAsia" w:hAnsiTheme="minorHAnsi" w:cstheme="minorBidi"/>
          <w:noProof/>
          <w:sz w:val="22"/>
          <w:szCs w:val="22"/>
        </w:rPr>
      </w:pPr>
      <w:del w:id="1527" w:author="blake" w:date="2012-07-01T23:18:00Z">
        <w:r w:rsidRPr="00090AF7" w:rsidDel="00090AF7">
          <w:rPr>
            <w:noProof/>
            <w:rPrChange w:id="1528" w:author="blake" w:date="2012-07-01T23:18:00Z">
              <w:rPr>
                <w:rStyle w:val="Hyperlink"/>
                <w:noProof/>
              </w:rPr>
            </w:rPrChange>
          </w:rPr>
          <w:delText>2.1.16</w:delText>
        </w:r>
        <w:r w:rsidDel="00090AF7">
          <w:rPr>
            <w:rFonts w:asciiTheme="minorHAnsi" w:eastAsiaTheme="minorEastAsia" w:hAnsiTheme="minorHAnsi" w:cstheme="minorBidi"/>
            <w:noProof/>
            <w:sz w:val="22"/>
            <w:szCs w:val="22"/>
          </w:rPr>
          <w:tab/>
        </w:r>
        <w:r w:rsidRPr="00090AF7" w:rsidDel="00090AF7">
          <w:rPr>
            <w:noProof/>
            <w:rPrChange w:id="1529" w:author="blake" w:date="2012-07-01T23:18:00Z">
              <w:rPr>
                <w:rStyle w:val="Hyperlink"/>
                <w:noProof/>
              </w:rPr>
            </w:rPrChange>
          </w:rPr>
          <w:delText xml:space="preserve">Disable </w:delText>
        </w:r>
        <w:r w:rsidRPr="00090AF7" w:rsidDel="00090AF7">
          <w:rPr>
            <w:rFonts w:ascii="Courier New" w:eastAsia="Calibri" w:hAnsi="Courier New"/>
            <w:noProof/>
            <w:rPrChange w:id="1530" w:author="blake" w:date="2012-07-01T23:18:00Z">
              <w:rPr>
                <w:rStyle w:val="Hyperlink"/>
                <w:rFonts w:ascii="Courier New" w:eastAsia="Calibri" w:hAnsi="Courier New"/>
                <w:noProof/>
              </w:rPr>
            </w:rPrChange>
          </w:rPr>
          <w:delText>echo-dgram</w:delText>
        </w:r>
        <w:r w:rsidDel="00090AF7">
          <w:rPr>
            <w:noProof/>
            <w:webHidden/>
          </w:rPr>
          <w:tab/>
          <w:delText>54</w:delText>
        </w:r>
      </w:del>
    </w:p>
    <w:p w:rsidR="003D691D" w:rsidDel="00090AF7" w:rsidRDefault="003D691D">
      <w:pPr>
        <w:pStyle w:val="TOC3"/>
        <w:tabs>
          <w:tab w:val="left" w:pos="1540"/>
          <w:tab w:val="right" w:leader="dot" w:pos="9350"/>
        </w:tabs>
        <w:rPr>
          <w:del w:id="1531" w:author="blake" w:date="2012-07-01T23:18:00Z"/>
          <w:rFonts w:asciiTheme="minorHAnsi" w:eastAsiaTheme="minorEastAsia" w:hAnsiTheme="minorHAnsi" w:cstheme="minorBidi"/>
          <w:noProof/>
          <w:sz w:val="22"/>
          <w:szCs w:val="22"/>
        </w:rPr>
      </w:pPr>
      <w:del w:id="1532" w:author="blake" w:date="2012-07-01T23:18:00Z">
        <w:r w:rsidRPr="00090AF7" w:rsidDel="00090AF7">
          <w:rPr>
            <w:noProof/>
            <w:rPrChange w:id="1533" w:author="blake" w:date="2012-07-01T23:18:00Z">
              <w:rPr>
                <w:rStyle w:val="Hyperlink"/>
                <w:noProof/>
              </w:rPr>
            </w:rPrChange>
          </w:rPr>
          <w:delText>2.1.17</w:delText>
        </w:r>
        <w:r w:rsidDel="00090AF7">
          <w:rPr>
            <w:rFonts w:asciiTheme="minorHAnsi" w:eastAsiaTheme="minorEastAsia" w:hAnsiTheme="minorHAnsi" w:cstheme="minorBidi"/>
            <w:noProof/>
            <w:sz w:val="22"/>
            <w:szCs w:val="22"/>
          </w:rPr>
          <w:tab/>
        </w:r>
        <w:r w:rsidRPr="00090AF7" w:rsidDel="00090AF7">
          <w:rPr>
            <w:noProof/>
            <w:rPrChange w:id="1534" w:author="blake" w:date="2012-07-01T23:18:00Z">
              <w:rPr>
                <w:rStyle w:val="Hyperlink"/>
                <w:noProof/>
              </w:rPr>
            </w:rPrChange>
          </w:rPr>
          <w:delText xml:space="preserve">Disable </w:delText>
        </w:r>
        <w:r w:rsidRPr="00090AF7" w:rsidDel="00090AF7">
          <w:rPr>
            <w:rFonts w:ascii="Courier New" w:eastAsia="Calibri" w:hAnsi="Courier New"/>
            <w:noProof/>
            <w:rPrChange w:id="1535" w:author="blake" w:date="2012-07-01T23:18:00Z">
              <w:rPr>
                <w:rStyle w:val="Hyperlink"/>
                <w:rFonts w:ascii="Courier New" w:eastAsia="Calibri" w:hAnsi="Courier New"/>
                <w:noProof/>
              </w:rPr>
            </w:rPrChange>
          </w:rPr>
          <w:delText>echo-stream</w:delText>
        </w:r>
        <w:r w:rsidDel="00090AF7">
          <w:rPr>
            <w:noProof/>
            <w:webHidden/>
          </w:rPr>
          <w:tab/>
          <w:delText>55</w:delText>
        </w:r>
      </w:del>
    </w:p>
    <w:p w:rsidR="003D691D" w:rsidDel="00090AF7" w:rsidRDefault="003D691D">
      <w:pPr>
        <w:pStyle w:val="TOC3"/>
        <w:tabs>
          <w:tab w:val="left" w:pos="1540"/>
          <w:tab w:val="right" w:leader="dot" w:pos="9350"/>
        </w:tabs>
        <w:rPr>
          <w:del w:id="1536" w:author="blake" w:date="2012-07-01T23:18:00Z"/>
          <w:rFonts w:asciiTheme="minorHAnsi" w:eastAsiaTheme="minorEastAsia" w:hAnsiTheme="minorHAnsi" w:cstheme="minorBidi"/>
          <w:noProof/>
          <w:sz w:val="22"/>
          <w:szCs w:val="22"/>
        </w:rPr>
      </w:pPr>
      <w:del w:id="1537" w:author="blake" w:date="2012-07-01T23:18:00Z">
        <w:r w:rsidRPr="00090AF7" w:rsidDel="00090AF7">
          <w:rPr>
            <w:noProof/>
            <w:rPrChange w:id="1538" w:author="blake" w:date="2012-07-01T23:18:00Z">
              <w:rPr>
                <w:rStyle w:val="Hyperlink"/>
                <w:noProof/>
              </w:rPr>
            </w:rPrChange>
          </w:rPr>
          <w:delText>2.1.18</w:delText>
        </w:r>
        <w:r w:rsidDel="00090AF7">
          <w:rPr>
            <w:rFonts w:asciiTheme="minorHAnsi" w:eastAsiaTheme="minorEastAsia" w:hAnsiTheme="minorHAnsi" w:cstheme="minorBidi"/>
            <w:noProof/>
            <w:sz w:val="22"/>
            <w:szCs w:val="22"/>
          </w:rPr>
          <w:tab/>
        </w:r>
        <w:r w:rsidRPr="00090AF7" w:rsidDel="00090AF7">
          <w:rPr>
            <w:noProof/>
            <w:rPrChange w:id="1539" w:author="blake" w:date="2012-07-01T23:18:00Z">
              <w:rPr>
                <w:rStyle w:val="Hyperlink"/>
                <w:noProof/>
              </w:rPr>
            </w:rPrChange>
          </w:rPr>
          <w:delText xml:space="preserve">Disable </w:delText>
        </w:r>
        <w:r w:rsidRPr="00090AF7" w:rsidDel="00090AF7">
          <w:rPr>
            <w:rFonts w:ascii="Courier New" w:eastAsia="Calibri" w:hAnsi="Courier New"/>
            <w:noProof/>
            <w:rPrChange w:id="1540" w:author="blake" w:date="2012-07-01T23:18:00Z">
              <w:rPr>
                <w:rStyle w:val="Hyperlink"/>
                <w:rFonts w:ascii="Courier New" w:eastAsia="Calibri" w:hAnsi="Courier New"/>
                <w:noProof/>
              </w:rPr>
            </w:rPrChange>
          </w:rPr>
          <w:delText>tcpmux-server</w:delText>
        </w:r>
        <w:r w:rsidDel="00090AF7">
          <w:rPr>
            <w:noProof/>
            <w:webHidden/>
          </w:rPr>
          <w:tab/>
          <w:delText>55</w:delText>
        </w:r>
      </w:del>
    </w:p>
    <w:p w:rsidR="003D691D" w:rsidDel="00090AF7" w:rsidRDefault="003D691D">
      <w:pPr>
        <w:pStyle w:val="TOC1"/>
        <w:tabs>
          <w:tab w:val="left" w:pos="480"/>
        </w:tabs>
        <w:rPr>
          <w:del w:id="1541" w:author="blake" w:date="2012-07-01T23:18:00Z"/>
          <w:rFonts w:asciiTheme="minorHAnsi" w:eastAsiaTheme="minorEastAsia" w:hAnsiTheme="minorHAnsi" w:cstheme="minorBidi"/>
          <w:noProof/>
          <w:sz w:val="22"/>
          <w:szCs w:val="22"/>
        </w:rPr>
      </w:pPr>
      <w:del w:id="1542" w:author="blake" w:date="2012-07-01T23:18:00Z">
        <w:r w:rsidRPr="00090AF7" w:rsidDel="00090AF7">
          <w:rPr>
            <w:noProof/>
            <w:rPrChange w:id="1543" w:author="blake" w:date="2012-07-01T23:18:00Z">
              <w:rPr>
                <w:rStyle w:val="Hyperlink"/>
                <w:noProof/>
              </w:rPr>
            </w:rPrChange>
          </w:rPr>
          <w:delText>3.</w:delText>
        </w:r>
        <w:r w:rsidDel="00090AF7">
          <w:rPr>
            <w:rFonts w:asciiTheme="minorHAnsi" w:eastAsiaTheme="minorEastAsia" w:hAnsiTheme="minorHAnsi" w:cstheme="minorBidi"/>
            <w:noProof/>
            <w:sz w:val="22"/>
            <w:szCs w:val="22"/>
          </w:rPr>
          <w:tab/>
        </w:r>
        <w:r w:rsidRPr="00090AF7" w:rsidDel="00090AF7">
          <w:rPr>
            <w:noProof/>
            <w:rPrChange w:id="1544" w:author="blake" w:date="2012-07-01T23:18:00Z">
              <w:rPr>
                <w:rStyle w:val="Hyperlink"/>
                <w:noProof/>
              </w:rPr>
            </w:rPrChange>
          </w:rPr>
          <w:delText>Special Purpose Services</w:delText>
        </w:r>
        <w:r w:rsidDel="00090AF7">
          <w:rPr>
            <w:noProof/>
            <w:webHidden/>
          </w:rPr>
          <w:tab/>
          <w:delText>57</w:delText>
        </w:r>
      </w:del>
    </w:p>
    <w:p w:rsidR="003D691D" w:rsidDel="00090AF7" w:rsidRDefault="003D691D">
      <w:pPr>
        <w:pStyle w:val="TOC2"/>
        <w:tabs>
          <w:tab w:val="left" w:pos="880"/>
          <w:tab w:val="right" w:leader="dot" w:pos="9350"/>
        </w:tabs>
        <w:rPr>
          <w:del w:id="1545" w:author="blake" w:date="2012-07-01T23:18:00Z"/>
          <w:rFonts w:asciiTheme="minorHAnsi" w:eastAsiaTheme="minorEastAsia" w:hAnsiTheme="minorHAnsi" w:cstheme="minorBidi"/>
          <w:noProof/>
          <w:sz w:val="22"/>
          <w:szCs w:val="22"/>
        </w:rPr>
      </w:pPr>
      <w:del w:id="1546" w:author="blake" w:date="2012-07-01T23:18:00Z">
        <w:r w:rsidRPr="00090AF7" w:rsidDel="00090AF7">
          <w:rPr>
            <w:noProof/>
            <w:rPrChange w:id="1547" w:author="blake" w:date="2012-07-01T23:18:00Z">
              <w:rPr>
                <w:rStyle w:val="Hyperlink"/>
                <w:noProof/>
              </w:rPr>
            </w:rPrChange>
          </w:rPr>
          <w:delText>3.1</w:delText>
        </w:r>
        <w:r w:rsidDel="00090AF7">
          <w:rPr>
            <w:rFonts w:asciiTheme="minorHAnsi" w:eastAsiaTheme="minorEastAsia" w:hAnsiTheme="minorHAnsi" w:cstheme="minorBidi"/>
            <w:noProof/>
            <w:sz w:val="22"/>
            <w:szCs w:val="22"/>
          </w:rPr>
          <w:tab/>
        </w:r>
        <w:r w:rsidRPr="00090AF7" w:rsidDel="00090AF7">
          <w:rPr>
            <w:noProof/>
            <w:rPrChange w:id="1548" w:author="blake" w:date="2012-07-01T23:18:00Z">
              <w:rPr>
                <w:rStyle w:val="Hyperlink"/>
                <w:noProof/>
              </w:rPr>
            </w:rPrChange>
          </w:rPr>
          <w:delText xml:space="preserve">Set Daemon </w:delText>
        </w:r>
        <w:r w:rsidRPr="00090AF7" w:rsidDel="00090AF7">
          <w:rPr>
            <w:rFonts w:ascii="Courier New" w:eastAsia="Calibri" w:hAnsi="Courier New"/>
            <w:noProof/>
            <w:rPrChange w:id="1549" w:author="blake" w:date="2012-07-01T23:18:00Z">
              <w:rPr>
                <w:rStyle w:val="Hyperlink"/>
                <w:rFonts w:ascii="Courier New" w:eastAsia="Calibri" w:hAnsi="Courier New"/>
                <w:noProof/>
              </w:rPr>
            </w:rPrChange>
          </w:rPr>
          <w:delText>umask</w:delText>
        </w:r>
        <w:r w:rsidDel="00090AF7">
          <w:rPr>
            <w:noProof/>
            <w:webHidden/>
          </w:rPr>
          <w:tab/>
          <w:delText>57</w:delText>
        </w:r>
      </w:del>
    </w:p>
    <w:p w:rsidR="003D691D" w:rsidDel="00090AF7" w:rsidRDefault="003D691D">
      <w:pPr>
        <w:pStyle w:val="TOC2"/>
        <w:tabs>
          <w:tab w:val="left" w:pos="880"/>
          <w:tab w:val="right" w:leader="dot" w:pos="9350"/>
        </w:tabs>
        <w:rPr>
          <w:del w:id="1550" w:author="blake" w:date="2012-07-01T23:18:00Z"/>
          <w:rFonts w:asciiTheme="minorHAnsi" w:eastAsiaTheme="minorEastAsia" w:hAnsiTheme="minorHAnsi" w:cstheme="minorBidi"/>
          <w:noProof/>
          <w:sz w:val="22"/>
          <w:szCs w:val="22"/>
        </w:rPr>
      </w:pPr>
      <w:del w:id="1551" w:author="blake" w:date="2012-07-01T23:18:00Z">
        <w:r w:rsidRPr="00090AF7" w:rsidDel="00090AF7">
          <w:rPr>
            <w:noProof/>
            <w:rPrChange w:id="1552" w:author="blake" w:date="2012-07-01T23:18:00Z">
              <w:rPr>
                <w:rStyle w:val="Hyperlink"/>
                <w:noProof/>
              </w:rPr>
            </w:rPrChange>
          </w:rPr>
          <w:delText>3.2</w:delText>
        </w:r>
        <w:r w:rsidDel="00090AF7">
          <w:rPr>
            <w:rFonts w:asciiTheme="minorHAnsi" w:eastAsiaTheme="minorEastAsia" w:hAnsiTheme="minorHAnsi" w:cstheme="minorBidi"/>
            <w:noProof/>
            <w:sz w:val="22"/>
            <w:szCs w:val="22"/>
          </w:rPr>
          <w:tab/>
        </w:r>
        <w:r w:rsidRPr="00090AF7" w:rsidDel="00090AF7">
          <w:rPr>
            <w:noProof/>
            <w:rPrChange w:id="1553" w:author="blake" w:date="2012-07-01T23:18:00Z">
              <w:rPr>
                <w:rStyle w:val="Hyperlink"/>
                <w:noProof/>
              </w:rPr>
            </w:rPrChange>
          </w:rPr>
          <w:delText>Remove X Windows</w:delText>
        </w:r>
        <w:r w:rsidDel="00090AF7">
          <w:rPr>
            <w:noProof/>
            <w:webHidden/>
          </w:rPr>
          <w:tab/>
          <w:delText>57</w:delText>
        </w:r>
      </w:del>
    </w:p>
    <w:p w:rsidR="003D691D" w:rsidDel="00090AF7" w:rsidRDefault="003D691D">
      <w:pPr>
        <w:pStyle w:val="TOC2"/>
        <w:tabs>
          <w:tab w:val="left" w:pos="880"/>
          <w:tab w:val="right" w:leader="dot" w:pos="9350"/>
        </w:tabs>
        <w:rPr>
          <w:del w:id="1554" w:author="blake" w:date="2012-07-01T23:18:00Z"/>
          <w:rFonts w:asciiTheme="minorHAnsi" w:eastAsiaTheme="minorEastAsia" w:hAnsiTheme="minorHAnsi" w:cstheme="minorBidi"/>
          <w:noProof/>
          <w:sz w:val="22"/>
          <w:szCs w:val="22"/>
        </w:rPr>
      </w:pPr>
      <w:del w:id="1555" w:author="blake" w:date="2012-07-01T23:18:00Z">
        <w:r w:rsidRPr="00090AF7" w:rsidDel="00090AF7">
          <w:rPr>
            <w:noProof/>
            <w:rPrChange w:id="1556" w:author="blake" w:date="2012-07-01T23:18:00Z">
              <w:rPr>
                <w:rStyle w:val="Hyperlink"/>
                <w:noProof/>
              </w:rPr>
            </w:rPrChange>
          </w:rPr>
          <w:delText>3.3</w:delText>
        </w:r>
        <w:r w:rsidDel="00090AF7">
          <w:rPr>
            <w:rFonts w:asciiTheme="minorHAnsi" w:eastAsiaTheme="minorEastAsia" w:hAnsiTheme="minorHAnsi" w:cstheme="minorBidi"/>
            <w:noProof/>
            <w:sz w:val="22"/>
            <w:szCs w:val="22"/>
          </w:rPr>
          <w:tab/>
        </w:r>
        <w:r w:rsidRPr="00090AF7" w:rsidDel="00090AF7">
          <w:rPr>
            <w:noProof/>
            <w:rPrChange w:id="1557" w:author="blake" w:date="2012-07-01T23:18:00Z">
              <w:rPr>
                <w:rStyle w:val="Hyperlink"/>
                <w:noProof/>
              </w:rPr>
            </w:rPrChange>
          </w:rPr>
          <w:delText>Disable Avahi Server</w:delText>
        </w:r>
        <w:r w:rsidDel="00090AF7">
          <w:rPr>
            <w:noProof/>
            <w:webHidden/>
          </w:rPr>
          <w:tab/>
          <w:delText>58</w:delText>
        </w:r>
      </w:del>
    </w:p>
    <w:p w:rsidR="003D691D" w:rsidDel="00090AF7" w:rsidRDefault="003D691D">
      <w:pPr>
        <w:pStyle w:val="TOC3"/>
        <w:tabs>
          <w:tab w:val="left" w:pos="1320"/>
          <w:tab w:val="right" w:leader="dot" w:pos="9350"/>
        </w:tabs>
        <w:rPr>
          <w:del w:id="1558" w:author="blake" w:date="2012-07-01T23:18:00Z"/>
          <w:rFonts w:asciiTheme="minorHAnsi" w:eastAsiaTheme="minorEastAsia" w:hAnsiTheme="minorHAnsi" w:cstheme="minorBidi"/>
          <w:noProof/>
          <w:sz w:val="22"/>
          <w:szCs w:val="22"/>
        </w:rPr>
      </w:pPr>
      <w:del w:id="1559" w:author="blake" w:date="2012-07-01T23:18:00Z">
        <w:r w:rsidRPr="00090AF7" w:rsidDel="00090AF7">
          <w:rPr>
            <w:noProof/>
            <w:rPrChange w:id="1560" w:author="blake" w:date="2012-07-01T23:18:00Z">
              <w:rPr>
                <w:rStyle w:val="Hyperlink"/>
                <w:noProof/>
              </w:rPr>
            </w:rPrChange>
          </w:rPr>
          <w:delText>3.3.1</w:delText>
        </w:r>
        <w:r w:rsidDel="00090AF7">
          <w:rPr>
            <w:rFonts w:asciiTheme="minorHAnsi" w:eastAsiaTheme="minorEastAsia" w:hAnsiTheme="minorHAnsi" w:cstheme="minorBidi"/>
            <w:noProof/>
            <w:sz w:val="22"/>
            <w:szCs w:val="22"/>
          </w:rPr>
          <w:tab/>
        </w:r>
        <w:r w:rsidRPr="00090AF7" w:rsidDel="00090AF7">
          <w:rPr>
            <w:noProof/>
            <w:rPrChange w:id="1561" w:author="blake" w:date="2012-07-01T23:18:00Z">
              <w:rPr>
                <w:rStyle w:val="Hyperlink"/>
                <w:noProof/>
              </w:rPr>
            </w:rPrChange>
          </w:rPr>
          <w:delText>Service Only via Required Protocol</w:delText>
        </w:r>
        <w:r w:rsidDel="00090AF7">
          <w:rPr>
            <w:noProof/>
            <w:webHidden/>
          </w:rPr>
          <w:tab/>
          <w:delText>59</w:delText>
        </w:r>
      </w:del>
    </w:p>
    <w:p w:rsidR="003D691D" w:rsidDel="00090AF7" w:rsidRDefault="003D691D">
      <w:pPr>
        <w:pStyle w:val="TOC3"/>
        <w:tabs>
          <w:tab w:val="left" w:pos="1320"/>
          <w:tab w:val="right" w:leader="dot" w:pos="9350"/>
        </w:tabs>
        <w:rPr>
          <w:del w:id="1562" w:author="blake" w:date="2012-07-01T23:18:00Z"/>
          <w:rFonts w:asciiTheme="minorHAnsi" w:eastAsiaTheme="minorEastAsia" w:hAnsiTheme="minorHAnsi" w:cstheme="minorBidi"/>
          <w:noProof/>
          <w:sz w:val="22"/>
          <w:szCs w:val="22"/>
        </w:rPr>
      </w:pPr>
      <w:del w:id="1563" w:author="blake" w:date="2012-07-01T23:18:00Z">
        <w:r w:rsidRPr="00090AF7" w:rsidDel="00090AF7">
          <w:rPr>
            <w:noProof/>
            <w:rPrChange w:id="1564" w:author="blake" w:date="2012-07-01T23:18:00Z">
              <w:rPr>
                <w:rStyle w:val="Hyperlink"/>
                <w:noProof/>
              </w:rPr>
            </w:rPrChange>
          </w:rPr>
          <w:delText>3.3.2</w:delText>
        </w:r>
        <w:r w:rsidDel="00090AF7">
          <w:rPr>
            <w:rFonts w:asciiTheme="minorHAnsi" w:eastAsiaTheme="minorEastAsia" w:hAnsiTheme="minorHAnsi" w:cstheme="minorBidi"/>
            <w:noProof/>
            <w:sz w:val="22"/>
            <w:szCs w:val="22"/>
          </w:rPr>
          <w:tab/>
        </w:r>
        <w:r w:rsidRPr="00090AF7" w:rsidDel="00090AF7">
          <w:rPr>
            <w:noProof/>
            <w:rPrChange w:id="1565" w:author="blake" w:date="2012-07-01T23:18:00Z">
              <w:rPr>
                <w:rStyle w:val="Hyperlink"/>
                <w:noProof/>
              </w:rPr>
            </w:rPrChange>
          </w:rPr>
          <w:delText>Check Responses TTL Field</w:delText>
        </w:r>
        <w:r w:rsidDel="00090AF7">
          <w:rPr>
            <w:noProof/>
            <w:webHidden/>
          </w:rPr>
          <w:tab/>
          <w:delText>59</w:delText>
        </w:r>
      </w:del>
    </w:p>
    <w:p w:rsidR="003D691D" w:rsidDel="00090AF7" w:rsidRDefault="003D691D">
      <w:pPr>
        <w:pStyle w:val="TOC3"/>
        <w:tabs>
          <w:tab w:val="left" w:pos="1320"/>
          <w:tab w:val="right" w:leader="dot" w:pos="9350"/>
        </w:tabs>
        <w:rPr>
          <w:del w:id="1566" w:author="blake" w:date="2012-07-01T23:18:00Z"/>
          <w:rFonts w:asciiTheme="minorHAnsi" w:eastAsiaTheme="minorEastAsia" w:hAnsiTheme="minorHAnsi" w:cstheme="minorBidi"/>
          <w:noProof/>
          <w:sz w:val="22"/>
          <w:szCs w:val="22"/>
        </w:rPr>
      </w:pPr>
      <w:del w:id="1567" w:author="blake" w:date="2012-07-01T23:18:00Z">
        <w:r w:rsidRPr="00090AF7" w:rsidDel="00090AF7">
          <w:rPr>
            <w:noProof/>
            <w:rPrChange w:id="1568" w:author="blake" w:date="2012-07-01T23:18:00Z">
              <w:rPr>
                <w:rStyle w:val="Hyperlink"/>
                <w:noProof/>
              </w:rPr>
            </w:rPrChange>
          </w:rPr>
          <w:delText>3.3.3</w:delText>
        </w:r>
        <w:r w:rsidDel="00090AF7">
          <w:rPr>
            <w:rFonts w:asciiTheme="minorHAnsi" w:eastAsiaTheme="minorEastAsia" w:hAnsiTheme="minorHAnsi" w:cstheme="minorBidi"/>
            <w:noProof/>
            <w:sz w:val="22"/>
            <w:szCs w:val="22"/>
          </w:rPr>
          <w:tab/>
        </w:r>
        <w:r w:rsidRPr="00090AF7" w:rsidDel="00090AF7">
          <w:rPr>
            <w:noProof/>
            <w:rPrChange w:id="1569" w:author="blake" w:date="2012-07-01T23:18:00Z">
              <w:rPr>
                <w:rStyle w:val="Hyperlink"/>
                <w:noProof/>
              </w:rPr>
            </w:rPrChange>
          </w:rPr>
          <w:delText>Prevent Other Programs from Using Avahi’s Port</w:delText>
        </w:r>
        <w:r w:rsidDel="00090AF7">
          <w:rPr>
            <w:noProof/>
            <w:webHidden/>
          </w:rPr>
          <w:tab/>
          <w:delText>60</w:delText>
        </w:r>
      </w:del>
    </w:p>
    <w:p w:rsidR="003D691D" w:rsidDel="00090AF7" w:rsidRDefault="003D691D">
      <w:pPr>
        <w:pStyle w:val="TOC3"/>
        <w:tabs>
          <w:tab w:val="left" w:pos="1320"/>
          <w:tab w:val="right" w:leader="dot" w:pos="9350"/>
        </w:tabs>
        <w:rPr>
          <w:del w:id="1570" w:author="blake" w:date="2012-07-01T23:18:00Z"/>
          <w:rFonts w:asciiTheme="minorHAnsi" w:eastAsiaTheme="minorEastAsia" w:hAnsiTheme="minorHAnsi" w:cstheme="minorBidi"/>
          <w:noProof/>
          <w:sz w:val="22"/>
          <w:szCs w:val="22"/>
        </w:rPr>
      </w:pPr>
      <w:del w:id="1571" w:author="blake" w:date="2012-07-01T23:18:00Z">
        <w:r w:rsidRPr="00090AF7" w:rsidDel="00090AF7">
          <w:rPr>
            <w:noProof/>
            <w:rPrChange w:id="1572" w:author="blake" w:date="2012-07-01T23:18:00Z">
              <w:rPr>
                <w:rStyle w:val="Hyperlink"/>
                <w:noProof/>
              </w:rPr>
            </w:rPrChange>
          </w:rPr>
          <w:delText>3.3.4</w:delText>
        </w:r>
        <w:r w:rsidDel="00090AF7">
          <w:rPr>
            <w:rFonts w:asciiTheme="minorHAnsi" w:eastAsiaTheme="minorEastAsia" w:hAnsiTheme="minorHAnsi" w:cstheme="minorBidi"/>
            <w:noProof/>
            <w:sz w:val="22"/>
            <w:szCs w:val="22"/>
          </w:rPr>
          <w:tab/>
        </w:r>
        <w:r w:rsidRPr="00090AF7" w:rsidDel="00090AF7">
          <w:rPr>
            <w:noProof/>
            <w:rPrChange w:id="1573" w:author="blake" w:date="2012-07-01T23:18:00Z">
              <w:rPr>
                <w:rStyle w:val="Hyperlink"/>
                <w:noProof/>
              </w:rPr>
            </w:rPrChange>
          </w:rPr>
          <w:delText>Disable Publishing</w:delText>
        </w:r>
        <w:r w:rsidDel="00090AF7">
          <w:rPr>
            <w:noProof/>
            <w:webHidden/>
          </w:rPr>
          <w:tab/>
          <w:delText>61</w:delText>
        </w:r>
      </w:del>
    </w:p>
    <w:p w:rsidR="003D691D" w:rsidDel="00090AF7" w:rsidRDefault="003D691D">
      <w:pPr>
        <w:pStyle w:val="TOC3"/>
        <w:tabs>
          <w:tab w:val="left" w:pos="1320"/>
          <w:tab w:val="right" w:leader="dot" w:pos="9350"/>
        </w:tabs>
        <w:rPr>
          <w:del w:id="1574" w:author="blake" w:date="2012-07-01T23:18:00Z"/>
          <w:rFonts w:asciiTheme="minorHAnsi" w:eastAsiaTheme="minorEastAsia" w:hAnsiTheme="minorHAnsi" w:cstheme="minorBidi"/>
          <w:noProof/>
          <w:sz w:val="22"/>
          <w:szCs w:val="22"/>
        </w:rPr>
      </w:pPr>
      <w:del w:id="1575" w:author="blake" w:date="2012-07-01T23:18:00Z">
        <w:r w:rsidRPr="00090AF7" w:rsidDel="00090AF7">
          <w:rPr>
            <w:noProof/>
            <w:rPrChange w:id="1576" w:author="blake" w:date="2012-07-01T23:18:00Z">
              <w:rPr>
                <w:rStyle w:val="Hyperlink"/>
                <w:noProof/>
              </w:rPr>
            </w:rPrChange>
          </w:rPr>
          <w:delText>3.3.5</w:delText>
        </w:r>
        <w:r w:rsidDel="00090AF7">
          <w:rPr>
            <w:rFonts w:asciiTheme="minorHAnsi" w:eastAsiaTheme="minorEastAsia" w:hAnsiTheme="minorHAnsi" w:cstheme="minorBidi"/>
            <w:noProof/>
            <w:sz w:val="22"/>
            <w:szCs w:val="22"/>
          </w:rPr>
          <w:tab/>
        </w:r>
        <w:r w:rsidRPr="00090AF7" w:rsidDel="00090AF7">
          <w:rPr>
            <w:noProof/>
            <w:rPrChange w:id="1577" w:author="blake" w:date="2012-07-01T23:18:00Z">
              <w:rPr>
                <w:rStyle w:val="Hyperlink"/>
                <w:noProof/>
              </w:rPr>
            </w:rPrChange>
          </w:rPr>
          <w:delText>Restrict Published Information (if publishing is required)</w:delText>
        </w:r>
        <w:r w:rsidDel="00090AF7">
          <w:rPr>
            <w:noProof/>
            <w:webHidden/>
          </w:rPr>
          <w:tab/>
          <w:delText>62</w:delText>
        </w:r>
      </w:del>
    </w:p>
    <w:p w:rsidR="003D691D" w:rsidDel="00090AF7" w:rsidRDefault="003D691D">
      <w:pPr>
        <w:pStyle w:val="TOC2"/>
        <w:tabs>
          <w:tab w:val="left" w:pos="880"/>
          <w:tab w:val="right" w:leader="dot" w:pos="9350"/>
        </w:tabs>
        <w:rPr>
          <w:del w:id="1578" w:author="blake" w:date="2012-07-01T23:18:00Z"/>
          <w:rFonts w:asciiTheme="minorHAnsi" w:eastAsiaTheme="minorEastAsia" w:hAnsiTheme="minorHAnsi" w:cstheme="minorBidi"/>
          <w:noProof/>
          <w:sz w:val="22"/>
          <w:szCs w:val="22"/>
        </w:rPr>
      </w:pPr>
      <w:del w:id="1579" w:author="blake" w:date="2012-07-01T23:18:00Z">
        <w:r w:rsidRPr="00090AF7" w:rsidDel="00090AF7">
          <w:rPr>
            <w:noProof/>
            <w:rPrChange w:id="1580" w:author="blake" w:date="2012-07-01T23:18:00Z">
              <w:rPr>
                <w:rStyle w:val="Hyperlink"/>
                <w:noProof/>
              </w:rPr>
            </w:rPrChange>
          </w:rPr>
          <w:delText>3.4</w:delText>
        </w:r>
        <w:r w:rsidDel="00090AF7">
          <w:rPr>
            <w:rFonts w:asciiTheme="minorHAnsi" w:eastAsiaTheme="minorEastAsia" w:hAnsiTheme="minorHAnsi" w:cstheme="minorBidi"/>
            <w:noProof/>
            <w:sz w:val="22"/>
            <w:szCs w:val="22"/>
          </w:rPr>
          <w:tab/>
        </w:r>
        <w:r w:rsidRPr="00090AF7" w:rsidDel="00090AF7">
          <w:rPr>
            <w:noProof/>
            <w:rPrChange w:id="1581" w:author="blake" w:date="2012-07-01T23:18:00Z">
              <w:rPr>
                <w:rStyle w:val="Hyperlink"/>
                <w:noProof/>
              </w:rPr>
            </w:rPrChange>
          </w:rPr>
          <w:delText>Disable Print Server - CUPS</w:delText>
        </w:r>
        <w:r w:rsidDel="00090AF7">
          <w:rPr>
            <w:noProof/>
            <w:webHidden/>
          </w:rPr>
          <w:tab/>
          <w:delText>63</w:delText>
        </w:r>
      </w:del>
    </w:p>
    <w:p w:rsidR="003D691D" w:rsidDel="00090AF7" w:rsidRDefault="003D691D">
      <w:pPr>
        <w:pStyle w:val="TOC2"/>
        <w:tabs>
          <w:tab w:val="left" w:pos="880"/>
          <w:tab w:val="right" w:leader="dot" w:pos="9350"/>
        </w:tabs>
        <w:rPr>
          <w:del w:id="1582" w:author="blake" w:date="2012-07-01T23:18:00Z"/>
          <w:rFonts w:asciiTheme="minorHAnsi" w:eastAsiaTheme="minorEastAsia" w:hAnsiTheme="minorHAnsi" w:cstheme="minorBidi"/>
          <w:noProof/>
          <w:sz w:val="22"/>
          <w:szCs w:val="22"/>
        </w:rPr>
      </w:pPr>
      <w:del w:id="1583" w:author="blake" w:date="2012-07-01T23:18:00Z">
        <w:r w:rsidRPr="00090AF7" w:rsidDel="00090AF7">
          <w:rPr>
            <w:noProof/>
            <w:rPrChange w:id="1584" w:author="blake" w:date="2012-07-01T23:18:00Z">
              <w:rPr>
                <w:rStyle w:val="Hyperlink"/>
                <w:noProof/>
              </w:rPr>
            </w:rPrChange>
          </w:rPr>
          <w:delText>3.5</w:delText>
        </w:r>
        <w:r w:rsidDel="00090AF7">
          <w:rPr>
            <w:rFonts w:asciiTheme="minorHAnsi" w:eastAsiaTheme="minorEastAsia" w:hAnsiTheme="minorHAnsi" w:cstheme="minorBidi"/>
            <w:noProof/>
            <w:sz w:val="22"/>
            <w:szCs w:val="22"/>
          </w:rPr>
          <w:tab/>
        </w:r>
        <w:r w:rsidRPr="00090AF7" w:rsidDel="00090AF7">
          <w:rPr>
            <w:noProof/>
            <w:rPrChange w:id="1585" w:author="blake" w:date="2012-07-01T23:18:00Z">
              <w:rPr>
                <w:rStyle w:val="Hyperlink"/>
                <w:noProof/>
              </w:rPr>
            </w:rPrChange>
          </w:rPr>
          <w:delText>Remove DHCP Server</w:delText>
        </w:r>
        <w:r w:rsidDel="00090AF7">
          <w:rPr>
            <w:noProof/>
            <w:webHidden/>
          </w:rPr>
          <w:tab/>
          <w:delText>63</w:delText>
        </w:r>
      </w:del>
    </w:p>
    <w:p w:rsidR="003D691D" w:rsidDel="00090AF7" w:rsidRDefault="003D691D">
      <w:pPr>
        <w:pStyle w:val="TOC2"/>
        <w:tabs>
          <w:tab w:val="left" w:pos="880"/>
          <w:tab w:val="right" w:leader="dot" w:pos="9350"/>
        </w:tabs>
        <w:rPr>
          <w:del w:id="1586" w:author="blake" w:date="2012-07-01T23:18:00Z"/>
          <w:rFonts w:asciiTheme="minorHAnsi" w:eastAsiaTheme="minorEastAsia" w:hAnsiTheme="minorHAnsi" w:cstheme="minorBidi"/>
          <w:noProof/>
          <w:sz w:val="22"/>
          <w:szCs w:val="22"/>
        </w:rPr>
      </w:pPr>
      <w:del w:id="1587" w:author="blake" w:date="2012-07-01T23:18:00Z">
        <w:r w:rsidRPr="00090AF7" w:rsidDel="00090AF7">
          <w:rPr>
            <w:noProof/>
            <w:rPrChange w:id="1588" w:author="blake" w:date="2012-07-01T23:18:00Z">
              <w:rPr>
                <w:rStyle w:val="Hyperlink"/>
                <w:noProof/>
              </w:rPr>
            </w:rPrChange>
          </w:rPr>
          <w:delText>3.6</w:delText>
        </w:r>
        <w:r w:rsidDel="00090AF7">
          <w:rPr>
            <w:rFonts w:asciiTheme="minorHAnsi" w:eastAsiaTheme="minorEastAsia" w:hAnsiTheme="minorHAnsi" w:cstheme="minorBidi"/>
            <w:noProof/>
            <w:sz w:val="22"/>
            <w:szCs w:val="22"/>
          </w:rPr>
          <w:tab/>
        </w:r>
        <w:r w:rsidRPr="00090AF7" w:rsidDel="00090AF7">
          <w:rPr>
            <w:noProof/>
            <w:rPrChange w:id="1589" w:author="blake" w:date="2012-07-01T23:18:00Z">
              <w:rPr>
                <w:rStyle w:val="Hyperlink"/>
                <w:noProof/>
              </w:rPr>
            </w:rPrChange>
          </w:rPr>
          <w:delText>Configure Network Time Protocol (NTP)</w:delText>
        </w:r>
        <w:r w:rsidDel="00090AF7">
          <w:rPr>
            <w:noProof/>
            <w:webHidden/>
          </w:rPr>
          <w:tab/>
          <w:delText>64</w:delText>
        </w:r>
      </w:del>
    </w:p>
    <w:p w:rsidR="003D691D" w:rsidDel="00090AF7" w:rsidRDefault="003D691D">
      <w:pPr>
        <w:pStyle w:val="TOC2"/>
        <w:tabs>
          <w:tab w:val="left" w:pos="880"/>
          <w:tab w:val="right" w:leader="dot" w:pos="9350"/>
        </w:tabs>
        <w:rPr>
          <w:del w:id="1590" w:author="blake" w:date="2012-07-01T23:18:00Z"/>
          <w:rFonts w:asciiTheme="minorHAnsi" w:eastAsiaTheme="minorEastAsia" w:hAnsiTheme="minorHAnsi" w:cstheme="minorBidi"/>
          <w:noProof/>
          <w:sz w:val="22"/>
          <w:szCs w:val="22"/>
        </w:rPr>
      </w:pPr>
      <w:del w:id="1591" w:author="blake" w:date="2012-07-01T23:18:00Z">
        <w:r w:rsidRPr="00090AF7" w:rsidDel="00090AF7">
          <w:rPr>
            <w:noProof/>
            <w:rPrChange w:id="1592" w:author="blake" w:date="2012-07-01T23:18:00Z">
              <w:rPr>
                <w:rStyle w:val="Hyperlink"/>
                <w:noProof/>
              </w:rPr>
            </w:rPrChange>
          </w:rPr>
          <w:delText>3.7</w:delText>
        </w:r>
        <w:r w:rsidDel="00090AF7">
          <w:rPr>
            <w:rFonts w:asciiTheme="minorHAnsi" w:eastAsiaTheme="minorEastAsia" w:hAnsiTheme="minorHAnsi" w:cstheme="minorBidi"/>
            <w:noProof/>
            <w:sz w:val="22"/>
            <w:szCs w:val="22"/>
          </w:rPr>
          <w:tab/>
        </w:r>
        <w:r w:rsidRPr="00090AF7" w:rsidDel="00090AF7">
          <w:rPr>
            <w:noProof/>
            <w:rPrChange w:id="1593" w:author="blake" w:date="2012-07-01T23:18:00Z">
              <w:rPr>
                <w:rStyle w:val="Hyperlink"/>
                <w:noProof/>
              </w:rPr>
            </w:rPrChange>
          </w:rPr>
          <w:delText>Remove LDAP</w:delText>
        </w:r>
        <w:r w:rsidDel="00090AF7">
          <w:rPr>
            <w:noProof/>
            <w:webHidden/>
          </w:rPr>
          <w:tab/>
          <w:delText>65</w:delText>
        </w:r>
      </w:del>
    </w:p>
    <w:p w:rsidR="003D691D" w:rsidDel="00090AF7" w:rsidRDefault="003D691D">
      <w:pPr>
        <w:pStyle w:val="TOC2"/>
        <w:tabs>
          <w:tab w:val="left" w:pos="880"/>
          <w:tab w:val="right" w:leader="dot" w:pos="9350"/>
        </w:tabs>
        <w:rPr>
          <w:del w:id="1594" w:author="blake" w:date="2012-07-01T23:18:00Z"/>
          <w:rFonts w:asciiTheme="minorHAnsi" w:eastAsiaTheme="minorEastAsia" w:hAnsiTheme="minorHAnsi" w:cstheme="minorBidi"/>
          <w:noProof/>
          <w:sz w:val="22"/>
          <w:szCs w:val="22"/>
        </w:rPr>
      </w:pPr>
      <w:del w:id="1595" w:author="blake" w:date="2012-07-01T23:18:00Z">
        <w:r w:rsidRPr="00090AF7" w:rsidDel="00090AF7">
          <w:rPr>
            <w:noProof/>
            <w:rPrChange w:id="1596" w:author="blake" w:date="2012-07-01T23:18:00Z">
              <w:rPr>
                <w:rStyle w:val="Hyperlink"/>
                <w:noProof/>
              </w:rPr>
            </w:rPrChange>
          </w:rPr>
          <w:delText>3.8</w:delText>
        </w:r>
        <w:r w:rsidDel="00090AF7">
          <w:rPr>
            <w:rFonts w:asciiTheme="minorHAnsi" w:eastAsiaTheme="minorEastAsia" w:hAnsiTheme="minorHAnsi" w:cstheme="minorBidi"/>
            <w:noProof/>
            <w:sz w:val="22"/>
            <w:szCs w:val="22"/>
          </w:rPr>
          <w:tab/>
        </w:r>
        <w:r w:rsidRPr="00090AF7" w:rsidDel="00090AF7">
          <w:rPr>
            <w:noProof/>
            <w:rPrChange w:id="1597" w:author="blake" w:date="2012-07-01T23:18:00Z">
              <w:rPr>
                <w:rStyle w:val="Hyperlink"/>
                <w:noProof/>
              </w:rPr>
            </w:rPrChange>
          </w:rPr>
          <w:delText>Disable NFS and RPC</w:delText>
        </w:r>
        <w:r w:rsidDel="00090AF7">
          <w:rPr>
            <w:noProof/>
            <w:webHidden/>
          </w:rPr>
          <w:tab/>
          <w:delText>66</w:delText>
        </w:r>
      </w:del>
    </w:p>
    <w:p w:rsidR="003D691D" w:rsidDel="00090AF7" w:rsidRDefault="003D691D">
      <w:pPr>
        <w:pStyle w:val="TOC2"/>
        <w:tabs>
          <w:tab w:val="left" w:pos="880"/>
          <w:tab w:val="right" w:leader="dot" w:pos="9350"/>
        </w:tabs>
        <w:rPr>
          <w:del w:id="1598" w:author="blake" w:date="2012-07-01T23:18:00Z"/>
          <w:rFonts w:asciiTheme="minorHAnsi" w:eastAsiaTheme="minorEastAsia" w:hAnsiTheme="minorHAnsi" w:cstheme="minorBidi"/>
          <w:noProof/>
          <w:sz w:val="22"/>
          <w:szCs w:val="22"/>
        </w:rPr>
      </w:pPr>
      <w:del w:id="1599" w:author="blake" w:date="2012-07-01T23:18:00Z">
        <w:r w:rsidRPr="00090AF7" w:rsidDel="00090AF7">
          <w:rPr>
            <w:noProof/>
            <w:rPrChange w:id="1600" w:author="blake" w:date="2012-07-01T23:18:00Z">
              <w:rPr>
                <w:rStyle w:val="Hyperlink"/>
                <w:noProof/>
              </w:rPr>
            </w:rPrChange>
          </w:rPr>
          <w:delText>3.9</w:delText>
        </w:r>
        <w:r w:rsidDel="00090AF7">
          <w:rPr>
            <w:rFonts w:asciiTheme="minorHAnsi" w:eastAsiaTheme="minorEastAsia" w:hAnsiTheme="minorHAnsi" w:cstheme="minorBidi"/>
            <w:noProof/>
            <w:sz w:val="22"/>
            <w:szCs w:val="22"/>
          </w:rPr>
          <w:tab/>
        </w:r>
        <w:r w:rsidRPr="00090AF7" w:rsidDel="00090AF7">
          <w:rPr>
            <w:noProof/>
            <w:rPrChange w:id="1601" w:author="blake" w:date="2012-07-01T23:18:00Z">
              <w:rPr>
                <w:rStyle w:val="Hyperlink"/>
                <w:noProof/>
              </w:rPr>
            </w:rPrChange>
          </w:rPr>
          <w:delText>Remove DNS Server</w:delText>
        </w:r>
        <w:r w:rsidDel="00090AF7">
          <w:rPr>
            <w:noProof/>
            <w:webHidden/>
          </w:rPr>
          <w:tab/>
          <w:delText>66</w:delText>
        </w:r>
      </w:del>
    </w:p>
    <w:p w:rsidR="003D691D" w:rsidDel="00090AF7" w:rsidRDefault="003D691D">
      <w:pPr>
        <w:pStyle w:val="TOC2"/>
        <w:tabs>
          <w:tab w:val="left" w:pos="1100"/>
          <w:tab w:val="right" w:leader="dot" w:pos="9350"/>
        </w:tabs>
        <w:rPr>
          <w:del w:id="1602" w:author="blake" w:date="2012-07-01T23:18:00Z"/>
          <w:rFonts w:asciiTheme="minorHAnsi" w:eastAsiaTheme="minorEastAsia" w:hAnsiTheme="minorHAnsi" w:cstheme="minorBidi"/>
          <w:noProof/>
          <w:sz w:val="22"/>
          <w:szCs w:val="22"/>
        </w:rPr>
      </w:pPr>
      <w:del w:id="1603" w:author="blake" w:date="2012-07-01T23:18:00Z">
        <w:r w:rsidRPr="00090AF7" w:rsidDel="00090AF7">
          <w:rPr>
            <w:noProof/>
            <w:rPrChange w:id="1604" w:author="blake" w:date="2012-07-01T23:18:00Z">
              <w:rPr>
                <w:rStyle w:val="Hyperlink"/>
                <w:noProof/>
              </w:rPr>
            </w:rPrChange>
          </w:rPr>
          <w:delText>3.10</w:delText>
        </w:r>
        <w:r w:rsidDel="00090AF7">
          <w:rPr>
            <w:rFonts w:asciiTheme="minorHAnsi" w:eastAsiaTheme="minorEastAsia" w:hAnsiTheme="minorHAnsi" w:cstheme="minorBidi"/>
            <w:noProof/>
            <w:sz w:val="22"/>
            <w:szCs w:val="22"/>
          </w:rPr>
          <w:tab/>
        </w:r>
        <w:r w:rsidRPr="00090AF7" w:rsidDel="00090AF7">
          <w:rPr>
            <w:noProof/>
            <w:rPrChange w:id="1605" w:author="blake" w:date="2012-07-01T23:18:00Z">
              <w:rPr>
                <w:rStyle w:val="Hyperlink"/>
                <w:noProof/>
              </w:rPr>
            </w:rPrChange>
          </w:rPr>
          <w:delText>Remove FTP Server</w:delText>
        </w:r>
        <w:r w:rsidDel="00090AF7">
          <w:rPr>
            <w:noProof/>
            <w:webHidden/>
          </w:rPr>
          <w:tab/>
          <w:delText>67</w:delText>
        </w:r>
      </w:del>
    </w:p>
    <w:p w:rsidR="003D691D" w:rsidDel="00090AF7" w:rsidRDefault="003D691D">
      <w:pPr>
        <w:pStyle w:val="TOC2"/>
        <w:tabs>
          <w:tab w:val="left" w:pos="1100"/>
          <w:tab w:val="right" w:leader="dot" w:pos="9350"/>
        </w:tabs>
        <w:rPr>
          <w:del w:id="1606" w:author="blake" w:date="2012-07-01T23:18:00Z"/>
          <w:rFonts w:asciiTheme="minorHAnsi" w:eastAsiaTheme="minorEastAsia" w:hAnsiTheme="minorHAnsi" w:cstheme="minorBidi"/>
          <w:noProof/>
          <w:sz w:val="22"/>
          <w:szCs w:val="22"/>
        </w:rPr>
      </w:pPr>
      <w:del w:id="1607" w:author="blake" w:date="2012-07-01T23:18:00Z">
        <w:r w:rsidRPr="00090AF7" w:rsidDel="00090AF7">
          <w:rPr>
            <w:noProof/>
            <w:rPrChange w:id="1608" w:author="blake" w:date="2012-07-01T23:18:00Z">
              <w:rPr>
                <w:rStyle w:val="Hyperlink"/>
                <w:noProof/>
              </w:rPr>
            </w:rPrChange>
          </w:rPr>
          <w:delText>3.11</w:delText>
        </w:r>
        <w:r w:rsidDel="00090AF7">
          <w:rPr>
            <w:rFonts w:asciiTheme="minorHAnsi" w:eastAsiaTheme="minorEastAsia" w:hAnsiTheme="minorHAnsi" w:cstheme="minorBidi"/>
            <w:noProof/>
            <w:sz w:val="22"/>
            <w:szCs w:val="22"/>
          </w:rPr>
          <w:tab/>
        </w:r>
        <w:r w:rsidRPr="00090AF7" w:rsidDel="00090AF7">
          <w:rPr>
            <w:noProof/>
            <w:rPrChange w:id="1609" w:author="blake" w:date="2012-07-01T23:18:00Z">
              <w:rPr>
                <w:rStyle w:val="Hyperlink"/>
                <w:noProof/>
              </w:rPr>
            </w:rPrChange>
          </w:rPr>
          <w:delText>Remove H</w:delText>
        </w:r>
        <w:r w:rsidRPr="00090AF7" w:rsidDel="00090AF7">
          <w:rPr>
            <w:noProof/>
            <w:rPrChange w:id="1610" w:author="blake" w:date="2012-07-01T23:18:00Z">
              <w:rPr>
                <w:rStyle w:val="Hyperlink"/>
                <w:noProof/>
              </w:rPr>
            </w:rPrChange>
          </w:rPr>
          <w:delText>T</w:delText>
        </w:r>
        <w:r w:rsidRPr="00090AF7" w:rsidDel="00090AF7">
          <w:rPr>
            <w:noProof/>
            <w:rPrChange w:id="1611" w:author="blake" w:date="2012-07-01T23:18:00Z">
              <w:rPr>
                <w:rStyle w:val="Hyperlink"/>
                <w:noProof/>
              </w:rPr>
            </w:rPrChange>
          </w:rPr>
          <w:delText>TP Server</w:delText>
        </w:r>
        <w:r w:rsidDel="00090AF7">
          <w:rPr>
            <w:noProof/>
            <w:webHidden/>
          </w:rPr>
          <w:tab/>
          <w:delText>67</w:delText>
        </w:r>
      </w:del>
    </w:p>
    <w:p w:rsidR="003D691D" w:rsidDel="00090AF7" w:rsidRDefault="003D691D">
      <w:pPr>
        <w:pStyle w:val="TOC2"/>
        <w:tabs>
          <w:tab w:val="left" w:pos="1100"/>
          <w:tab w:val="right" w:leader="dot" w:pos="9350"/>
        </w:tabs>
        <w:rPr>
          <w:del w:id="1612" w:author="blake" w:date="2012-07-01T23:18:00Z"/>
          <w:rFonts w:asciiTheme="minorHAnsi" w:eastAsiaTheme="minorEastAsia" w:hAnsiTheme="minorHAnsi" w:cstheme="minorBidi"/>
          <w:noProof/>
          <w:sz w:val="22"/>
          <w:szCs w:val="22"/>
        </w:rPr>
      </w:pPr>
      <w:del w:id="1613" w:author="blake" w:date="2012-07-01T23:18:00Z">
        <w:r w:rsidRPr="00090AF7" w:rsidDel="00090AF7">
          <w:rPr>
            <w:noProof/>
            <w:rPrChange w:id="1614" w:author="blake" w:date="2012-07-01T23:18:00Z">
              <w:rPr>
                <w:rStyle w:val="Hyperlink"/>
                <w:noProof/>
              </w:rPr>
            </w:rPrChange>
          </w:rPr>
          <w:delText>3.12</w:delText>
        </w:r>
        <w:r w:rsidDel="00090AF7">
          <w:rPr>
            <w:rFonts w:asciiTheme="minorHAnsi" w:eastAsiaTheme="minorEastAsia" w:hAnsiTheme="minorHAnsi" w:cstheme="minorBidi"/>
            <w:noProof/>
            <w:sz w:val="22"/>
            <w:szCs w:val="22"/>
          </w:rPr>
          <w:tab/>
        </w:r>
        <w:r w:rsidRPr="00090AF7" w:rsidDel="00090AF7">
          <w:rPr>
            <w:noProof/>
            <w:rPrChange w:id="1615" w:author="blake" w:date="2012-07-01T23:18:00Z">
              <w:rPr>
                <w:rStyle w:val="Hyperlink"/>
                <w:noProof/>
              </w:rPr>
            </w:rPrChange>
          </w:rPr>
          <w:delText>Remove Dovecot (IMAP and POP3 services)</w:delText>
        </w:r>
        <w:r w:rsidDel="00090AF7">
          <w:rPr>
            <w:noProof/>
            <w:webHidden/>
          </w:rPr>
          <w:tab/>
          <w:delText>68</w:delText>
        </w:r>
      </w:del>
    </w:p>
    <w:p w:rsidR="003D691D" w:rsidDel="00090AF7" w:rsidRDefault="003D691D">
      <w:pPr>
        <w:pStyle w:val="TOC2"/>
        <w:tabs>
          <w:tab w:val="left" w:pos="1100"/>
          <w:tab w:val="right" w:leader="dot" w:pos="9350"/>
        </w:tabs>
        <w:rPr>
          <w:del w:id="1616" w:author="blake" w:date="2012-07-01T23:18:00Z"/>
          <w:rFonts w:asciiTheme="minorHAnsi" w:eastAsiaTheme="minorEastAsia" w:hAnsiTheme="minorHAnsi" w:cstheme="minorBidi"/>
          <w:noProof/>
          <w:sz w:val="22"/>
          <w:szCs w:val="22"/>
        </w:rPr>
      </w:pPr>
      <w:del w:id="1617" w:author="blake" w:date="2012-07-01T23:18:00Z">
        <w:r w:rsidRPr="00090AF7" w:rsidDel="00090AF7">
          <w:rPr>
            <w:noProof/>
            <w:rPrChange w:id="1618" w:author="blake" w:date="2012-07-01T23:18:00Z">
              <w:rPr>
                <w:rStyle w:val="Hyperlink"/>
                <w:noProof/>
              </w:rPr>
            </w:rPrChange>
          </w:rPr>
          <w:delText>3.13</w:delText>
        </w:r>
        <w:r w:rsidDel="00090AF7">
          <w:rPr>
            <w:rFonts w:asciiTheme="minorHAnsi" w:eastAsiaTheme="minorEastAsia" w:hAnsiTheme="minorHAnsi" w:cstheme="minorBidi"/>
            <w:noProof/>
            <w:sz w:val="22"/>
            <w:szCs w:val="22"/>
          </w:rPr>
          <w:tab/>
        </w:r>
        <w:r w:rsidRPr="00090AF7" w:rsidDel="00090AF7">
          <w:rPr>
            <w:noProof/>
            <w:rPrChange w:id="1619" w:author="blake" w:date="2012-07-01T23:18:00Z">
              <w:rPr>
                <w:rStyle w:val="Hyperlink"/>
                <w:noProof/>
              </w:rPr>
            </w:rPrChange>
          </w:rPr>
          <w:delText>Remove Samba</w:delText>
        </w:r>
        <w:r w:rsidDel="00090AF7">
          <w:rPr>
            <w:noProof/>
            <w:webHidden/>
          </w:rPr>
          <w:tab/>
          <w:delText>68</w:delText>
        </w:r>
      </w:del>
    </w:p>
    <w:p w:rsidR="003D691D" w:rsidDel="00090AF7" w:rsidRDefault="003D691D">
      <w:pPr>
        <w:pStyle w:val="TOC2"/>
        <w:tabs>
          <w:tab w:val="left" w:pos="1100"/>
          <w:tab w:val="right" w:leader="dot" w:pos="9350"/>
        </w:tabs>
        <w:rPr>
          <w:del w:id="1620" w:author="blake" w:date="2012-07-01T23:18:00Z"/>
          <w:rFonts w:asciiTheme="minorHAnsi" w:eastAsiaTheme="minorEastAsia" w:hAnsiTheme="minorHAnsi" w:cstheme="minorBidi"/>
          <w:noProof/>
          <w:sz w:val="22"/>
          <w:szCs w:val="22"/>
        </w:rPr>
      </w:pPr>
      <w:del w:id="1621" w:author="blake" w:date="2012-07-01T23:18:00Z">
        <w:r w:rsidRPr="00090AF7" w:rsidDel="00090AF7">
          <w:rPr>
            <w:noProof/>
            <w:rPrChange w:id="1622" w:author="blake" w:date="2012-07-01T23:18:00Z">
              <w:rPr>
                <w:rStyle w:val="Hyperlink"/>
                <w:noProof/>
              </w:rPr>
            </w:rPrChange>
          </w:rPr>
          <w:delText>3.14</w:delText>
        </w:r>
        <w:r w:rsidDel="00090AF7">
          <w:rPr>
            <w:rFonts w:asciiTheme="minorHAnsi" w:eastAsiaTheme="minorEastAsia" w:hAnsiTheme="minorHAnsi" w:cstheme="minorBidi"/>
            <w:noProof/>
            <w:sz w:val="22"/>
            <w:szCs w:val="22"/>
          </w:rPr>
          <w:tab/>
        </w:r>
        <w:r w:rsidRPr="00090AF7" w:rsidDel="00090AF7">
          <w:rPr>
            <w:noProof/>
            <w:rPrChange w:id="1623" w:author="blake" w:date="2012-07-01T23:18:00Z">
              <w:rPr>
                <w:rStyle w:val="Hyperlink"/>
                <w:noProof/>
              </w:rPr>
            </w:rPrChange>
          </w:rPr>
          <w:delText>Remove HTTP Proxy Server</w:delText>
        </w:r>
        <w:r w:rsidDel="00090AF7">
          <w:rPr>
            <w:noProof/>
            <w:webHidden/>
          </w:rPr>
          <w:tab/>
          <w:delText>69</w:delText>
        </w:r>
      </w:del>
    </w:p>
    <w:p w:rsidR="003D691D" w:rsidDel="00090AF7" w:rsidRDefault="003D691D">
      <w:pPr>
        <w:pStyle w:val="TOC2"/>
        <w:tabs>
          <w:tab w:val="left" w:pos="1100"/>
          <w:tab w:val="right" w:leader="dot" w:pos="9350"/>
        </w:tabs>
        <w:rPr>
          <w:del w:id="1624" w:author="blake" w:date="2012-07-01T23:18:00Z"/>
          <w:rFonts w:asciiTheme="minorHAnsi" w:eastAsiaTheme="minorEastAsia" w:hAnsiTheme="minorHAnsi" w:cstheme="minorBidi"/>
          <w:noProof/>
          <w:sz w:val="22"/>
          <w:szCs w:val="22"/>
        </w:rPr>
      </w:pPr>
      <w:del w:id="1625" w:author="blake" w:date="2012-07-01T23:18:00Z">
        <w:r w:rsidRPr="00090AF7" w:rsidDel="00090AF7">
          <w:rPr>
            <w:noProof/>
            <w:rPrChange w:id="1626" w:author="blake" w:date="2012-07-01T23:18:00Z">
              <w:rPr>
                <w:rStyle w:val="Hyperlink"/>
                <w:noProof/>
              </w:rPr>
            </w:rPrChange>
          </w:rPr>
          <w:delText>3.15</w:delText>
        </w:r>
        <w:r w:rsidDel="00090AF7">
          <w:rPr>
            <w:rFonts w:asciiTheme="minorHAnsi" w:eastAsiaTheme="minorEastAsia" w:hAnsiTheme="minorHAnsi" w:cstheme="minorBidi"/>
            <w:noProof/>
            <w:sz w:val="22"/>
            <w:szCs w:val="22"/>
          </w:rPr>
          <w:tab/>
        </w:r>
        <w:r w:rsidRPr="00090AF7" w:rsidDel="00090AF7">
          <w:rPr>
            <w:noProof/>
            <w:rPrChange w:id="1627" w:author="blake" w:date="2012-07-01T23:18:00Z">
              <w:rPr>
                <w:rStyle w:val="Hyperlink"/>
                <w:noProof/>
              </w:rPr>
            </w:rPrChange>
          </w:rPr>
          <w:delText>Remove SNMP Server</w:delText>
        </w:r>
        <w:r w:rsidDel="00090AF7">
          <w:rPr>
            <w:noProof/>
            <w:webHidden/>
          </w:rPr>
          <w:tab/>
          <w:delText>69</w:delText>
        </w:r>
      </w:del>
    </w:p>
    <w:p w:rsidR="003D691D" w:rsidDel="00090AF7" w:rsidRDefault="003D691D">
      <w:pPr>
        <w:pStyle w:val="TOC2"/>
        <w:tabs>
          <w:tab w:val="left" w:pos="1100"/>
          <w:tab w:val="right" w:leader="dot" w:pos="9350"/>
        </w:tabs>
        <w:rPr>
          <w:del w:id="1628" w:author="blake" w:date="2012-07-01T23:18:00Z"/>
          <w:rFonts w:asciiTheme="minorHAnsi" w:eastAsiaTheme="minorEastAsia" w:hAnsiTheme="minorHAnsi" w:cstheme="minorBidi"/>
          <w:noProof/>
          <w:sz w:val="22"/>
          <w:szCs w:val="22"/>
        </w:rPr>
      </w:pPr>
      <w:del w:id="1629" w:author="blake" w:date="2012-07-01T23:18:00Z">
        <w:r w:rsidRPr="00090AF7" w:rsidDel="00090AF7">
          <w:rPr>
            <w:noProof/>
            <w:rPrChange w:id="1630" w:author="blake" w:date="2012-07-01T23:18:00Z">
              <w:rPr>
                <w:rStyle w:val="Hyperlink"/>
                <w:noProof/>
              </w:rPr>
            </w:rPrChange>
          </w:rPr>
          <w:delText>3.16</w:delText>
        </w:r>
        <w:r w:rsidDel="00090AF7">
          <w:rPr>
            <w:rFonts w:asciiTheme="minorHAnsi" w:eastAsiaTheme="minorEastAsia" w:hAnsiTheme="minorHAnsi" w:cstheme="minorBidi"/>
            <w:noProof/>
            <w:sz w:val="22"/>
            <w:szCs w:val="22"/>
          </w:rPr>
          <w:tab/>
        </w:r>
        <w:r w:rsidRPr="00090AF7" w:rsidDel="00090AF7">
          <w:rPr>
            <w:noProof/>
            <w:rPrChange w:id="1631" w:author="blake" w:date="2012-07-01T23:18:00Z">
              <w:rPr>
                <w:rStyle w:val="Hyperlink"/>
                <w:noProof/>
              </w:rPr>
            </w:rPrChange>
          </w:rPr>
          <w:delText>Configure Mail Transfer Agent for Local-Only Mode</w:delText>
        </w:r>
        <w:r w:rsidDel="00090AF7">
          <w:rPr>
            <w:noProof/>
            <w:webHidden/>
          </w:rPr>
          <w:tab/>
          <w:delText>70</w:delText>
        </w:r>
      </w:del>
    </w:p>
    <w:p w:rsidR="003D691D" w:rsidDel="00090AF7" w:rsidRDefault="003D691D">
      <w:pPr>
        <w:pStyle w:val="TOC1"/>
        <w:tabs>
          <w:tab w:val="left" w:pos="480"/>
        </w:tabs>
        <w:rPr>
          <w:del w:id="1632" w:author="blake" w:date="2012-07-01T23:18:00Z"/>
          <w:rFonts w:asciiTheme="minorHAnsi" w:eastAsiaTheme="minorEastAsia" w:hAnsiTheme="minorHAnsi" w:cstheme="minorBidi"/>
          <w:noProof/>
          <w:sz w:val="22"/>
          <w:szCs w:val="22"/>
        </w:rPr>
      </w:pPr>
      <w:del w:id="1633" w:author="blake" w:date="2012-07-01T23:18:00Z">
        <w:r w:rsidRPr="00090AF7" w:rsidDel="00090AF7">
          <w:rPr>
            <w:noProof/>
            <w:rPrChange w:id="1634" w:author="blake" w:date="2012-07-01T23:18:00Z">
              <w:rPr>
                <w:rStyle w:val="Hyperlink"/>
                <w:noProof/>
              </w:rPr>
            </w:rPrChange>
          </w:rPr>
          <w:delText>4.</w:delText>
        </w:r>
        <w:r w:rsidDel="00090AF7">
          <w:rPr>
            <w:rFonts w:asciiTheme="minorHAnsi" w:eastAsiaTheme="minorEastAsia" w:hAnsiTheme="minorHAnsi" w:cstheme="minorBidi"/>
            <w:noProof/>
            <w:sz w:val="22"/>
            <w:szCs w:val="22"/>
          </w:rPr>
          <w:tab/>
        </w:r>
        <w:r w:rsidRPr="00090AF7" w:rsidDel="00090AF7">
          <w:rPr>
            <w:noProof/>
            <w:rPrChange w:id="1635" w:author="blake" w:date="2012-07-01T23:18:00Z">
              <w:rPr>
                <w:rStyle w:val="Hyperlink"/>
                <w:noProof/>
              </w:rPr>
            </w:rPrChange>
          </w:rPr>
          <w:delText>Network Configuration and Firewalls</w:delText>
        </w:r>
        <w:r w:rsidDel="00090AF7">
          <w:rPr>
            <w:noProof/>
            <w:webHidden/>
          </w:rPr>
          <w:tab/>
          <w:delText>71</w:delText>
        </w:r>
      </w:del>
    </w:p>
    <w:p w:rsidR="003D691D" w:rsidDel="00090AF7" w:rsidRDefault="003D691D">
      <w:pPr>
        <w:pStyle w:val="TOC2"/>
        <w:tabs>
          <w:tab w:val="left" w:pos="880"/>
          <w:tab w:val="right" w:leader="dot" w:pos="9350"/>
        </w:tabs>
        <w:rPr>
          <w:del w:id="1636" w:author="blake" w:date="2012-07-01T23:18:00Z"/>
          <w:rFonts w:asciiTheme="minorHAnsi" w:eastAsiaTheme="minorEastAsia" w:hAnsiTheme="minorHAnsi" w:cstheme="minorBidi"/>
          <w:noProof/>
          <w:sz w:val="22"/>
          <w:szCs w:val="22"/>
        </w:rPr>
      </w:pPr>
      <w:del w:id="1637" w:author="blake" w:date="2012-07-01T23:18:00Z">
        <w:r w:rsidRPr="00090AF7" w:rsidDel="00090AF7">
          <w:rPr>
            <w:noProof/>
            <w:rPrChange w:id="1638" w:author="blake" w:date="2012-07-01T23:18:00Z">
              <w:rPr>
                <w:rStyle w:val="Hyperlink"/>
                <w:noProof/>
              </w:rPr>
            </w:rPrChange>
          </w:rPr>
          <w:delText>4.1</w:delText>
        </w:r>
        <w:r w:rsidDel="00090AF7">
          <w:rPr>
            <w:rFonts w:asciiTheme="minorHAnsi" w:eastAsiaTheme="minorEastAsia" w:hAnsiTheme="minorHAnsi" w:cstheme="minorBidi"/>
            <w:noProof/>
            <w:sz w:val="22"/>
            <w:szCs w:val="22"/>
          </w:rPr>
          <w:tab/>
        </w:r>
        <w:r w:rsidRPr="00090AF7" w:rsidDel="00090AF7">
          <w:rPr>
            <w:noProof/>
            <w:rPrChange w:id="1639" w:author="blake" w:date="2012-07-01T23:18:00Z">
              <w:rPr>
                <w:rStyle w:val="Hyperlink"/>
                <w:noProof/>
              </w:rPr>
            </w:rPrChange>
          </w:rPr>
          <w:delText>Modify Network Parameters (Host Only)</w:delText>
        </w:r>
        <w:r w:rsidDel="00090AF7">
          <w:rPr>
            <w:noProof/>
            <w:webHidden/>
          </w:rPr>
          <w:tab/>
          <w:delText>71</w:delText>
        </w:r>
      </w:del>
    </w:p>
    <w:p w:rsidR="003D691D" w:rsidDel="00090AF7" w:rsidRDefault="003D691D">
      <w:pPr>
        <w:pStyle w:val="TOC3"/>
        <w:tabs>
          <w:tab w:val="left" w:pos="1320"/>
          <w:tab w:val="right" w:leader="dot" w:pos="9350"/>
        </w:tabs>
        <w:rPr>
          <w:del w:id="1640" w:author="blake" w:date="2012-07-01T23:18:00Z"/>
          <w:rFonts w:asciiTheme="minorHAnsi" w:eastAsiaTheme="minorEastAsia" w:hAnsiTheme="minorHAnsi" w:cstheme="minorBidi"/>
          <w:noProof/>
          <w:sz w:val="22"/>
          <w:szCs w:val="22"/>
        </w:rPr>
      </w:pPr>
      <w:del w:id="1641" w:author="blake" w:date="2012-07-01T23:18:00Z">
        <w:r w:rsidRPr="00090AF7" w:rsidDel="00090AF7">
          <w:rPr>
            <w:noProof/>
            <w:rPrChange w:id="1642" w:author="blake" w:date="2012-07-01T23:18:00Z">
              <w:rPr>
                <w:rStyle w:val="Hyperlink"/>
                <w:noProof/>
              </w:rPr>
            </w:rPrChange>
          </w:rPr>
          <w:delText>4.1.1</w:delText>
        </w:r>
        <w:r w:rsidDel="00090AF7">
          <w:rPr>
            <w:rFonts w:asciiTheme="minorHAnsi" w:eastAsiaTheme="minorEastAsia" w:hAnsiTheme="minorHAnsi" w:cstheme="minorBidi"/>
            <w:noProof/>
            <w:sz w:val="22"/>
            <w:szCs w:val="22"/>
          </w:rPr>
          <w:tab/>
        </w:r>
        <w:r w:rsidRPr="00090AF7" w:rsidDel="00090AF7">
          <w:rPr>
            <w:noProof/>
            <w:rPrChange w:id="1643" w:author="blake" w:date="2012-07-01T23:18:00Z">
              <w:rPr>
                <w:rStyle w:val="Hyperlink"/>
                <w:noProof/>
              </w:rPr>
            </w:rPrChange>
          </w:rPr>
          <w:delText>Disable IP Forwarding</w:delText>
        </w:r>
        <w:r w:rsidDel="00090AF7">
          <w:rPr>
            <w:noProof/>
            <w:webHidden/>
          </w:rPr>
          <w:tab/>
          <w:delText>71</w:delText>
        </w:r>
      </w:del>
    </w:p>
    <w:p w:rsidR="003D691D" w:rsidDel="00090AF7" w:rsidRDefault="003D691D">
      <w:pPr>
        <w:pStyle w:val="TOC3"/>
        <w:tabs>
          <w:tab w:val="left" w:pos="1320"/>
          <w:tab w:val="right" w:leader="dot" w:pos="9350"/>
        </w:tabs>
        <w:rPr>
          <w:del w:id="1644" w:author="blake" w:date="2012-07-01T23:18:00Z"/>
          <w:rFonts w:asciiTheme="minorHAnsi" w:eastAsiaTheme="minorEastAsia" w:hAnsiTheme="minorHAnsi" w:cstheme="minorBidi"/>
          <w:noProof/>
          <w:sz w:val="22"/>
          <w:szCs w:val="22"/>
        </w:rPr>
      </w:pPr>
      <w:del w:id="1645" w:author="blake" w:date="2012-07-01T23:18:00Z">
        <w:r w:rsidRPr="00090AF7" w:rsidDel="00090AF7">
          <w:rPr>
            <w:noProof/>
            <w:rPrChange w:id="1646" w:author="blake" w:date="2012-07-01T23:18:00Z">
              <w:rPr>
                <w:rStyle w:val="Hyperlink"/>
                <w:noProof/>
              </w:rPr>
            </w:rPrChange>
          </w:rPr>
          <w:delText>4.1.2</w:delText>
        </w:r>
        <w:r w:rsidDel="00090AF7">
          <w:rPr>
            <w:rFonts w:asciiTheme="minorHAnsi" w:eastAsiaTheme="minorEastAsia" w:hAnsiTheme="minorHAnsi" w:cstheme="minorBidi"/>
            <w:noProof/>
            <w:sz w:val="22"/>
            <w:szCs w:val="22"/>
          </w:rPr>
          <w:tab/>
        </w:r>
        <w:r w:rsidRPr="00090AF7" w:rsidDel="00090AF7">
          <w:rPr>
            <w:noProof/>
            <w:rPrChange w:id="1647" w:author="blake" w:date="2012-07-01T23:18:00Z">
              <w:rPr>
                <w:rStyle w:val="Hyperlink"/>
                <w:noProof/>
              </w:rPr>
            </w:rPrChange>
          </w:rPr>
          <w:delText>Disable Send Packet Redirects</w:delText>
        </w:r>
        <w:r w:rsidDel="00090AF7">
          <w:rPr>
            <w:noProof/>
            <w:webHidden/>
          </w:rPr>
          <w:tab/>
          <w:delText>72</w:delText>
        </w:r>
      </w:del>
    </w:p>
    <w:p w:rsidR="003D691D" w:rsidDel="00090AF7" w:rsidRDefault="003D691D">
      <w:pPr>
        <w:pStyle w:val="TOC2"/>
        <w:tabs>
          <w:tab w:val="left" w:pos="880"/>
          <w:tab w:val="right" w:leader="dot" w:pos="9350"/>
        </w:tabs>
        <w:rPr>
          <w:del w:id="1648" w:author="blake" w:date="2012-07-01T23:18:00Z"/>
          <w:rFonts w:asciiTheme="minorHAnsi" w:eastAsiaTheme="minorEastAsia" w:hAnsiTheme="minorHAnsi" w:cstheme="minorBidi"/>
          <w:noProof/>
          <w:sz w:val="22"/>
          <w:szCs w:val="22"/>
        </w:rPr>
      </w:pPr>
      <w:del w:id="1649" w:author="blake" w:date="2012-07-01T23:18:00Z">
        <w:r w:rsidRPr="00090AF7" w:rsidDel="00090AF7">
          <w:rPr>
            <w:noProof/>
            <w:rPrChange w:id="1650" w:author="blake" w:date="2012-07-01T23:18:00Z">
              <w:rPr>
                <w:rStyle w:val="Hyperlink"/>
                <w:noProof/>
              </w:rPr>
            </w:rPrChange>
          </w:rPr>
          <w:delText>4.2</w:delText>
        </w:r>
        <w:r w:rsidDel="00090AF7">
          <w:rPr>
            <w:rFonts w:asciiTheme="minorHAnsi" w:eastAsiaTheme="minorEastAsia" w:hAnsiTheme="minorHAnsi" w:cstheme="minorBidi"/>
            <w:noProof/>
            <w:sz w:val="22"/>
            <w:szCs w:val="22"/>
          </w:rPr>
          <w:tab/>
        </w:r>
        <w:r w:rsidRPr="00090AF7" w:rsidDel="00090AF7">
          <w:rPr>
            <w:noProof/>
            <w:rPrChange w:id="1651" w:author="blake" w:date="2012-07-01T23:18:00Z">
              <w:rPr>
                <w:rStyle w:val="Hyperlink"/>
                <w:noProof/>
              </w:rPr>
            </w:rPrChange>
          </w:rPr>
          <w:delText>Modify Network Parameters (Host and Router)</w:delText>
        </w:r>
        <w:r w:rsidDel="00090AF7">
          <w:rPr>
            <w:noProof/>
            <w:webHidden/>
          </w:rPr>
          <w:tab/>
          <w:delText>72</w:delText>
        </w:r>
      </w:del>
    </w:p>
    <w:p w:rsidR="003D691D" w:rsidDel="00090AF7" w:rsidRDefault="003D691D">
      <w:pPr>
        <w:pStyle w:val="TOC3"/>
        <w:tabs>
          <w:tab w:val="left" w:pos="1320"/>
          <w:tab w:val="right" w:leader="dot" w:pos="9350"/>
        </w:tabs>
        <w:rPr>
          <w:del w:id="1652" w:author="blake" w:date="2012-07-01T23:18:00Z"/>
          <w:rFonts w:asciiTheme="minorHAnsi" w:eastAsiaTheme="minorEastAsia" w:hAnsiTheme="minorHAnsi" w:cstheme="minorBidi"/>
          <w:noProof/>
          <w:sz w:val="22"/>
          <w:szCs w:val="22"/>
        </w:rPr>
      </w:pPr>
      <w:del w:id="1653" w:author="blake" w:date="2012-07-01T23:18:00Z">
        <w:r w:rsidRPr="00090AF7" w:rsidDel="00090AF7">
          <w:rPr>
            <w:noProof/>
            <w:rPrChange w:id="1654" w:author="blake" w:date="2012-07-01T23:18:00Z">
              <w:rPr>
                <w:rStyle w:val="Hyperlink"/>
                <w:noProof/>
              </w:rPr>
            </w:rPrChange>
          </w:rPr>
          <w:delText>4.2.1</w:delText>
        </w:r>
        <w:r w:rsidDel="00090AF7">
          <w:rPr>
            <w:rFonts w:asciiTheme="minorHAnsi" w:eastAsiaTheme="minorEastAsia" w:hAnsiTheme="minorHAnsi" w:cstheme="minorBidi"/>
            <w:noProof/>
            <w:sz w:val="22"/>
            <w:szCs w:val="22"/>
          </w:rPr>
          <w:tab/>
        </w:r>
        <w:r w:rsidRPr="00090AF7" w:rsidDel="00090AF7">
          <w:rPr>
            <w:noProof/>
            <w:rPrChange w:id="1655" w:author="blake" w:date="2012-07-01T23:18:00Z">
              <w:rPr>
                <w:rStyle w:val="Hyperlink"/>
                <w:noProof/>
              </w:rPr>
            </w:rPrChange>
          </w:rPr>
          <w:delText>Disable Source Routed Packet Acceptance</w:delText>
        </w:r>
        <w:r w:rsidDel="00090AF7">
          <w:rPr>
            <w:noProof/>
            <w:webHidden/>
          </w:rPr>
          <w:tab/>
          <w:delText>73</w:delText>
        </w:r>
      </w:del>
    </w:p>
    <w:p w:rsidR="003D691D" w:rsidDel="00090AF7" w:rsidRDefault="003D691D">
      <w:pPr>
        <w:pStyle w:val="TOC3"/>
        <w:tabs>
          <w:tab w:val="left" w:pos="1320"/>
          <w:tab w:val="right" w:leader="dot" w:pos="9350"/>
        </w:tabs>
        <w:rPr>
          <w:del w:id="1656" w:author="blake" w:date="2012-07-01T23:18:00Z"/>
          <w:rFonts w:asciiTheme="minorHAnsi" w:eastAsiaTheme="minorEastAsia" w:hAnsiTheme="minorHAnsi" w:cstheme="minorBidi"/>
          <w:noProof/>
          <w:sz w:val="22"/>
          <w:szCs w:val="22"/>
        </w:rPr>
      </w:pPr>
      <w:del w:id="1657" w:author="blake" w:date="2012-07-01T23:18:00Z">
        <w:r w:rsidRPr="00090AF7" w:rsidDel="00090AF7">
          <w:rPr>
            <w:noProof/>
            <w:rPrChange w:id="1658" w:author="blake" w:date="2012-07-01T23:18:00Z">
              <w:rPr>
                <w:rStyle w:val="Hyperlink"/>
                <w:noProof/>
              </w:rPr>
            </w:rPrChange>
          </w:rPr>
          <w:delText>4.2.2</w:delText>
        </w:r>
        <w:r w:rsidDel="00090AF7">
          <w:rPr>
            <w:rFonts w:asciiTheme="minorHAnsi" w:eastAsiaTheme="minorEastAsia" w:hAnsiTheme="minorHAnsi" w:cstheme="minorBidi"/>
            <w:noProof/>
            <w:sz w:val="22"/>
            <w:szCs w:val="22"/>
          </w:rPr>
          <w:tab/>
        </w:r>
        <w:r w:rsidRPr="00090AF7" w:rsidDel="00090AF7">
          <w:rPr>
            <w:noProof/>
            <w:rPrChange w:id="1659" w:author="blake" w:date="2012-07-01T23:18:00Z">
              <w:rPr>
                <w:rStyle w:val="Hyperlink"/>
                <w:noProof/>
              </w:rPr>
            </w:rPrChange>
          </w:rPr>
          <w:delText>Disable ICMP Redirect Acceptance</w:delText>
        </w:r>
        <w:r w:rsidDel="00090AF7">
          <w:rPr>
            <w:noProof/>
            <w:webHidden/>
          </w:rPr>
          <w:tab/>
          <w:delText>74</w:delText>
        </w:r>
      </w:del>
    </w:p>
    <w:p w:rsidR="003D691D" w:rsidDel="00090AF7" w:rsidRDefault="003D691D">
      <w:pPr>
        <w:pStyle w:val="TOC3"/>
        <w:tabs>
          <w:tab w:val="left" w:pos="1320"/>
          <w:tab w:val="right" w:leader="dot" w:pos="9350"/>
        </w:tabs>
        <w:rPr>
          <w:del w:id="1660" w:author="blake" w:date="2012-07-01T23:18:00Z"/>
          <w:rFonts w:asciiTheme="minorHAnsi" w:eastAsiaTheme="minorEastAsia" w:hAnsiTheme="minorHAnsi" w:cstheme="minorBidi"/>
          <w:noProof/>
          <w:sz w:val="22"/>
          <w:szCs w:val="22"/>
        </w:rPr>
      </w:pPr>
      <w:del w:id="1661" w:author="blake" w:date="2012-07-01T23:18:00Z">
        <w:r w:rsidRPr="00090AF7" w:rsidDel="00090AF7">
          <w:rPr>
            <w:noProof/>
            <w:rPrChange w:id="1662" w:author="blake" w:date="2012-07-01T23:18:00Z">
              <w:rPr>
                <w:rStyle w:val="Hyperlink"/>
                <w:noProof/>
              </w:rPr>
            </w:rPrChange>
          </w:rPr>
          <w:delText>4.2.3</w:delText>
        </w:r>
        <w:r w:rsidDel="00090AF7">
          <w:rPr>
            <w:rFonts w:asciiTheme="minorHAnsi" w:eastAsiaTheme="minorEastAsia" w:hAnsiTheme="minorHAnsi" w:cstheme="minorBidi"/>
            <w:noProof/>
            <w:sz w:val="22"/>
            <w:szCs w:val="22"/>
          </w:rPr>
          <w:tab/>
        </w:r>
        <w:r w:rsidRPr="00090AF7" w:rsidDel="00090AF7">
          <w:rPr>
            <w:noProof/>
            <w:rPrChange w:id="1663" w:author="blake" w:date="2012-07-01T23:18:00Z">
              <w:rPr>
                <w:rStyle w:val="Hyperlink"/>
                <w:noProof/>
              </w:rPr>
            </w:rPrChange>
          </w:rPr>
          <w:delText>Disable Secure ICMP Redirect Acceptance</w:delText>
        </w:r>
        <w:r w:rsidDel="00090AF7">
          <w:rPr>
            <w:noProof/>
            <w:webHidden/>
          </w:rPr>
          <w:tab/>
          <w:delText>74</w:delText>
        </w:r>
      </w:del>
    </w:p>
    <w:p w:rsidR="003D691D" w:rsidDel="00090AF7" w:rsidRDefault="003D691D">
      <w:pPr>
        <w:pStyle w:val="TOC3"/>
        <w:tabs>
          <w:tab w:val="left" w:pos="1320"/>
          <w:tab w:val="right" w:leader="dot" w:pos="9350"/>
        </w:tabs>
        <w:rPr>
          <w:del w:id="1664" w:author="blake" w:date="2012-07-01T23:18:00Z"/>
          <w:rFonts w:asciiTheme="minorHAnsi" w:eastAsiaTheme="minorEastAsia" w:hAnsiTheme="minorHAnsi" w:cstheme="minorBidi"/>
          <w:noProof/>
          <w:sz w:val="22"/>
          <w:szCs w:val="22"/>
        </w:rPr>
      </w:pPr>
      <w:del w:id="1665" w:author="blake" w:date="2012-07-01T23:18:00Z">
        <w:r w:rsidRPr="00090AF7" w:rsidDel="00090AF7">
          <w:rPr>
            <w:noProof/>
            <w:rPrChange w:id="1666" w:author="blake" w:date="2012-07-01T23:18:00Z">
              <w:rPr>
                <w:rStyle w:val="Hyperlink"/>
                <w:noProof/>
              </w:rPr>
            </w:rPrChange>
          </w:rPr>
          <w:delText>4.2.4</w:delText>
        </w:r>
        <w:r w:rsidDel="00090AF7">
          <w:rPr>
            <w:rFonts w:asciiTheme="minorHAnsi" w:eastAsiaTheme="minorEastAsia" w:hAnsiTheme="minorHAnsi" w:cstheme="minorBidi"/>
            <w:noProof/>
            <w:sz w:val="22"/>
            <w:szCs w:val="22"/>
          </w:rPr>
          <w:tab/>
        </w:r>
        <w:r w:rsidRPr="00090AF7" w:rsidDel="00090AF7">
          <w:rPr>
            <w:noProof/>
            <w:rPrChange w:id="1667" w:author="blake" w:date="2012-07-01T23:18:00Z">
              <w:rPr>
                <w:rStyle w:val="Hyperlink"/>
                <w:noProof/>
              </w:rPr>
            </w:rPrChange>
          </w:rPr>
          <w:delText>Log Suspicious Packets</w:delText>
        </w:r>
        <w:r w:rsidDel="00090AF7">
          <w:rPr>
            <w:noProof/>
            <w:webHidden/>
          </w:rPr>
          <w:tab/>
          <w:delText>75</w:delText>
        </w:r>
      </w:del>
    </w:p>
    <w:p w:rsidR="003D691D" w:rsidDel="00090AF7" w:rsidRDefault="003D691D">
      <w:pPr>
        <w:pStyle w:val="TOC3"/>
        <w:tabs>
          <w:tab w:val="left" w:pos="1320"/>
          <w:tab w:val="right" w:leader="dot" w:pos="9350"/>
        </w:tabs>
        <w:rPr>
          <w:del w:id="1668" w:author="blake" w:date="2012-07-01T23:18:00Z"/>
          <w:rFonts w:asciiTheme="minorHAnsi" w:eastAsiaTheme="minorEastAsia" w:hAnsiTheme="minorHAnsi" w:cstheme="minorBidi"/>
          <w:noProof/>
          <w:sz w:val="22"/>
          <w:szCs w:val="22"/>
        </w:rPr>
      </w:pPr>
      <w:del w:id="1669" w:author="blake" w:date="2012-07-01T23:18:00Z">
        <w:r w:rsidRPr="00090AF7" w:rsidDel="00090AF7">
          <w:rPr>
            <w:noProof/>
            <w:rPrChange w:id="1670" w:author="blake" w:date="2012-07-01T23:18:00Z">
              <w:rPr>
                <w:rStyle w:val="Hyperlink"/>
                <w:noProof/>
              </w:rPr>
            </w:rPrChange>
          </w:rPr>
          <w:delText>4.2.5</w:delText>
        </w:r>
        <w:r w:rsidDel="00090AF7">
          <w:rPr>
            <w:rFonts w:asciiTheme="minorHAnsi" w:eastAsiaTheme="minorEastAsia" w:hAnsiTheme="minorHAnsi" w:cstheme="minorBidi"/>
            <w:noProof/>
            <w:sz w:val="22"/>
            <w:szCs w:val="22"/>
          </w:rPr>
          <w:tab/>
        </w:r>
        <w:r w:rsidRPr="00090AF7" w:rsidDel="00090AF7">
          <w:rPr>
            <w:noProof/>
            <w:rPrChange w:id="1671" w:author="blake" w:date="2012-07-01T23:18:00Z">
              <w:rPr>
                <w:rStyle w:val="Hyperlink"/>
                <w:noProof/>
              </w:rPr>
            </w:rPrChange>
          </w:rPr>
          <w:delText>Enable Ignore Broadcast Requests</w:delText>
        </w:r>
        <w:r w:rsidDel="00090AF7">
          <w:rPr>
            <w:noProof/>
            <w:webHidden/>
          </w:rPr>
          <w:tab/>
          <w:delText>76</w:delText>
        </w:r>
      </w:del>
    </w:p>
    <w:p w:rsidR="003D691D" w:rsidDel="00090AF7" w:rsidRDefault="003D691D">
      <w:pPr>
        <w:pStyle w:val="TOC3"/>
        <w:tabs>
          <w:tab w:val="left" w:pos="1320"/>
          <w:tab w:val="right" w:leader="dot" w:pos="9350"/>
        </w:tabs>
        <w:rPr>
          <w:del w:id="1672" w:author="blake" w:date="2012-07-01T23:18:00Z"/>
          <w:rFonts w:asciiTheme="minorHAnsi" w:eastAsiaTheme="minorEastAsia" w:hAnsiTheme="minorHAnsi" w:cstheme="minorBidi"/>
          <w:noProof/>
          <w:sz w:val="22"/>
          <w:szCs w:val="22"/>
        </w:rPr>
      </w:pPr>
      <w:del w:id="1673" w:author="blake" w:date="2012-07-01T23:18:00Z">
        <w:r w:rsidRPr="00090AF7" w:rsidDel="00090AF7">
          <w:rPr>
            <w:noProof/>
            <w:rPrChange w:id="1674" w:author="blake" w:date="2012-07-01T23:18:00Z">
              <w:rPr>
                <w:rStyle w:val="Hyperlink"/>
                <w:noProof/>
              </w:rPr>
            </w:rPrChange>
          </w:rPr>
          <w:delText>4.2.6</w:delText>
        </w:r>
        <w:r w:rsidDel="00090AF7">
          <w:rPr>
            <w:rFonts w:asciiTheme="minorHAnsi" w:eastAsiaTheme="minorEastAsia" w:hAnsiTheme="minorHAnsi" w:cstheme="minorBidi"/>
            <w:noProof/>
            <w:sz w:val="22"/>
            <w:szCs w:val="22"/>
          </w:rPr>
          <w:tab/>
        </w:r>
        <w:r w:rsidRPr="00090AF7" w:rsidDel="00090AF7">
          <w:rPr>
            <w:noProof/>
            <w:rPrChange w:id="1675" w:author="blake" w:date="2012-07-01T23:18:00Z">
              <w:rPr>
                <w:rStyle w:val="Hyperlink"/>
                <w:noProof/>
              </w:rPr>
            </w:rPrChange>
          </w:rPr>
          <w:delText>Enable Bad Error Message Protection</w:delText>
        </w:r>
        <w:r w:rsidDel="00090AF7">
          <w:rPr>
            <w:noProof/>
            <w:webHidden/>
          </w:rPr>
          <w:tab/>
          <w:delText>77</w:delText>
        </w:r>
      </w:del>
    </w:p>
    <w:p w:rsidR="003D691D" w:rsidDel="00090AF7" w:rsidRDefault="003D691D">
      <w:pPr>
        <w:pStyle w:val="TOC3"/>
        <w:tabs>
          <w:tab w:val="left" w:pos="1320"/>
          <w:tab w:val="right" w:leader="dot" w:pos="9350"/>
        </w:tabs>
        <w:rPr>
          <w:del w:id="1676" w:author="blake" w:date="2012-07-01T23:18:00Z"/>
          <w:rFonts w:asciiTheme="minorHAnsi" w:eastAsiaTheme="minorEastAsia" w:hAnsiTheme="minorHAnsi" w:cstheme="minorBidi"/>
          <w:noProof/>
          <w:sz w:val="22"/>
          <w:szCs w:val="22"/>
        </w:rPr>
      </w:pPr>
      <w:del w:id="1677" w:author="blake" w:date="2012-07-01T23:18:00Z">
        <w:r w:rsidRPr="00090AF7" w:rsidDel="00090AF7">
          <w:rPr>
            <w:noProof/>
            <w:rPrChange w:id="1678" w:author="blake" w:date="2012-07-01T23:18:00Z">
              <w:rPr>
                <w:rStyle w:val="Hyperlink"/>
                <w:noProof/>
              </w:rPr>
            </w:rPrChange>
          </w:rPr>
          <w:delText>4.2.7</w:delText>
        </w:r>
        <w:r w:rsidDel="00090AF7">
          <w:rPr>
            <w:rFonts w:asciiTheme="minorHAnsi" w:eastAsiaTheme="minorEastAsia" w:hAnsiTheme="minorHAnsi" w:cstheme="minorBidi"/>
            <w:noProof/>
            <w:sz w:val="22"/>
            <w:szCs w:val="22"/>
          </w:rPr>
          <w:tab/>
        </w:r>
        <w:r w:rsidRPr="00090AF7" w:rsidDel="00090AF7">
          <w:rPr>
            <w:noProof/>
            <w:rPrChange w:id="1679" w:author="blake" w:date="2012-07-01T23:18:00Z">
              <w:rPr>
                <w:rStyle w:val="Hyperlink"/>
                <w:noProof/>
              </w:rPr>
            </w:rPrChange>
          </w:rPr>
          <w:delText>Enable RFC-recommended Source Route Validation</w:delText>
        </w:r>
        <w:r w:rsidDel="00090AF7">
          <w:rPr>
            <w:noProof/>
            <w:webHidden/>
          </w:rPr>
          <w:tab/>
          <w:delText>77</w:delText>
        </w:r>
      </w:del>
    </w:p>
    <w:p w:rsidR="003D691D" w:rsidDel="00090AF7" w:rsidRDefault="003D691D">
      <w:pPr>
        <w:pStyle w:val="TOC3"/>
        <w:tabs>
          <w:tab w:val="left" w:pos="1320"/>
          <w:tab w:val="right" w:leader="dot" w:pos="9350"/>
        </w:tabs>
        <w:rPr>
          <w:del w:id="1680" w:author="blake" w:date="2012-07-01T23:18:00Z"/>
          <w:rFonts w:asciiTheme="minorHAnsi" w:eastAsiaTheme="minorEastAsia" w:hAnsiTheme="minorHAnsi" w:cstheme="minorBidi"/>
          <w:noProof/>
          <w:sz w:val="22"/>
          <w:szCs w:val="22"/>
        </w:rPr>
      </w:pPr>
      <w:del w:id="1681" w:author="blake" w:date="2012-07-01T23:18:00Z">
        <w:r w:rsidRPr="00090AF7" w:rsidDel="00090AF7">
          <w:rPr>
            <w:noProof/>
            <w:rPrChange w:id="1682" w:author="blake" w:date="2012-07-01T23:18:00Z">
              <w:rPr>
                <w:rStyle w:val="Hyperlink"/>
                <w:noProof/>
              </w:rPr>
            </w:rPrChange>
          </w:rPr>
          <w:delText>4.2.8</w:delText>
        </w:r>
        <w:r w:rsidDel="00090AF7">
          <w:rPr>
            <w:rFonts w:asciiTheme="minorHAnsi" w:eastAsiaTheme="minorEastAsia" w:hAnsiTheme="minorHAnsi" w:cstheme="minorBidi"/>
            <w:noProof/>
            <w:sz w:val="22"/>
            <w:szCs w:val="22"/>
          </w:rPr>
          <w:tab/>
        </w:r>
        <w:r w:rsidRPr="00090AF7" w:rsidDel="00090AF7">
          <w:rPr>
            <w:noProof/>
            <w:rPrChange w:id="1683" w:author="blake" w:date="2012-07-01T23:18:00Z">
              <w:rPr>
                <w:rStyle w:val="Hyperlink"/>
                <w:noProof/>
              </w:rPr>
            </w:rPrChange>
          </w:rPr>
          <w:delText>Enable TCP SYN Cookies</w:delText>
        </w:r>
        <w:r w:rsidDel="00090AF7">
          <w:rPr>
            <w:noProof/>
            <w:webHidden/>
          </w:rPr>
          <w:tab/>
          <w:delText>78</w:delText>
        </w:r>
      </w:del>
    </w:p>
    <w:p w:rsidR="003D691D" w:rsidDel="00090AF7" w:rsidRDefault="003D691D">
      <w:pPr>
        <w:pStyle w:val="TOC2"/>
        <w:tabs>
          <w:tab w:val="left" w:pos="880"/>
          <w:tab w:val="right" w:leader="dot" w:pos="9350"/>
        </w:tabs>
        <w:rPr>
          <w:del w:id="1684" w:author="blake" w:date="2012-07-01T23:18:00Z"/>
          <w:rFonts w:asciiTheme="minorHAnsi" w:eastAsiaTheme="minorEastAsia" w:hAnsiTheme="minorHAnsi" w:cstheme="minorBidi"/>
          <w:noProof/>
          <w:sz w:val="22"/>
          <w:szCs w:val="22"/>
        </w:rPr>
      </w:pPr>
      <w:del w:id="1685" w:author="blake" w:date="2012-07-01T23:18:00Z">
        <w:r w:rsidRPr="00090AF7" w:rsidDel="00090AF7">
          <w:rPr>
            <w:noProof/>
            <w:rPrChange w:id="1686" w:author="blake" w:date="2012-07-01T23:18:00Z">
              <w:rPr>
                <w:rStyle w:val="Hyperlink"/>
                <w:noProof/>
              </w:rPr>
            </w:rPrChange>
          </w:rPr>
          <w:lastRenderedPageBreak/>
          <w:delText>4.3</w:delText>
        </w:r>
        <w:r w:rsidDel="00090AF7">
          <w:rPr>
            <w:rFonts w:asciiTheme="minorHAnsi" w:eastAsiaTheme="minorEastAsia" w:hAnsiTheme="minorHAnsi" w:cstheme="minorBidi"/>
            <w:noProof/>
            <w:sz w:val="22"/>
            <w:szCs w:val="22"/>
          </w:rPr>
          <w:tab/>
        </w:r>
        <w:r w:rsidRPr="00090AF7" w:rsidDel="00090AF7">
          <w:rPr>
            <w:noProof/>
            <w:rPrChange w:id="1687" w:author="blake" w:date="2012-07-01T23:18:00Z">
              <w:rPr>
                <w:rStyle w:val="Hyperlink"/>
                <w:noProof/>
              </w:rPr>
            </w:rPrChange>
          </w:rPr>
          <w:delText>Wireless Networking</w:delText>
        </w:r>
        <w:r w:rsidDel="00090AF7">
          <w:rPr>
            <w:noProof/>
            <w:webHidden/>
          </w:rPr>
          <w:tab/>
          <w:delText>79</w:delText>
        </w:r>
      </w:del>
    </w:p>
    <w:p w:rsidR="003D691D" w:rsidDel="00090AF7" w:rsidRDefault="003D691D">
      <w:pPr>
        <w:pStyle w:val="TOC3"/>
        <w:tabs>
          <w:tab w:val="left" w:pos="1320"/>
          <w:tab w:val="right" w:leader="dot" w:pos="9350"/>
        </w:tabs>
        <w:rPr>
          <w:del w:id="1688" w:author="blake" w:date="2012-07-01T23:18:00Z"/>
          <w:rFonts w:asciiTheme="minorHAnsi" w:eastAsiaTheme="minorEastAsia" w:hAnsiTheme="minorHAnsi" w:cstheme="minorBidi"/>
          <w:noProof/>
          <w:sz w:val="22"/>
          <w:szCs w:val="22"/>
        </w:rPr>
      </w:pPr>
      <w:del w:id="1689" w:author="blake" w:date="2012-07-01T23:18:00Z">
        <w:r w:rsidRPr="00090AF7" w:rsidDel="00090AF7">
          <w:rPr>
            <w:noProof/>
            <w:rPrChange w:id="1690" w:author="blake" w:date="2012-07-01T23:18:00Z">
              <w:rPr>
                <w:rStyle w:val="Hyperlink"/>
                <w:noProof/>
              </w:rPr>
            </w:rPrChange>
          </w:rPr>
          <w:delText>4.3.1</w:delText>
        </w:r>
        <w:r w:rsidDel="00090AF7">
          <w:rPr>
            <w:rFonts w:asciiTheme="minorHAnsi" w:eastAsiaTheme="minorEastAsia" w:hAnsiTheme="minorHAnsi" w:cstheme="minorBidi"/>
            <w:noProof/>
            <w:sz w:val="22"/>
            <w:szCs w:val="22"/>
          </w:rPr>
          <w:tab/>
        </w:r>
        <w:r w:rsidRPr="00090AF7" w:rsidDel="00090AF7">
          <w:rPr>
            <w:noProof/>
            <w:rPrChange w:id="1691" w:author="blake" w:date="2012-07-01T23:18:00Z">
              <w:rPr>
                <w:rStyle w:val="Hyperlink"/>
                <w:noProof/>
              </w:rPr>
            </w:rPrChange>
          </w:rPr>
          <w:delText>Deactivate Wireless Interfaces</w:delText>
        </w:r>
        <w:r w:rsidDel="00090AF7">
          <w:rPr>
            <w:noProof/>
            <w:webHidden/>
          </w:rPr>
          <w:tab/>
          <w:delText>79</w:delText>
        </w:r>
      </w:del>
    </w:p>
    <w:p w:rsidR="003D691D" w:rsidDel="00090AF7" w:rsidRDefault="003D691D">
      <w:pPr>
        <w:pStyle w:val="TOC2"/>
        <w:tabs>
          <w:tab w:val="left" w:pos="880"/>
          <w:tab w:val="right" w:leader="dot" w:pos="9350"/>
        </w:tabs>
        <w:rPr>
          <w:del w:id="1692" w:author="blake" w:date="2012-07-01T23:18:00Z"/>
          <w:rFonts w:asciiTheme="minorHAnsi" w:eastAsiaTheme="minorEastAsia" w:hAnsiTheme="minorHAnsi" w:cstheme="minorBidi"/>
          <w:noProof/>
          <w:sz w:val="22"/>
          <w:szCs w:val="22"/>
        </w:rPr>
      </w:pPr>
      <w:del w:id="1693" w:author="blake" w:date="2012-07-01T23:18:00Z">
        <w:r w:rsidRPr="00090AF7" w:rsidDel="00090AF7">
          <w:rPr>
            <w:noProof/>
            <w:rPrChange w:id="1694" w:author="blake" w:date="2012-07-01T23:18:00Z">
              <w:rPr>
                <w:rStyle w:val="Hyperlink"/>
                <w:noProof/>
              </w:rPr>
            </w:rPrChange>
          </w:rPr>
          <w:delText>4.4</w:delText>
        </w:r>
        <w:r w:rsidDel="00090AF7">
          <w:rPr>
            <w:rFonts w:asciiTheme="minorHAnsi" w:eastAsiaTheme="minorEastAsia" w:hAnsiTheme="minorHAnsi" w:cstheme="minorBidi"/>
            <w:noProof/>
            <w:sz w:val="22"/>
            <w:szCs w:val="22"/>
          </w:rPr>
          <w:tab/>
        </w:r>
        <w:r w:rsidRPr="00090AF7" w:rsidDel="00090AF7">
          <w:rPr>
            <w:noProof/>
            <w:rPrChange w:id="1695" w:author="blake" w:date="2012-07-01T23:18:00Z">
              <w:rPr>
                <w:rStyle w:val="Hyperlink"/>
                <w:noProof/>
              </w:rPr>
            </w:rPrChange>
          </w:rPr>
          <w:delText>Disable IPv6</w:delText>
        </w:r>
        <w:r w:rsidDel="00090AF7">
          <w:rPr>
            <w:noProof/>
            <w:webHidden/>
          </w:rPr>
          <w:tab/>
          <w:delText>80</w:delText>
        </w:r>
      </w:del>
    </w:p>
    <w:p w:rsidR="003D691D" w:rsidDel="00090AF7" w:rsidRDefault="003D691D">
      <w:pPr>
        <w:pStyle w:val="TOC3"/>
        <w:tabs>
          <w:tab w:val="left" w:pos="1320"/>
          <w:tab w:val="right" w:leader="dot" w:pos="9350"/>
        </w:tabs>
        <w:rPr>
          <w:del w:id="1696" w:author="blake" w:date="2012-07-01T23:18:00Z"/>
          <w:rFonts w:asciiTheme="minorHAnsi" w:eastAsiaTheme="minorEastAsia" w:hAnsiTheme="minorHAnsi" w:cstheme="minorBidi"/>
          <w:noProof/>
          <w:sz w:val="22"/>
          <w:szCs w:val="22"/>
        </w:rPr>
      </w:pPr>
      <w:del w:id="1697" w:author="blake" w:date="2012-07-01T23:18:00Z">
        <w:r w:rsidRPr="00090AF7" w:rsidDel="00090AF7">
          <w:rPr>
            <w:noProof/>
            <w:rPrChange w:id="1698" w:author="blake" w:date="2012-07-01T23:18:00Z">
              <w:rPr>
                <w:rStyle w:val="Hyperlink"/>
                <w:noProof/>
              </w:rPr>
            </w:rPrChange>
          </w:rPr>
          <w:delText>4.4.1</w:delText>
        </w:r>
        <w:r w:rsidDel="00090AF7">
          <w:rPr>
            <w:rFonts w:asciiTheme="minorHAnsi" w:eastAsiaTheme="minorEastAsia" w:hAnsiTheme="minorHAnsi" w:cstheme="minorBidi"/>
            <w:noProof/>
            <w:sz w:val="22"/>
            <w:szCs w:val="22"/>
          </w:rPr>
          <w:tab/>
        </w:r>
        <w:r w:rsidRPr="00090AF7" w:rsidDel="00090AF7">
          <w:rPr>
            <w:noProof/>
            <w:rPrChange w:id="1699" w:author="blake" w:date="2012-07-01T23:18:00Z">
              <w:rPr>
                <w:rStyle w:val="Hyperlink"/>
                <w:noProof/>
              </w:rPr>
            </w:rPrChange>
          </w:rPr>
          <w:delText>Disa</w:delText>
        </w:r>
        <w:r w:rsidRPr="00090AF7" w:rsidDel="00090AF7">
          <w:rPr>
            <w:noProof/>
            <w:rPrChange w:id="1700" w:author="blake" w:date="2012-07-01T23:18:00Z">
              <w:rPr>
                <w:rStyle w:val="Hyperlink"/>
                <w:noProof/>
              </w:rPr>
            </w:rPrChange>
          </w:rPr>
          <w:delText>b</w:delText>
        </w:r>
        <w:r w:rsidRPr="00090AF7" w:rsidDel="00090AF7">
          <w:rPr>
            <w:noProof/>
            <w:rPrChange w:id="1701" w:author="blake" w:date="2012-07-01T23:18:00Z">
              <w:rPr>
                <w:rStyle w:val="Hyperlink"/>
                <w:noProof/>
              </w:rPr>
            </w:rPrChange>
          </w:rPr>
          <w:delText>le IPv6</w:delText>
        </w:r>
        <w:r w:rsidDel="00090AF7">
          <w:rPr>
            <w:noProof/>
            <w:webHidden/>
          </w:rPr>
          <w:tab/>
          <w:delText>80</w:delText>
        </w:r>
      </w:del>
    </w:p>
    <w:p w:rsidR="003D691D" w:rsidDel="00090AF7" w:rsidRDefault="003D691D">
      <w:pPr>
        <w:pStyle w:val="TOC3"/>
        <w:tabs>
          <w:tab w:val="left" w:pos="1320"/>
          <w:tab w:val="right" w:leader="dot" w:pos="9350"/>
        </w:tabs>
        <w:rPr>
          <w:del w:id="1702" w:author="blake" w:date="2012-07-01T23:18:00Z"/>
          <w:rFonts w:asciiTheme="minorHAnsi" w:eastAsiaTheme="minorEastAsia" w:hAnsiTheme="minorHAnsi" w:cstheme="minorBidi"/>
          <w:noProof/>
          <w:sz w:val="22"/>
          <w:szCs w:val="22"/>
        </w:rPr>
      </w:pPr>
      <w:del w:id="1703" w:author="blake" w:date="2012-07-01T23:18:00Z">
        <w:r w:rsidRPr="00090AF7" w:rsidDel="00090AF7">
          <w:rPr>
            <w:noProof/>
            <w:rPrChange w:id="1704" w:author="blake" w:date="2012-07-01T23:18:00Z">
              <w:rPr>
                <w:rStyle w:val="Hyperlink"/>
                <w:noProof/>
              </w:rPr>
            </w:rPrChange>
          </w:rPr>
          <w:delText>4.4.2</w:delText>
        </w:r>
        <w:r w:rsidDel="00090AF7">
          <w:rPr>
            <w:rFonts w:asciiTheme="minorHAnsi" w:eastAsiaTheme="minorEastAsia" w:hAnsiTheme="minorHAnsi" w:cstheme="minorBidi"/>
            <w:noProof/>
            <w:sz w:val="22"/>
            <w:szCs w:val="22"/>
          </w:rPr>
          <w:tab/>
        </w:r>
        <w:r w:rsidRPr="00090AF7" w:rsidDel="00090AF7">
          <w:rPr>
            <w:noProof/>
            <w:rPrChange w:id="1705" w:author="blake" w:date="2012-07-01T23:18:00Z">
              <w:rPr>
                <w:rStyle w:val="Hyperlink"/>
                <w:noProof/>
              </w:rPr>
            </w:rPrChange>
          </w:rPr>
          <w:delText>Configure IPv6</w:delText>
        </w:r>
        <w:r w:rsidDel="00090AF7">
          <w:rPr>
            <w:noProof/>
            <w:webHidden/>
          </w:rPr>
          <w:tab/>
          <w:delText>81</w:delText>
        </w:r>
      </w:del>
    </w:p>
    <w:p w:rsidR="003D691D" w:rsidDel="00090AF7" w:rsidRDefault="003D691D">
      <w:pPr>
        <w:pStyle w:val="TOC3"/>
        <w:tabs>
          <w:tab w:val="left" w:pos="1540"/>
          <w:tab w:val="right" w:leader="dot" w:pos="9350"/>
        </w:tabs>
        <w:rPr>
          <w:del w:id="1706" w:author="blake" w:date="2012-07-01T23:18:00Z"/>
          <w:rFonts w:asciiTheme="minorHAnsi" w:eastAsiaTheme="minorEastAsia" w:hAnsiTheme="minorHAnsi" w:cstheme="minorBidi"/>
          <w:noProof/>
          <w:sz w:val="22"/>
          <w:szCs w:val="22"/>
        </w:rPr>
      </w:pPr>
      <w:del w:id="1707" w:author="blake" w:date="2012-07-01T23:18:00Z">
        <w:r w:rsidRPr="00090AF7" w:rsidDel="00090AF7">
          <w:rPr>
            <w:noProof/>
            <w:rPrChange w:id="1708" w:author="blake" w:date="2012-07-01T23:18:00Z">
              <w:rPr>
                <w:rStyle w:val="Hyperlink"/>
                <w:noProof/>
              </w:rPr>
            </w:rPrChange>
          </w:rPr>
          <w:delText>4.4.2.1</w:delText>
        </w:r>
        <w:r w:rsidDel="00090AF7">
          <w:rPr>
            <w:rFonts w:asciiTheme="minorHAnsi" w:eastAsiaTheme="minorEastAsia" w:hAnsiTheme="minorHAnsi" w:cstheme="minorBidi"/>
            <w:noProof/>
            <w:sz w:val="22"/>
            <w:szCs w:val="22"/>
          </w:rPr>
          <w:tab/>
        </w:r>
        <w:r w:rsidRPr="00090AF7" w:rsidDel="00090AF7">
          <w:rPr>
            <w:noProof/>
            <w:rPrChange w:id="1709" w:author="blake" w:date="2012-07-01T23:18:00Z">
              <w:rPr>
                <w:rStyle w:val="Hyperlink"/>
                <w:noProof/>
              </w:rPr>
            </w:rPrChange>
          </w:rPr>
          <w:delText>Disable IPv6 Router Advertisements</w:delText>
        </w:r>
        <w:r w:rsidDel="00090AF7">
          <w:rPr>
            <w:noProof/>
            <w:webHidden/>
          </w:rPr>
          <w:tab/>
          <w:delText>81</w:delText>
        </w:r>
      </w:del>
    </w:p>
    <w:p w:rsidR="003D691D" w:rsidDel="00090AF7" w:rsidRDefault="003D691D">
      <w:pPr>
        <w:pStyle w:val="TOC3"/>
        <w:tabs>
          <w:tab w:val="left" w:pos="1540"/>
          <w:tab w:val="right" w:leader="dot" w:pos="9350"/>
        </w:tabs>
        <w:rPr>
          <w:del w:id="1710" w:author="blake" w:date="2012-07-01T23:18:00Z"/>
          <w:rFonts w:asciiTheme="minorHAnsi" w:eastAsiaTheme="minorEastAsia" w:hAnsiTheme="minorHAnsi" w:cstheme="minorBidi"/>
          <w:noProof/>
          <w:sz w:val="22"/>
          <w:szCs w:val="22"/>
        </w:rPr>
      </w:pPr>
      <w:del w:id="1711" w:author="blake" w:date="2012-07-01T23:18:00Z">
        <w:r w:rsidRPr="00090AF7" w:rsidDel="00090AF7">
          <w:rPr>
            <w:noProof/>
            <w:rPrChange w:id="1712" w:author="blake" w:date="2012-07-01T23:18:00Z">
              <w:rPr>
                <w:rStyle w:val="Hyperlink"/>
                <w:noProof/>
              </w:rPr>
            </w:rPrChange>
          </w:rPr>
          <w:delText>4.4.2.2</w:delText>
        </w:r>
        <w:r w:rsidDel="00090AF7">
          <w:rPr>
            <w:rFonts w:asciiTheme="minorHAnsi" w:eastAsiaTheme="minorEastAsia" w:hAnsiTheme="minorHAnsi" w:cstheme="minorBidi"/>
            <w:noProof/>
            <w:sz w:val="22"/>
            <w:szCs w:val="22"/>
          </w:rPr>
          <w:tab/>
        </w:r>
        <w:r w:rsidRPr="00090AF7" w:rsidDel="00090AF7">
          <w:rPr>
            <w:noProof/>
            <w:rPrChange w:id="1713" w:author="blake" w:date="2012-07-01T23:18:00Z">
              <w:rPr>
                <w:rStyle w:val="Hyperlink"/>
                <w:noProof/>
              </w:rPr>
            </w:rPrChange>
          </w:rPr>
          <w:delText>Disable IPv6 Redirect Acceptance</w:delText>
        </w:r>
        <w:r w:rsidDel="00090AF7">
          <w:rPr>
            <w:noProof/>
            <w:webHidden/>
          </w:rPr>
          <w:tab/>
          <w:delText>82</w:delText>
        </w:r>
      </w:del>
    </w:p>
    <w:p w:rsidR="003D691D" w:rsidDel="00090AF7" w:rsidRDefault="003D691D">
      <w:pPr>
        <w:pStyle w:val="TOC2"/>
        <w:tabs>
          <w:tab w:val="left" w:pos="880"/>
          <w:tab w:val="right" w:leader="dot" w:pos="9350"/>
        </w:tabs>
        <w:rPr>
          <w:del w:id="1714" w:author="blake" w:date="2012-07-01T23:18:00Z"/>
          <w:rFonts w:asciiTheme="minorHAnsi" w:eastAsiaTheme="minorEastAsia" w:hAnsiTheme="minorHAnsi" w:cstheme="minorBidi"/>
          <w:noProof/>
          <w:sz w:val="22"/>
          <w:szCs w:val="22"/>
        </w:rPr>
      </w:pPr>
      <w:del w:id="1715" w:author="blake" w:date="2012-07-01T23:18:00Z">
        <w:r w:rsidRPr="00090AF7" w:rsidDel="00090AF7">
          <w:rPr>
            <w:noProof/>
            <w:rPrChange w:id="1716" w:author="blake" w:date="2012-07-01T23:18:00Z">
              <w:rPr>
                <w:rStyle w:val="Hyperlink"/>
                <w:noProof/>
              </w:rPr>
            </w:rPrChange>
          </w:rPr>
          <w:delText>4.5</w:delText>
        </w:r>
        <w:r w:rsidDel="00090AF7">
          <w:rPr>
            <w:rFonts w:asciiTheme="minorHAnsi" w:eastAsiaTheme="minorEastAsia" w:hAnsiTheme="minorHAnsi" w:cstheme="minorBidi"/>
            <w:noProof/>
            <w:sz w:val="22"/>
            <w:szCs w:val="22"/>
          </w:rPr>
          <w:tab/>
        </w:r>
        <w:r w:rsidRPr="00090AF7" w:rsidDel="00090AF7">
          <w:rPr>
            <w:noProof/>
            <w:rPrChange w:id="1717" w:author="blake" w:date="2012-07-01T23:18:00Z">
              <w:rPr>
                <w:rStyle w:val="Hyperlink"/>
                <w:noProof/>
              </w:rPr>
            </w:rPrChange>
          </w:rPr>
          <w:delText>Install TCP Wrappers</w:delText>
        </w:r>
        <w:r w:rsidDel="00090AF7">
          <w:rPr>
            <w:noProof/>
            <w:webHidden/>
          </w:rPr>
          <w:tab/>
          <w:delText>83</w:delText>
        </w:r>
      </w:del>
    </w:p>
    <w:p w:rsidR="003D691D" w:rsidDel="00090AF7" w:rsidRDefault="003D691D">
      <w:pPr>
        <w:pStyle w:val="TOC3"/>
        <w:tabs>
          <w:tab w:val="left" w:pos="1320"/>
          <w:tab w:val="right" w:leader="dot" w:pos="9350"/>
        </w:tabs>
        <w:rPr>
          <w:del w:id="1718" w:author="blake" w:date="2012-07-01T23:18:00Z"/>
          <w:rFonts w:asciiTheme="minorHAnsi" w:eastAsiaTheme="minorEastAsia" w:hAnsiTheme="minorHAnsi" w:cstheme="minorBidi"/>
          <w:noProof/>
          <w:sz w:val="22"/>
          <w:szCs w:val="22"/>
        </w:rPr>
      </w:pPr>
      <w:del w:id="1719" w:author="blake" w:date="2012-07-01T23:18:00Z">
        <w:r w:rsidRPr="00090AF7" w:rsidDel="00090AF7">
          <w:rPr>
            <w:noProof/>
            <w:rPrChange w:id="1720" w:author="blake" w:date="2012-07-01T23:18:00Z">
              <w:rPr>
                <w:rStyle w:val="Hyperlink"/>
                <w:noProof/>
              </w:rPr>
            </w:rPrChange>
          </w:rPr>
          <w:delText>4.5.1</w:delText>
        </w:r>
        <w:r w:rsidDel="00090AF7">
          <w:rPr>
            <w:rFonts w:asciiTheme="minorHAnsi" w:eastAsiaTheme="minorEastAsia" w:hAnsiTheme="minorHAnsi" w:cstheme="minorBidi"/>
            <w:noProof/>
            <w:sz w:val="22"/>
            <w:szCs w:val="22"/>
          </w:rPr>
          <w:tab/>
        </w:r>
        <w:r w:rsidRPr="00090AF7" w:rsidDel="00090AF7">
          <w:rPr>
            <w:noProof/>
            <w:rPrChange w:id="1721" w:author="blake" w:date="2012-07-01T23:18:00Z">
              <w:rPr>
                <w:rStyle w:val="Hyperlink"/>
                <w:noProof/>
              </w:rPr>
            </w:rPrChange>
          </w:rPr>
          <w:delText>Create /etc/hosts.allow</w:delText>
        </w:r>
        <w:r w:rsidDel="00090AF7">
          <w:rPr>
            <w:noProof/>
            <w:webHidden/>
          </w:rPr>
          <w:tab/>
          <w:delText>83</w:delText>
        </w:r>
      </w:del>
    </w:p>
    <w:p w:rsidR="003D691D" w:rsidDel="00090AF7" w:rsidRDefault="003D691D">
      <w:pPr>
        <w:pStyle w:val="TOC3"/>
        <w:tabs>
          <w:tab w:val="left" w:pos="1320"/>
          <w:tab w:val="right" w:leader="dot" w:pos="9350"/>
        </w:tabs>
        <w:rPr>
          <w:del w:id="1722" w:author="blake" w:date="2012-07-01T23:18:00Z"/>
          <w:rFonts w:asciiTheme="minorHAnsi" w:eastAsiaTheme="minorEastAsia" w:hAnsiTheme="minorHAnsi" w:cstheme="minorBidi"/>
          <w:noProof/>
          <w:sz w:val="22"/>
          <w:szCs w:val="22"/>
        </w:rPr>
      </w:pPr>
      <w:del w:id="1723" w:author="blake" w:date="2012-07-01T23:18:00Z">
        <w:r w:rsidRPr="00090AF7" w:rsidDel="00090AF7">
          <w:rPr>
            <w:noProof/>
            <w:rPrChange w:id="1724" w:author="blake" w:date="2012-07-01T23:18:00Z">
              <w:rPr>
                <w:rStyle w:val="Hyperlink"/>
                <w:noProof/>
              </w:rPr>
            </w:rPrChange>
          </w:rPr>
          <w:delText>4.5.2</w:delText>
        </w:r>
        <w:r w:rsidDel="00090AF7">
          <w:rPr>
            <w:rFonts w:asciiTheme="minorHAnsi" w:eastAsiaTheme="minorEastAsia" w:hAnsiTheme="minorHAnsi" w:cstheme="minorBidi"/>
            <w:noProof/>
            <w:sz w:val="22"/>
            <w:szCs w:val="22"/>
          </w:rPr>
          <w:tab/>
        </w:r>
        <w:r w:rsidRPr="00090AF7" w:rsidDel="00090AF7">
          <w:rPr>
            <w:noProof/>
            <w:rPrChange w:id="1725" w:author="blake" w:date="2012-07-01T23:18:00Z">
              <w:rPr>
                <w:rStyle w:val="Hyperlink"/>
                <w:noProof/>
              </w:rPr>
            </w:rPrChange>
          </w:rPr>
          <w:delText>Verify Permissions on /etc/hosts.allow</w:delText>
        </w:r>
        <w:r w:rsidDel="00090AF7">
          <w:rPr>
            <w:noProof/>
            <w:webHidden/>
          </w:rPr>
          <w:tab/>
          <w:delText>84</w:delText>
        </w:r>
      </w:del>
    </w:p>
    <w:p w:rsidR="003D691D" w:rsidDel="00090AF7" w:rsidRDefault="003D691D">
      <w:pPr>
        <w:pStyle w:val="TOC3"/>
        <w:tabs>
          <w:tab w:val="left" w:pos="1320"/>
          <w:tab w:val="right" w:leader="dot" w:pos="9350"/>
        </w:tabs>
        <w:rPr>
          <w:del w:id="1726" w:author="blake" w:date="2012-07-01T23:18:00Z"/>
          <w:rFonts w:asciiTheme="minorHAnsi" w:eastAsiaTheme="minorEastAsia" w:hAnsiTheme="minorHAnsi" w:cstheme="minorBidi"/>
          <w:noProof/>
          <w:sz w:val="22"/>
          <w:szCs w:val="22"/>
        </w:rPr>
      </w:pPr>
      <w:del w:id="1727" w:author="blake" w:date="2012-07-01T23:18:00Z">
        <w:r w:rsidRPr="00090AF7" w:rsidDel="00090AF7">
          <w:rPr>
            <w:noProof/>
            <w:rPrChange w:id="1728" w:author="blake" w:date="2012-07-01T23:18:00Z">
              <w:rPr>
                <w:rStyle w:val="Hyperlink"/>
                <w:noProof/>
              </w:rPr>
            </w:rPrChange>
          </w:rPr>
          <w:delText>4.5.3</w:delText>
        </w:r>
        <w:r w:rsidDel="00090AF7">
          <w:rPr>
            <w:rFonts w:asciiTheme="minorHAnsi" w:eastAsiaTheme="minorEastAsia" w:hAnsiTheme="minorHAnsi" w:cstheme="minorBidi"/>
            <w:noProof/>
            <w:sz w:val="22"/>
            <w:szCs w:val="22"/>
          </w:rPr>
          <w:tab/>
        </w:r>
        <w:r w:rsidRPr="00090AF7" w:rsidDel="00090AF7">
          <w:rPr>
            <w:noProof/>
            <w:rPrChange w:id="1729" w:author="blake" w:date="2012-07-01T23:18:00Z">
              <w:rPr>
                <w:rStyle w:val="Hyperlink"/>
                <w:noProof/>
              </w:rPr>
            </w:rPrChange>
          </w:rPr>
          <w:delText>Create /etc/hosts.deny</w:delText>
        </w:r>
        <w:r w:rsidDel="00090AF7">
          <w:rPr>
            <w:noProof/>
            <w:webHidden/>
          </w:rPr>
          <w:tab/>
          <w:delText>85</w:delText>
        </w:r>
      </w:del>
    </w:p>
    <w:p w:rsidR="003D691D" w:rsidDel="00090AF7" w:rsidRDefault="003D691D">
      <w:pPr>
        <w:pStyle w:val="TOC3"/>
        <w:tabs>
          <w:tab w:val="left" w:pos="1320"/>
          <w:tab w:val="right" w:leader="dot" w:pos="9350"/>
        </w:tabs>
        <w:rPr>
          <w:del w:id="1730" w:author="blake" w:date="2012-07-01T23:18:00Z"/>
          <w:rFonts w:asciiTheme="minorHAnsi" w:eastAsiaTheme="minorEastAsia" w:hAnsiTheme="minorHAnsi" w:cstheme="minorBidi"/>
          <w:noProof/>
          <w:sz w:val="22"/>
          <w:szCs w:val="22"/>
        </w:rPr>
      </w:pPr>
      <w:del w:id="1731" w:author="blake" w:date="2012-07-01T23:18:00Z">
        <w:r w:rsidRPr="00090AF7" w:rsidDel="00090AF7">
          <w:rPr>
            <w:noProof/>
            <w:rPrChange w:id="1732" w:author="blake" w:date="2012-07-01T23:18:00Z">
              <w:rPr>
                <w:rStyle w:val="Hyperlink"/>
                <w:noProof/>
              </w:rPr>
            </w:rPrChange>
          </w:rPr>
          <w:delText>4.5.4</w:delText>
        </w:r>
        <w:r w:rsidDel="00090AF7">
          <w:rPr>
            <w:rFonts w:asciiTheme="minorHAnsi" w:eastAsiaTheme="minorEastAsia" w:hAnsiTheme="minorHAnsi" w:cstheme="minorBidi"/>
            <w:noProof/>
            <w:sz w:val="22"/>
            <w:szCs w:val="22"/>
          </w:rPr>
          <w:tab/>
        </w:r>
        <w:r w:rsidRPr="00090AF7" w:rsidDel="00090AF7">
          <w:rPr>
            <w:noProof/>
            <w:rPrChange w:id="1733" w:author="blake" w:date="2012-07-01T23:18:00Z">
              <w:rPr>
                <w:rStyle w:val="Hyperlink"/>
                <w:noProof/>
              </w:rPr>
            </w:rPrChange>
          </w:rPr>
          <w:delText>Verify Permissions on /etc/hosts.deny</w:delText>
        </w:r>
        <w:r w:rsidDel="00090AF7">
          <w:rPr>
            <w:noProof/>
            <w:webHidden/>
          </w:rPr>
          <w:tab/>
          <w:delText>85</w:delText>
        </w:r>
      </w:del>
    </w:p>
    <w:p w:rsidR="003D691D" w:rsidDel="00090AF7" w:rsidRDefault="003D691D">
      <w:pPr>
        <w:pStyle w:val="TOC2"/>
        <w:tabs>
          <w:tab w:val="left" w:pos="880"/>
          <w:tab w:val="right" w:leader="dot" w:pos="9350"/>
        </w:tabs>
        <w:rPr>
          <w:del w:id="1734" w:author="blake" w:date="2012-07-01T23:18:00Z"/>
          <w:rFonts w:asciiTheme="minorHAnsi" w:eastAsiaTheme="minorEastAsia" w:hAnsiTheme="minorHAnsi" w:cstheme="minorBidi"/>
          <w:noProof/>
          <w:sz w:val="22"/>
          <w:szCs w:val="22"/>
        </w:rPr>
      </w:pPr>
      <w:del w:id="1735" w:author="blake" w:date="2012-07-01T23:18:00Z">
        <w:r w:rsidRPr="00090AF7" w:rsidDel="00090AF7">
          <w:rPr>
            <w:noProof/>
            <w:rPrChange w:id="1736" w:author="blake" w:date="2012-07-01T23:18:00Z">
              <w:rPr>
                <w:rStyle w:val="Hyperlink"/>
                <w:noProof/>
              </w:rPr>
            </w:rPrChange>
          </w:rPr>
          <w:delText>4.6</w:delText>
        </w:r>
        <w:r w:rsidDel="00090AF7">
          <w:rPr>
            <w:rFonts w:asciiTheme="minorHAnsi" w:eastAsiaTheme="minorEastAsia" w:hAnsiTheme="minorHAnsi" w:cstheme="minorBidi"/>
            <w:noProof/>
            <w:sz w:val="22"/>
            <w:szCs w:val="22"/>
          </w:rPr>
          <w:tab/>
        </w:r>
        <w:r w:rsidRPr="00090AF7" w:rsidDel="00090AF7">
          <w:rPr>
            <w:noProof/>
            <w:rPrChange w:id="1737" w:author="blake" w:date="2012-07-01T23:18:00Z">
              <w:rPr>
                <w:rStyle w:val="Hyperlink"/>
                <w:noProof/>
              </w:rPr>
            </w:rPrChange>
          </w:rPr>
          <w:delText>Enable</w:delText>
        </w:r>
        <w:r w:rsidRPr="00090AF7" w:rsidDel="00090AF7">
          <w:rPr>
            <w:noProof/>
            <w:rPrChange w:id="1738" w:author="blake" w:date="2012-07-01T23:18:00Z">
              <w:rPr>
                <w:rStyle w:val="Hyperlink"/>
                <w:noProof/>
              </w:rPr>
            </w:rPrChange>
          </w:rPr>
          <w:delText xml:space="preserve"> </w:delText>
        </w:r>
        <w:r w:rsidRPr="00090AF7" w:rsidDel="00090AF7">
          <w:rPr>
            <w:noProof/>
            <w:rPrChange w:id="1739" w:author="blake" w:date="2012-07-01T23:18:00Z">
              <w:rPr>
                <w:rStyle w:val="Hyperlink"/>
                <w:noProof/>
              </w:rPr>
            </w:rPrChange>
          </w:rPr>
          <w:delText>IPtables</w:delText>
        </w:r>
        <w:r w:rsidDel="00090AF7">
          <w:rPr>
            <w:noProof/>
            <w:webHidden/>
          </w:rPr>
          <w:tab/>
          <w:delText>86</w:delText>
        </w:r>
      </w:del>
    </w:p>
    <w:p w:rsidR="003D691D" w:rsidDel="00090AF7" w:rsidRDefault="003D691D">
      <w:pPr>
        <w:pStyle w:val="TOC2"/>
        <w:tabs>
          <w:tab w:val="left" w:pos="880"/>
          <w:tab w:val="right" w:leader="dot" w:pos="9350"/>
        </w:tabs>
        <w:rPr>
          <w:del w:id="1740" w:author="blake" w:date="2012-07-01T23:18:00Z"/>
          <w:rFonts w:asciiTheme="minorHAnsi" w:eastAsiaTheme="minorEastAsia" w:hAnsiTheme="minorHAnsi" w:cstheme="minorBidi"/>
          <w:noProof/>
          <w:sz w:val="22"/>
          <w:szCs w:val="22"/>
        </w:rPr>
      </w:pPr>
      <w:del w:id="1741" w:author="blake" w:date="2012-07-01T23:18:00Z">
        <w:r w:rsidRPr="00090AF7" w:rsidDel="00090AF7">
          <w:rPr>
            <w:noProof/>
            <w:rPrChange w:id="1742" w:author="blake" w:date="2012-07-01T23:18:00Z">
              <w:rPr>
                <w:rStyle w:val="Hyperlink"/>
                <w:noProof/>
              </w:rPr>
            </w:rPrChange>
          </w:rPr>
          <w:delText>4.7</w:delText>
        </w:r>
        <w:r w:rsidDel="00090AF7">
          <w:rPr>
            <w:rFonts w:asciiTheme="minorHAnsi" w:eastAsiaTheme="minorEastAsia" w:hAnsiTheme="minorHAnsi" w:cstheme="minorBidi"/>
            <w:noProof/>
            <w:sz w:val="22"/>
            <w:szCs w:val="22"/>
          </w:rPr>
          <w:tab/>
        </w:r>
        <w:r w:rsidRPr="00090AF7" w:rsidDel="00090AF7">
          <w:rPr>
            <w:noProof/>
            <w:rPrChange w:id="1743" w:author="blake" w:date="2012-07-01T23:18:00Z">
              <w:rPr>
                <w:rStyle w:val="Hyperlink"/>
                <w:noProof/>
              </w:rPr>
            </w:rPrChange>
          </w:rPr>
          <w:delText>Enable IP6tables</w:delText>
        </w:r>
        <w:r w:rsidDel="00090AF7">
          <w:rPr>
            <w:noProof/>
            <w:webHidden/>
          </w:rPr>
          <w:tab/>
          <w:delText>86</w:delText>
        </w:r>
      </w:del>
    </w:p>
    <w:p w:rsidR="003D691D" w:rsidDel="00090AF7" w:rsidRDefault="003D691D">
      <w:pPr>
        <w:pStyle w:val="TOC2"/>
        <w:tabs>
          <w:tab w:val="left" w:pos="880"/>
          <w:tab w:val="right" w:leader="dot" w:pos="9350"/>
        </w:tabs>
        <w:rPr>
          <w:del w:id="1744" w:author="blake" w:date="2012-07-01T23:18:00Z"/>
          <w:rFonts w:asciiTheme="minorHAnsi" w:eastAsiaTheme="minorEastAsia" w:hAnsiTheme="minorHAnsi" w:cstheme="minorBidi"/>
          <w:noProof/>
          <w:sz w:val="22"/>
          <w:szCs w:val="22"/>
        </w:rPr>
      </w:pPr>
      <w:del w:id="1745" w:author="blake" w:date="2012-07-01T23:18:00Z">
        <w:r w:rsidRPr="00090AF7" w:rsidDel="00090AF7">
          <w:rPr>
            <w:noProof/>
            <w:rPrChange w:id="1746" w:author="blake" w:date="2012-07-01T23:18:00Z">
              <w:rPr>
                <w:rStyle w:val="Hyperlink"/>
                <w:noProof/>
              </w:rPr>
            </w:rPrChange>
          </w:rPr>
          <w:delText>4.8</w:delText>
        </w:r>
        <w:r w:rsidDel="00090AF7">
          <w:rPr>
            <w:rFonts w:asciiTheme="minorHAnsi" w:eastAsiaTheme="minorEastAsia" w:hAnsiTheme="minorHAnsi" w:cstheme="minorBidi"/>
            <w:noProof/>
            <w:sz w:val="22"/>
            <w:szCs w:val="22"/>
          </w:rPr>
          <w:tab/>
        </w:r>
        <w:r w:rsidRPr="00090AF7" w:rsidDel="00090AF7">
          <w:rPr>
            <w:noProof/>
            <w:rPrChange w:id="1747" w:author="blake" w:date="2012-07-01T23:18:00Z">
              <w:rPr>
                <w:rStyle w:val="Hyperlink"/>
                <w:noProof/>
              </w:rPr>
            </w:rPrChange>
          </w:rPr>
          <w:delText>Uncommon Network Protocols</w:delText>
        </w:r>
        <w:r w:rsidDel="00090AF7">
          <w:rPr>
            <w:noProof/>
            <w:webHidden/>
          </w:rPr>
          <w:tab/>
          <w:delText>87</w:delText>
        </w:r>
      </w:del>
    </w:p>
    <w:p w:rsidR="003D691D" w:rsidDel="00090AF7" w:rsidRDefault="003D691D">
      <w:pPr>
        <w:pStyle w:val="TOC3"/>
        <w:tabs>
          <w:tab w:val="left" w:pos="1320"/>
          <w:tab w:val="right" w:leader="dot" w:pos="9350"/>
        </w:tabs>
        <w:rPr>
          <w:del w:id="1748" w:author="blake" w:date="2012-07-01T23:18:00Z"/>
          <w:rFonts w:asciiTheme="minorHAnsi" w:eastAsiaTheme="minorEastAsia" w:hAnsiTheme="minorHAnsi" w:cstheme="minorBidi"/>
          <w:noProof/>
          <w:sz w:val="22"/>
          <w:szCs w:val="22"/>
        </w:rPr>
      </w:pPr>
      <w:del w:id="1749" w:author="blake" w:date="2012-07-01T23:18:00Z">
        <w:r w:rsidRPr="00090AF7" w:rsidDel="00090AF7">
          <w:rPr>
            <w:noProof/>
            <w:rPrChange w:id="1750" w:author="blake" w:date="2012-07-01T23:18:00Z">
              <w:rPr>
                <w:rStyle w:val="Hyperlink"/>
                <w:noProof/>
              </w:rPr>
            </w:rPrChange>
          </w:rPr>
          <w:delText>4.8.1</w:delText>
        </w:r>
        <w:r w:rsidDel="00090AF7">
          <w:rPr>
            <w:rFonts w:asciiTheme="minorHAnsi" w:eastAsiaTheme="minorEastAsia" w:hAnsiTheme="minorHAnsi" w:cstheme="minorBidi"/>
            <w:noProof/>
            <w:sz w:val="22"/>
            <w:szCs w:val="22"/>
          </w:rPr>
          <w:tab/>
        </w:r>
        <w:r w:rsidRPr="00090AF7" w:rsidDel="00090AF7">
          <w:rPr>
            <w:noProof/>
            <w:rPrChange w:id="1751" w:author="blake" w:date="2012-07-01T23:18:00Z">
              <w:rPr>
                <w:rStyle w:val="Hyperlink"/>
                <w:noProof/>
              </w:rPr>
            </w:rPrChange>
          </w:rPr>
          <w:delText>Disable DCCP</w:delText>
        </w:r>
        <w:r w:rsidDel="00090AF7">
          <w:rPr>
            <w:noProof/>
            <w:webHidden/>
          </w:rPr>
          <w:tab/>
          <w:delText>87</w:delText>
        </w:r>
      </w:del>
    </w:p>
    <w:p w:rsidR="003D691D" w:rsidDel="00090AF7" w:rsidRDefault="003D691D">
      <w:pPr>
        <w:pStyle w:val="TOC3"/>
        <w:tabs>
          <w:tab w:val="left" w:pos="1320"/>
          <w:tab w:val="right" w:leader="dot" w:pos="9350"/>
        </w:tabs>
        <w:rPr>
          <w:del w:id="1752" w:author="blake" w:date="2012-07-01T23:18:00Z"/>
          <w:rFonts w:asciiTheme="minorHAnsi" w:eastAsiaTheme="minorEastAsia" w:hAnsiTheme="minorHAnsi" w:cstheme="minorBidi"/>
          <w:noProof/>
          <w:sz w:val="22"/>
          <w:szCs w:val="22"/>
        </w:rPr>
      </w:pPr>
      <w:del w:id="1753" w:author="blake" w:date="2012-07-01T23:18:00Z">
        <w:r w:rsidRPr="00090AF7" w:rsidDel="00090AF7">
          <w:rPr>
            <w:noProof/>
            <w:rPrChange w:id="1754" w:author="blake" w:date="2012-07-01T23:18:00Z">
              <w:rPr>
                <w:rStyle w:val="Hyperlink"/>
                <w:noProof/>
              </w:rPr>
            </w:rPrChange>
          </w:rPr>
          <w:delText>4.8.2</w:delText>
        </w:r>
        <w:r w:rsidDel="00090AF7">
          <w:rPr>
            <w:rFonts w:asciiTheme="minorHAnsi" w:eastAsiaTheme="minorEastAsia" w:hAnsiTheme="minorHAnsi" w:cstheme="minorBidi"/>
            <w:noProof/>
            <w:sz w:val="22"/>
            <w:szCs w:val="22"/>
          </w:rPr>
          <w:tab/>
        </w:r>
        <w:r w:rsidRPr="00090AF7" w:rsidDel="00090AF7">
          <w:rPr>
            <w:noProof/>
            <w:rPrChange w:id="1755" w:author="blake" w:date="2012-07-01T23:18:00Z">
              <w:rPr>
                <w:rStyle w:val="Hyperlink"/>
                <w:noProof/>
              </w:rPr>
            </w:rPrChange>
          </w:rPr>
          <w:delText>Disable SCTP</w:delText>
        </w:r>
        <w:r w:rsidDel="00090AF7">
          <w:rPr>
            <w:noProof/>
            <w:webHidden/>
          </w:rPr>
          <w:tab/>
          <w:delText>88</w:delText>
        </w:r>
      </w:del>
    </w:p>
    <w:p w:rsidR="003D691D" w:rsidDel="00090AF7" w:rsidRDefault="003D691D">
      <w:pPr>
        <w:pStyle w:val="TOC3"/>
        <w:tabs>
          <w:tab w:val="left" w:pos="1320"/>
          <w:tab w:val="right" w:leader="dot" w:pos="9350"/>
        </w:tabs>
        <w:rPr>
          <w:del w:id="1756" w:author="blake" w:date="2012-07-01T23:18:00Z"/>
          <w:rFonts w:asciiTheme="minorHAnsi" w:eastAsiaTheme="minorEastAsia" w:hAnsiTheme="minorHAnsi" w:cstheme="minorBidi"/>
          <w:noProof/>
          <w:sz w:val="22"/>
          <w:szCs w:val="22"/>
        </w:rPr>
      </w:pPr>
      <w:del w:id="1757" w:author="blake" w:date="2012-07-01T23:18:00Z">
        <w:r w:rsidRPr="00090AF7" w:rsidDel="00090AF7">
          <w:rPr>
            <w:noProof/>
            <w:rPrChange w:id="1758" w:author="blake" w:date="2012-07-01T23:18:00Z">
              <w:rPr>
                <w:rStyle w:val="Hyperlink"/>
                <w:noProof/>
              </w:rPr>
            </w:rPrChange>
          </w:rPr>
          <w:delText>4.8.3</w:delText>
        </w:r>
        <w:r w:rsidDel="00090AF7">
          <w:rPr>
            <w:rFonts w:asciiTheme="minorHAnsi" w:eastAsiaTheme="minorEastAsia" w:hAnsiTheme="minorHAnsi" w:cstheme="minorBidi"/>
            <w:noProof/>
            <w:sz w:val="22"/>
            <w:szCs w:val="22"/>
          </w:rPr>
          <w:tab/>
        </w:r>
        <w:r w:rsidRPr="00090AF7" w:rsidDel="00090AF7">
          <w:rPr>
            <w:noProof/>
            <w:rPrChange w:id="1759" w:author="blake" w:date="2012-07-01T23:18:00Z">
              <w:rPr>
                <w:rStyle w:val="Hyperlink"/>
                <w:noProof/>
              </w:rPr>
            </w:rPrChange>
          </w:rPr>
          <w:delText>Disable RDS</w:delText>
        </w:r>
        <w:r w:rsidDel="00090AF7">
          <w:rPr>
            <w:noProof/>
            <w:webHidden/>
          </w:rPr>
          <w:tab/>
          <w:delText>88</w:delText>
        </w:r>
      </w:del>
    </w:p>
    <w:p w:rsidR="003D691D" w:rsidDel="00090AF7" w:rsidRDefault="003D691D">
      <w:pPr>
        <w:pStyle w:val="TOC3"/>
        <w:tabs>
          <w:tab w:val="left" w:pos="1320"/>
          <w:tab w:val="right" w:leader="dot" w:pos="9350"/>
        </w:tabs>
        <w:rPr>
          <w:del w:id="1760" w:author="blake" w:date="2012-07-01T23:18:00Z"/>
          <w:rFonts w:asciiTheme="minorHAnsi" w:eastAsiaTheme="minorEastAsia" w:hAnsiTheme="minorHAnsi" w:cstheme="minorBidi"/>
          <w:noProof/>
          <w:sz w:val="22"/>
          <w:szCs w:val="22"/>
        </w:rPr>
      </w:pPr>
      <w:del w:id="1761" w:author="blake" w:date="2012-07-01T23:18:00Z">
        <w:r w:rsidRPr="00090AF7" w:rsidDel="00090AF7">
          <w:rPr>
            <w:noProof/>
            <w:rPrChange w:id="1762" w:author="blake" w:date="2012-07-01T23:18:00Z">
              <w:rPr>
                <w:rStyle w:val="Hyperlink"/>
                <w:noProof/>
              </w:rPr>
            </w:rPrChange>
          </w:rPr>
          <w:delText>4.8.4</w:delText>
        </w:r>
        <w:r w:rsidDel="00090AF7">
          <w:rPr>
            <w:rFonts w:asciiTheme="minorHAnsi" w:eastAsiaTheme="minorEastAsia" w:hAnsiTheme="minorHAnsi" w:cstheme="minorBidi"/>
            <w:noProof/>
            <w:sz w:val="22"/>
            <w:szCs w:val="22"/>
          </w:rPr>
          <w:tab/>
        </w:r>
        <w:r w:rsidRPr="00090AF7" w:rsidDel="00090AF7">
          <w:rPr>
            <w:noProof/>
            <w:rPrChange w:id="1763" w:author="blake" w:date="2012-07-01T23:18:00Z">
              <w:rPr>
                <w:rStyle w:val="Hyperlink"/>
                <w:noProof/>
              </w:rPr>
            </w:rPrChange>
          </w:rPr>
          <w:delText>Disable TIPC</w:delText>
        </w:r>
        <w:r w:rsidDel="00090AF7">
          <w:rPr>
            <w:noProof/>
            <w:webHidden/>
          </w:rPr>
          <w:tab/>
          <w:delText>89</w:delText>
        </w:r>
      </w:del>
    </w:p>
    <w:p w:rsidR="003D691D" w:rsidDel="00090AF7" w:rsidRDefault="003D691D">
      <w:pPr>
        <w:pStyle w:val="TOC1"/>
        <w:tabs>
          <w:tab w:val="left" w:pos="480"/>
        </w:tabs>
        <w:rPr>
          <w:del w:id="1764" w:author="blake" w:date="2012-07-01T23:18:00Z"/>
          <w:rFonts w:asciiTheme="minorHAnsi" w:eastAsiaTheme="minorEastAsia" w:hAnsiTheme="minorHAnsi" w:cstheme="minorBidi"/>
          <w:noProof/>
          <w:sz w:val="22"/>
          <w:szCs w:val="22"/>
        </w:rPr>
      </w:pPr>
      <w:del w:id="1765" w:author="blake" w:date="2012-07-01T23:18:00Z">
        <w:r w:rsidRPr="00090AF7" w:rsidDel="00090AF7">
          <w:rPr>
            <w:noProof/>
            <w:rPrChange w:id="1766" w:author="blake" w:date="2012-07-01T23:18:00Z">
              <w:rPr>
                <w:rStyle w:val="Hyperlink"/>
                <w:noProof/>
              </w:rPr>
            </w:rPrChange>
          </w:rPr>
          <w:delText>5.</w:delText>
        </w:r>
        <w:r w:rsidDel="00090AF7">
          <w:rPr>
            <w:rFonts w:asciiTheme="minorHAnsi" w:eastAsiaTheme="minorEastAsia" w:hAnsiTheme="minorHAnsi" w:cstheme="minorBidi"/>
            <w:noProof/>
            <w:sz w:val="22"/>
            <w:szCs w:val="22"/>
          </w:rPr>
          <w:tab/>
        </w:r>
        <w:r w:rsidRPr="00090AF7" w:rsidDel="00090AF7">
          <w:rPr>
            <w:noProof/>
            <w:rPrChange w:id="1767" w:author="blake" w:date="2012-07-01T23:18:00Z">
              <w:rPr>
                <w:rStyle w:val="Hyperlink"/>
                <w:noProof/>
              </w:rPr>
            </w:rPrChange>
          </w:rPr>
          <w:delText>Logging and Auditing</w:delText>
        </w:r>
        <w:r w:rsidDel="00090AF7">
          <w:rPr>
            <w:noProof/>
            <w:webHidden/>
          </w:rPr>
          <w:tab/>
          <w:delText>89</w:delText>
        </w:r>
      </w:del>
    </w:p>
    <w:p w:rsidR="003D691D" w:rsidDel="00090AF7" w:rsidRDefault="003D691D">
      <w:pPr>
        <w:pStyle w:val="TOC2"/>
        <w:tabs>
          <w:tab w:val="left" w:pos="880"/>
          <w:tab w:val="right" w:leader="dot" w:pos="9350"/>
        </w:tabs>
        <w:rPr>
          <w:del w:id="1768" w:author="blake" w:date="2012-07-01T23:18:00Z"/>
          <w:rFonts w:asciiTheme="minorHAnsi" w:eastAsiaTheme="minorEastAsia" w:hAnsiTheme="minorHAnsi" w:cstheme="minorBidi"/>
          <w:noProof/>
          <w:sz w:val="22"/>
          <w:szCs w:val="22"/>
        </w:rPr>
      </w:pPr>
      <w:del w:id="1769" w:author="blake" w:date="2012-07-01T23:18:00Z">
        <w:r w:rsidRPr="00090AF7" w:rsidDel="00090AF7">
          <w:rPr>
            <w:noProof/>
            <w:rPrChange w:id="1770" w:author="blake" w:date="2012-07-01T23:18:00Z">
              <w:rPr>
                <w:rStyle w:val="Hyperlink"/>
                <w:noProof/>
              </w:rPr>
            </w:rPrChange>
          </w:rPr>
          <w:delText>5.1</w:delText>
        </w:r>
        <w:r w:rsidDel="00090AF7">
          <w:rPr>
            <w:rFonts w:asciiTheme="minorHAnsi" w:eastAsiaTheme="minorEastAsia" w:hAnsiTheme="minorHAnsi" w:cstheme="minorBidi"/>
            <w:noProof/>
            <w:sz w:val="22"/>
            <w:szCs w:val="22"/>
          </w:rPr>
          <w:tab/>
        </w:r>
        <w:r w:rsidRPr="00090AF7" w:rsidDel="00090AF7">
          <w:rPr>
            <w:noProof/>
            <w:rPrChange w:id="1771" w:author="blake" w:date="2012-07-01T23:18:00Z">
              <w:rPr>
                <w:rStyle w:val="Hyperlink"/>
                <w:noProof/>
              </w:rPr>
            </w:rPrChange>
          </w:rPr>
          <w:delText>Configure rsyslog</w:delText>
        </w:r>
        <w:r w:rsidDel="00090AF7">
          <w:rPr>
            <w:noProof/>
            <w:webHidden/>
          </w:rPr>
          <w:tab/>
          <w:delText>90</w:delText>
        </w:r>
      </w:del>
    </w:p>
    <w:p w:rsidR="003D691D" w:rsidDel="00090AF7" w:rsidRDefault="003D691D">
      <w:pPr>
        <w:pStyle w:val="TOC3"/>
        <w:tabs>
          <w:tab w:val="left" w:pos="1320"/>
          <w:tab w:val="right" w:leader="dot" w:pos="9350"/>
        </w:tabs>
        <w:rPr>
          <w:del w:id="1772" w:author="blake" w:date="2012-07-01T23:18:00Z"/>
          <w:rFonts w:asciiTheme="minorHAnsi" w:eastAsiaTheme="minorEastAsia" w:hAnsiTheme="minorHAnsi" w:cstheme="minorBidi"/>
          <w:noProof/>
          <w:sz w:val="22"/>
          <w:szCs w:val="22"/>
        </w:rPr>
      </w:pPr>
      <w:del w:id="1773" w:author="blake" w:date="2012-07-01T23:18:00Z">
        <w:r w:rsidRPr="00090AF7" w:rsidDel="00090AF7">
          <w:rPr>
            <w:noProof/>
            <w:rPrChange w:id="1774" w:author="blake" w:date="2012-07-01T23:18:00Z">
              <w:rPr>
                <w:rStyle w:val="Hyperlink"/>
                <w:noProof/>
              </w:rPr>
            </w:rPrChange>
          </w:rPr>
          <w:delText>5.1.1</w:delText>
        </w:r>
        <w:r w:rsidDel="00090AF7">
          <w:rPr>
            <w:rFonts w:asciiTheme="minorHAnsi" w:eastAsiaTheme="minorEastAsia" w:hAnsiTheme="minorHAnsi" w:cstheme="minorBidi"/>
            <w:noProof/>
            <w:sz w:val="22"/>
            <w:szCs w:val="22"/>
          </w:rPr>
          <w:tab/>
        </w:r>
        <w:r w:rsidRPr="00090AF7" w:rsidDel="00090AF7">
          <w:rPr>
            <w:noProof/>
            <w:rPrChange w:id="1775" w:author="blake" w:date="2012-07-01T23:18:00Z">
              <w:rPr>
                <w:rStyle w:val="Hyperlink"/>
                <w:noProof/>
              </w:rPr>
            </w:rPrChange>
          </w:rPr>
          <w:delText xml:space="preserve">Install the </w:delText>
        </w:r>
        <w:r w:rsidRPr="00090AF7" w:rsidDel="00090AF7">
          <w:rPr>
            <w:rFonts w:ascii="Courier New" w:eastAsia="Calibri" w:hAnsi="Courier New"/>
            <w:noProof/>
            <w:rPrChange w:id="1776" w:author="blake" w:date="2012-07-01T23:18:00Z">
              <w:rPr>
                <w:rStyle w:val="Hyperlink"/>
                <w:rFonts w:ascii="Courier New" w:eastAsia="Calibri" w:hAnsi="Courier New"/>
                <w:noProof/>
              </w:rPr>
            </w:rPrChange>
          </w:rPr>
          <w:delText>rsyslog</w:delText>
        </w:r>
        <w:r w:rsidRPr="00090AF7" w:rsidDel="00090AF7">
          <w:rPr>
            <w:noProof/>
            <w:rPrChange w:id="1777" w:author="blake" w:date="2012-07-01T23:18:00Z">
              <w:rPr>
                <w:rStyle w:val="Hyperlink"/>
                <w:noProof/>
              </w:rPr>
            </w:rPrChange>
          </w:rPr>
          <w:delText xml:space="preserve"> package</w:delText>
        </w:r>
        <w:r w:rsidDel="00090AF7">
          <w:rPr>
            <w:noProof/>
            <w:webHidden/>
          </w:rPr>
          <w:tab/>
          <w:delText>90</w:delText>
        </w:r>
      </w:del>
    </w:p>
    <w:p w:rsidR="003D691D" w:rsidDel="00090AF7" w:rsidRDefault="003D691D">
      <w:pPr>
        <w:pStyle w:val="TOC3"/>
        <w:tabs>
          <w:tab w:val="left" w:pos="1320"/>
          <w:tab w:val="right" w:leader="dot" w:pos="9350"/>
        </w:tabs>
        <w:rPr>
          <w:del w:id="1778" w:author="blake" w:date="2012-07-01T23:18:00Z"/>
          <w:rFonts w:asciiTheme="minorHAnsi" w:eastAsiaTheme="minorEastAsia" w:hAnsiTheme="minorHAnsi" w:cstheme="minorBidi"/>
          <w:noProof/>
          <w:sz w:val="22"/>
          <w:szCs w:val="22"/>
        </w:rPr>
      </w:pPr>
      <w:del w:id="1779" w:author="blake" w:date="2012-07-01T23:18:00Z">
        <w:r w:rsidRPr="00090AF7" w:rsidDel="00090AF7">
          <w:rPr>
            <w:noProof/>
            <w:rPrChange w:id="1780" w:author="blake" w:date="2012-07-01T23:18:00Z">
              <w:rPr>
                <w:rStyle w:val="Hyperlink"/>
                <w:noProof/>
              </w:rPr>
            </w:rPrChange>
          </w:rPr>
          <w:delText>5.1.2</w:delText>
        </w:r>
        <w:r w:rsidDel="00090AF7">
          <w:rPr>
            <w:rFonts w:asciiTheme="minorHAnsi" w:eastAsiaTheme="minorEastAsia" w:hAnsiTheme="minorHAnsi" w:cstheme="minorBidi"/>
            <w:noProof/>
            <w:sz w:val="22"/>
            <w:szCs w:val="22"/>
          </w:rPr>
          <w:tab/>
        </w:r>
        <w:r w:rsidRPr="00090AF7" w:rsidDel="00090AF7">
          <w:rPr>
            <w:noProof/>
            <w:rPrChange w:id="1781" w:author="blake" w:date="2012-07-01T23:18:00Z">
              <w:rPr>
                <w:rStyle w:val="Hyperlink"/>
                <w:noProof/>
              </w:rPr>
            </w:rPrChange>
          </w:rPr>
          <w:delText xml:space="preserve">Activate the </w:delText>
        </w:r>
        <w:r w:rsidRPr="00090AF7" w:rsidDel="00090AF7">
          <w:rPr>
            <w:rFonts w:ascii="Courier New" w:eastAsia="Calibri" w:hAnsi="Courier New"/>
            <w:noProof/>
            <w:rPrChange w:id="1782" w:author="blake" w:date="2012-07-01T23:18:00Z">
              <w:rPr>
                <w:rStyle w:val="Hyperlink"/>
                <w:rFonts w:ascii="Courier New" w:eastAsia="Calibri" w:hAnsi="Courier New"/>
                <w:noProof/>
              </w:rPr>
            </w:rPrChange>
          </w:rPr>
          <w:delText>rsyslog</w:delText>
        </w:r>
        <w:r w:rsidRPr="00090AF7" w:rsidDel="00090AF7">
          <w:rPr>
            <w:noProof/>
            <w:rPrChange w:id="1783" w:author="blake" w:date="2012-07-01T23:18:00Z">
              <w:rPr>
                <w:rStyle w:val="Hyperlink"/>
                <w:noProof/>
              </w:rPr>
            </w:rPrChange>
          </w:rPr>
          <w:delText xml:space="preserve"> Service</w:delText>
        </w:r>
        <w:r w:rsidDel="00090AF7">
          <w:rPr>
            <w:noProof/>
            <w:webHidden/>
          </w:rPr>
          <w:tab/>
          <w:delText>91</w:delText>
        </w:r>
      </w:del>
    </w:p>
    <w:p w:rsidR="003D691D" w:rsidDel="00090AF7" w:rsidRDefault="003D691D">
      <w:pPr>
        <w:pStyle w:val="TOC3"/>
        <w:tabs>
          <w:tab w:val="left" w:pos="1320"/>
          <w:tab w:val="right" w:leader="dot" w:pos="9350"/>
        </w:tabs>
        <w:rPr>
          <w:del w:id="1784" w:author="blake" w:date="2012-07-01T23:18:00Z"/>
          <w:rFonts w:asciiTheme="minorHAnsi" w:eastAsiaTheme="minorEastAsia" w:hAnsiTheme="minorHAnsi" w:cstheme="minorBidi"/>
          <w:noProof/>
          <w:sz w:val="22"/>
          <w:szCs w:val="22"/>
        </w:rPr>
      </w:pPr>
      <w:del w:id="1785" w:author="blake" w:date="2012-07-01T23:18:00Z">
        <w:r w:rsidRPr="00090AF7" w:rsidDel="00090AF7">
          <w:rPr>
            <w:noProof/>
            <w:rPrChange w:id="1786" w:author="blake" w:date="2012-07-01T23:18:00Z">
              <w:rPr>
                <w:rStyle w:val="Hyperlink"/>
                <w:noProof/>
              </w:rPr>
            </w:rPrChange>
          </w:rPr>
          <w:delText>5.1.3</w:delText>
        </w:r>
        <w:r w:rsidDel="00090AF7">
          <w:rPr>
            <w:rFonts w:asciiTheme="minorHAnsi" w:eastAsiaTheme="minorEastAsia" w:hAnsiTheme="minorHAnsi" w:cstheme="minorBidi"/>
            <w:noProof/>
            <w:sz w:val="22"/>
            <w:szCs w:val="22"/>
          </w:rPr>
          <w:tab/>
        </w:r>
        <w:r w:rsidRPr="00090AF7" w:rsidDel="00090AF7">
          <w:rPr>
            <w:noProof/>
            <w:rPrChange w:id="1787" w:author="blake" w:date="2012-07-01T23:18:00Z">
              <w:rPr>
                <w:rStyle w:val="Hyperlink"/>
                <w:noProof/>
              </w:rPr>
            </w:rPrChange>
          </w:rPr>
          <w:delText xml:space="preserve">Configure </w:delText>
        </w:r>
        <w:r w:rsidRPr="00090AF7" w:rsidDel="00090AF7">
          <w:rPr>
            <w:rFonts w:ascii="Courier New" w:eastAsia="Calibri" w:hAnsi="Courier New"/>
            <w:noProof/>
            <w:rPrChange w:id="1788" w:author="blake" w:date="2012-07-01T23:18:00Z">
              <w:rPr>
                <w:rStyle w:val="Hyperlink"/>
                <w:rFonts w:ascii="Courier New" w:eastAsia="Calibri" w:hAnsi="Courier New"/>
                <w:noProof/>
              </w:rPr>
            </w:rPrChange>
          </w:rPr>
          <w:delText>/etc/rsyslog.conf</w:delText>
        </w:r>
        <w:r w:rsidDel="00090AF7">
          <w:rPr>
            <w:noProof/>
            <w:webHidden/>
          </w:rPr>
          <w:tab/>
          <w:delText>91</w:delText>
        </w:r>
      </w:del>
    </w:p>
    <w:p w:rsidR="003D691D" w:rsidDel="00090AF7" w:rsidRDefault="003D691D">
      <w:pPr>
        <w:pStyle w:val="TOC3"/>
        <w:tabs>
          <w:tab w:val="left" w:pos="1320"/>
          <w:tab w:val="right" w:leader="dot" w:pos="9350"/>
        </w:tabs>
        <w:rPr>
          <w:del w:id="1789" w:author="blake" w:date="2012-07-01T23:18:00Z"/>
          <w:rFonts w:asciiTheme="minorHAnsi" w:eastAsiaTheme="minorEastAsia" w:hAnsiTheme="minorHAnsi" w:cstheme="minorBidi"/>
          <w:noProof/>
          <w:sz w:val="22"/>
          <w:szCs w:val="22"/>
        </w:rPr>
      </w:pPr>
      <w:del w:id="1790" w:author="blake" w:date="2012-07-01T23:18:00Z">
        <w:r w:rsidRPr="00090AF7" w:rsidDel="00090AF7">
          <w:rPr>
            <w:noProof/>
            <w:rPrChange w:id="1791" w:author="blake" w:date="2012-07-01T23:18:00Z">
              <w:rPr>
                <w:rStyle w:val="Hyperlink"/>
                <w:noProof/>
              </w:rPr>
            </w:rPrChange>
          </w:rPr>
          <w:delText>5.1.4</w:delText>
        </w:r>
        <w:r w:rsidDel="00090AF7">
          <w:rPr>
            <w:rFonts w:asciiTheme="minorHAnsi" w:eastAsiaTheme="minorEastAsia" w:hAnsiTheme="minorHAnsi" w:cstheme="minorBidi"/>
            <w:noProof/>
            <w:sz w:val="22"/>
            <w:szCs w:val="22"/>
          </w:rPr>
          <w:tab/>
        </w:r>
        <w:r w:rsidRPr="00090AF7" w:rsidDel="00090AF7">
          <w:rPr>
            <w:noProof/>
            <w:rPrChange w:id="1792" w:author="blake" w:date="2012-07-01T23:18:00Z">
              <w:rPr>
                <w:rStyle w:val="Hyperlink"/>
                <w:noProof/>
              </w:rPr>
            </w:rPrChange>
          </w:rPr>
          <w:delText xml:space="preserve">Create and Set Permissions on </w:delText>
        </w:r>
        <w:r w:rsidRPr="00090AF7" w:rsidDel="00090AF7">
          <w:rPr>
            <w:rFonts w:ascii="Courier New" w:eastAsia="Calibri" w:hAnsi="Courier New"/>
            <w:noProof/>
            <w:rPrChange w:id="1793" w:author="blake" w:date="2012-07-01T23:18:00Z">
              <w:rPr>
                <w:rStyle w:val="Hyperlink"/>
                <w:rFonts w:ascii="Courier New" w:eastAsia="Calibri" w:hAnsi="Courier New"/>
                <w:noProof/>
              </w:rPr>
            </w:rPrChange>
          </w:rPr>
          <w:delText>rsyslog</w:delText>
        </w:r>
        <w:r w:rsidRPr="00090AF7" w:rsidDel="00090AF7">
          <w:rPr>
            <w:noProof/>
            <w:rPrChange w:id="1794" w:author="blake" w:date="2012-07-01T23:18:00Z">
              <w:rPr>
                <w:rStyle w:val="Hyperlink"/>
                <w:noProof/>
              </w:rPr>
            </w:rPrChange>
          </w:rPr>
          <w:delText xml:space="preserve"> Log Files</w:delText>
        </w:r>
        <w:r w:rsidDel="00090AF7">
          <w:rPr>
            <w:noProof/>
            <w:webHidden/>
          </w:rPr>
          <w:tab/>
          <w:delText>92</w:delText>
        </w:r>
      </w:del>
    </w:p>
    <w:p w:rsidR="003D691D" w:rsidDel="00090AF7" w:rsidRDefault="003D691D">
      <w:pPr>
        <w:pStyle w:val="TOC3"/>
        <w:tabs>
          <w:tab w:val="left" w:pos="1320"/>
          <w:tab w:val="right" w:leader="dot" w:pos="9350"/>
        </w:tabs>
        <w:rPr>
          <w:del w:id="1795" w:author="blake" w:date="2012-07-01T23:18:00Z"/>
          <w:rFonts w:asciiTheme="minorHAnsi" w:eastAsiaTheme="minorEastAsia" w:hAnsiTheme="minorHAnsi" w:cstheme="minorBidi"/>
          <w:noProof/>
          <w:sz w:val="22"/>
          <w:szCs w:val="22"/>
        </w:rPr>
      </w:pPr>
      <w:del w:id="1796" w:author="blake" w:date="2012-07-01T23:18:00Z">
        <w:r w:rsidRPr="00090AF7" w:rsidDel="00090AF7">
          <w:rPr>
            <w:noProof/>
            <w:rPrChange w:id="1797" w:author="blake" w:date="2012-07-01T23:18:00Z">
              <w:rPr>
                <w:rStyle w:val="Hyperlink"/>
                <w:noProof/>
              </w:rPr>
            </w:rPrChange>
          </w:rPr>
          <w:delText>5.1.5</w:delText>
        </w:r>
        <w:r w:rsidDel="00090AF7">
          <w:rPr>
            <w:rFonts w:asciiTheme="minorHAnsi" w:eastAsiaTheme="minorEastAsia" w:hAnsiTheme="minorHAnsi" w:cstheme="minorBidi"/>
            <w:noProof/>
            <w:sz w:val="22"/>
            <w:szCs w:val="22"/>
          </w:rPr>
          <w:tab/>
        </w:r>
        <w:r w:rsidRPr="00090AF7" w:rsidDel="00090AF7">
          <w:rPr>
            <w:noProof/>
            <w:rPrChange w:id="1798" w:author="blake" w:date="2012-07-01T23:18:00Z">
              <w:rPr>
                <w:rStyle w:val="Hyperlink"/>
                <w:noProof/>
              </w:rPr>
            </w:rPrChange>
          </w:rPr>
          <w:delText xml:space="preserve">Configure </w:delText>
        </w:r>
        <w:r w:rsidRPr="00090AF7" w:rsidDel="00090AF7">
          <w:rPr>
            <w:rFonts w:ascii="Courier New" w:eastAsia="Calibri" w:hAnsi="Courier New"/>
            <w:noProof/>
            <w:rPrChange w:id="1799" w:author="blake" w:date="2012-07-01T23:18:00Z">
              <w:rPr>
                <w:rStyle w:val="Hyperlink"/>
                <w:rFonts w:ascii="Courier New" w:eastAsia="Calibri" w:hAnsi="Courier New"/>
                <w:noProof/>
              </w:rPr>
            </w:rPrChange>
          </w:rPr>
          <w:delText>rsyslog</w:delText>
        </w:r>
        <w:r w:rsidRPr="00090AF7" w:rsidDel="00090AF7">
          <w:rPr>
            <w:noProof/>
            <w:rPrChange w:id="1800" w:author="blake" w:date="2012-07-01T23:18:00Z">
              <w:rPr>
                <w:rStyle w:val="Hyperlink"/>
                <w:noProof/>
              </w:rPr>
            </w:rPrChange>
          </w:rPr>
          <w:delText xml:space="preserve"> to Send Logs to a Remote Log Host</w:delText>
        </w:r>
        <w:r w:rsidDel="00090AF7">
          <w:rPr>
            <w:noProof/>
            <w:webHidden/>
          </w:rPr>
          <w:tab/>
          <w:delText>93</w:delText>
        </w:r>
      </w:del>
    </w:p>
    <w:p w:rsidR="003D691D" w:rsidDel="00090AF7" w:rsidRDefault="003D691D">
      <w:pPr>
        <w:pStyle w:val="TOC3"/>
        <w:tabs>
          <w:tab w:val="left" w:pos="1320"/>
          <w:tab w:val="right" w:leader="dot" w:pos="9350"/>
        </w:tabs>
        <w:rPr>
          <w:del w:id="1801" w:author="blake" w:date="2012-07-01T23:18:00Z"/>
          <w:rFonts w:asciiTheme="minorHAnsi" w:eastAsiaTheme="minorEastAsia" w:hAnsiTheme="minorHAnsi" w:cstheme="minorBidi"/>
          <w:noProof/>
          <w:sz w:val="22"/>
          <w:szCs w:val="22"/>
        </w:rPr>
      </w:pPr>
      <w:del w:id="1802" w:author="blake" w:date="2012-07-01T23:18:00Z">
        <w:r w:rsidRPr="00090AF7" w:rsidDel="00090AF7">
          <w:rPr>
            <w:noProof/>
            <w:rPrChange w:id="1803" w:author="blake" w:date="2012-07-01T23:18:00Z">
              <w:rPr>
                <w:rStyle w:val="Hyperlink"/>
                <w:noProof/>
              </w:rPr>
            </w:rPrChange>
          </w:rPr>
          <w:delText>5.1.6</w:delText>
        </w:r>
        <w:r w:rsidDel="00090AF7">
          <w:rPr>
            <w:rFonts w:asciiTheme="minorHAnsi" w:eastAsiaTheme="minorEastAsia" w:hAnsiTheme="minorHAnsi" w:cstheme="minorBidi"/>
            <w:noProof/>
            <w:sz w:val="22"/>
            <w:szCs w:val="22"/>
          </w:rPr>
          <w:tab/>
        </w:r>
        <w:r w:rsidRPr="00090AF7" w:rsidDel="00090AF7">
          <w:rPr>
            <w:noProof/>
            <w:rPrChange w:id="1804" w:author="blake" w:date="2012-07-01T23:18:00Z">
              <w:rPr>
                <w:rStyle w:val="Hyperlink"/>
                <w:noProof/>
              </w:rPr>
            </w:rPrChange>
          </w:rPr>
          <w:delText xml:space="preserve">Accept Remote </w:delText>
        </w:r>
        <w:r w:rsidRPr="00090AF7" w:rsidDel="00090AF7">
          <w:rPr>
            <w:rFonts w:ascii="Courier New" w:eastAsia="Calibri" w:hAnsi="Courier New"/>
            <w:noProof/>
            <w:rPrChange w:id="1805" w:author="blake" w:date="2012-07-01T23:18:00Z">
              <w:rPr>
                <w:rStyle w:val="Hyperlink"/>
                <w:rFonts w:ascii="Courier New" w:eastAsia="Calibri" w:hAnsi="Courier New"/>
                <w:noProof/>
              </w:rPr>
            </w:rPrChange>
          </w:rPr>
          <w:delText>rsyslog</w:delText>
        </w:r>
        <w:r w:rsidRPr="00090AF7" w:rsidDel="00090AF7">
          <w:rPr>
            <w:noProof/>
            <w:rPrChange w:id="1806" w:author="blake" w:date="2012-07-01T23:18:00Z">
              <w:rPr>
                <w:rStyle w:val="Hyperlink"/>
                <w:noProof/>
              </w:rPr>
            </w:rPrChange>
          </w:rPr>
          <w:delText xml:space="preserve"> Messages Only on Designated Log Hosts</w:delText>
        </w:r>
        <w:r w:rsidDel="00090AF7">
          <w:rPr>
            <w:noProof/>
            <w:webHidden/>
          </w:rPr>
          <w:tab/>
          <w:delText>94</w:delText>
        </w:r>
      </w:del>
    </w:p>
    <w:p w:rsidR="003D691D" w:rsidDel="00090AF7" w:rsidRDefault="003D691D">
      <w:pPr>
        <w:pStyle w:val="TOC2"/>
        <w:tabs>
          <w:tab w:val="left" w:pos="880"/>
          <w:tab w:val="right" w:leader="dot" w:pos="9350"/>
        </w:tabs>
        <w:rPr>
          <w:del w:id="1807" w:author="blake" w:date="2012-07-01T23:18:00Z"/>
          <w:rFonts w:asciiTheme="minorHAnsi" w:eastAsiaTheme="minorEastAsia" w:hAnsiTheme="minorHAnsi" w:cstheme="minorBidi"/>
          <w:noProof/>
          <w:sz w:val="22"/>
          <w:szCs w:val="22"/>
        </w:rPr>
      </w:pPr>
      <w:del w:id="1808" w:author="blake" w:date="2012-07-01T23:18:00Z">
        <w:r w:rsidRPr="00090AF7" w:rsidDel="00090AF7">
          <w:rPr>
            <w:noProof/>
            <w:rPrChange w:id="1809" w:author="blake" w:date="2012-07-01T23:18:00Z">
              <w:rPr>
                <w:rStyle w:val="Hyperlink"/>
                <w:noProof/>
              </w:rPr>
            </w:rPrChange>
          </w:rPr>
          <w:delText>5.2</w:delText>
        </w:r>
        <w:r w:rsidDel="00090AF7">
          <w:rPr>
            <w:rFonts w:asciiTheme="minorHAnsi" w:eastAsiaTheme="minorEastAsia" w:hAnsiTheme="minorHAnsi" w:cstheme="minorBidi"/>
            <w:noProof/>
            <w:sz w:val="22"/>
            <w:szCs w:val="22"/>
          </w:rPr>
          <w:tab/>
        </w:r>
        <w:r w:rsidRPr="00090AF7" w:rsidDel="00090AF7">
          <w:rPr>
            <w:noProof/>
            <w:rPrChange w:id="1810" w:author="blake" w:date="2012-07-01T23:18:00Z">
              <w:rPr>
                <w:rStyle w:val="Hyperlink"/>
                <w:noProof/>
              </w:rPr>
            </w:rPrChange>
          </w:rPr>
          <w:delText>Configure System Accounting (</w:delText>
        </w:r>
        <w:r w:rsidRPr="00090AF7" w:rsidDel="00090AF7">
          <w:rPr>
            <w:rFonts w:ascii="Courier New" w:eastAsia="Calibri" w:hAnsi="Courier New"/>
            <w:noProof/>
            <w:rPrChange w:id="1811" w:author="blake" w:date="2012-07-01T23:18:00Z">
              <w:rPr>
                <w:rStyle w:val="Hyperlink"/>
                <w:rFonts w:ascii="Courier New" w:eastAsia="Calibri" w:hAnsi="Courier New"/>
                <w:noProof/>
              </w:rPr>
            </w:rPrChange>
          </w:rPr>
          <w:delText>auditd</w:delText>
        </w:r>
        <w:r w:rsidRPr="00090AF7" w:rsidDel="00090AF7">
          <w:rPr>
            <w:noProof/>
            <w:rPrChange w:id="1812" w:author="blake" w:date="2012-07-01T23:18:00Z">
              <w:rPr>
                <w:rStyle w:val="Hyperlink"/>
                <w:noProof/>
              </w:rPr>
            </w:rPrChange>
          </w:rPr>
          <w:delText>)</w:delText>
        </w:r>
        <w:r w:rsidDel="00090AF7">
          <w:rPr>
            <w:noProof/>
            <w:webHidden/>
          </w:rPr>
          <w:tab/>
          <w:delText>95</w:delText>
        </w:r>
      </w:del>
    </w:p>
    <w:p w:rsidR="003D691D" w:rsidDel="00090AF7" w:rsidRDefault="003D691D">
      <w:pPr>
        <w:pStyle w:val="TOC3"/>
        <w:tabs>
          <w:tab w:val="left" w:pos="1320"/>
          <w:tab w:val="right" w:leader="dot" w:pos="9350"/>
        </w:tabs>
        <w:rPr>
          <w:del w:id="1813" w:author="blake" w:date="2012-07-01T23:18:00Z"/>
          <w:rFonts w:asciiTheme="minorHAnsi" w:eastAsiaTheme="minorEastAsia" w:hAnsiTheme="minorHAnsi" w:cstheme="minorBidi"/>
          <w:noProof/>
          <w:sz w:val="22"/>
          <w:szCs w:val="22"/>
        </w:rPr>
      </w:pPr>
      <w:del w:id="1814" w:author="blake" w:date="2012-07-01T23:18:00Z">
        <w:r w:rsidRPr="00090AF7" w:rsidDel="00090AF7">
          <w:rPr>
            <w:noProof/>
            <w:rPrChange w:id="1815" w:author="blake" w:date="2012-07-01T23:18:00Z">
              <w:rPr>
                <w:rStyle w:val="Hyperlink"/>
                <w:noProof/>
              </w:rPr>
            </w:rPrChange>
          </w:rPr>
          <w:delText>5.2.1</w:delText>
        </w:r>
        <w:r w:rsidDel="00090AF7">
          <w:rPr>
            <w:rFonts w:asciiTheme="minorHAnsi" w:eastAsiaTheme="minorEastAsia" w:hAnsiTheme="minorHAnsi" w:cstheme="minorBidi"/>
            <w:noProof/>
            <w:sz w:val="22"/>
            <w:szCs w:val="22"/>
          </w:rPr>
          <w:tab/>
        </w:r>
        <w:r w:rsidRPr="00090AF7" w:rsidDel="00090AF7">
          <w:rPr>
            <w:noProof/>
            <w:rPrChange w:id="1816" w:author="blake" w:date="2012-07-01T23:18:00Z">
              <w:rPr>
                <w:rStyle w:val="Hyperlink"/>
                <w:noProof/>
              </w:rPr>
            </w:rPrChange>
          </w:rPr>
          <w:delText xml:space="preserve">Enable </w:delText>
        </w:r>
        <w:r w:rsidRPr="00090AF7" w:rsidDel="00090AF7">
          <w:rPr>
            <w:rFonts w:ascii="Courier New" w:eastAsia="Calibri" w:hAnsi="Courier New"/>
            <w:noProof/>
            <w:rPrChange w:id="1817" w:author="blake" w:date="2012-07-01T23:18:00Z">
              <w:rPr>
                <w:rStyle w:val="Hyperlink"/>
                <w:rFonts w:ascii="Courier New" w:eastAsia="Calibri" w:hAnsi="Courier New"/>
                <w:noProof/>
              </w:rPr>
            </w:rPrChange>
          </w:rPr>
          <w:delText>auditd</w:delText>
        </w:r>
        <w:r w:rsidRPr="00090AF7" w:rsidDel="00090AF7">
          <w:rPr>
            <w:noProof/>
            <w:rPrChange w:id="1818" w:author="blake" w:date="2012-07-01T23:18:00Z">
              <w:rPr>
                <w:rStyle w:val="Hyperlink"/>
                <w:noProof/>
              </w:rPr>
            </w:rPrChange>
          </w:rPr>
          <w:delText xml:space="preserve"> Service</w:delText>
        </w:r>
        <w:r w:rsidDel="00090AF7">
          <w:rPr>
            <w:noProof/>
            <w:webHidden/>
          </w:rPr>
          <w:tab/>
          <w:delText>95</w:delText>
        </w:r>
      </w:del>
    </w:p>
    <w:p w:rsidR="003D691D" w:rsidDel="00090AF7" w:rsidRDefault="003D691D">
      <w:pPr>
        <w:pStyle w:val="TOC3"/>
        <w:tabs>
          <w:tab w:val="left" w:pos="1320"/>
          <w:tab w:val="right" w:leader="dot" w:pos="9350"/>
        </w:tabs>
        <w:rPr>
          <w:del w:id="1819" w:author="blake" w:date="2012-07-01T23:18:00Z"/>
          <w:rFonts w:asciiTheme="minorHAnsi" w:eastAsiaTheme="minorEastAsia" w:hAnsiTheme="minorHAnsi" w:cstheme="minorBidi"/>
          <w:noProof/>
          <w:sz w:val="22"/>
          <w:szCs w:val="22"/>
        </w:rPr>
      </w:pPr>
      <w:del w:id="1820" w:author="blake" w:date="2012-07-01T23:18:00Z">
        <w:r w:rsidRPr="00090AF7" w:rsidDel="00090AF7">
          <w:rPr>
            <w:noProof/>
            <w:rPrChange w:id="1821" w:author="blake" w:date="2012-07-01T23:18:00Z">
              <w:rPr>
                <w:rStyle w:val="Hyperlink"/>
                <w:noProof/>
              </w:rPr>
            </w:rPrChange>
          </w:rPr>
          <w:delText>5.2.2</w:delText>
        </w:r>
        <w:r w:rsidDel="00090AF7">
          <w:rPr>
            <w:rFonts w:asciiTheme="minorHAnsi" w:eastAsiaTheme="minorEastAsia" w:hAnsiTheme="minorHAnsi" w:cstheme="minorBidi"/>
            <w:noProof/>
            <w:sz w:val="22"/>
            <w:szCs w:val="22"/>
          </w:rPr>
          <w:tab/>
        </w:r>
        <w:r w:rsidRPr="00090AF7" w:rsidDel="00090AF7">
          <w:rPr>
            <w:noProof/>
            <w:rPrChange w:id="1822" w:author="blake" w:date="2012-07-01T23:18:00Z">
              <w:rPr>
                <w:rStyle w:val="Hyperlink"/>
                <w:noProof/>
              </w:rPr>
            </w:rPrChange>
          </w:rPr>
          <w:delText>Configure Data Retention</w:delText>
        </w:r>
        <w:r w:rsidDel="00090AF7">
          <w:rPr>
            <w:noProof/>
            <w:webHidden/>
          </w:rPr>
          <w:tab/>
          <w:delText>96</w:delText>
        </w:r>
      </w:del>
    </w:p>
    <w:p w:rsidR="003D691D" w:rsidDel="00090AF7" w:rsidRDefault="003D691D">
      <w:pPr>
        <w:pStyle w:val="TOC3"/>
        <w:tabs>
          <w:tab w:val="left" w:pos="1540"/>
          <w:tab w:val="right" w:leader="dot" w:pos="9350"/>
        </w:tabs>
        <w:rPr>
          <w:del w:id="1823" w:author="blake" w:date="2012-07-01T23:18:00Z"/>
          <w:rFonts w:asciiTheme="minorHAnsi" w:eastAsiaTheme="minorEastAsia" w:hAnsiTheme="minorHAnsi" w:cstheme="minorBidi"/>
          <w:noProof/>
          <w:sz w:val="22"/>
          <w:szCs w:val="22"/>
        </w:rPr>
      </w:pPr>
      <w:del w:id="1824" w:author="blake" w:date="2012-07-01T23:18:00Z">
        <w:r w:rsidRPr="00090AF7" w:rsidDel="00090AF7">
          <w:rPr>
            <w:noProof/>
            <w:rPrChange w:id="1825" w:author="blake" w:date="2012-07-01T23:18:00Z">
              <w:rPr>
                <w:rStyle w:val="Hyperlink"/>
                <w:noProof/>
              </w:rPr>
            </w:rPrChange>
          </w:rPr>
          <w:delText>5.2.2.1</w:delText>
        </w:r>
        <w:r w:rsidDel="00090AF7">
          <w:rPr>
            <w:rFonts w:asciiTheme="minorHAnsi" w:eastAsiaTheme="minorEastAsia" w:hAnsiTheme="minorHAnsi" w:cstheme="minorBidi"/>
            <w:noProof/>
            <w:sz w:val="22"/>
            <w:szCs w:val="22"/>
          </w:rPr>
          <w:tab/>
        </w:r>
        <w:r w:rsidRPr="00090AF7" w:rsidDel="00090AF7">
          <w:rPr>
            <w:noProof/>
            <w:rPrChange w:id="1826" w:author="blake" w:date="2012-07-01T23:18:00Z">
              <w:rPr>
                <w:rStyle w:val="Hyperlink"/>
                <w:noProof/>
              </w:rPr>
            </w:rPrChange>
          </w:rPr>
          <w:delText>Configure Audit Log Storage Size</w:delText>
        </w:r>
        <w:r w:rsidDel="00090AF7">
          <w:rPr>
            <w:noProof/>
            <w:webHidden/>
          </w:rPr>
          <w:tab/>
          <w:delText>96</w:delText>
        </w:r>
      </w:del>
    </w:p>
    <w:p w:rsidR="003D691D" w:rsidDel="00090AF7" w:rsidRDefault="003D691D">
      <w:pPr>
        <w:pStyle w:val="TOC3"/>
        <w:tabs>
          <w:tab w:val="left" w:pos="1540"/>
          <w:tab w:val="right" w:leader="dot" w:pos="9350"/>
        </w:tabs>
        <w:rPr>
          <w:del w:id="1827" w:author="blake" w:date="2012-07-01T23:18:00Z"/>
          <w:rFonts w:asciiTheme="minorHAnsi" w:eastAsiaTheme="minorEastAsia" w:hAnsiTheme="minorHAnsi" w:cstheme="minorBidi"/>
          <w:noProof/>
          <w:sz w:val="22"/>
          <w:szCs w:val="22"/>
        </w:rPr>
      </w:pPr>
      <w:del w:id="1828" w:author="blake" w:date="2012-07-01T23:18:00Z">
        <w:r w:rsidRPr="00090AF7" w:rsidDel="00090AF7">
          <w:rPr>
            <w:noProof/>
            <w:rPrChange w:id="1829" w:author="blake" w:date="2012-07-01T23:18:00Z">
              <w:rPr>
                <w:rStyle w:val="Hyperlink"/>
                <w:noProof/>
              </w:rPr>
            </w:rPrChange>
          </w:rPr>
          <w:delText>5.2.2.2</w:delText>
        </w:r>
        <w:r w:rsidDel="00090AF7">
          <w:rPr>
            <w:rFonts w:asciiTheme="minorHAnsi" w:eastAsiaTheme="minorEastAsia" w:hAnsiTheme="minorHAnsi" w:cstheme="minorBidi"/>
            <w:noProof/>
            <w:sz w:val="22"/>
            <w:szCs w:val="22"/>
          </w:rPr>
          <w:tab/>
        </w:r>
        <w:r w:rsidRPr="00090AF7" w:rsidDel="00090AF7">
          <w:rPr>
            <w:noProof/>
            <w:rPrChange w:id="1830" w:author="blake" w:date="2012-07-01T23:18:00Z">
              <w:rPr>
                <w:rStyle w:val="Hyperlink"/>
                <w:noProof/>
              </w:rPr>
            </w:rPrChange>
          </w:rPr>
          <w:delText>Disable System on Audit Log Full</w:delText>
        </w:r>
        <w:r w:rsidDel="00090AF7">
          <w:rPr>
            <w:noProof/>
            <w:webHidden/>
          </w:rPr>
          <w:tab/>
          <w:delText>97</w:delText>
        </w:r>
      </w:del>
    </w:p>
    <w:p w:rsidR="003D691D" w:rsidDel="00090AF7" w:rsidRDefault="003D691D">
      <w:pPr>
        <w:pStyle w:val="TOC3"/>
        <w:tabs>
          <w:tab w:val="left" w:pos="1540"/>
          <w:tab w:val="right" w:leader="dot" w:pos="9350"/>
        </w:tabs>
        <w:rPr>
          <w:del w:id="1831" w:author="blake" w:date="2012-07-01T23:18:00Z"/>
          <w:rFonts w:asciiTheme="minorHAnsi" w:eastAsiaTheme="minorEastAsia" w:hAnsiTheme="minorHAnsi" w:cstheme="minorBidi"/>
          <w:noProof/>
          <w:sz w:val="22"/>
          <w:szCs w:val="22"/>
        </w:rPr>
      </w:pPr>
      <w:del w:id="1832" w:author="blake" w:date="2012-07-01T23:18:00Z">
        <w:r w:rsidRPr="00090AF7" w:rsidDel="00090AF7">
          <w:rPr>
            <w:noProof/>
            <w:rPrChange w:id="1833" w:author="blake" w:date="2012-07-01T23:18:00Z">
              <w:rPr>
                <w:rStyle w:val="Hyperlink"/>
                <w:noProof/>
              </w:rPr>
            </w:rPrChange>
          </w:rPr>
          <w:delText>5.2.2.3</w:delText>
        </w:r>
        <w:r w:rsidDel="00090AF7">
          <w:rPr>
            <w:rFonts w:asciiTheme="minorHAnsi" w:eastAsiaTheme="minorEastAsia" w:hAnsiTheme="minorHAnsi" w:cstheme="minorBidi"/>
            <w:noProof/>
            <w:sz w:val="22"/>
            <w:szCs w:val="22"/>
          </w:rPr>
          <w:tab/>
        </w:r>
        <w:r w:rsidRPr="00090AF7" w:rsidDel="00090AF7">
          <w:rPr>
            <w:noProof/>
            <w:rPrChange w:id="1834" w:author="blake" w:date="2012-07-01T23:18:00Z">
              <w:rPr>
                <w:rStyle w:val="Hyperlink"/>
                <w:noProof/>
              </w:rPr>
            </w:rPrChange>
          </w:rPr>
          <w:delText>Keep All Auditing Information</w:delText>
        </w:r>
        <w:r w:rsidDel="00090AF7">
          <w:rPr>
            <w:noProof/>
            <w:webHidden/>
          </w:rPr>
          <w:tab/>
          <w:delText>97</w:delText>
        </w:r>
      </w:del>
    </w:p>
    <w:p w:rsidR="003D691D" w:rsidDel="00090AF7" w:rsidRDefault="003D691D">
      <w:pPr>
        <w:pStyle w:val="TOC3"/>
        <w:tabs>
          <w:tab w:val="left" w:pos="1320"/>
          <w:tab w:val="right" w:leader="dot" w:pos="9350"/>
        </w:tabs>
        <w:rPr>
          <w:del w:id="1835" w:author="blake" w:date="2012-07-01T23:18:00Z"/>
          <w:rFonts w:asciiTheme="minorHAnsi" w:eastAsiaTheme="minorEastAsia" w:hAnsiTheme="minorHAnsi" w:cstheme="minorBidi"/>
          <w:noProof/>
          <w:sz w:val="22"/>
          <w:szCs w:val="22"/>
        </w:rPr>
      </w:pPr>
      <w:del w:id="1836" w:author="blake" w:date="2012-07-01T23:18:00Z">
        <w:r w:rsidRPr="00090AF7" w:rsidDel="00090AF7">
          <w:rPr>
            <w:noProof/>
            <w:rPrChange w:id="1837" w:author="blake" w:date="2012-07-01T23:18:00Z">
              <w:rPr>
                <w:rStyle w:val="Hyperlink"/>
                <w:noProof/>
              </w:rPr>
            </w:rPrChange>
          </w:rPr>
          <w:delText>5.2.3</w:delText>
        </w:r>
        <w:r w:rsidDel="00090AF7">
          <w:rPr>
            <w:rFonts w:asciiTheme="minorHAnsi" w:eastAsiaTheme="minorEastAsia" w:hAnsiTheme="minorHAnsi" w:cstheme="minorBidi"/>
            <w:noProof/>
            <w:sz w:val="22"/>
            <w:szCs w:val="22"/>
          </w:rPr>
          <w:tab/>
        </w:r>
        <w:r w:rsidRPr="00090AF7" w:rsidDel="00090AF7">
          <w:rPr>
            <w:noProof/>
            <w:rPrChange w:id="1838" w:author="blake" w:date="2012-07-01T23:18:00Z">
              <w:rPr>
                <w:rStyle w:val="Hyperlink"/>
                <w:noProof/>
              </w:rPr>
            </w:rPrChange>
          </w:rPr>
          <w:delText xml:space="preserve">Enable Auditing for Processes That Start Prior to </w:delText>
        </w:r>
        <w:r w:rsidRPr="00090AF7" w:rsidDel="00090AF7">
          <w:rPr>
            <w:rFonts w:ascii="Courier New" w:eastAsia="Calibri" w:hAnsi="Courier New"/>
            <w:noProof/>
            <w:rPrChange w:id="1839" w:author="blake" w:date="2012-07-01T23:18:00Z">
              <w:rPr>
                <w:rStyle w:val="Hyperlink"/>
                <w:rFonts w:ascii="Courier New" w:eastAsia="Calibri" w:hAnsi="Courier New"/>
                <w:noProof/>
              </w:rPr>
            </w:rPrChange>
          </w:rPr>
          <w:delText>auditd</w:delText>
        </w:r>
        <w:r w:rsidDel="00090AF7">
          <w:rPr>
            <w:noProof/>
            <w:webHidden/>
          </w:rPr>
          <w:tab/>
          <w:delText>98</w:delText>
        </w:r>
      </w:del>
    </w:p>
    <w:p w:rsidR="003D691D" w:rsidDel="00090AF7" w:rsidRDefault="003D691D">
      <w:pPr>
        <w:pStyle w:val="TOC3"/>
        <w:tabs>
          <w:tab w:val="left" w:pos="1320"/>
          <w:tab w:val="right" w:leader="dot" w:pos="9350"/>
        </w:tabs>
        <w:rPr>
          <w:del w:id="1840" w:author="blake" w:date="2012-07-01T23:18:00Z"/>
          <w:rFonts w:asciiTheme="minorHAnsi" w:eastAsiaTheme="minorEastAsia" w:hAnsiTheme="minorHAnsi" w:cstheme="minorBidi"/>
          <w:noProof/>
          <w:sz w:val="22"/>
          <w:szCs w:val="22"/>
        </w:rPr>
      </w:pPr>
      <w:del w:id="1841" w:author="blake" w:date="2012-07-01T23:18:00Z">
        <w:r w:rsidRPr="00090AF7" w:rsidDel="00090AF7">
          <w:rPr>
            <w:noProof/>
            <w:rPrChange w:id="1842" w:author="blake" w:date="2012-07-01T23:18:00Z">
              <w:rPr>
                <w:rStyle w:val="Hyperlink"/>
                <w:noProof/>
              </w:rPr>
            </w:rPrChange>
          </w:rPr>
          <w:delText>5.2.4</w:delText>
        </w:r>
        <w:r w:rsidDel="00090AF7">
          <w:rPr>
            <w:rFonts w:asciiTheme="minorHAnsi" w:eastAsiaTheme="minorEastAsia" w:hAnsiTheme="minorHAnsi" w:cstheme="minorBidi"/>
            <w:noProof/>
            <w:sz w:val="22"/>
            <w:szCs w:val="22"/>
          </w:rPr>
          <w:tab/>
        </w:r>
        <w:r w:rsidRPr="00090AF7" w:rsidDel="00090AF7">
          <w:rPr>
            <w:noProof/>
            <w:rPrChange w:id="1843" w:author="blake" w:date="2012-07-01T23:18:00Z">
              <w:rPr>
                <w:rStyle w:val="Hyperlink"/>
                <w:noProof/>
              </w:rPr>
            </w:rPrChange>
          </w:rPr>
          <w:delText>Record Events That Modify Date and Time Information</w:delText>
        </w:r>
        <w:r w:rsidDel="00090AF7">
          <w:rPr>
            <w:noProof/>
            <w:webHidden/>
          </w:rPr>
          <w:tab/>
          <w:delText>98</w:delText>
        </w:r>
      </w:del>
    </w:p>
    <w:p w:rsidR="003D691D" w:rsidDel="00090AF7" w:rsidRDefault="003D691D">
      <w:pPr>
        <w:pStyle w:val="TOC3"/>
        <w:tabs>
          <w:tab w:val="left" w:pos="1320"/>
          <w:tab w:val="right" w:leader="dot" w:pos="9350"/>
        </w:tabs>
        <w:rPr>
          <w:del w:id="1844" w:author="blake" w:date="2012-07-01T23:18:00Z"/>
          <w:rFonts w:asciiTheme="minorHAnsi" w:eastAsiaTheme="minorEastAsia" w:hAnsiTheme="minorHAnsi" w:cstheme="minorBidi"/>
          <w:noProof/>
          <w:sz w:val="22"/>
          <w:szCs w:val="22"/>
        </w:rPr>
      </w:pPr>
      <w:del w:id="1845" w:author="blake" w:date="2012-07-01T23:18:00Z">
        <w:r w:rsidRPr="00090AF7" w:rsidDel="00090AF7">
          <w:rPr>
            <w:noProof/>
            <w:rPrChange w:id="1846" w:author="blake" w:date="2012-07-01T23:18:00Z">
              <w:rPr>
                <w:rStyle w:val="Hyperlink"/>
                <w:noProof/>
              </w:rPr>
            </w:rPrChange>
          </w:rPr>
          <w:delText>5.2.5</w:delText>
        </w:r>
        <w:r w:rsidDel="00090AF7">
          <w:rPr>
            <w:rFonts w:asciiTheme="minorHAnsi" w:eastAsiaTheme="minorEastAsia" w:hAnsiTheme="minorHAnsi" w:cstheme="minorBidi"/>
            <w:noProof/>
            <w:sz w:val="22"/>
            <w:szCs w:val="22"/>
          </w:rPr>
          <w:tab/>
        </w:r>
        <w:r w:rsidRPr="00090AF7" w:rsidDel="00090AF7">
          <w:rPr>
            <w:noProof/>
            <w:rPrChange w:id="1847" w:author="blake" w:date="2012-07-01T23:18:00Z">
              <w:rPr>
                <w:rStyle w:val="Hyperlink"/>
                <w:noProof/>
              </w:rPr>
            </w:rPrChange>
          </w:rPr>
          <w:delText>Record Events That Modify User/Group Information</w:delText>
        </w:r>
        <w:r w:rsidDel="00090AF7">
          <w:rPr>
            <w:noProof/>
            <w:webHidden/>
          </w:rPr>
          <w:tab/>
          <w:delText>100</w:delText>
        </w:r>
      </w:del>
    </w:p>
    <w:p w:rsidR="003D691D" w:rsidDel="00090AF7" w:rsidRDefault="003D691D">
      <w:pPr>
        <w:pStyle w:val="TOC3"/>
        <w:tabs>
          <w:tab w:val="left" w:pos="1320"/>
          <w:tab w:val="right" w:leader="dot" w:pos="9350"/>
        </w:tabs>
        <w:rPr>
          <w:del w:id="1848" w:author="blake" w:date="2012-07-01T23:18:00Z"/>
          <w:rFonts w:asciiTheme="minorHAnsi" w:eastAsiaTheme="minorEastAsia" w:hAnsiTheme="minorHAnsi" w:cstheme="minorBidi"/>
          <w:noProof/>
          <w:sz w:val="22"/>
          <w:szCs w:val="22"/>
        </w:rPr>
      </w:pPr>
      <w:del w:id="1849" w:author="blake" w:date="2012-07-01T23:18:00Z">
        <w:r w:rsidRPr="00090AF7" w:rsidDel="00090AF7">
          <w:rPr>
            <w:noProof/>
            <w:rPrChange w:id="1850" w:author="blake" w:date="2012-07-01T23:18:00Z">
              <w:rPr>
                <w:rStyle w:val="Hyperlink"/>
                <w:noProof/>
              </w:rPr>
            </w:rPrChange>
          </w:rPr>
          <w:delText>5.2.6</w:delText>
        </w:r>
        <w:r w:rsidDel="00090AF7">
          <w:rPr>
            <w:rFonts w:asciiTheme="minorHAnsi" w:eastAsiaTheme="minorEastAsia" w:hAnsiTheme="minorHAnsi" w:cstheme="minorBidi"/>
            <w:noProof/>
            <w:sz w:val="22"/>
            <w:szCs w:val="22"/>
          </w:rPr>
          <w:tab/>
        </w:r>
        <w:r w:rsidRPr="00090AF7" w:rsidDel="00090AF7">
          <w:rPr>
            <w:noProof/>
            <w:rPrChange w:id="1851" w:author="blake" w:date="2012-07-01T23:18:00Z">
              <w:rPr>
                <w:rStyle w:val="Hyperlink"/>
                <w:noProof/>
              </w:rPr>
            </w:rPrChange>
          </w:rPr>
          <w:delText>Record Events That Modify the System’s Network Environment</w:delText>
        </w:r>
        <w:r w:rsidDel="00090AF7">
          <w:rPr>
            <w:noProof/>
            <w:webHidden/>
          </w:rPr>
          <w:tab/>
          <w:delText>101</w:delText>
        </w:r>
      </w:del>
    </w:p>
    <w:p w:rsidR="003D691D" w:rsidDel="00090AF7" w:rsidRDefault="003D691D">
      <w:pPr>
        <w:pStyle w:val="TOC3"/>
        <w:tabs>
          <w:tab w:val="left" w:pos="1320"/>
          <w:tab w:val="right" w:leader="dot" w:pos="9350"/>
        </w:tabs>
        <w:rPr>
          <w:del w:id="1852" w:author="blake" w:date="2012-07-01T23:18:00Z"/>
          <w:rFonts w:asciiTheme="minorHAnsi" w:eastAsiaTheme="minorEastAsia" w:hAnsiTheme="minorHAnsi" w:cstheme="minorBidi"/>
          <w:noProof/>
          <w:sz w:val="22"/>
          <w:szCs w:val="22"/>
        </w:rPr>
      </w:pPr>
      <w:del w:id="1853" w:author="blake" w:date="2012-07-01T23:18:00Z">
        <w:r w:rsidRPr="00090AF7" w:rsidDel="00090AF7">
          <w:rPr>
            <w:noProof/>
            <w:rPrChange w:id="1854" w:author="blake" w:date="2012-07-01T23:18:00Z">
              <w:rPr>
                <w:rStyle w:val="Hyperlink"/>
                <w:noProof/>
              </w:rPr>
            </w:rPrChange>
          </w:rPr>
          <w:delText>5.2.7</w:delText>
        </w:r>
        <w:r w:rsidDel="00090AF7">
          <w:rPr>
            <w:rFonts w:asciiTheme="minorHAnsi" w:eastAsiaTheme="minorEastAsia" w:hAnsiTheme="minorHAnsi" w:cstheme="minorBidi"/>
            <w:noProof/>
            <w:sz w:val="22"/>
            <w:szCs w:val="22"/>
          </w:rPr>
          <w:tab/>
        </w:r>
        <w:r w:rsidRPr="00090AF7" w:rsidDel="00090AF7">
          <w:rPr>
            <w:noProof/>
            <w:rPrChange w:id="1855" w:author="blake" w:date="2012-07-01T23:18:00Z">
              <w:rPr>
                <w:rStyle w:val="Hyperlink"/>
                <w:noProof/>
              </w:rPr>
            </w:rPrChange>
          </w:rPr>
          <w:delText>Record Events That Modify the System’s Mandatory Access Controls</w:delText>
        </w:r>
        <w:r w:rsidDel="00090AF7">
          <w:rPr>
            <w:noProof/>
            <w:webHidden/>
          </w:rPr>
          <w:tab/>
          <w:delText>102</w:delText>
        </w:r>
      </w:del>
    </w:p>
    <w:p w:rsidR="003D691D" w:rsidDel="00090AF7" w:rsidRDefault="003D691D">
      <w:pPr>
        <w:pStyle w:val="TOC3"/>
        <w:tabs>
          <w:tab w:val="left" w:pos="1320"/>
          <w:tab w:val="right" w:leader="dot" w:pos="9350"/>
        </w:tabs>
        <w:rPr>
          <w:del w:id="1856" w:author="blake" w:date="2012-07-01T23:18:00Z"/>
          <w:rFonts w:asciiTheme="minorHAnsi" w:eastAsiaTheme="minorEastAsia" w:hAnsiTheme="minorHAnsi" w:cstheme="minorBidi"/>
          <w:noProof/>
          <w:sz w:val="22"/>
          <w:szCs w:val="22"/>
        </w:rPr>
      </w:pPr>
      <w:del w:id="1857" w:author="blake" w:date="2012-07-01T23:18:00Z">
        <w:r w:rsidRPr="00090AF7" w:rsidDel="00090AF7">
          <w:rPr>
            <w:noProof/>
            <w:rPrChange w:id="1858" w:author="blake" w:date="2012-07-01T23:18:00Z">
              <w:rPr>
                <w:rStyle w:val="Hyperlink"/>
                <w:noProof/>
              </w:rPr>
            </w:rPrChange>
          </w:rPr>
          <w:delText>5.2.8</w:delText>
        </w:r>
        <w:r w:rsidDel="00090AF7">
          <w:rPr>
            <w:rFonts w:asciiTheme="minorHAnsi" w:eastAsiaTheme="minorEastAsia" w:hAnsiTheme="minorHAnsi" w:cstheme="minorBidi"/>
            <w:noProof/>
            <w:sz w:val="22"/>
            <w:szCs w:val="22"/>
          </w:rPr>
          <w:tab/>
        </w:r>
        <w:r w:rsidRPr="00090AF7" w:rsidDel="00090AF7">
          <w:rPr>
            <w:noProof/>
            <w:rPrChange w:id="1859" w:author="blake" w:date="2012-07-01T23:18:00Z">
              <w:rPr>
                <w:rStyle w:val="Hyperlink"/>
                <w:noProof/>
              </w:rPr>
            </w:rPrChange>
          </w:rPr>
          <w:delText>Collect Login and Logout Events</w:delText>
        </w:r>
        <w:r w:rsidDel="00090AF7">
          <w:rPr>
            <w:noProof/>
            <w:webHidden/>
          </w:rPr>
          <w:tab/>
          <w:delText>103</w:delText>
        </w:r>
      </w:del>
    </w:p>
    <w:p w:rsidR="003D691D" w:rsidDel="00090AF7" w:rsidRDefault="003D691D">
      <w:pPr>
        <w:pStyle w:val="TOC3"/>
        <w:tabs>
          <w:tab w:val="left" w:pos="1320"/>
          <w:tab w:val="right" w:leader="dot" w:pos="9350"/>
        </w:tabs>
        <w:rPr>
          <w:del w:id="1860" w:author="blake" w:date="2012-07-01T23:18:00Z"/>
          <w:rFonts w:asciiTheme="minorHAnsi" w:eastAsiaTheme="minorEastAsia" w:hAnsiTheme="minorHAnsi" w:cstheme="minorBidi"/>
          <w:noProof/>
          <w:sz w:val="22"/>
          <w:szCs w:val="22"/>
        </w:rPr>
      </w:pPr>
      <w:del w:id="1861" w:author="blake" w:date="2012-07-01T23:18:00Z">
        <w:r w:rsidRPr="00090AF7" w:rsidDel="00090AF7">
          <w:rPr>
            <w:noProof/>
            <w:rPrChange w:id="1862" w:author="blake" w:date="2012-07-01T23:18:00Z">
              <w:rPr>
                <w:rStyle w:val="Hyperlink"/>
                <w:noProof/>
              </w:rPr>
            </w:rPrChange>
          </w:rPr>
          <w:delText>5.2.9</w:delText>
        </w:r>
        <w:r w:rsidDel="00090AF7">
          <w:rPr>
            <w:rFonts w:asciiTheme="minorHAnsi" w:eastAsiaTheme="minorEastAsia" w:hAnsiTheme="minorHAnsi" w:cstheme="minorBidi"/>
            <w:noProof/>
            <w:sz w:val="22"/>
            <w:szCs w:val="22"/>
          </w:rPr>
          <w:tab/>
        </w:r>
        <w:r w:rsidRPr="00090AF7" w:rsidDel="00090AF7">
          <w:rPr>
            <w:noProof/>
            <w:rPrChange w:id="1863" w:author="blake" w:date="2012-07-01T23:18:00Z">
              <w:rPr>
                <w:rStyle w:val="Hyperlink"/>
                <w:noProof/>
              </w:rPr>
            </w:rPrChange>
          </w:rPr>
          <w:delText>Collect Session Initiation Information</w:delText>
        </w:r>
        <w:r w:rsidDel="00090AF7">
          <w:rPr>
            <w:noProof/>
            <w:webHidden/>
          </w:rPr>
          <w:tab/>
          <w:delText>104</w:delText>
        </w:r>
      </w:del>
    </w:p>
    <w:p w:rsidR="003D691D" w:rsidDel="00090AF7" w:rsidRDefault="003D691D">
      <w:pPr>
        <w:pStyle w:val="TOC3"/>
        <w:tabs>
          <w:tab w:val="left" w:pos="1540"/>
          <w:tab w:val="right" w:leader="dot" w:pos="9350"/>
        </w:tabs>
        <w:rPr>
          <w:del w:id="1864" w:author="blake" w:date="2012-07-01T23:18:00Z"/>
          <w:rFonts w:asciiTheme="minorHAnsi" w:eastAsiaTheme="minorEastAsia" w:hAnsiTheme="minorHAnsi" w:cstheme="minorBidi"/>
          <w:noProof/>
          <w:sz w:val="22"/>
          <w:szCs w:val="22"/>
        </w:rPr>
      </w:pPr>
      <w:del w:id="1865" w:author="blake" w:date="2012-07-01T23:18:00Z">
        <w:r w:rsidRPr="00090AF7" w:rsidDel="00090AF7">
          <w:rPr>
            <w:noProof/>
            <w:rPrChange w:id="1866" w:author="blake" w:date="2012-07-01T23:18:00Z">
              <w:rPr>
                <w:rStyle w:val="Hyperlink"/>
                <w:noProof/>
              </w:rPr>
            </w:rPrChange>
          </w:rPr>
          <w:delText>5.2.10</w:delText>
        </w:r>
        <w:r w:rsidDel="00090AF7">
          <w:rPr>
            <w:rFonts w:asciiTheme="minorHAnsi" w:eastAsiaTheme="minorEastAsia" w:hAnsiTheme="minorHAnsi" w:cstheme="minorBidi"/>
            <w:noProof/>
            <w:sz w:val="22"/>
            <w:szCs w:val="22"/>
          </w:rPr>
          <w:tab/>
        </w:r>
        <w:r w:rsidRPr="00090AF7" w:rsidDel="00090AF7">
          <w:rPr>
            <w:noProof/>
            <w:rPrChange w:id="1867" w:author="blake" w:date="2012-07-01T23:18:00Z">
              <w:rPr>
                <w:rStyle w:val="Hyperlink"/>
                <w:noProof/>
              </w:rPr>
            </w:rPrChange>
          </w:rPr>
          <w:delText>Collect Discretionary Access Control Permission Modification Events</w:delText>
        </w:r>
        <w:r w:rsidDel="00090AF7">
          <w:rPr>
            <w:noProof/>
            <w:webHidden/>
          </w:rPr>
          <w:tab/>
          <w:delText>105</w:delText>
        </w:r>
      </w:del>
    </w:p>
    <w:p w:rsidR="003D691D" w:rsidDel="00090AF7" w:rsidRDefault="003D691D">
      <w:pPr>
        <w:pStyle w:val="TOC3"/>
        <w:tabs>
          <w:tab w:val="left" w:pos="1540"/>
          <w:tab w:val="right" w:leader="dot" w:pos="9350"/>
        </w:tabs>
        <w:rPr>
          <w:del w:id="1868" w:author="blake" w:date="2012-07-01T23:18:00Z"/>
          <w:rFonts w:asciiTheme="minorHAnsi" w:eastAsiaTheme="minorEastAsia" w:hAnsiTheme="minorHAnsi" w:cstheme="minorBidi"/>
          <w:noProof/>
          <w:sz w:val="22"/>
          <w:szCs w:val="22"/>
        </w:rPr>
      </w:pPr>
      <w:del w:id="1869" w:author="blake" w:date="2012-07-01T23:18:00Z">
        <w:r w:rsidRPr="00090AF7" w:rsidDel="00090AF7">
          <w:rPr>
            <w:noProof/>
            <w:rPrChange w:id="1870" w:author="blake" w:date="2012-07-01T23:18:00Z">
              <w:rPr>
                <w:rStyle w:val="Hyperlink"/>
                <w:noProof/>
              </w:rPr>
            </w:rPrChange>
          </w:rPr>
          <w:delText>5.2.11</w:delText>
        </w:r>
        <w:r w:rsidDel="00090AF7">
          <w:rPr>
            <w:rFonts w:asciiTheme="minorHAnsi" w:eastAsiaTheme="minorEastAsia" w:hAnsiTheme="minorHAnsi" w:cstheme="minorBidi"/>
            <w:noProof/>
            <w:sz w:val="22"/>
            <w:szCs w:val="22"/>
          </w:rPr>
          <w:tab/>
        </w:r>
        <w:r w:rsidRPr="00090AF7" w:rsidDel="00090AF7">
          <w:rPr>
            <w:noProof/>
            <w:rPrChange w:id="1871" w:author="blake" w:date="2012-07-01T23:18:00Z">
              <w:rPr>
                <w:rStyle w:val="Hyperlink"/>
                <w:noProof/>
              </w:rPr>
            </w:rPrChange>
          </w:rPr>
          <w:delText>Collect Unsuccessful Unauthorized Access Attempts to Files</w:delText>
        </w:r>
        <w:r w:rsidDel="00090AF7">
          <w:rPr>
            <w:noProof/>
            <w:webHidden/>
          </w:rPr>
          <w:tab/>
          <w:delText>107</w:delText>
        </w:r>
      </w:del>
    </w:p>
    <w:p w:rsidR="003D691D" w:rsidDel="00090AF7" w:rsidRDefault="003D691D">
      <w:pPr>
        <w:pStyle w:val="TOC3"/>
        <w:tabs>
          <w:tab w:val="left" w:pos="1540"/>
          <w:tab w:val="right" w:leader="dot" w:pos="9350"/>
        </w:tabs>
        <w:rPr>
          <w:del w:id="1872" w:author="blake" w:date="2012-07-01T23:18:00Z"/>
          <w:rFonts w:asciiTheme="minorHAnsi" w:eastAsiaTheme="minorEastAsia" w:hAnsiTheme="minorHAnsi" w:cstheme="minorBidi"/>
          <w:noProof/>
          <w:sz w:val="22"/>
          <w:szCs w:val="22"/>
        </w:rPr>
      </w:pPr>
      <w:del w:id="1873" w:author="blake" w:date="2012-07-01T23:18:00Z">
        <w:r w:rsidRPr="00090AF7" w:rsidDel="00090AF7">
          <w:rPr>
            <w:noProof/>
            <w:rPrChange w:id="1874" w:author="blake" w:date="2012-07-01T23:18:00Z">
              <w:rPr>
                <w:rStyle w:val="Hyperlink"/>
                <w:noProof/>
              </w:rPr>
            </w:rPrChange>
          </w:rPr>
          <w:delText>5.2.12</w:delText>
        </w:r>
        <w:r w:rsidDel="00090AF7">
          <w:rPr>
            <w:rFonts w:asciiTheme="minorHAnsi" w:eastAsiaTheme="minorEastAsia" w:hAnsiTheme="minorHAnsi" w:cstheme="minorBidi"/>
            <w:noProof/>
            <w:sz w:val="22"/>
            <w:szCs w:val="22"/>
          </w:rPr>
          <w:tab/>
        </w:r>
        <w:r w:rsidRPr="00090AF7" w:rsidDel="00090AF7">
          <w:rPr>
            <w:noProof/>
            <w:rPrChange w:id="1875" w:author="blake" w:date="2012-07-01T23:18:00Z">
              <w:rPr>
                <w:rStyle w:val="Hyperlink"/>
                <w:noProof/>
              </w:rPr>
            </w:rPrChange>
          </w:rPr>
          <w:delText>Collect Use of Privileged Commands</w:delText>
        </w:r>
        <w:r w:rsidDel="00090AF7">
          <w:rPr>
            <w:noProof/>
            <w:webHidden/>
          </w:rPr>
          <w:tab/>
          <w:delText>108</w:delText>
        </w:r>
      </w:del>
    </w:p>
    <w:p w:rsidR="003D691D" w:rsidDel="00090AF7" w:rsidRDefault="003D691D">
      <w:pPr>
        <w:pStyle w:val="TOC3"/>
        <w:tabs>
          <w:tab w:val="left" w:pos="1540"/>
          <w:tab w:val="right" w:leader="dot" w:pos="9350"/>
        </w:tabs>
        <w:rPr>
          <w:del w:id="1876" w:author="blake" w:date="2012-07-01T23:18:00Z"/>
          <w:rFonts w:asciiTheme="minorHAnsi" w:eastAsiaTheme="minorEastAsia" w:hAnsiTheme="minorHAnsi" w:cstheme="minorBidi"/>
          <w:noProof/>
          <w:sz w:val="22"/>
          <w:szCs w:val="22"/>
        </w:rPr>
      </w:pPr>
      <w:del w:id="1877" w:author="blake" w:date="2012-07-01T23:18:00Z">
        <w:r w:rsidRPr="00090AF7" w:rsidDel="00090AF7">
          <w:rPr>
            <w:noProof/>
            <w:rPrChange w:id="1878" w:author="blake" w:date="2012-07-01T23:18:00Z">
              <w:rPr>
                <w:rStyle w:val="Hyperlink"/>
                <w:noProof/>
              </w:rPr>
            </w:rPrChange>
          </w:rPr>
          <w:delText>5.2.13</w:delText>
        </w:r>
        <w:r w:rsidDel="00090AF7">
          <w:rPr>
            <w:rFonts w:asciiTheme="minorHAnsi" w:eastAsiaTheme="minorEastAsia" w:hAnsiTheme="minorHAnsi" w:cstheme="minorBidi"/>
            <w:noProof/>
            <w:sz w:val="22"/>
            <w:szCs w:val="22"/>
          </w:rPr>
          <w:tab/>
        </w:r>
        <w:r w:rsidRPr="00090AF7" w:rsidDel="00090AF7">
          <w:rPr>
            <w:noProof/>
            <w:rPrChange w:id="1879" w:author="blake" w:date="2012-07-01T23:18:00Z">
              <w:rPr>
                <w:rStyle w:val="Hyperlink"/>
                <w:noProof/>
              </w:rPr>
            </w:rPrChange>
          </w:rPr>
          <w:delText>Collect Successful File System Mounts</w:delText>
        </w:r>
        <w:r w:rsidDel="00090AF7">
          <w:rPr>
            <w:noProof/>
            <w:webHidden/>
          </w:rPr>
          <w:tab/>
          <w:delText>109</w:delText>
        </w:r>
      </w:del>
    </w:p>
    <w:p w:rsidR="003D691D" w:rsidDel="00090AF7" w:rsidRDefault="003D691D">
      <w:pPr>
        <w:pStyle w:val="TOC3"/>
        <w:tabs>
          <w:tab w:val="left" w:pos="1540"/>
          <w:tab w:val="right" w:leader="dot" w:pos="9350"/>
        </w:tabs>
        <w:rPr>
          <w:del w:id="1880" w:author="blake" w:date="2012-07-01T23:18:00Z"/>
          <w:rFonts w:asciiTheme="minorHAnsi" w:eastAsiaTheme="minorEastAsia" w:hAnsiTheme="minorHAnsi" w:cstheme="minorBidi"/>
          <w:noProof/>
          <w:sz w:val="22"/>
          <w:szCs w:val="22"/>
        </w:rPr>
      </w:pPr>
      <w:del w:id="1881" w:author="blake" w:date="2012-07-01T23:18:00Z">
        <w:r w:rsidRPr="00090AF7" w:rsidDel="00090AF7">
          <w:rPr>
            <w:noProof/>
            <w:rPrChange w:id="1882" w:author="blake" w:date="2012-07-01T23:18:00Z">
              <w:rPr>
                <w:rStyle w:val="Hyperlink"/>
                <w:noProof/>
              </w:rPr>
            </w:rPrChange>
          </w:rPr>
          <w:delText>5.2.14</w:delText>
        </w:r>
        <w:r w:rsidDel="00090AF7">
          <w:rPr>
            <w:rFonts w:asciiTheme="minorHAnsi" w:eastAsiaTheme="minorEastAsia" w:hAnsiTheme="minorHAnsi" w:cstheme="minorBidi"/>
            <w:noProof/>
            <w:sz w:val="22"/>
            <w:szCs w:val="22"/>
          </w:rPr>
          <w:tab/>
        </w:r>
        <w:r w:rsidRPr="00090AF7" w:rsidDel="00090AF7">
          <w:rPr>
            <w:noProof/>
            <w:rPrChange w:id="1883" w:author="blake" w:date="2012-07-01T23:18:00Z">
              <w:rPr>
                <w:rStyle w:val="Hyperlink"/>
                <w:noProof/>
              </w:rPr>
            </w:rPrChange>
          </w:rPr>
          <w:delText>Collect File Deletion Events by User</w:delText>
        </w:r>
        <w:r w:rsidDel="00090AF7">
          <w:rPr>
            <w:noProof/>
            <w:webHidden/>
          </w:rPr>
          <w:tab/>
          <w:delText>110</w:delText>
        </w:r>
      </w:del>
    </w:p>
    <w:p w:rsidR="003D691D" w:rsidDel="00090AF7" w:rsidRDefault="003D691D">
      <w:pPr>
        <w:pStyle w:val="TOC3"/>
        <w:tabs>
          <w:tab w:val="left" w:pos="1540"/>
          <w:tab w:val="right" w:leader="dot" w:pos="9350"/>
        </w:tabs>
        <w:rPr>
          <w:del w:id="1884" w:author="blake" w:date="2012-07-01T23:18:00Z"/>
          <w:rFonts w:asciiTheme="minorHAnsi" w:eastAsiaTheme="minorEastAsia" w:hAnsiTheme="minorHAnsi" w:cstheme="minorBidi"/>
          <w:noProof/>
          <w:sz w:val="22"/>
          <w:szCs w:val="22"/>
        </w:rPr>
      </w:pPr>
      <w:del w:id="1885" w:author="blake" w:date="2012-07-01T23:18:00Z">
        <w:r w:rsidRPr="00090AF7" w:rsidDel="00090AF7">
          <w:rPr>
            <w:noProof/>
            <w:rPrChange w:id="1886" w:author="blake" w:date="2012-07-01T23:18:00Z">
              <w:rPr>
                <w:rStyle w:val="Hyperlink"/>
                <w:noProof/>
              </w:rPr>
            </w:rPrChange>
          </w:rPr>
          <w:lastRenderedPageBreak/>
          <w:delText>5.2.15</w:delText>
        </w:r>
        <w:r w:rsidDel="00090AF7">
          <w:rPr>
            <w:rFonts w:asciiTheme="minorHAnsi" w:eastAsiaTheme="minorEastAsia" w:hAnsiTheme="minorHAnsi" w:cstheme="minorBidi"/>
            <w:noProof/>
            <w:sz w:val="22"/>
            <w:szCs w:val="22"/>
          </w:rPr>
          <w:tab/>
        </w:r>
        <w:r w:rsidRPr="00090AF7" w:rsidDel="00090AF7">
          <w:rPr>
            <w:noProof/>
            <w:rPrChange w:id="1887" w:author="blake" w:date="2012-07-01T23:18:00Z">
              <w:rPr>
                <w:rStyle w:val="Hyperlink"/>
                <w:noProof/>
              </w:rPr>
            </w:rPrChange>
          </w:rPr>
          <w:delText>Collect Changes to System Administration Scope (</w:delText>
        </w:r>
        <w:r w:rsidRPr="00090AF7" w:rsidDel="00090AF7">
          <w:rPr>
            <w:rFonts w:ascii="Courier New" w:eastAsia="Calibri" w:hAnsi="Courier New"/>
            <w:noProof/>
            <w:rPrChange w:id="1888" w:author="blake" w:date="2012-07-01T23:18:00Z">
              <w:rPr>
                <w:rStyle w:val="Hyperlink"/>
                <w:rFonts w:ascii="Courier New" w:eastAsia="Calibri" w:hAnsi="Courier New"/>
                <w:noProof/>
              </w:rPr>
            </w:rPrChange>
          </w:rPr>
          <w:delText>sudoers</w:delText>
        </w:r>
        <w:r w:rsidRPr="00090AF7" w:rsidDel="00090AF7">
          <w:rPr>
            <w:noProof/>
            <w:rPrChange w:id="1889" w:author="blake" w:date="2012-07-01T23:18:00Z">
              <w:rPr>
                <w:rStyle w:val="Hyperlink"/>
                <w:noProof/>
              </w:rPr>
            </w:rPrChange>
          </w:rPr>
          <w:delText>)</w:delText>
        </w:r>
        <w:r w:rsidDel="00090AF7">
          <w:rPr>
            <w:noProof/>
            <w:webHidden/>
          </w:rPr>
          <w:tab/>
          <w:delText>112</w:delText>
        </w:r>
      </w:del>
    </w:p>
    <w:p w:rsidR="003D691D" w:rsidDel="00090AF7" w:rsidRDefault="003D691D">
      <w:pPr>
        <w:pStyle w:val="TOC3"/>
        <w:tabs>
          <w:tab w:val="left" w:pos="1540"/>
          <w:tab w:val="right" w:leader="dot" w:pos="9350"/>
        </w:tabs>
        <w:rPr>
          <w:del w:id="1890" w:author="blake" w:date="2012-07-01T23:18:00Z"/>
          <w:rFonts w:asciiTheme="minorHAnsi" w:eastAsiaTheme="minorEastAsia" w:hAnsiTheme="minorHAnsi" w:cstheme="minorBidi"/>
          <w:noProof/>
          <w:sz w:val="22"/>
          <w:szCs w:val="22"/>
        </w:rPr>
      </w:pPr>
      <w:del w:id="1891" w:author="blake" w:date="2012-07-01T23:18:00Z">
        <w:r w:rsidRPr="00090AF7" w:rsidDel="00090AF7">
          <w:rPr>
            <w:noProof/>
            <w:rPrChange w:id="1892" w:author="blake" w:date="2012-07-01T23:18:00Z">
              <w:rPr>
                <w:rStyle w:val="Hyperlink"/>
                <w:noProof/>
              </w:rPr>
            </w:rPrChange>
          </w:rPr>
          <w:delText>5.2.16</w:delText>
        </w:r>
        <w:r w:rsidDel="00090AF7">
          <w:rPr>
            <w:rFonts w:asciiTheme="minorHAnsi" w:eastAsiaTheme="minorEastAsia" w:hAnsiTheme="minorHAnsi" w:cstheme="minorBidi"/>
            <w:noProof/>
            <w:sz w:val="22"/>
            <w:szCs w:val="22"/>
          </w:rPr>
          <w:tab/>
        </w:r>
        <w:r w:rsidRPr="00090AF7" w:rsidDel="00090AF7">
          <w:rPr>
            <w:noProof/>
            <w:rPrChange w:id="1893" w:author="blake" w:date="2012-07-01T23:18:00Z">
              <w:rPr>
                <w:rStyle w:val="Hyperlink"/>
                <w:noProof/>
              </w:rPr>
            </w:rPrChange>
          </w:rPr>
          <w:delText>Collect System Administrator Actions (</w:delText>
        </w:r>
        <w:r w:rsidRPr="00090AF7" w:rsidDel="00090AF7">
          <w:rPr>
            <w:rFonts w:ascii="Courier New" w:eastAsia="Calibri" w:hAnsi="Courier New"/>
            <w:noProof/>
            <w:rPrChange w:id="1894" w:author="blake" w:date="2012-07-01T23:18:00Z">
              <w:rPr>
                <w:rStyle w:val="Hyperlink"/>
                <w:rFonts w:ascii="Courier New" w:eastAsia="Calibri" w:hAnsi="Courier New"/>
                <w:noProof/>
              </w:rPr>
            </w:rPrChange>
          </w:rPr>
          <w:delText>sudolog</w:delText>
        </w:r>
        <w:r w:rsidRPr="00090AF7" w:rsidDel="00090AF7">
          <w:rPr>
            <w:noProof/>
            <w:rPrChange w:id="1895" w:author="blake" w:date="2012-07-01T23:18:00Z">
              <w:rPr>
                <w:rStyle w:val="Hyperlink"/>
                <w:noProof/>
              </w:rPr>
            </w:rPrChange>
          </w:rPr>
          <w:delText>)</w:delText>
        </w:r>
        <w:r w:rsidDel="00090AF7">
          <w:rPr>
            <w:noProof/>
            <w:webHidden/>
          </w:rPr>
          <w:tab/>
          <w:delText>112</w:delText>
        </w:r>
      </w:del>
    </w:p>
    <w:p w:rsidR="003D691D" w:rsidDel="00090AF7" w:rsidRDefault="003D691D">
      <w:pPr>
        <w:pStyle w:val="TOC3"/>
        <w:tabs>
          <w:tab w:val="left" w:pos="1540"/>
          <w:tab w:val="right" w:leader="dot" w:pos="9350"/>
        </w:tabs>
        <w:rPr>
          <w:del w:id="1896" w:author="blake" w:date="2012-07-01T23:18:00Z"/>
          <w:rFonts w:asciiTheme="minorHAnsi" w:eastAsiaTheme="minorEastAsia" w:hAnsiTheme="minorHAnsi" w:cstheme="minorBidi"/>
          <w:noProof/>
          <w:sz w:val="22"/>
          <w:szCs w:val="22"/>
        </w:rPr>
      </w:pPr>
      <w:del w:id="1897" w:author="blake" w:date="2012-07-01T23:18:00Z">
        <w:r w:rsidRPr="00090AF7" w:rsidDel="00090AF7">
          <w:rPr>
            <w:noProof/>
            <w:rPrChange w:id="1898" w:author="blake" w:date="2012-07-01T23:18:00Z">
              <w:rPr>
                <w:rStyle w:val="Hyperlink"/>
                <w:noProof/>
              </w:rPr>
            </w:rPrChange>
          </w:rPr>
          <w:delText>5.2.17</w:delText>
        </w:r>
        <w:r w:rsidDel="00090AF7">
          <w:rPr>
            <w:rFonts w:asciiTheme="minorHAnsi" w:eastAsiaTheme="minorEastAsia" w:hAnsiTheme="minorHAnsi" w:cstheme="minorBidi"/>
            <w:noProof/>
            <w:sz w:val="22"/>
            <w:szCs w:val="22"/>
          </w:rPr>
          <w:tab/>
        </w:r>
        <w:r w:rsidRPr="00090AF7" w:rsidDel="00090AF7">
          <w:rPr>
            <w:noProof/>
            <w:rPrChange w:id="1899" w:author="blake" w:date="2012-07-01T23:18:00Z">
              <w:rPr>
                <w:rStyle w:val="Hyperlink"/>
                <w:noProof/>
              </w:rPr>
            </w:rPrChange>
          </w:rPr>
          <w:delText>Collect Kernel Module Loading and Unloading</w:delText>
        </w:r>
        <w:r w:rsidDel="00090AF7">
          <w:rPr>
            <w:noProof/>
            <w:webHidden/>
          </w:rPr>
          <w:tab/>
          <w:delText>113</w:delText>
        </w:r>
      </w:del>
    </w:p>
    <w:p w:rsidR="003D691D" w:rsidDel="00090AF7" w:rsidRDefault="003D691D">
      <w:pPr>
        <w:pStyle w:val="TOC3"/>
        <w:tabs>
          <w:tab w:val="left" w:pos="1540"/>
          <w:tab w:val="right" w:leader="dot" w:pos="9350"/>
        </w:tabs>
        <w:rPr>
          <w:del w:id="1900" w:author="blake" w:date="2012-07-01T23:18:00Z"/>
          <w:rFonts w:asciiTheme="minorHAnsi" w:eastAsiaTheme="minorEastAsia" w:hAnsiTheme="minorHAnsi" w:cstheme="minorBidi"/>
          <w:noProof/>
          <w:sz w:val="22"/>
          <w:szCs w:val="22"/>
        </w:rPr>
      </w:pPr>
      <w:del w:id="1901" w:author="blake" w:date="2012-07-01T23:18:00Z">
        <w:r w:rsidRPr="00090AF7" w:rsidDel="00090AF7">
          <w:rPr>
            <w:noProof/>
            <w:rPrChange w:id="1902" w:author="blake" w:date="2012-07-01T23:18:00Z">
              <w:rPr>
                <w:rStyle w:val="Hyperlink"/>
                <w:noProof/>
              </w:rPr>
            </w:rPrChange>
          </w:rPr>
          <w:delText>5.2.18</w:delText>
        </w:r>
        <w:r w:rsidDel="00090AF7">
          <w:rPr>
            <w:rFonts w:asciiTheme="minorHAnsi" w:eastAsiaTheme="minorEastAsia" w:hAnsiTheme="minorHAnsi" w:cstheme="minorBidi"/>
            <w:noProof/>
            <w:sz w:val="22"/>
            <w:szCs w:val="22"/>
          </w:rPr>
          <w:tab/>
        </w:r>
        <w:r w:rsidRPr="00090AF7" w:rsidDel="00090AF7">
          <w:rPr>
            <w:noProof/>
            <w:rPrChange w:id="1903" w:author="blake" w:date="2012-07-01T23:18:00Z">
              <w:rPr>
                <w:rStyle w:val="Hyperlink"/>
                <w:noProof/>
              </w:rPr>
            </w:rPrChange>
          </w:rPr>
          <w:delText>Make the Audit Configuration Immutable</w:delText>
        </w:r>
        <w:r w:rsidDel="00090AF7">
          <w:rPr>
            <w:noProof/>
            <w:webHidden/>
          </w:rPr>
          <w:tab/>
          <w:delText>114</w:delText>
        </w:r>
      </w:del>
    </w:p>
    <w:p w:rsidR="003D691D" w:rsidDel="00090AF7" w:rsidRDefault="003D691D">
      <w:pPr>
        <w:pStyle w:val="TOC2"/>
        <w:tabs>
          <w:tab w:val="left" w:pos="880"/>
          <w:tab w:val="right" w:leader="dot" w:pos="9350"/>
        </w:tabs>
        <w:rPr>
          <w:del w:id="1904" w:author="blake" w:date="2012-07-01T23:18:00Z"/>
          <w:rFonts w:asciiTheme="minorHAnsi" w:eastAsiaTheme="minorEastAsia" w:hAnsiTheme="minorHAnsi" w:cstheme="minorBidi"/>
          <w:noProof/>
          <w:sz w:val="22"/>
          <w:szCs w:val="22"/>
        </w:rPr>
      </w:pPr>
      <w:del w:id="1905" w:author="blake" w:date="2012-07-01T23:18:00Z">
        <w:r w:rsidRPr="00090AF7" w:rsidDel="00090AF7">
          <w:rPr>
            <w:noProof/>
            <w:rPrChange w:id="1906" w:author="blake" w:date="2012-07-01T23:18:00Z">
              <w:rPr>
                <w:rStyle w:val="Hyperlink"/>
                <w:noProof/>
              </w:rPr>
            </w:rPrChange>
          </w:rPr>
          <w:delText>5.3</w:delText>
        </w:r>
        <w:r w:rsidDel="00090AF7">
          <w:rPr>
            <w:rFonts w:asciiTheme="minorHAnsi" w:eastAsiaTheme="minorEastAsia" w:hAnsiTheme="minorHAnsi" w:cstheme="minorBidi"/>
            <w:noProof/>
            <w:sz w:val="22"/>
            <w:szCs w:val="22"/>
          </w:rPr>
          <w:tab/>
        </w:r>
        <w:r w:rsidRPr="00090AF7" w:rsidDel="00090AF7">
          <w:rPr>
            <w:noProof/>
            <w:rPrChange w:id="1907" w:author="blake" w:date="2012-07-01T23:18:00Z">
              <w:rPr>
                <w:rStyle w:val="Hyperlink"/>
                <w:noProof/>
              </w:rPr>
            </w:rPrChange>
          </w:rPr>
          <w:delText xml:space="preserve">Configure </w:delText>
        </w:r>
        <w:r w:rsidRPr="00090AF7" w:rsidDel="00090AF7">
          <w:rPr>
            <w:rFonts w:ascii="Courier New" w:eastAsia="Calibri" w:hAnsi="Courier New"/>
            <w:noProof/>
            <w:rPrChange w:id="1908" w:author="blake" w:date="2012-07-01T23:18:00Z">
              <w:rPr>
                <w:rStyle w:val="Hyperlink"/>
                <w:rFonts w:ascii="Courier New" w:eastAsia="Calibri" w:hAnsi="Courier New"/>
                <w:noProof/>
              </w:rPr>
            </w:rPrChange>
          </w:rPr>
          <w:delText>logrotate</w:delText>
        </w:r>
        <w:r w:rsidDel="00090AF7">
          <w:rPr>
            <w:noProof/>
            <w:webHidden/>
          </w:rPr>
          <w:tab/>
          <w:delText>115</w:delText>
        </w:r>
      </w:del>
    </w:p>
    <w:p w:rsidR="003D691D" w:rsidDel="00090AF7" w:rsidRDefault="003D691D">
      <w:pPr>
        <w:pStyle w:val="TOC1"/>
        <w:tabs>
          <w:tab w:val="left" w:pos="480"/>
        </w:tabs>
        <w:rPr>
          <w:del w:id="1909" w:author="blake" w:date="2012-07-01T23:18:00Z"/>
          <w:rFonts w:asciiTheme="minorHAnsi" w:eastAsiaTheme="minorEastAsia" w:hAnsiTheme="minorHAnsi" w:cstheme="minorBidi"/>
          <w:noProof/>
          <w:sz w:val="22"/>
          <w:szCs w:val="22"/>
        </w:rPr>
      </w:pPr>
      <w:del w:id="1910" w:author="blake" w:date="2012-07-01T23:18:00Z">
        <w:r w:rsidRPr="00090AF7" w:rsidDel="00090AF7">
          <w:rPr>
            <w:noProof/>
            <w:rPrChange w:id="1911" w:author="blake" w:date="2012-07-01T23:18:00Z">
              <w:rPr>
                <w:rStyle w:val="Hyperlink"/>
                <w:noProof/>
              </w:rPr>
            </w:rPrChange>
          </w:rPr>
          <w:delText>6.</w:delText>
        </w:r>
        <w:r w:rsidDel="00090AF7">
          <w:rPr>
            <w:rFonts w:asciiTheme="minorHAnsi" w:eastAsiaTheme="minorEastAsia" w:hAnsiTheme="minorHAnsi" w:cstheme="minorBidi"/>
            <w:noProof/>
            <w:sz w:val="22"/>
            <w:szCs w:val="22"/>
          </w:rPr>
          <w:tab/>
        </w:r>
        <w:r w:rsidRPr="00090AF7" w:rsidDel="00090AF7">
          <w:rPr>
            <w:noProof/>
            <w:rPrChange w:id="1912" w:author="blake" w:date="2012-07-01T23:18:00Z">
              <w:rPr>
                <w:rStyle w:val="Hyperlink"/>
                <w:noProof/>
              </w:rPr>
            </w:rPrChange>
          </w:rPr>
          <w:delText>System Access, Authentication and Authorization</w:delText>
        </w:r>
        <w:r w:rsidDel="00090AF7">
          <w:rPr>
            <w:noProof/>
            <w:webHidden/>
          </w:rPr>
          <w:tab/>
          <w:delText>116</w:delText>
        </w:r>
      </w:del>
    </w:p>
    <w:p w:rsidR="003D691D" w:rsidDel="00090AF7" w:rsidRDefault="003D691D">
      <w:pPr>
        <w:pStyle w:val="TOC2"/>
        <w:tabs>
          <w:tab w:val="left" w:pos="880"/>
          <w:tab w:val="right" w:leader="dot" w:pos="9350"/>
        </w:tabs>
        <w:rPr>
          <w:del w:id="1913" w:author="blake" w:date="2012-07-01T23:18:00Z"/>
          <w:rFonts w:asciiTheme="minorHAnsi" w:eastAsiaTheme="minorEastAsia" w:hAnsiTheme="minorHAnsi" w:cstheme="minorBidi"/>
          <w:noProof/>
          <w:sz w:val="22"/>
          <w:szCs w:val="22"/>
        </w:rPr>
      </w:pPr>
      <w:del w:id="1914" w:author="blake" w:date="2012-07-01T23:18:00Z">
        <w:r w:rsidRPr="00090AF7" w:rsidDel="00090AF7">
          <w:rPr>
            <w:noProof/>
            <w:rPrChange w:id="1915" w:author="blake" w:date="2012-07-01T23:18:00Z">
              <w:rPr>
                <w:rStyle w:val="Hyperlink"/>
                <w:noProof/>
              </w:rPr>
            </w:rPrChange>
          </w:rPr>
          <w:delText>6.1</w:delText>
        </w:r>
        <w:r w:rsidDel="00090AF7">
          <w:rPr>
            <w:rFonts w:asciiTheme="minorHAnsi" w:eastAsiaTheme="minorEastAsia" w:hAnsiTheme="minorHAnsi" w:cstheme="minorBidi"/>
            <w:noProof/>
            <w:sz w:val="22"/>
            <w:szCs w:val="22"/>
          </w:rPr>
          <w:tab/>
        </w:r>
        <w:r w:rsidRPr="00090AF7" w:rsidDel="00090AF7">
          <w:rPr>
            <w:noProof/>
            <w:rPrChange w:id="1916" w:author="blake" w:date="2012-07-01T23:18:00Z">
              <w:rPr>
                <w:rStyle w:val="Hyperlink"/>
                <w:noProof/>
              </w:rPr>
            </w:rPrChange>
          </w:rPr>
          <w:delText xml:space="preserve">Configure </w:delText>
        </w:r>
        <w:r w:rsidRPr="00090AF7" w:rsidDel="00090AF7">
          <w:rPr>
            <w:rFonts w:ascii="Courier New" w:eastAsia="Calibri" w:hAnsi="Courier New"/>
            <w:noProof/>
            <w:rPrChange w:id="1917" w:author="blake" w:date="2012-07-01T23:18:00Z">
              <w:rPr>
                <w:rStyle w:val="Hyperlink"/>
                <w:rFonts w:ascii="Courier New" w:eastAsia="Calibri" w:hAnsi="Courier New"/>
                <w:noProof/>
              </w:rPr>
            </w:rPrChange>
          </w:rPr>
          <w:delText>cron</w:delText>
        </w:r>
        <w:r w:rsidRPr="00090AF7" w:rsidDel="00090AF7">
          <w:rPr>
            <w:noProof/>
            <w:rPrChange w:id="1918" w:author="blake" w:date="2012-07-01T23:18:00Z">
              <w:rPr>
                <w:rStyle w:val="Hyperlink"/>
                <w:noProof/>
              </w:rPr>
            </w:rPrChange>
          </w:rPr>
          <w:delText xml:space="preserve"> and </w:delText>
        </w:r>
        <w:r w:rsidRPr="00090AF7" w:rsidDel="00090AF7">
          <w:rPr>
            <w:rFonts w:ascii="Courier New" w:eastAsia="Calibri" w:hAnsi="Courier New"/>
            <w:noProof/>
            <w:rPrChange w:id="1919" w:author="blake" w:date="2012-07-01T23:18:00Z">
              <w:rPr>
                <w:rStyle w:val="Hyperlink"/>
                <w:rFonts w:ascii="Courier New" w:eastAsia="Calibri" w:hAnsi="Courier New"/>
                <w:noProof/>
              </w:rPr>
            </w:rPrChange>
          </w:rPr>
          <w:delText>anacron</w:delText>
        </w:r>
        <w:r w:rsidDel="00090AF7">
          <w:rPr>
            <w:noProof/>
            <w:webHidden/>
          </w:rPr>
          <w:tab/>
          <w:delText>116</w:delText>
        </w:r>
      </w:del>
    </w:p>
    <w:p w:rsidR="003D691D" w:rsidDel="00090AF7" w:rsidRDefault="003D691D">
      <w:pPr>
        <w:pStyle w:val="TOC3"/>
        <w:tabs>
          <w:tab w:val="left" w:pos="1320"/>
          <w:tab w:val="right" w:leader="dot" w:pos="9350"/>
        </w:tabs>
        <w:rPr>
          <w:del w:id="1920" w:author="blake" w:date="2012-07-01T23:18:00Z"/>
          <w:rFonts w:asciiTheme="minorHAnsi" w:eastAsiaTheme="minorEastAsia" w:hAnsiTheme="minorHAnsi" w:cstheme="minorBidi"/>
          <w:noProof/>
          <w:sz w:val="22"/>
          <w:szCs w:val="22"/>
        </w:rPr>
      </w:pPr>
      <w:del w:id="1921" w:author="blake" w:date="2012-07-01T23:18:00Z">
        <w:r w:rsidRPr="00090AF7" w:rsidDel="00090AF7">
          <w:rPr>
            <w:noProof/>
            <w:rPrChange w:id="1922" w:author="blake" w:date="2012-07-01T23:18:00Z">
              <w:rPr>
                <w:rStyle w:val="Hyperlink"/>
                <w:noProof/>
              </w:rPr>
            </w:rPrChange>
          </w:rPr>
          <w:delText>6.1.1</w:delText>
        </w:r>
        <w:r w:rsidDel="00090AF7">
          <w:rPr>
            <w:rFonts w:asciiTheme="minorHAnsi" w:eastAsiaTheme="minorEastAsia" w:hAnsiTheme="minorHAnsi" w:cstheme="minorBidi"/>
            <w:noProof/>
            <w:sz w:val="22"/>
            <w:szCs w:val="22"/>
          </w:rPr>
          <w:tab/>
        </w:r>
        <w:r w:rsidRPr="00090AF7" w:rsidDel="00090AF7">
          <w:rPr>
            <w:noProof/>
            <w:rPrChange w:id="1923" w:author="blake" w:date="2012-07-01T23:18:00Z">
              <w:rPr>
                <w:rStyle w:val="Hyperlink"/>
                <w:noProof/>
              </w:rPr>
            </w:rPrChange>
          </w:rPr>
          <w:delText xml:space="preserve">Enable </w:delText>
        </w:r>
        <w:r w:rsidRPr="00090AF7" w:rsidDel="00090AF7">
          <w:rPr>
            <w:rFonts w:ascii="Courier New" w:eastAsia="Calibri" w:hAnsi="Courier New"/>
            <w:noProof/>
            <w:rPrChange w:id="1924" w:author="blake" w:date="2012-07-01T23:18:00Z">
              <w:rPr>
                <w:rStyle w:val="Hyperlink"/>
                <w:rFonts w:ascii="Courier New" w:eastAsia="Calibri" w:hAnsi="Courier New"/>
                <w:noProof/>
              </w:rPr>
            </w:rPrChange>
          </w:rPr>
          <w:delText>anacron</w:delText>
        </w:r>
        <w:r w:rsidRPr="00090AF7" w:rsidDel="00090AF7">
          <w:rPr>
            <w:noProof/>
            <w:rPrChange w:id="1925" w:author="blake" w:date="2012-07-01T23:18:00Z">
              <w:rPr>
                <w:rStyle w:val="Hyperlink"/>
                <w:noProof/>
              </w:rPr>
            </w:rPrChange>
          </w:rPr>
          <w:delText xml:space="preserve"> Daemon</w:delText>
        </w:r>
        <w:r w:rsidDel="00090AF7">
          <w:rPr>
            <w:noProof/>
            <w:webHidden/>
          </w:rPr>
          <w:tab/>
          <w:delText>116</w:delText>
        </w:r>
      </w:del>
    </w:p>
    <w:p w:rsidR="003D691D" w:rsidDel="00090AF7" w:rsidRDefault="003D691D">
      <w:pPr>
        <w:pStyle w:val="TOC3"/>
        <w:tabs>
          <w:tab w:val="left" w:pos="1320"/>
          <w:tab w:val="right" w:leader="dot" w:pos="9350"/>
        </w:tabs>
        <w:rPr>
          <w:del w:id="1926" w:author="blake" w:date="2012-07-01T23:18:00Z"/>
          <w:rFonts w:asciiTheme="minorHAnsi" w:eastAsiaTheme="minorEastAsia" w:hAnsiTheme="minorHAnsi" w:cstheme="minorBidi"/>
          <w:noProof/>
          <w:sz w:val="22"/>
          <w:szCs w:val="22"/>
        </w:rPr>
      </w:pPr>
      <w:del w:id="1927" w:author="blake" w:date="2012-07-01T23:18:00Z">
        <w:r w:rsidRPr="00090AF7" w:rsidDel="00090AF7">
          <w:rPr>
            <w:noProof/>
            <w:rPrChange w:id="1928" w:author="blake" w:date="2012-07-01T23:18:00Z">
              <w:rPr>
                <w:rStyle w:val="Hyperlink"/>
                <w:noProof/>
              </w:rPr>
            </w:rPrChange>
          </w:rPr>
          <w:delText>6.1.2</w:delText>
        </w:r>
        <w:r w:rsidDel="00090AF7">
          <w:rPr>
            <w:rFonts w:asciiTheme="minorHAnsi" w:eastAsiaTheme="minorEastAsia" w:hAnsiTheme="minorHAnsi" w:cstheme="minorBidi"/>
            <w:noProof/>
            <w:sz w:val="22"/>
            <w:szCs w:val="22"/>
          </w:rPr>
          <w:tab/>
        </w:r>
        <w:r w:rsidRPr="00090AF7" w:rsidDel="00090AF7">
          <w:rPr>
            <w:noProof/>
            <w:rPrChange w:id="1929" w:author="blake" w:date="2012-07-01T23:18:00Z">
              <w:rPr>
                <w:rStyle w:val="Hyperlink"/>
                <w:noProof/>
              </w:rPr>
            </w:rPrChange>
          </w:rPr>
          <w:delText xml:space="preserve">Enable </w:delText>
        </w:r>
        <w:r w:rsidRPr="00090AF7" w:rsidDel="00090AF7">
          <w:rPr>
            <w:rFonts w:ascii="Courier New" w:eastAsia="Calibri" w:hAnsi="Courier New"/>
            <w:noProof/>
            <w:rPrChange w:id="1930" w:author="blake" w:date="2012-07-01T23:18:00Z">
              <w:rPr>
                <w:rStyle w:val="Hyperlink"/>
                <w:rFonts w:ascii="Courier New" w:eastAsia="Calibri" w:hAnsi="Courier New"/>
                <w:noProof/>
              </w:rPr>
            </w:rPrChange>
          </w:rPr>
          <w:delText>crond</w:delText>
        </w:r>
        <w:r w:rsidRPr="00090AF7" w:rsidDel="00090AF7">
          <w:rPr>
            <w:noProof/>
            <w:rPrChange w:id="1931" w:author="blake" w:date="2012-07-01T23:18:00Z">
              <w:rPr>
                <w:rStyle w:val="Hyperlink"/>
                <w:noProof/>
              </w:rPr>
            </w:rPrChange>
          </w:rPr>
          <w:delText xml:space="preserve"> Daemon</w:delText>
        </w:r>
        <w:r w:rsidDel="00090AF7">
          <w:rPr>
            <w:noProof/>
            <w:webHidden/>
          </w:rPr>
          <w:tab/>
          <w:delText>116</w:delText>
        </w:r>
      </w:del>
    </w:p>
    <w:p w:rsidR="003D691D" w:rsidDel="00090AF7" w:rsidRDefault="003D691D">
      <w:pPr>
        <w:pStyle w:val="TOC3"/>
        <w:tabs>
          <w:tab w:val="left" w:pos="1320"/>
          <w:tab w:val="right" w:leader="dot" w:pos="9350"/>
        </w:tabs>
        <w:rPr>
          <w:del w:id="1932" w:author="blake" w:date="2012-07-01T23:18:00Z"/>
          <w:rFonts w:asciiTheme="minorHAnsi" w:eastAsiaTheme="minorEastAsia" w:hAnsiTheme="minorHAnsi" w:cstheme="minorBidi"/>
          <w:noProof/>
          <w:sz w:val="22"/>
          <w:szCs w:val="22"/>
        </w:rPr>
      </w:pPr>
      <w:del w:id="1933" w:author="blake" w:date="2012-07-01T23:18:00Z">
        <w:r w:rsidRPr="00090AF7" w:rsidDel="00090AF7">
          <w:rPr>
            <w:noProof/>
            <w:rPrChange w:id="1934" w:author="blake" w:date="2012-07-01T23:18:00Z">
              <w:rPr>
                <w:rStyle w:val="Hyperlink"/>
                <w:noProof/>
              </w:rPr>
            </w:rPrChange>
          </w:rPr>
          <w:delText>6.1.3</w:delText>
        </w:r>
        <w:r w:rsidDel="00090AF7">
          <w:rPr>
            <w:rFonts w:asciiTheme="minorHAnsi" w:eastAsiaTheme="minorEastAsia" w:hAnsiTheme="minorHAnsi" w:cstheme="minorBidi"/>
            <w:noProof/>
            <w:sz w:val="22"/>
            <w:szCs w:val="22"/>
          </w:rPr>
          <w:tab/>
        </w:r>
        <w:r w:rsidRPr="00090AF7" w:rsidDel="00090AF7">
          <w:rPr>
            <w:noProof/>
            <w:rPrChange w:id="1935" w:author="blake" w:date="2012-07-01T23:18:00Z">
              <w:rPr>
                <w:rStyle w:val="Hyperlink"/>
                <w:noProof/>
              </w:rPr>
            </w:rPrChange>
          </w:rPr>
          <w:delText xml:space="preserve">Set User/Group Owner and Permission on </w:delText>
        </w:r>
        <w:r w:rsidRPr="00090AF7" w:rsidDel="00090AF7">
          <w:rPr>
            <w:rFonts w:ascii="Courier New" w:eastAsia="Calibri" w:hAnsi="Courier New"/>
            <w:noProof/>
            <w:rPrChange w:id="1936" w:author="blake" w:date="2012-07-01T23:18:00Z">
              <w:rPr>
                <w:rStyle w:val="Hyperlink"/>
                <w:rFonts w:ascii="Courier New" w:eastAsia="Calibri" w:hAnsi="Courier New"/>
                <w:noProof/>
              </w:rPr>
            </w:rPrChange>
          </w:rPr>
          <w:delText>/etc/anacrontab</w:delText>
        </w:r>
        <w:r w:rsidDel="00090AF7">
          <w:rPr>
            <w:noProof/>
            <w:webHidden/>
          </w:rPr>
          <w:tab/>
          <w:delText>117</w:delText>
        </w:r>
      </w:del>
    </w:p>
    <w:p w:rsidR="003D691D" w:rsidDel="00090AF7" w:rsidRDefault="003D691D">
      <w:pPr>
        <w:pStyle w:val="TOC3"/>
        <w:tabs>
          <w:tab w:val="left" w:pos="1320"/>
          <w:tab w:val="right" w:leader="dot" w:pos="9350"/>
        </w:tabs>
        <w:rPr>
          <w:del w:id="1937" w:author="blake" w:date="2012-07-01T23:18:00Z"/>
          <w:rFonts w:asciiTheme="minorHAnsi" w:eastAsiaTheme="minorEastAsia" w:hAnsiTheme="minorHAnsi" w:cstheme="minorBidi"/>
          <w:noProof/>
          <w:sz w:val="22"/>
          <w:szCs w:val="22"/>
        </w:rPr>
      </w:pPr>
      <w:del w:id="1938" w:author="blake" w:date="2012-07-01T23:18:00Z">
        <w:r w:rsidRPr="00090AF7" w:rsidDel="00090AF7">
          <w:rPr>
            <w:noProof/>
            <w:rPrChange w:id="1939" w:author="blake" w:date="2012-07-01T23:18:00Z">
              <w:rPr>
                <w:rStyle w:val="Hyperlink"/>
                <w:noProof/>
              </w:rPr>
            </w:rPrChange>
          </w:rPr>
          <w:delText>6.1.4</w:delText>
        </w:r>
        <w:r w:rsidDel="00090AF7">
          <w:rPr>
            <w:rFonts w:asciiTheme="minorHAnsi" w:eastAsiaTheme="minorEastAsia" w:hAnsiTheme="minorHAnsi" w:cstheme="minorBidi"/>
            <w:noProof/>
            <w:sz w:val="22"/>
            <w:szCs w:val="22"/>
          </w:rPr>
          <w:tab/>
        </w:r>
        <w:r w:rsidRPr="00090AF7" w:rsidDel="00090AF7">
          <w:rPr>
            <w:noProof/>
            <w:rPrChange w:id="1940" w:author="blake" w:date="2012-07-01T23:18:00Z">
              <w:rPr>
                <w:rStyle w:val="Hyperlink"/>
                <w:noProof/>
              </w:rPr>
            </w:rPrChange>
          </w:rPr>
          <w:delText xml:space="preserve">Set User/Group Owner and Permission on </w:delText>
        </w:r>
        <w:r w:rsidRPr="00090AF7" w:rsidDel="00090AF7">
          <w:rPr>
            <w:rFonts w:ascii="Courier New" w:eastAsia="Calibri" w:hAnsi="Courier New"/>
            <w:noProof/>
            <w:rPrChange w:id="1941" w:author="blake" w:date="2012-07-01T23:18:00Z">
              <w:rPr>
                <w:rStyle w:val="Hyperlink"/>
                <w:rFonts w:ascii="Courier New" w:eastAsia="Calibri" w:hAnsi="Courier New"/>
                <w:noProof/>
              </w:rPr>
            </w:rPrChange>
          </w:rPr>
          <w:delText>/etc/crontab</w:delText>
        </w:r>
        <w:r w:rsidDel="00090AF7">
          <w:rPr>
            <w:noProof/>
            <w:webHidden/>
          </w:rPr>
          <w:tab/>
          <w:delText>118</w:delText>
        </w:r>
      </w:del>
    </w:p>
    <w:p w:rsidR="003D691D" w:rsidDel="00090AF7" w:rsidRDefault="003D691D">
      <w:pPr>
        <w:pStyle w:val="TOC3"/>
        <w:tabs>
          <w:tab w:val="left" w:pos="1320"/>
          <w:tab w:val="right" w:leader="dot" w:pos="9350"/>
        </w:tabs>
        <w:rPr>
          <w:del w:id="1942" w:author="blake" w:date="2012-07-01T23:18:00Z"/>
          <w:rFonts w:asciiTheme="minorHAnsi" w:eastAsiaTheme="minorEastAsia" w:hAnsiTheme="minorHAnsi" w:cstheme="minorBidi"/>
          <w:noProof/>
          <w:sz w:val="22"/>
          <w:szCs w:val="22"/>
        </w:rPr>
      </w:pPr>
      <w:del w:id="1943" w:author="blake" w:date="2012-07-01T23:18:00Z">
        <w:r w:rsidRPr="00090AF7" w:rsidDel="00090AF7">
          <w:rPr>
            <w:noProof/>
            <w:rPrChange w:id="1944" w:author="blake" w:date="2012-07-01T23:18:00Z">
              <w:rPr>
                <w:rStyle w:val="Hyperlink"/>
                <w:noProof/>
              </w:rPr>
            </w:rPrChange>
          </w:rPr>
          <w:delText>6.1.5</w:delText>
        </w:r>
        <w:r w:rsidDel="00090AF7">
          <w:rPr>
            <w:rFonts w:asciiTheme="minorHAnsi" w:eastAsiaTheme="minorEastAsia" w:hAnsiTheme="minorHAnsi" w:cstheme="minorBidi"/>
            <w:noProof/>
            <w:sz w:val="22"/>
            <w:szCs w:val="22"/>
          </w:rPr>
          <w:tab/>
        </w:r>
        <w:r w:rsidRPr="00090AF7" w:rsidDel="00090AF7">
          <w:rPr>
            <w:noProof/>
            <w:rPrChange w:id="1945" w:author="blake" w:date="2012-07-01T23:18:00Z">
              <w:rPr>
                <w:rStyle w:val="Hyperlink"/>
                <w:noProof/>
              </w:rPr>
            </w:rPrChange>
          </w:rPr>
          <w:delText xml:space="preserve">Set User/Group Owner and Permission on </w:delText>
        </w:r>
        <w:r w:rsidRPr="00090AF7" w:rsidDel="00090AF7">
          <w:rPr>
            <w:rFonts w:ascii="Courier New" w:eastAsia="Calibri" w:hAnsi="Courier New"/>
            <w:noProof/>
            <w:rPrChange w:id="1946" w:author="blake" w:date="2012-07-01T23:18:00Z">
              <w:rPr>
                <w:rStyle w:val="Hyperlink"/>
                <w:rFonts w:ascii="Courier New" w:eastAsia="Calibri" w:hAnsi="Courier New"/>
                <w:noProof/>
              </w:rPr>
            </w:rPrChange>
          </w:rPr>
          <w:delText>/etc/cron.hourly</w:delText>
        </w:r>
        <w:r w:rsidDel="00090AF7">
          <w:rPr>
            <w:noProof/>
            <w:webHidden/>
          </w:rPr>
          <w:tab/>
          <w:delText>118</w:delText>
        </w:r>
      </w:del>
    </w:p>
    <w:p w:rsidR="003D691D" w:rsidDel="00090AF7" w:rsidRDefault="003D691D">
      <w:pPr>
        <w:pStyle w:val="TOC3"/>
        <w:tabs>
          <w:tab w:val="left" w:pos="1320"/>
          <w:tab w:val="right" w:leader="dot" w:pos="9350"/>
        </w:tabs>
        <w:rPr>
          <w:del w:id="1947" w:author="blake" w:date="2012-07-01T23:18:00Z"/>
          <w:rFonts w:asciiTheme="minorHAnsi" w:eastAsiaTheme="minorEastAsia" w:hAnsiTheme="minorHAnsi" w:cstheme="minorBidi"/>
          <w:noProof/>
          <w:sz w:val="22"/>
          <w:szCs w:val="22"/>
        </w:rPr>
      </w:pPr>
      <w:del w:id="1948" w:author="blake" w:date="2012-07-01T23:18:00Z">
        <w:r w:rsidRPr="00090AF7" w:rsidDel="00090AF7">
          <w:rPr>
            <w:noProof/>
            <w:rPrChange w:id="1949" w:author="blake" w:date="2012-07-01T23:18:00Z">
              <w:rPr>
                <w:rStyle w:val="Hyperlink"/>
                <w:noProof/>
              </w:rPr>
            </w:rPrChange>
          </w:rPr>
          <w:delText>6.1.6</w:delText>
        </w:r>
        <w:r w:rsidDel="00090AF7">
          <w:rPr>
            <w:rFonts w:asciiTheme="minorHAnsi" w:eastAsiaTheme="minorEastAsia" w:hAnsiTheme="minorHAnsi" w:cstheme="minorBidi"/>
            <w:noProof/>
            <w:sz w:val="22"/>
            <w:szCs w:val="22"/>
          </w:rPr>
          <w:tab/>
        </w:r>
        <w:r w:rsidRPr="00090AF7" w:rsidDel="00090AF7">
          <w:rPr>
            <w:noProof/>
            <w:rPrChange w:id="1950" w:author="blake" w:date="2012-07-01T23:18:00Z">
              <w:rPr>
                <w:rStyle w:val="Hyperlink"/>
                <w:noProof/>
              </w:rPr>
            </w:rPrChange>
          </w:rPr>
          <w:delText xml:space="preserve">Set User/Group Owner and Permission on </w:delText>
        </w:r>
        <w:r w:rsidRPr="00090AF7" w:rsidDel="00090AF7">
          <w:rPr>
            <w:rFonts w:ascii="Courier New" w:eastAsia="Calibri" w:hAnsi="Courier New"/>
            <w:noProof/>
            <w:rPrChange w:id="1951" w:author="blake" w:date="2012-07-01T23:18:00Z">
              <w:rPr>
                <w:rStyle w:val="Hyperlink"/>
                <w:rFonts w:ascii="Courier New" w:eastAsia="Calibri" w:hAnsi="Courier New"/>
                <w:noProof/>
              </w:rPr>
            </w:rPrChange>
          </w:rPr>
          <w:delText>/etc/cron.daily</w:delText>
        </w:r>
        <w:r w:rsidDel="00090AF7">
          <w:rPr>
            <w:noProof/>
            <w:webHidden/>
          </w:rPr>
          <w:tab/>
          <w:delText>119</w:delText>
        </w:r>
      </w:del>
    </w:p>
    <w:p w:rsidR="003D691D" w:rsidDel="00090AF7" w:rsidRDefault="003D691D">
      <w:pPr>
        <w:pStyle w:val="TOC3"/>
        <w:tabs>
          <w:tab w:val="left" w:pos="1320"/>
          <w:tab w:val="right" w:leader="dot" w:pos="9350"/>
        </w:tabs>
        <w:rPr>
          <w:del w:id="1952" w:author="blake" w:date="2012-07-01T23:18:00Z"/>
          <w:rFonts w:asciiTheme="minorHAnsi" w:eastAsiaTheme="minorEastAsia" w:hAnsiTheme="minorHAnsi" w:cstheme="minorBidi"/>
          <w:noProof/>
          <w:sz w:val="22"/>
          <w:szCs w:val="22"/>
        </w:rPr>
      </w:pPr>
      <w:del w:id="1953" w:author="blake" w:date="2012-07-01T23:18:00Z">
        <w:r w:rsidRPr="00090AF7" w:rsidDel="00090AF7">
          <w:rPr>
            <w:noProof/>
            <w:rPrChange w:id="1954" w:author="blake" w:date="2012-07-01T23:18:00Z">
              <w:rPr>
                <w:rStyle w:val="Hyperlink"/>
                <w:noProof/>
              </w:rPr>
            </w:rPrChange>
          </w:rPr>
          <w:delText>6.1.7</w:delText>
        </w:r>
        <w:r w:rsidDel="00090AF7">
          <w:rPr>
            <w:rFonts w:asciiTheme="minorHAnsi" w:eastAsiaTheme="minorEastAsia" w:hAnsiTheme="minorHAnsi" w:cstheme="minorBidi"/>
            <w:noProof/>
            <w:sz w:val="22"/>
            <w:szCs w:val="22"/>
          </w:rPr>
          <w:tab/>
        </w:r>
        <w:r w:rsidRPr="00090AF7" w:rsidDel="00090AF7">
          <w:rPr>
            <w:noProof/>
            <w:rPrChange w:id="1955" w:author="blake" w:date="2012-07-01T23:18:00Z">
              <w:rPr>
                <w:rStyle w:val="Hyperlink"/>
                <w:noProof/>
              </w:rPr>
            </w:rPrChange>
          </w:rPr>
          <w:delText xml:space="preserve">Set User/Group Owner and Permission on </w:delText>
        </w:r>
        <w:r w:rsidRPr="00090AF7" w:rsidDel="00090AF7">
          <w:rPr>
            <w:rFonts w:ascii="Courier New" w:eastAsia="Calibri" w:hAnsi="Courier New"/>
            <w:noProof/>
            <w:rPrChange w:id="1956" w:author="blake" w:date="2012-07-01T23:18:00Z">
              <w:rPr>
                <w:rStyle w:val="Hyperlink"/>
                <w:rFonts w:ascii="Courier New" w:eastAsia="Calibri" w:hAnsi="Courier New"/>
                <w:noProof/>
              </w:rPr>
            </w:rPrChange>
          </w:rPr>
          <w:delText>/etc/cron.weekly</w:delText>
        </w:r>
        <w:r w:rsidDel="00090AF7">
          <w:rPr>
            <w:noProof/>
            <w:webHidden/>
          </w:rPr>
          <w:tab/>
          <w:delText>120</w:delText>
        </w:r>
      </w:del>
    </w:p>
    <w:p w:rsidR="003D691D" w:rsidDel="00090AF7" w:rsidRDefault="003D691D">
      <w:pPr>
        <w:pStyle w:val="TOC3"/>
        <w:tabs>
          <w:tab w:val="left" w:pos="1320"/>
          <w:tab w:val="right" w:leader="dot" w:pos="9350"/>
        </w:tabs>
        <w:rPr>
          <w:del w:id="1957" w:author="blake" w:date="2012-07-01T23:18:00Z"/>
          <w:rFonts w:asciiTheme="minorHAnsi" w:eastAsiaTheme="minorEastAsia" w:hAnsiTheme="minorHAnsi" w:cstheme="minorBidi"/>
          <w:noProof/>
          <w:sz w:val="22"/>
          <w:szCs w:val="22"/>
        </w:rPr>
      </w:pPr>
      <w:del w:id="1958" w:author="blake" w:date="2012-07-01T23:18:00Z">
        <w:r w:rsidRPr="00090AF7" w:rsidDel="00090AF7">
          <w:rPr>
            <w:noProof/>
            <w:rPrChange w:id="1959" w:author="blake" w:date="2012-07-01T23:18:00Z">
              <w:rPr>
                <w:rStyle w:val="Hyperlink"/>
                <w:noProof/>
              </w:rPr>
            </w:rPrChange>
          </w:rPr>
          <w:delText>6.1.8</w:delText>
        </w:r>
        <w:r w:rsidDel="00090AF7">
          <w:rPr>
            <w:rFonts w:asciiTheme="minorHAnsi" w:eastAsiaTheme="minorEastAsia" w:hAnsiTheme="minorHAnsi" w:cstheme="minorBidi"/>
            <w:noProof/>
            <w:sz w:val="22"/>
            <w:szCs w:val="22"/>
          </w:rPr>
          <w:tab/>
        </w:r>
        <w:r w:rsidRPr="00090AF7" w:rsidDel="00090AF7">
          <w:rPr>
            <w:noProof/>
            <w:rPrChange w:id="1960" w:author="blake" w:date="2012-07-01T23:18:00Z">
              <w:rPr>
                <w:rStyle w:val="Hyperlink"/>
                <w:noProof/>
              </w:rPr>
            </w:rPrChange>
          </w:rPr>
          <w:delText xml:space="preserve">Set User/Group Owner and Permission on </w:delText>
        </w:r>
        <w:r w:rsidRPr="00090AF7" w:rsidDel="00090AF7">
          <w:rPr>
            <w:rFonts w:ascii="Courier New" w:eastAsia="Calibri" w:hAnsi="Courier New"/>
            <w:noProof/>
            <w:rPrChange w:id="1961" w:author="blake" w:date="2012-07-01T23:18:00Z">
              <w:rPr>
                <w:rStyle w:val="Hyperlink"/>
                <w:rFonts w:ascii="Courier New" w:eastAsia="Calibri" w:hAnsi="Courier New"/>
                <w:noProof/>
              </w:rPr>
            </w:rPrChange>
          </w:rPr>
          <w:delText>/etc/cron.monthly</w:delText>
        </w:r>
        <w:r w:rsidDel="00090AF7">
          <w:rPr>
            <w:noProof/>
            <w:webHidden/>
          </w:rPr>
          <w:tab/>
          <w:delText>120</w:delText>
        </w:r>
      </w:del>
    </w:p>
    <w:p w:rsidR="003D691D" w:rsidDel="00090AF7" w:rsidRDefault="003D691D">
      <w:pPr>
        <w:pStyle w:val="TOC3"/>
        <w:tabs>
          <w:tab w:val="left" w:pos="1320"/>
          <w:tab w:val="right" w:leader="dot" w:pos="9350"/>
        </w:tabs>
        <w:rPr>
          <w:del w:id="1962" w:author="blake" w:date="2012-07-01T23:18:00Z"/>
          <w:rFonts w:asciiTheme="minorHAnsi" w:eastAsiaTheme="minorEastAsia" w:hAnsiTheme="minorHAnsi" w:cstheme="minorBidi"/>
          <w:noProof/>
          <w:sz w:val="22"/>
          <w:szCs w:val="22"/>
        </w:rPr>
      </w:pPr>
      <w:del w:id="1963" w:author="blake" w:date="2012-07-01T23:18:00Z">
        <w:r w:rsidRPr="00090AF7" w:rsidDel="00090AF7">
          <w:rPr>
            <w:noProof/>
            <w:rPrChange w:id="1964" w:author="blake" w:date="2012-07-01T23:18:00Z">
              <w:rPr>
                <w:rStyle w:val="Hyperlink"/>
                <w:noProof/>
              </w:rPr>
            </w:rPrChange>
          </w:rPr>
          <w:delText>6.1.9</w:delText>
        </w:r>
        <w:r w:rsidDel="00090AF7">
          <w:rPr>
            <w:rFonts w:asciiTheme="minorHAnsi" w:eastAsiaTheme="minorEastAsia" w:hAnsiTheme="minorHAnsi" w:cstheme="minorBidi"/>
            <w:noProof/>
            <w:sz w:val="22"/>
            <w:szCs w:val="22"/>
          </w:rPr>
          <w:tab/>
        </w:r>
        <w:r w:rsidRPr="00090AF7" w:rsidDel="00090AF7">
          <w:rPr>
            <w:noProof/>
            <w:rPrChange w:id="1965" w:author="blake" w:date="2012-07-01T23:18:00Z">
              <w:rPr>
                <w:rStyle w:val="Hyperlink"/>
                <w:noProof/>
              </w:rPr>
            </w:rPrChange>
          </w:rPr>
          <w:delText xml:space="preserve">Set User/Group Owner and Permission on </w:delText>
        </w:r>
        <w:r w:rsidRPr="00090AF7" w:rsidDel="00090AF7">
          <w:rPr>
            <w:rFonts w:ascii="Courier New" w:eastAsia="Calibri" w:hAnsi="Courier New"/>
            <w:noProof/>
            <w:rPrChange w:id="1966" w:author="blake" w:date="2012-07-01T23:18:00Z">
              <w:rPr>
                <w:rStyle w:val="Hyperlink"/>
                <w:rFonts w:ascii="Courier New" w:eastAsia="Calibri" w:hAnsi="Courier New"/>
                <w:noProof/>
              </w:rPr>
            </w:rPrChange>
          </w:rPr>
          <w:delText>/etc/cron.d</w:delText>
        </w:r>
        <w:r w:rsidDel="00090AF7">
          <w:rPr>
            <w:noProof/>
            <w:webHidden/>
          </w:rPr>
          <w:tab/>
          <w:delText>121</w:delText>
        </w:r>
      </w:del>
    </w:p>
    <w:p w:rsidR="003D691D" w:rsidDel="00090AF7" w:rsidRDefault="003D691D">
      <w:pPr>
        <w:pStyle w:val="TOC3"/>
        <w:tabs>
          <w:tab w:val="left" w:pos="1540"/>
          <w:tab w:val="right" w:leader="dot" w:pos="9350"/>
        </w:tabs>
        <w:rPr>
          <w:del w:id="1967" w:author="blake" w:date="2012-07-01T23:18:00Z"/>
          <w:rFonts w:asciiTheme="minorHAnsi" w:eastAsiaTheme="minorEastAsia" w:hAnsiTheme="minorHAnsi" w:cstheme="minorBidi"/>
          <w:noProof/>
          <w:sz w:val="22"/>
          <w:szCs w:val="22"/>
        </w:rPr>
      </w:pPr>
      <w:del w:id="1968" w:author="blake" w:date="2012-07-01T23:18:00Z">
        <w:r w:rsidRPr="00090AF7" w:rsidDel="00090AF7">
          <w:rPr>
            <w:noProof/>
            <w:rPrChange w:id="1969" w:author="blake" w:date="2012-07-01T23:18:00Z">
              <w:rPr>
                <w:rStyle w:val="Hyperlink"/>
                <w:noProof/>
              </w:rPr>
            </w:rPrChange>
          </w:rPr>
          <w:delText>6.1.10</w:delText>
        </w:r>
        <w:r w:rsidDel="00090AF7">
          <w:rPr>
            <w:rFonts w:asciiTheme="minorHAnsi" w:eastAsiaTheme="minorEastAsia" w:hAnsiTheme="minorHAnsi" w:cstheme="minorBidi"/>
            <w:noProof/>
            <w:sz w:val="22"/>
            <w:szCs w:val="22"/>
          </w:rPr>
          <w:tab/>
        </w:r>
        <w:r w:rsidRPr="00090AF7" w:rsidDel="00090AF7">
          <w:rPr>
            <w:noProof/>
            <w:rPrChange w:id="1970" w:author="blake" w:date="2012-07-01T23:18:00Z">
              <w:rPr>
                <w:rStyle w:val="Hyperlink"/>
                <w:noProof/>
              </w:rPr>
            </w:rPrChange>
          </w:rPr>
          <w:delText xml:space="preserve">Restrict </w:delText>
        </w:r>
        <w:r w:rsidRPr="00090AF7" w:rsidDel="00090AF7">
          <w:rPr>
            <w:rFonts w:ascii="Courier New" w:eastAsia="Calibri" w:hAnsi="Courier New"/>
            <w:noProof/>
            <w:rPrChange w:id="1971" w:author="blake" w:date="2012-07-01T23:18:00Z">
              <w:rPr>
                <w:rStyle w:val="Hyperlink"/>
                <w:rFonts w:ascii="Courier New" w:eastAsia="Calibri" w:hAnsi="Courier New"/>
                <w:noProof/>
              </w:rPr>
            </w:rPrChange>
          </w:rPr>
          <w:delText>at</w:delText>
        </w:r>
        <w:r w:rsidRPr="00090AF7" w:rsidDel="00090AF7">
          <w:rPr>
            <w:noProof/>
            <w:rPrChange w:id="1972" w:author="blake" w:date="2012-07-01T23:18:00Z">
              <w:rPr>
                <w:rStyle w:val="Hyperlink"/>
                <w:noProof/>
              </w:rPr>
            </w:rPrChange>
          </w:rPr>
          <w:delText xml:space="preserve"> Daemon</w:delText>
        </w:r>
        <w:r w:rsidDel="00090AF7">
          <w:rPr>
            <w:noProof/>
            <w:webHidden/>
          </w:rPr>
          <w:tab/>
          <w:delText>122</w:delText>
        </w:r>
      </w:del>
    </w:p>
    <w:p w:rsidR="003D691D" w:rsidDel="00090AF7" w:rsidRDefault="003D691D">
      <w:pPr>
        <w:pStyle w:val="TOC3"/>
        <w:tabs>
          <w:tab w:val="left" w:pos="1540"/>
          <w:tab w:val="right" w:leader="dot" w:pos="9350"/>
        </w:tabs>
        <w:rPr>
          <w:del w:id="1973" w:author="blake" w:date="2012-07-01T23:18:00Z"/>
          <w:rFonts w:asciiTheme="minorHAnsi" w:eastAsiaTheme="minorEastAsia" w:hAnsiTheme="minorHAnsi" w:cstheme="minorBidi"/>
          <w:noProof/>
          <w:sz w:val="22"/>
          <w:szCs w:val="22"/>
        </w:rPr>
      </w:pPr>
      <w:del w:id="1974" w:author="blake" w:date="2012-07-01T23:18:00Z">
        <w:r w:rsidRPr="00090AF7" w:rsidDel="00090AF7">
          <w:rPr>
            <w:noProof/>
            <w:rPrChange w:id="1975" w:author="blake" w:date="2012-07-01T23:18:00Z">
              <w:rPr>
                <w:rStyle w:val="Hyperlink"/>
                <w:noProof/>
              </w:rPr>
            </w:rPrChange>
          </w:rPr>
          <w:delText>6.1.11</w:delText>
        </w:r>
        <w:r w:rsidDel="00090AF7">
          <w:rPr>
            <w:rFonts w:asciiTheme="minorHAnsi" w:eastAsiaTheme="minorEastAsia" w:hAnsiTheme="minorHAnsi" w:cstheme="minorBidi"/>
            <w:noProof/>
            <w:sz w:val="22"/>
            <w:szCs w:val="22"/>
          </w:rPr>
          <w:tab/>
        </w:r>
        <w:r w:rsidRPr="00090AF7" w:rsidDel="00090AF7">
          <w:rPr>
            <w:noProof/>
            <w:rPrChange w:id="1976" w:author="blake" w:date="2012-07-01T23:18:00Z">
              <w:rPr>
                <w:rStyle w:val="Hyperlink"/>
                <w:noProof/>
              </w:rPr>
            </w:rPrChange>
          </w:rPr>
          <w:delText xml:space="preserve">Restrict </w:delText>
        </w:r>
        <w:r w:rsidRPr="00090AF7" w:rsidDel="00090AF7">
          <w:rPr>
            <w:rFonts w:ascii="Courier New" w:eastAsia="Calibri" w:hAnsi="Courier New"/>
            <w:noProof/>
            <w:rPrChange w:id="1977" w:author="blake" w:date="2012-07-01T23:18:00Z">
              <w:rPr>
                <w:rStyle w:val="Hyperlink"/>
                <w:rFonts w:ascii="Courier New" w:eastAsia="Calibri" w:hAnsi="Courier New"/>
                <w:noProof/>
              </w:rPr>
            </w:rPrChange>
          </w:rPr>
          <w:delText>at</w:delText>
        </w:r>
        <w:r w:rsidRPr="00090AF7" w:rsidDel="00090AF7">
          <w:rPr>
            <w:noProof/>
            <w:rPrChange w:id="1978" w:author="blake" w:date="2012-07-01T23:18:00Z">
              <w:rPr>
                <w:rStyle w:val="Hyperlink"/>
                <w:noProof/>
              </w:rPr>
            </w:rPrChange>
          </w:rPr>
          <w:delText>/</w:delText>
        </w:r>
        <w:r w:rsidRPr="00090AF7" w:rsidDel="00090AF7">
          <w:rPr>
            <w:rFonts w:ascii="Courier New" w:eastAsia="Calibri" w:hAnsi="Courier New"/>
            <w:noProof/>
            <w:rPrChange w:id="1979" w:author="blake" w:date="2012-07-01T23:18:00Z">
              <w:rPr>
                <w:rStyle w:val="Hyperlink"/>
                <w:rFonts w:ascii="Courier New" w:eastAsia="Calibri" w:hAnsi="Courier New"/>
                <w:noProof/>
              </w:rPr>
            </w:rPrChange>
          </w:rPr>
          <w:delText>cron</w:delText>
        </w:r>
        <w:r w:rsidRPr="00090AF7" w:rsidDel="00090AF7">
          <w:rPr>
            <w:noProof/>
            <w:rPrChange w:id="1980" w:author="blake" w:date="2012-07-01T23:18:00Z">
              <w:rPr>
                <w:rStyle w:val="Hyperlink"/>
                <w:noProof/>
              </w:rPr>
            </w:rPrChange>
          </w:rPr>
          <w:delText xml:space="preserve"> to Authorized Users</w:delText>
        </w:r>
        <w:r w:rsidDel="00090AF7">
          <w:rPr>
            <w:noProof/>
            <w:webHidden/>
          </w:rPr>
          <w:tab/>
          <w:delText>123</w:delText>
        </w:r>
      </w:del>
    </w:p>
    <w:p w:rsidR="003D691D" w:rsidDel="00090AF7" w:rsidRDefault="003D691D">
      <w:pPr>
        <w:pStyle w:val="TOC2"/>
        <w:tabs>
          <w:tab w:val="left" w:pos="880"/>
          <w:tab w:val="right" w:leader="dot" w:pos="9350"/>
        </w:tabs>
        <w:rPr>
          <w:del w:id="1981" w:author="blake" w:date="2012-07-01T23:18:00Z"/>
          <w:rFonts w:asciiTheme="minorHAnsi" w:eastAsiaTheme="minorEastAsia" w:hAnsiTheme="minorHAnsi" w:cstheme="minorBidi"/>
          <w:noProof/>
          <w:sz w:val="22"/>
          <w:szCs w:val="22"/>
        </w:rPr>
      </w:pPr>
      <w:del w:id="1982" w:author="blake" w:date="2012-07-01T23:18:00Z">
        <w:r w:rsidRPr="00090AF7" w:rsidDel="00090AF7">
          <w:rPr>
            <w:noProof/>
            <w:rPrChange w:id="1983" w:author="blake" w:date="2012-07-01T23:18:00Z">
              <w:rPr>
                <w:rStyle w:val="Hyperlink"/>
                <w:noProof/>
              </w:rPr>
            </w:rPrChange>
          </w:rPr>
          <w:delText>6.2</w:delText>
        </w:r>
        <w:r w:rsidDel="00090AF7">
          <w:rPr>
            <w:rFonts w:asciiTheme="minorHAnsi" w:eastAsiaTheme="minorEastAsia" w:hAnsiTheme="minorHAnsi" w:cstheme="minorBidi"/>
            <w:noProof/>
            <w:sz w:val="22"/>
            <w:szCs w:val="22"/>
          </w:rPr>
          <w:tab/>
        </w:r>
        <w:r w:rsidRPr="00090AF7" w:rsidDel="00090AF7">
          <w:rPr>
            <w:noProof/>
            <w:rPrChange w:id="1984" w:author="blake" w:date="2012-07-01T23:18:00Z">
              <w:rPr>
                <w:rStyle w:val="Hyperlink"/>
                <w:noProof/>
              </w:rPr>
            </w:rPrChange>
          </w:rPr>
          <w:delText>Configure SSH</w:delText>
        </w:r>
        <w:r w:rsidDel="00090AF7">
          <w:rPr>
            <w:noProof/>
            <w:webHidden/>
          </w:rPr>
          <w:tab/>
          <w:delText>124</w:delText>
        </w:r>
      </w:del>
    </w:p>
    <w:p w:rsidR="003D691D" w:rsidDel="00090AF7" w:rsidRDefault="003D691D">
      <w:pPr>
        <w:pStyle w:val="TOC3"/>
        <w:tabs>
          <w:tab w:val="left" w:pos="1320"/>
          <w:tab w:val="right" w:leader="dot" w:pos="9350"/>
        </w:tabs>
        <w:rPr>
          <w:del w:id="1985" w:author="blake" w:date="2012-07-01T23:18:00Z"/>
          <w:rFonts w:asciiTheme="minorHAnsi" w:eastAsiaTheme="minorEastAsia" w:hAnsiTheme="minorHAnsi" w:cstheme="minorBidi"/>
          <w:noProof/>
          <w:sz w:val="22"/>
          <w:szCs w:val="22"/>
        </w:rPr>
      </w:pPr>
      <w:del w:id="1986" w:author="blake" w:date="2012-07-01T23:18:00Z">
        <w:r w:rsidRPr="00090AF7" w:rsidDel="00090AF7">
          <w:rPr>
            <w:noProof/>
            <w:rPrChange w:id="1987" w:author="blake" w:date="2012-07-01T23:18:00Z">
              <w:rPr>
                <w:rStyle w:val="Hyperlink"/>
                <w:noProof/>
              </w:rPr>
            </w:rPrChange>
          </w:rPr>
          <w:delText>6.2.1</w:delText>
        </w:r>
        <w:r w:rsidDel="00090AF7">
          <w:rPr>
            <w:rFonts w:asciiTheme="minorHAnsi" w:eastAsiaTheme="minorEastAsia" w:hAnsiTheme="minorHAnsi" w:cstheme="minorBidi"/>
            <w:noProof/>
            <w:sz w:val="22"/>
            <w:szCs w:val="22"/>
          </w:rPr>
          <w:tab/>
        </w:r>
        <w:r w:rsidRPr="00090AF7" w:rsidDel="00090AF7">
          <w:rPr>
            <w:noProof/>
            <w:rPrChange w:id="1988" w:author="blake" w:date="2012-07-01T23:18:00Z">
              <w:rPr>
                <w:rStyle w:val="Hyperlink"/>
                <w:noProof/>
              </w:rPr>
            </w:rPrChange>
          </w:rPr>
          <w:delText>Set SSH Protocol to 2</w:delText>
        </w:r>
        <w:r w:rsidDel="00090AF7">
          <w:rPr>
            <w:noProof/>
            <w:webHidden/>
          </w:rPr>
          <w:tab/>
          <w:delText>124</w:delText>
        </w:r>
      </w:del>
    </w:p>
    <w:p w:rsidR="003D691D" w:rsidDel="00090AF7" w:rsidRDefault="003D691D">
      <w:pPr>
        <w:pStyle w:val="TOC3"/>
        <w:tabs>
          <w:tab w:val="left" w:pos="1320"/>
          <w:tab w:val="right" w:leader="dot" w:pos="9350"/>
        </w:tabs>
        <w:rPr>
          <w:del w:id="1989" w:author="blake" w:date="2012-07-01T23:18:00Z"/>
          <w:rFonts w:asciiTheme="minorHAnsi" w:eastAsiaTheme="minorEastAsia" w:hAnsiTheme="minorHAnsi" w:cstheme="minorBidi"/>
          <w:noProof/>
          <w:sz w:val="22"/>
          <w:szCs w:val="22"/>
        </w:rPr>
      </w:pPr>
      <w:del w:id="1990" w:author="blake" w:date="2012-07-01T23:18:00Z">
        <w:r w:rsidRPr="00090AF7" w:rsidDel="00090AF7">
          <w:rPr>
            <w:noProof/>
            <w:rPrChange w:id="1991" w:author="blake" w:date="2012-07-01T23:18:00Z">
              <w:rPr>
                <w:rStyle w:val="Hyperlink"/>
                <w:noProof/>
              </w:rPr>
            </w:rPrChange>
          </w:rPr>
          <w:delText>6.2.2</w:delText>
        </w:r>
        <w:r w:rsidDel="00090AF7">
          <w:rPr>
            <w:rFonts w:asciiTheme="minorHAnsi" w:eastAsiaTheme="minorEastAsia" w:hAnsiTheme="minorHAnsi" w:cstheme="minorBidi"/>
            <w:noProof/>
            <w:sz w:val="22"/>
            <w:szCs w:val="22"/>
          </w:rPr>
          <w:tab/>
        </w:r>
        <w:r w:rsidRPr="00090AF7" w:rsidDel="00090AF7">
          <w:rPr>
            <w:noProof/>
            <w:rPrChange w:id="1992" w:author="blake" w:date="2012-07-01T23:18:00Z">
              <w:rPr>
                <w:rStyle w:val="Hyperlink"/>
                <w:noProof/>
              </w:rPr>
            </w:rPrChange>
          </w:rPr>
          <w:delText>Set LogLevel to INFO</w:delText>
        </w:r>
        <w:r w:rsidDel="00090AF7">
          <w:rPr>
            <w:noProof/>
            <w:webHidden/>
          </w:rPr>
          <w:tab/>
          <w:delText>125</w:delText>
        </w:r>
      </w:del>
    </w:p>
    <w:p w:rsidR="003D691D" w:rsidDel="00090AF7" w:rsidRDefault="003D691D">
      <w:pPr>
        <w:pStyle w:val="TOC3"/>
        <w:tabs>
          <w:tab w:val="left" w:pos="1320"/>
          <w:tab w:val="right" w:leader="dot" w:pos="9350"/>
        </w:tabs>
        <w:rPr>
          <w:del w:id="1993" w:author="blake" w:date="2012-07-01T23:18:00Z"/>
          <w:rFonts w:asciiTheme="minorHAnsi" w:eastAsiaTheme="minorEastAsia" w:hAnsiTheme="minorHAnsi" w:cstheme="minorBidi"/>
          <w:noProof/>
          <w:sz w:val="22"/>
          <w:szCs w:val="22"/>
        </w:rPr>
      </w:pPr>
      <w:del w:id="1994" w:author="blake" w:date="2012-07-01T23:18:00Z">
        <w:r w:rsidRPr="00090AF7" w:rsidDel="00090AF7">
          <w:rPr>
            <w:noProof/>
            <w:rPrChange w:id="1995" w:author="blake" w:date="2012-07-01T23:18:00Z">
              <w:rPr>
                <w:rStyle w:val="Hyperlink"/>
                <w:noProof/>
              </w:rPr>
            </w:rPrChange>
          </w:rPr>
          <w:delText>6.2.3</w:delText>
        </w:r>
        <w:r w:rsidDel="00090AF7">
          <w:rPr>
            <w:rFonts w:asciiTheme="minorHAnsi" w:eastAsiaTheme="minorEastAsia" w:hAnsiTheme="minorHAnsi" w:cstheme="minorBidi"/>
            <w:noProof/>
            <w:sz w:val="22"/>
            <w:szCs w:val="22"/>
          </w:rPr>
          <w:tab/>
        </w:r>
        <w:r w:rsidRPr="00090AF7" w:rsidDel="00090AF7">
          <w:rPr>
            <w:noProof/>
            <w:rPrChange w:id="1996" w:author="blake" w:date="2012-07-01T23:18:00Z">
              <w:rPr>
                <w:rStyle w:val="Hyperlink"/>
                <w:noProof/>
              </w:rPr>
            </w:rPrChange>
          </w:rPr>
          <w:delText>Set Permissions on /etc/ssh/sshd_config</w:delText>
        </w:r>
        <w:r w:rsidDel="00090AF7">
          <w:rPr>
            <w:noProof/>
            <w:webHidden/>
          </w:rPr>
          <w:tab/>
          <w:delText>125</w:delText>
        </w:r>
      </w:del>
    </w:p>
    <w:p w:rsidR="003D691D" w:rsidDel="00090AF7" w:rsidRDefault="003D691D">
      <w:pPr>
        <w:pStyle w:val="TOC3"/>
        <w:tabs>
          <w:tab w:val="left" w:pos="1320"/>
          <w:tab w:val="right" w:leader="dot" w:pos="9350"/>
        </w:tabs>
        <w:rPr>
          <w:del w:id="1997" w:author="blake" w:date="2012-07-01T23:18:00Z"/>
          <w:rFonts w:asciiTheme="minorHAnsi" w:eastAsiaTheme="minorEastAsia" w:hAnsiTheme="minorHAnsi" w:cstheme="minorBidi"/>
          <w:noProof/>
          <w:sz w:val="22"/>
          <w:szCs w:val="22"/>
        </w:rPr>
      </w:pPr>
      <w:del w:id="1998" w:author="blake" w:date="2012-07-01T23:18:00Z">
        <w:r w:rsidRPr="00090AF7" w:rsidDel="00090AF7">
          <w:rPr>
            <w:noProof/>
            <w:rPrChange w:id="1999" w:author="blake" w:date="2012-07-01T23:18:00Z">
              <w:rPr>
                <w:rStyle w:val="Hyperlink"/>
                <w:noProof/>
              </w:rPr>
            </w:rPrChange>
          </w:rPr>
          <w:delText>6.2.4</w:delText>
        </w:r>
        <w:r w:rsidDel="00090AF7">
          <w:rPr>
            <w:rFonts w:asciiTheme="minorHAnsi" w:eastAsiaTheme="minorEastAsia" w:hAnsiTheme="minorHAnsi" w:cstheme="minorBidi"/>
            <w:noProof/>
            <w:sz w:val="22"/>
            <w:szCs w:val="22"/>
          </w:rPr>
          <w:tab/>
        </w:r>
        <w:r w:rsidRPr="00090AF7" w:rsidDel="00090AF7">
          <w:rPr>
            <w:noProof/>
            <w:rPrChange w:id="2000" w:author="blake" w:date="2012-07-01T23:18:00Z">
              <w:rPr>
                <w:rStyle w:val="Hyperlink"/>
                <w:noProof/>
              </w:rPr>
            </w:rPrChange>
          </w:rPr>
          <w:delText>Disable SSH X11 Forwarding</w:delText>
        </w:r>
        <w:r w:rsidDel="00090AF7">
          <w:rPr>
            <w:noProof/>
            <w:webHidden/>
          </w:rPr>
          <w:tab/>
          <w:delText>126</w:delText>
        </w:r>
      </w:del>
    </w:p>
    <w:p w:rsidR="003D691D" w:rsidDel="00090AF7" w:rsidRDefault="003D691D">
      <w:pPr>
        <w:pStyle w:val="TOC3"/>
        <w:tabs>
          <w:tab w:val="left" w:pos="1320"/>
          <w:tab w:val="right" w:leader="dot" w:pos="9350"/>
        </w:tabs>
        <w:rPr>
          <w:del w:id="2001" w:author="blake" w:date="2012-07-01T23:18:00Z"/>
          <w:rFonts w:asciiTheme="minorHAnsi" w:eastAsiaTheme="minorEastAsia" w:hAnsiTheme="minorHAnsi" w:cstheme="minorBidi"/>
          <w:noProof/>
          <w:sz w:val="22"/>
          <w:szCs w:val="22"/>
        </w:rPr>
      </w:pPr>
      <w:del w:id="2002" w:author="blake" w:date="2012-07-01T23:18:00Z">
        <w:r w:rsidRPr="00090AF7" w:rsidDel="00090AF7">
          <w:rPr>
            <w:noProof/>
            <w:rPrChange w:id="2003" w:author="blake" w:date="2012-07-01T23:18:00Z">
              <w:rPr>
                <w:rStyle w:val="Hyperlink"/>
                <w:noProof/>
              </w:rPr>
            </w:rPrChange>
          </w:rPr>
          <w:delText>6.2.5</w:delText>
        </w:r>
        <w:r w:rsidDel="00090AF7">
          <w:rPr>
            <w:rFonts w:asciiTheme="minorHAnsi" w:eastAsiaTheme="minorEastAsia" w:hAnsiTheme="minorHAnsi" w:cstheme="minorBidi"/>
            <w:noProof/>
            <w:sz w:val="22"/>
            <w:szCs w:val="22"/>
          </w:rPr>
          <w:tab/>
        </w:r>
        <w:r w:rsidRPr="00090AF7" w:rsidDel="00090AF7">
          <w:rPr>
            <w:noProof/>
            <w:rPrChange w:id="2004" w:author="blake" w:date="2012-07-01T23:18:00Z">
              <w:rPr>
                <w:rStyle w:val="Hyperlink"/>
                <w:noProof/>
              </w:rPr>
            </w:rPrChange>
          </w:rPr>
          <w:delText>Set SSH MaxAuthTries to 4 or Less</w:delText>
        </w:r>
        <w:r w:rsidDel="00090AF7">
          <w:rPr>
            <w:noProof/>
            <w:webHidden/>
          </w:rPr>
          <w:tab/>
          <w:delText>127</w:delText>
        </w:r>
      </w:del>
    </w:p>
    <w:p w:rsidR="003D691D" w:rsidDel="00090AF7" w:rsidRDefault="003D691D">
      <w:pPr>
        <w:pStyle w:val="TOC3"/>
        <w:tabs>
          <w:tab w:val="left" w:pos="1320"/>
          <w:tab w:val="right" w:leader="dot" w:pos="9350"/>
        </w:tabs>
        <w:rPr>
          <w:del w:id="2005" w:author="blake" w:date="2012-07-01T23:18:00Z"/>
          <w:rFonts w:asciiTheme="minorHAnsi" w:eastAsiaTheme="minorEastAsia" w:hAnsiTheme="minorHAnsi" w:cstheme="minorBidi"/>
          <w:noProof/>
          <w:sz w:val="22"/>
          <w:szCs w:val="22"/>
        </w:rPr>
      </w:pPr>
      <w:del w:id="2006" w:author="blake" w:date="2012-07-01T23:18:00Z">
        <w:r w:rsidRPr="00090AF7" w:rsidDel="00090AF7">
          <w:rPr>
            <w:noProof/>
            <w:rPrChange w:id="2007" w:author="blake" w:date="2012-07-01T23:18:00Z">
              <w:rPr>
                <w:rStyle w:val="Hyperlink"/>
                <w:noProof/>
              </w:rPr>
            </w:rPrChange>
          </w:rPr>
          <w:delText>6.2.6</w:delText>
        </w:r>
        <w:r w:rsidDel="00090AF7">
          <w:rPr>
            <w:rFonts w:asciiTheme="minorHAnsi" w:eastAsiaTheme="minorEastAsia" w:hAnsiTheme="minorHAnsi" w:cstheme="minorBidi"/>
            <w:noProof/>
            <w:sz w:val="22"/>
            <w:szCs w:val="22"/>
          </w:rPr>
          <w:tab/>
        </w:r>
        <w:r w:rsidRPr="00090AF7" w:rsidDel="00090AF7">
          <w:rPr>
            <w:noProof/>
            <w:rPrChange w:id="2008" w:author="blake" w:date="2012-07-01T23:18:00Z">
              <w:rPr>
                <w:rStyle w:val="Hyperlink"/>
                <w:noProof/>
              </w:rPr>
            </w:rPrChange>
          </w:rPr>
          <w:delText>Set SSH IgnoreRhosts to Yes</w:delText>
        </w:r>
        <w:r w:rsidDel="00090AF7">
          <w:rPr>
            <w:noProof/>
            <w:webHidden/>
          </w:rPr>
          <w:tab/>
          <w:delText>127</w:delText>
        </w:r>
      </w:del>
    </w:p>
    <w:p w:rsidR="003D691D" w:rsidDel="00090AF7" w:rsidRDefault="003D691D">
      <w:pPr>
        <w:pStyle w:val="TOC3"/>
        <w:tabs>
          <w:tab w:val="left" w:pos="1320"/>
          <w:tab w:val="right" w:leader="dot" w:pos="9350"/>
        </w:tabs>
        <w:rPr>
          <w:del w:id="2009" w:author="blake" w:date="2012-07-01T23:18:00Z"/>
          <w:rFonts w:asciiTheme="minorHAnsi" w:eastAsiaTheme="minorEastAsia" w:hAnsiTheme="minorHAnsi" w:cstheme="minorBidi"/>
          <w:noProof/>
          <w:sz w:val="22"/>
          <w:szCs w:val="22"/>
        </w:rPr>
      </w:pPr>
      <w:del w:id="2010" w:author="blake" w:date="2012-07-01T23:18:00Z">
        <w:r w:rsidRPr="00090AF7" w:rsidDel="00090AF7">
          <w:rPr>
            <w:noProof/>
            <w:rPrChange w:id="2011" w:author="blake" w:date="2012-07-01T23:18:00Z">
              <w:rPr>
                <w:rStyle w:val="Hyperlink"/>
                <w:noProof/>
              </w:rPr>
            </w:rPrChange>
          </w:rPr>
          <w:delText>6.2.7</w:delText>
        </w:r>
        <w:r w:rsidDel="00090AF7">
          <w:rPr>
            <w:rFonts w:asciiTheme="minorHAnsi" w:eastAsiaTheme="minorEastAsia" w:hAnsiTheme="minorHAnsi" w:cstheme="minorBidi"/>
            <w:noProof/>
            <w:sz w:val="22"/>
            <w:szCs w:val="22"/>
          </w:rPr>
          <w:tab/>
        </w:r>
        <w:r w:rsidRPr="00090AF7" w:rsidDel="00090AF7">
          <w:rPr>
            <w:noProof/>
            <w:rPrChange w:id="2012" w:author="blake" w:date="2012-07-01T23:18:00Z">
              <w:rPr>
                <w:rStyle w:val="Hyperlink"/>
                <w:noProof/>
              </w:rPr>
            </w:rPrChange>
          </w:rPr>
          <w:delText>Set SSH HostbasedAuthentication to No</w:delText>
        </w:r>
        <w:r w:rsidDel="00090AF7">
          <w:rPr>
            <w:noProof/>
            <w:webHidden/>
          </w:rPr>
          <w:tab/>
          <w:delText>128</w:delText>
        </w:r>
      </w:del>
    </w:p>
    <w:p w:rsidR="003D691D" w:rsidDel="00090AF7" w:rsidRDefault="003D691D">
      <w:pPr>
        <w:pStyle w:val="TOC3"/>
        <w:tabs>
          <w:tab w:val="left" w:pos="1320"/>
          <w:tab w:val="right" w:leader="dot" w:pos="9350"/>
        </w:tabs>
        <w:rPr>
          <w:del w:id="2013" w:author="blake" w:date="2012-07-01T23:18:00Z"/>
          <w:rFonts w:asciiTheme="minorHAnsi" w:eastAsiaTheme="minorEastAsia" w:hAnsiTheme="minorHAnsi" w:cstheme="minorBidi"/>
          <w:noProof/>
          <w:sz w:val="22"/>
          <w:szCs w:val="22"/>
        </w:rPr>
      </w:pPr>
      <w:del w:id="2014" w:author="blake" w:date="2012-07-01T23:18:00Z">
        <w:r w:rsidRPr="00090AF7" w:rsidDel="00090AF7">
          <w:rPr>
            <w:noProof/>
            <w:rPrChange w:id="2015" w:author="blake" w:date="2012-07-01T23:18:00Z">
              <w:rPr>
                <w:rStyle w:val="Hyperlink"/>
                <w:noProof/>
              </w:rPr>
            </w:rPrChange>
          </w:rPr>
          <w:delText>6.2.8</w:delText>
        </w:r>
        <w:r w:rsidDel="00090AF7">
          <w:rPr>
            <w:rFonts w:asciiTheme="minorHAnsi" w:eastAsiaTheme="minorEastAsia" w:hAnsiTheme="minorHAnsi" w:cstheme="minorBidi"/>
            <w:noProof/>
            <w:sz w:val="22"/>
            <w:szCs w:val="22"/>
          </w:rPr>
          <w:tab/>
        </w:r>
        <w:r w:rsidRPr="00090AF7" w:rsidDel="00090AF7">
          <w:rPr>
            <w:noProof/>
            <w:rPrChange w:id="2016" w:author="blake" w:date="2012-07-01T23:18:00Z">
              <w:rPr>
                <w:rStyle w:val="Hyperlink"/>
                <w:noProof/>
              </w:rPr>
            </w:rPrChange>
          </w:rPr>
          <w:delText>Disable SSH Root Login</w:delText>
        </w:r>
        <w:r w:rsidDel="00090AF7">
          <w:rPr>
            <w:noProof/>
            <w:webHidden/>
          </w:rPr>
          <w:tab/>
          <w:delText>129</w:delText>
        </w:r>
      </w:del>
    </w:p>
    <w:p w:rsidR="003D691D" w:rsidDel="00090AF7" w:rsidRDefault="003D691D">
      <w:pPr>
        <w:pStyle w:val="TOC3"/>
        <w:tabs>
          <w:tab w:val="left" w:pos="1320"/>
          <w:tab w:val="right" w:leader="dot" w:pos="9350"/>
        </w:tabs>
        <w:rPr>
          <w:del w:id="2017" w:author="blake" w:date="2012-07-01T23:18:00Z"/>
          <w:rFonts w:asciiTheme="minorHAnsi" w:eastAsiaTheme="minorEastAsia" w:hAnsiTheme="minorHAnsi" w:cstheme="minorBidi"/>
          <w:noProof/>
          <w:sz w:val="22"/>
          <w:szCs w:val="22"/>
        </w:rPr>
      </w:pPr>
      <w:del w:id="2018" w:author="blake" w:date="2012-07-01T23:18:00Z">
        <w:r w:rsidRPr="00090AF7" w:rsidDel="00090AF7">
          <w:rPr>
            <w:noProof/>
            <w:rPrChange w:id="2019" w:author="blake" w:date="2012-07-01T23:18:00Z">
              <w:rPr>
                <w:rStyle w:val="Hyperlink"/>
                <w:noProof/>
              </w:rPr>
            </w:rPrChange>
          </w:rPr>
          <w:delText>6.2.9</w:delText>
        </w:r>
        <w:r w:rsidDel="00090AF7">
          <w:rPr>
            <w:rFonts w:asciiTheme="minorHAnsi" w:eastAsiaTheme="minorEastAsia" w:hAnsiTheme="minorHAnsi" w:cstheme="minorBidi"/>
            <w:noProof/>
            <w:sz w:val="22"/>
            <w:szCs w:val="22"/>
          </w:rPr>
          <w:tab/>
        </w:r>
        <w:r w:rsidRPr="00090AF7" w:rsidDel="00090AF7">
          <w:rPr>
            <w:noProof/>
            <w:rPrChange w:id="2020" w:author="blake" w:date="2012-07-01T23:18:00Z">
              <w:rPr>
                <w:rStyle w:val="Hyperlink"/>
                <w:noProof/>
              </w:rPr>
            </w:rPrChange>
          </w:rPr>
          <w:delText>Set SSH PermitEmptyPasswords to No</w:delText>
        </w:r>
        <w:r w:rsidDel="00090AF7">
          <w:rPr>
            <w:noProof/>
            <w:webHidden/>
          </w:rPr>
          <w:tab/>
          <w:delText>129</w:delText>
        </w:r>
      </w:del>
    </w:p>
    <w:p w:rsidR="003D691D" w:rsidDel="00090AF7" w:rsidRDefault="003D691D">
      <w:pPr>
        <w:pStyle w:val="TOC3"/>
        <w:tabs>
          <w:tab w:val="left" w:pos="1540"/>
          <w:tab w:val="right" w:leader="dot" w:pos="9350"/>
        </w:tabs>
        <w:rPr>
          <w:del w:id="2021" w:author="blake" w:date="2012-07-01T23:18:00Z"/>
          <w:rFonts w:asciiTheme="minorHAnsi" w:eastAsiaTheme="minorEastAsia" w:hAnsiTheme="minorHAnsi" w:cstheme="minorBidi"/>
          <w:noProof/>
          <w:sz w:val="22"/>
          <w:szCs w:val="22"/>
        </w:rPr>
      </w:pPr>
      <w:del w:id="2022" w:author="blake" w:date="2012-07-01T23:18:00Z">
        <w:r w:rsidRPr="00090AF7" w:rsidDel="00090AF7">
          <w:rPr>
            <w:noProof/>
            <w:rPrChange w:id="2023" w:author="blake" w:date="2012-07-01T23:18:00Z">
              <w:rPr>
                <w:rStyle w:val="Hyperlink"/>
                <w:noProof/>
              </w:rPr>
            </w:rPrChange>
          </w:rPr>
          <w:delText>6.2.10</w:delText>
        </w:r>
        <w:r w:rsidDel="00090AF7">
          <w:rPr>
            <w:rFonts w:asciiTheme="minorHAnsi" w:eastAsiaTheme="minorEastAsia" w:hAnsiTheme="minorHAnsi" w:cstheme="minorBidi"/>
            <w:noProof/>
            <w:sz w:val="22"/>
            <w:szCs w:val="22"/>
          </w:rPr>
          <w:tab/>
        </w:r>
        <w:r w:rsidRPr="00090AF7" w:rsidDel="00090AF7">
          <w:rPr>
            <w:noProof/>
            <w:rPrChange w:id="2024" w:author="blake" w:date="2012-07-01T23:18:00Z">
              <w:rPr>
                <w:rStyle w:val="Hyperlink"/>
                <w:noProof/>
              </w:rPr>
            </w:rPrChange>
          </w:rPr>
          <w:delText>Do Not Allow Users to Set Environment Options</w:delText>
        </w:r>
        <w:r w:rsidDel="00090AF7">
          <w:rPr>
            <w:noProof/>
            <w:webHidden/>
          </w:rPr>
          <w:tab/>
          <w:delText>130</w:delText>
        </w:r>
      </w:del>
    </w:p>
    <w:p w:rsidR="003D691D" w:rsidDel="00090AF7" w:rsidRDefault="003D691D">
      <w:pPr>
        <w:pStyle w:val="TOC3"/>
        <w:tabs>
          <w:tab w:val="left" w:pos="1540"/>
          <w:tab w:val="right" w:leader="dot" w:pos="9350"/>
        </w:tabs>
        <w:rPr>
          <w:del w:id="2025" w:author="blake" w:date="2012-07-01T23:18:00Z"/>
          <w:rFonts w:asciiTheme="minorHAnsi" w:eastAsiaTheme="minorEastAsia" w:hAnsiTheme="minorHAnsi" w:cstheme="minorBidi"/>
          <w:noProof/>
          <w:sz w:val="22"/>
          <w:szCs w:val="22"/>
        </w:rPr>
      </w:pPr>
      <w:del w:id="2026" w:author="blake" w:date="2012-07-01T23:18:00Z">
        <w:r w:rsidRPr="00090AF7" w:rsidDel="00090AF7">
          <w:rPr>
            <w:noProof/>
            <w:rPrChange w:id="2027" w:author="blake" w:date="2012-07-01T23:18:00Z">
              <w:rPr>
                <w:rStyle w:val="Hyperlink"/>
                <w:noProof/>
              </w:rPr>
            </w:rPrChange>
          </w:rPr>
          <w:delText>6.2.11</w:delText>
        </w:r>
        <w:r w:rsidDel="00090AF7">
          <w:rPr>
            <w:rFonts w:asciiTheme="minorHAnsi" w:eastAsiaTheme="minorEastAsia" w:hAnsiTheme="minorHAnsi" w:cstheme="minorBidi"/>
            <w:noProof/>
            <w:sz w:val="22"/>
            <w:szCs w:val="22"/>
          </w:rPr>
          <w:tab/>
        </w:r>
        <w:r w:rsidRPr="00090AF7" w:rsidDel="00090AF7">
          <w:rPr>
            <w:noProof/>
            <w:rPrChange w:id="2028" w:author="blake" w:date="2012-07-01T23:18:00Z">
              <w:rPr>
                <w:rStyle w:val="Hyperlink"/>
                <w:noProof/>
              </w:rPr>
            </w:rPrChange>
          </w:rPr>
          <w:delText>Use Only Approved Cipher in Counter Mode</w:delText>
        </w:r>
        <w:r w:rsidDel="00090AF7">
          <w:rPr>
            <w:noProof/>
            <w:webHidden/>
          </w:rPr>
          <w:tab/>
          <w:delText>130</w:delText>
        </w:r>
      </w:del>
    </w:p>
    <w:p w:rsidR="003D691D" w:rsidDel="00090AF7" w:rsidRDefault="003D691D">
      <w:pPr>
        <w:pStyle w:val="TOC3"/>
        <w:tabs>
          <w:tab w:val="left" w:pos="1540"/>
          <w:tab w:val="right" w:leader="dot" w:pos="9350"/>
        </w:tabs>
        <w:rPr>
          <w:del w:id="2029" w:author="blake" w:date="2012-07-01T23:18:00Z"/>
          <w:rFonts w:asciiTheme="minorHAnsi" w:eastAsiaTheme="minorEastAsia" w:hAnsiTheme="minorHAnsi" w:cstheme="minorBidi"/>
          <w:noProof/>
          <w:sz w:val="22"/>
          <w:szCs w:val="22"/>
        </w:rPr>
      </w:pPr>
      <w:del w:id="2030" w:author="blake" w:date="2012-07-01T23:18:00Z">
        <w:r w:rsidRPr="00090AF7" w:rsidDel="00090AF7">
          <w:rPr>
            <w:noProof/>
            <w:rPrChange w:id="2031" w:author="blake" w:date="2012-07-01T23:18:00Z">
              <w:rPr>
                <w:rStyle w:val="Hyperlink"/>
                <w:noProof/>
              </w:rPr>
            </w:rPrChange>
          </w:rPr>
          <w:delText>6.2.12</w:delText>
        </w:r>
        <w:r w:rsidDel="00090AF7">
          <w:rPr>
            <w:rFonts w:asciiTheme="minorHAnsi" w:eastAsiaTheme="minorEastAsia" w:hAnsiTheme="minorHAnsi" w:cstheme="minorBidi"/>
            <w:noProof/>
            <w:sz w:val="22"/>
            <w:szCs w:val="22"/>
          </w:rPr>
          <w:tab/>
        </w:r>
        <w:r w:rsidRPr="00090AF7" w:rsidDel="00090AF7">
          <w:rPr>
            <w:noProof/>
            <w:rPrChange w:id="2032" w:author="blake" w:date="2012-07-01T23:18:00Z">
              <w:rPr>
                <w:rStyle w:val="Hyperlink"/>
                <w:noProof/>
              </w:rPr>
            </w:rPrChange>
          </w:rPr>
          <w:delText>Set Idle Timeout Interval for User Login</w:delText>
        </w:r>
        <w:r w:rsidDel="00090AF7">
          <w:rPr>
            <w:noProof/>
            <w:webHidden/>
          </w:rPr>
          <w:tab/>
          <w:delText>131</w:delText>
        </w:r>
      </w:del>
    </w:p>
    <w:p w:rsidR="003D691D" w:rsidDel="00090AF7" w:rsidRDefault="003D691D">
      <w:pPr>
        <w:pStyle w:val="TOC3"/>
        <w:tabs>
          <w:tab w:val="left" w:pos="1540"/>
          <w:tab w:val="right" w:leader="dot" w:pos="9350"/>
        </w:tabs>
        <w:rPr>
          <w:del w:id="2033" w:author="blake" w:date="2012-07-01T23:18:00Z"/>
          <w:rFonts w:asciiTheme="minorHAnsi" w:eastAsiaTheme="minorEastAsia" w:hAnsiTheme="minorHAnsi" w:cstheme="minorBidi"/>
          <w:noProof/>
          <w:sz w:val="22"/>
          <w:szCs w:val="22"/>
        </w:rPr>
      </w:pPr>
      <w:del w:id="2034" w:author="blake" w:date="2012-07-01T23:18:00Z">
        <w:r w:rsidRPr="00090AF7" w:rsidDel="00090AF7">
          <w:rPr>
            <w:noProof/>
            <w:rPrChange w:id="2035" w:author="blake" w:date="2012-07-01T23:18:00Z">
              <w:rPr>
                <w:rStyle w:val="Hyperlink"/>
                <w:noProof/>
              </w:rPr>
            </w:rPrChange>
          </w:rPr>
          <w:delText>6.2.13</w:delText>
        </w:r>
        <w:r w:rsidDel="00090AF7">
          <w:rPr>
            <w:rFonts w:asciiTheme="minorHAnsi" w:eastAsiaTheme="minorEastAsia" w:hAnsiTheme="minorHAnsi" w:cstheme="minorBidi"/>
            <w:noProof/>
            <w:sz w:val="22"/>
            <w:szCs w:val="22"/>
          </w:rPr>
          <w:tab/>
        </w:r>
        <w:r w:rsidRPr="00090AF7" w:rsidDel="00090AF7">
          <w:rPr>
            <w:noProof/>
            <w:rPrChange w:id="2036" w:author="blake" w:date="2012-07-01T23:18:00Z">
              <w:rPr>
                <w:rStyle w:val="Hyperlink"/>
                <w:noProof/>
              </w:rPr>
            </w:rPrChange>
          </w:rPr>
          <w:delText>Limit Access via SSH</w:delText>
        </w:r>
        <w:r w:rsidDel="00090AF7">
          <w:rPr>
            <w:noProof/>
            <w:webHidden/>
          </w:rPr>
          <w:tab/>
          <w:delText>132</w:delText>
        </w:r>
      </w:del>
    </w:p>
    <w:p w:rsidR="003D691D" w:rsidDel="00090AF7" w:rsidRDefault="003D691D">
      <w:pPr>
        <w:pStyle w:val="TOC3"/>
        <w:tabs>
          <w:tab w:val="left" w:pos="1540"/>
          <w:tab w:val="right" w:leader="dot" w:pos="9350"/>
        </w:tabs>
        <w:rPr>
          <w:del w:id="2037" w:author="blake" w:date="2012-07-01T23:18:00Z"/>
          <w:rFonts w:asciiTheme="minorHAnsi" w:eastAsiaTheme="minorEastAsia" w:hAnsiTheme="minorHAnsi" w:cstheme="minorBidi"/>
          <w:noProof/>
          <w:sz w:val="22"/>
          <w:szCs w:val="22"/>
        </w:rPr>
      </w:pPr>
      <w:del w:id="2038" w:author="blake" w:date="2012-07-01T23:18:00Z">
        <w:r w:rsidRPr="00090AF7" w:rsidDel="00090AF7">
          <w:rPr>
            <w:noProof/>
            <w:rPrChange w:id="2039" w:author="blake" w:date="2012-07-01T23:18:00Z">
              <w:rPr>
                <w:rStyle w:val="Hyperlink"/>
                <w:noProof/>
              </w:rPr>
            </w:rPrChange>
          </w:rPr>
          <w:delText>6.2.14</w:delText>
        </w:r>
        <w:r w:rsidDel="00090AF7">
          <w:rPr>
            <w:rFonts w:asciiTheme="minorHAnsi" w:eastAsiaTheme="minorEastAsia" w:hAnsiTheme="minorHAnsi" w:cstheme="minorBidi"/>
            <w:noProof/>
            <w:sz w:val="22"/>
            <w:szCs w:val="22"/>
          </w:rPr>
          <w:tab/>
        </w:r>
        <w:r w:rsidRPr="00090AF7" w:rsidDel="00090AF7">
          <w:rPr>
            <w:noProof/>
            <w:rPrChange w:id="2040" w:author="blake" w:date="2012-07-01T23:18:00Z">
              <w:rPr>
                <w:rStyle w:val="Hyperlink"/>
                <w:noProof/>
              </w:rPr>
            </w:rPrChange>
          </w:rPr>
          <w:delText>Set SSH Banner</w:delText>
        </w:r>
        <w:r w:rsidDel="00090AF7">
          <w:rPr>
            <w:noProof/>
            <w:webHidden/>
          </w:rPr>
          <w:tab/>
          <w:delText>133</w:delText>
        </w:r>
      </w:del>
    </w:p>
    <w:p w:rsidR="003D691D" w:rsidDel="00090AF7" w:rsidRDefault="003D691D">
      <w:pPr>
        <w:pStyle w:val="TOC2"/>
        <w:tabs>
          <w:tab w:val="left" w:pos="880"/>
          <w:tab w:val="right" w:leader="dot" w:pos="9350"/>
        </w:tabs>
        <w:rPr>
          <w:del w:id="2041" w:author="blake" w:date="2012-07-01T23:18:00Z"/>
          <w:rFonts w:asciiTheme="minorHAnsi" w:eastAsiaTheme="minorEastAsia" w:hAnsiTheme="minorHAnsi" w:cstheme="minorBidi"/>
          <w:noProof/>
          <w:sz w:val="22"/>
          <w:szCs w:val="22"/>
        </w:rPr>
      </w:pPr>
      <w:del w:id="2042" w:author="blake" w:date="2012-07-01T23:18:00Z">
        <w:r w:rsidRPr="00090AF7" w:rsidDel="00090AF7">
          <w:rPr>
            <w:noProof/>
            <w:rPrChange w:id="2043" w:author="blake" w:date="2012-07-01T23:18:00Z">
              <w:rPr>
                <w:rStyle w:val="Hyperlink"/>
                <w:noProof/>
              </w:rPr>
            </w:rPrChange>
          </w:rPr>
          <w:delText>6.3</w:delText>
        </w:r>
        <w:r w:rsidDel="00090AF7">
          <w:rPr>
            <w:rFonts w:asciiTheme="minorHAnsi" w:eastAsiaTheme="minorEastAsia" w:hAnsiTheme="minorHAnsi" w:cstheme="minorBidi"/>
            <w:noProof/>
            <w:sz w:val="22"/>
            <w:szCs w:val="22"/>
          </w:rPr>
          <w:tab/>
        </w:r>
        <w:r w:rsidRPr="00090AF7" w:rsidDel="00090AF7">
          <w:rPr>
            <w:noProof/>
            <w:rPrChange w:id="2044" w:author="blake" w:date="2012-07-01T23:18:00Z">
              <w:rPr>
                <w:rStyle w:val="Hyperlink"/>
                <w:noProof/>
              </w:rPr>
            </w:rPrChange>
          </w:rPr>
          <w:delText>Configure PAM</w:delText>
        </w:r>
        <w:r w:rsidDel="00090AF7">
          <w:rPr>
            <w:noProof/>
            <w:webHidden/>
          </w:rPr>
          <w:tab/>
          <w:delText>134</w:delText>
        </w:r>
      </w:del>
    </w:p>
    <w:p w:rsidR="003D691D" w:rsidDel="00090AF7" w:rsidRDefault="003D691D">
      <w:pPr>
        <w:pStyle w:val="TOC3"/>
        <w:tabs>
          <w:tab w:val="left" w:pos="1320"/>
          <w:tab w:val="right" w:leader="dot" w:pos="9350"/>
        </w:tabs>
        <w:rPr>
          <w:del w:id="2045" w:author="blake" w:date="2012-07-01T23:18:00Z"/>
          <w:rFonts w:asciiTheme="minorHAnsi" w:eastAsiaTheme="minorEastAsia" w:hAnsiTheme="minorHAnsi" w:cstheme="minorBidi"/>
          <w:noProof/>
          <w:sz w:val="22"/>
          <w:szCs w:val="22"/>
        </w:rPr>
      </w:pPr>
      <w:del w:id="2046" w:author="blake" w:date="2012-07-01T23:18:00Z">
        <w:r w:rsidRPr="00090AF7" w:rsidDel="00090AF7">
          <w:rPr>
            <w:noProof/>
            <w:rPrChange w:id="2047" w:author="blake" w:date="2012-07-01T23:18:00Z">
              <w:rPr>
                <w:rStyle w:val="Hyperlink"/>
                <w:noProof/>
              </w:rPr>
            </w:rPrChange>
          </w:rPr>
          <w:delText>6.3.1</w:delText>
        </w:r>
        <w:r w:rsidDel="00090AF7">
          <w:rPr>
            <w:rFonts w:asciiTheme="minorHAnsi" w:eastAsiaTheme="minorEastAsia" w:hAnsiTheme="minorHAnsi" w:cstheme="minorBidi"/>
            <w:noProof/>
            <w:sz w:val="22"/>
            <w:szCs w:val="22"/>
          </w:rPr>
          <w:tab/>
        </w:r>
        <w:r w:rsidRPr="00090AF7" w:rsidDel="00090AF7">
          <w:rPr>
            <w:noProof/>
            <w:rPrChange w:id="2048" w:author="blake" w:date="2012-07-01T23:18:00Z">
              <w:rPr>
                <w:rStyle w:val="Hyperlink"/>
                <w:noProof/>
              </w:rPr>
            </w:rPrChange>
          </w:rPr>
          <w:delText xml:space="preserve">Set Password Creation Requirement Parameters Using </w:delText>
        </w:r>
        <w:r w:rsidRPr="00090AF7" w:rsidDel="00090AF7">
          <w:rPr>
            <w:rFonts w:ascii="Courier New" w:eastAsia="Calibri" w:hAnsi="Courier New"/>
            <w:noProof/>
            <w:rPrChange w:id="2049" w:author="blake" w:date="2012-07-01T23:18:00Z">
              <w:rPr>
                <w:rStyle w:val="Hyperlink"/>
                <w:rFonts w:ascii="Courier New" w:eastAsia="Calibri" w:hAnsi="Courier New"/>
                <w:noProof/>
              </w:rPr>
            </w:rPrChange>
          </w:rPr>
          <w:delText>pam_cracklib</w:delText>
        </w:r>
        <w:r w:rsidDel="00090AF7">
          <w:rPr>
            <w:noProof/>
            <w:webHidden/>
          </w:rPr>
          <w:tab/>
          <w:delText>134</w:delText>
        </w:r>
      </w:del>
    </w:p>
    <w:p w:rsidR="003D691D" w:rsidDel="00090AF7" w:rsidRDefault="003D691D">
      <w:pPr>
        <w:pStyle w:val="TOC3"/>
        <w:tabs>
          <w:tab w:val="left" w:pos="1320"/>
          <w:tab w:val="right" w:leader="dot" w:pos="9350"/>
        </w:tabs>
        <w:rPr>
          <w:del w:id="2050" w:author="blake" w:date="2012-07-01T23:18:00Z"/>
          <w:rFonts w:asciiTheme="minorHAnsi" w:eastAsiaTheme="minorEastAsia" w:hAnsiTheme="minorHAnsi" w:cstheme="minorBidi"/>
          <w:noProof/>
          <w:sz w:val="22"/>
          <w:szCs w:val="22"/>
        </w:rPr>
      </w:pPr>
      <w:del w:id="2051" w:author="blake" w:date="2012-07-01T23:18:00Z">
        <w:r w:rsidRPr="00090AF7" w:rsidDel="00090AF7">
          <w:rPr>
            <w:noProof/>
            <w:rPrChange w:id="2052" w:author="blake" w:date="2012-07-01T23:18:00Z">
              <w:rPr>
                <w:rStyle w:val="Hyperlink"/>
                <w:noProof/>
              </w:rPr>
            </w:rPrChange>
          </w:rPr>
          <w:delText>6.3.2</w:delText>
        </w:r>
        <w:r w:rsidDel="00090AF7">
          <w:rPr>
            <w:rFonts w:asciiTheme="minorHAnsi" w:eastAsiaTheme="minorEastAsia" w:hAnsiTheme="minorHAnsi" w:cstheme="minorBidi"/>
            <w:noProof/>
            <w:sz w:val="22"/>
            <w:szCs w:val="22"/>
          </w:rPr>
          <w:tab/>
        </w:r>
        <w:r w:rsidRPr="00090AF7" w:rsidDel="00090AF7">
          <w:rPr>
            <w:noProof/>
            <w:rPrChange w:id="2053" w:author="blake" w:date="2012-07-01T23:18:00Z">
              <w:rPr>
                <w:rStyle w:val="Hyperlink"/>
                <w:noProof/>
              </w:rPr>
            </w:rPrChange>
          </w:rPr>
          <w:delText xml:space="preserve">Set Strong Password Creation Policy Using </w:delText>
        </w:r>
        <w:r w:rsidRPr="00090AF7" w:rsidDel="00090AF7">
          <w:rPr>
            <w:rFonts w:ascii="Courier New" w:eastAsia="Calibri" w:hAnsi="Courier New"/>
            <w:noProof/>
            <w:rPrChange w:id="2054" w:author="blake" w:date="2012-07-01T23:18:00Z">
              <w:rPr>
                <w:rStyle w:val="Hyperlink"/>
                <w:rFonts w:ascii="Courier New" w:eastAsia="Calibri" w:hAnsi="Courier New"/>
                <w:noProof/>
              </w:rPr>
            </w:rPrChange>
          </w:rPr>
          <w:delText>pam_passwdqc</w:delText>
        </w:r>
        <w:r w:rsidDel="00090AF7">
          <w:rPr>
            <w:noProof/>
            <w:webHidden/>
          </w:rPr>
          <w:tab/>
          <w:delText>135</w:delText>
        </w:r>
      </w:del>
    </w:p>
    <w:p w:rsidR="003D691D" w:rsidDel="00090AF7" w:rsidRDefault="003D691D">
      <w:pPr>
        <w:pStyle w:val="TOC3"/>
        <w:tabs>
          <w:tab w:val="left" w:pos="1320"/>
          <w:tab w:val="right" w:leader="dot" w:pos="9350"/>
        </w:tabs>
        <w:rPr>
          <w:del w:id="2055" w:author="blake" w:date="2012-07-01T23:18:00Z"/>
          <w:rFonts w:asciiTheme="minorHAnsi" w:eastAsiaTheme="minorEastAsia" w:hAnsiTheme="minorHAnsi" w:cstheme="minorBidi"/>
          <w:noProof/>
          <w:sz w:val="22"/>
          <w:szCs w:val="22"/>
        </w:rPr>
      </w:pPr>
      <w:del w:id="2056" w:author="blake" w:date="2012-07-01T23:18:00Z">
        <w:r w:rsidRPr="00090AF7" w:rsidDel="00090AF7">
          <w:rPr>
            <w:noProof/>
            <w:rPrChange w:id="2057" w:author="blake" w:date="2012-07-01T23:18:00Z">
              <w:rPr>
                <w:rStyle w:val="Hyperlink"/>
                <w:noProof/>
              </w:rPr>
            </w:rPrChange>
          </w:rPr>
          <w:delText>6.3.3</w:delText>
        </w:r>
        <w:r w:rsidDel="00090AF7">
          <w:rPr>
            <w:rFonts w:asciiTheme="minorHAnsi" w:eastAsiaTheme="minorEastAsia" w:hAnsiTheme="minorHAnsi" w:cstheme="minorBidi"/>
            <w:noProof/>
            <w:sz w:val="22"/>
            <w:szCs w:val="22"/>
          </w:rPr>
          <w:tab/>
        </w:r>
        <w:r w:rsidRPr="00090AF7" w:rsidDel="00090AF7">
          <w:rPr>
            <w:noProof/>
            <w:rPrChange w:id="2058" w:author="blake" w:date="2012-07-01T23:18:00Z">
              <w:rPr>
                <w:rStyle w:val="Hyperlink"/>
                <w:noProof/>
              </w:rPr>
            </w:rPrChange>
          </w:rPr>
          <w:delText>Set Lockout for Failed Password Attempts</w:delText>
        </w:r>
        <w:r w:rsidDel="00090AF7">
          <w:rPr>
            <w:noProof/>
            <w:webHidden/>
          </w:rPr>
          <w:tab/>
          <w:delText>136</w:delText>
        </w:r>
      </w:del>
    </w:p>
    <w:p w:rsidR="003D691D" w:rsidDel="00090AF7" w:rsidRDefault="003D691D">
      <w:pPr>
        <w:pStyle w:val="TOC3"/>
        <w:tabs>
          <w:tab w:val="left" w:pos="1320"/>
          <w:tab w:val="right" w:leader="dot" w:pos="9350"/>
        </w:tabs>
        <w:rPr>
          <w:del w:id="2059" w:author="blake" w:date="2012-07-01T23:18:00Z"/>
          <w:rFonts w:asciiTheme="minorHAnsi" w:eastAsiaTheme="minorEastAsia" w:hAnsiTheme="minorHAnsi" w:cstheme="minorBidi"/>
          <w:noProof/>
          <w:sz w:val="22"/>
          <w:szCs w:val="22"/>
        </w:rPr>
      </w:pPr>
      <w:del w:id="2060" w:author="blake" w:date="2012-07-01T23:18:00Z">
        <w:r w:rsidRPr="00090AF7" w:rsidDel="00090AF7">
          <w:rPr>
            <w:noProof/>
            <w:rPrChange w:id="2061" w:author="blake" w:date="2012-07-01T23:18:00Z">
              <w:rPr>
                <w:rStyle w:val="Hyperlink"/>
                <w:noProof/>
              </w:rPr>
            </w:rPrChange>
          </w:rPr>
          <w:delText>6.3.4</w:delText>
        </w:r>
        <w:r w:rsidDel="00090AF7">
          <w:rPr>
            <w:rFonts w:asciiTheme="minorHAnsi" w:eastAsiaTheme="minorEastAsia" w:hAnsiTheme="minorHAnsi" w:cstheme="minorBidi"/>
            <w:noProof/>
            <w:sz w:val="22"/>
            <w:szCs w:val="22"/>
          </w:rPr>
          <w:tab/>
        </w:r>
        <w:r w:rsidRPr="00090AF7" w:rsidDel="00090AF7">
          <w:rPr>
            <w:noProof/>
            <w:rPrChange w:id="2062" w:author="blake" w:date="2012-07-01T23:18:00Z">
              <w:rPr>
                <w:rStyle w:val="Hyperlink"/>
                <w:noProof/>
              </w:rPr>
            </w:rPrChange>
          </w:rPr>
          <w:delText xml:space="preserve">Use </w:delText>
        </w:r>
        <w:r w:rsidRPr="00090AF7" w:rsidDel="00090AF7">
          <w:rPr>
            <w:rFonts w:ascii="Courier New" w:eastAsia="Calibri" w:hAnsi="Courier New"/>
            <w:noProof/>
            <w:rPrChange w:id="2063" w:author="blake" w:date="2012-07-01T23:18:00Z">
              <w:rPr>
                <w:rStyle w:val="Hyperlink"/>
                <w:rFonts w:ascii="Courier New" w:eastAsia="Calibri" w:hAnsi="Courier New"/>
                <w:noProof/>
              </w:rPr>
            </w:rPrChange>
          </w:rPr>
          <w:delText>pam_deny.so</w:delText>
        </w:r>
        <w:r w:rsidRPr="00090AF7" w:rsidDel="00090AF7">
          <w:rPr>
            <w:noProof/>
            <w:rPrChange w:id="2064" w:author="blake" w:date="2012-07-01T23:18:00Z">
              <w:rPr>
                <w:rStyle w:val="Hyperlink"/>
                <w:noProof/>
              </w:rPr>
            </w:rPrChange>
          </w:rPr>
          <w:delText xml:space="preserve"> to </w:delText>
        </w:r>
        <w:r w:rsidRPr="00090AF7" w:rsidDel="00090AF7">
          <w:rPr>
            <w:noProof/>
            <w:rPrChange w:id="2065" w:author="blake" w:date="2012-07-01T23:18:00Z">
              <w:rPr>
                <w:rStyle w:val="Hyperlink"/>
                <w:noProof/>
              </w:rPr>
            </w:rPrChange>
          </w:rPr>
          <w:delText>D</w:delText>
        </w:r>
        <w:r w:rsidRPr="00090AF7" w:rsidDel="00090AF7">
          <w:rPr>
            <w:noProof/>
            <w:rPrChange w:id="2066" w:author="blake" w:date="2012-07-01T23:18:00Z">
              <w:rPr>
                <w:rStyle w:val="Hyperlink"/>
                <w:noProof/>
              </w:rPr>
            </w:rPrChange>
          </w:rPr>
          <w:delText>e</w:delText>
        </w:r>
        <w:r w:rsidRPr="00090AF7" w:rsidDel="00090AF7">
          <w:rPr>
            <w:noProof/>
            <w:rPrChange w:id="2067" w:author="blake" w:date="2012-07-01T23:18:00Z">
              <w:rPr>
                <w:rStyle w:val="Hyperlink"/>
                <w:noProof/>
              </w:rPr>
            </w:rPrChange>
          </w:rPr>
          <w:delText>ny Services</w:delText>
        </w:r>
        <w:r w:rsidDel="00090AF7">
          <w:rPr>
            <w:noProof/>
            <w:webHidden/>
          </w:rPr>
          <w:tab/>
          <w:delText>138</w:delText>
        </w:r>
      </w:del>
    </w:p>
    <w:p w:rsidR="003D691D" w:rsidDel="00090AF7" w:rsidRDefault="003D691D">
      <w:pPr>
        <w:pStyle w:val="TOC3"/>
        <w:tabs>
          <w:tab w:val="left" w:pos="1320"/>
          <w:tab w:val="right" w:leader="dot" w:pos="9350"/>
        </w:tabs>
        <w:rPr>
          <w:del w:id="2068" w:author="blake" w:date="2012-07-01T23:18:00Z"/>
          <w:rFonts w:asciiTheme="minorHAnsi" w:eastAsiaTheme="minorEastAsia" w:hAnsiTheme="minorHAnsi" w:cstheme="minorBidi"/>
          <w:noProof/>
          <w:sz w:val="22"/>
          <w:szCs w:val="22"/>
        </w:rPr>
      </w:pPr>
      <w:del w:id="2069" w:author="blake" w:date="2012-07-01T23:18:00Z">
        <w:r w:rsidRPr="00090AF7" w:rsidDel="00090AF7">
          <w:rPr>
            <w:noProof/>
            <w:rPrChange w:id="2070" w:author="blake" w:date="2012-07-01T23:18:00Z">
              <w:rPr>
                <w:rStyle w:val="Hyperlink"/>
                <w:noProof/>
              </w:rPr>
            </w:rPrChange>
          </w:rPr>
          <w:delText>6.3.5</w:delText>
        </w:r>
        <w:r w:rsidDel="00090AF7">
          <w:rPr>
            <w:rFonts w:asciiTheme="minorHAnsi" w:eastAsiaTheme="minorEastAsia" w:hAnsiTheme="minorHAnsi" w:cstheme="minorBidi"/>
            <w:noProof/>
            <w:sz w:val="22"/>
            <w:szCs w:val="22"/>
          </w:rPr>
          <w:tab/>
        </w:r>
        <w:r w:rsidRPr="00090AF7" w:rsidDel="00090AF7">
          <w:rPr>
            <w:noProof/>
            <w:rPrChange w:id="2071" w:author="blake" w:date="2012-07-01T23:18:00Z">
              <w:rPr>
                <w:rStyle w:val="Hyperlink"/>
                <w:noProof/>
              </w:rPr>
            </w:rPrChange>
          </w:rPr>
          <w:delText>Upgrade Password Hashing Algorithm to SHA-512</w:delText>
        </w:r>
        <w:r w:rsidDel="00090AF7">
          <w:rPr>
            <w:noProof/>
            <w:webHidden/>
          </w:rPr>
          <w:tab/>
          <w:delText>138</w:delText>
        </w:r>
      </w:del>
    </w:p>
    <w:p w:rsidR="003D691D" w:rsidDel="00090AF7" w:rsidRDefault="003D691D">
      <w:pPr>
        <w:pStyle w:val="TOC3"/>
        <w:tabs>
          <w:tab w:val="left" w:pos="1320"/>
          <w:tab w:val="right" w:leader="dot" w:pos="9350"/>
        </w:tabs>
        <w:rPr>
          <w:del w:id="2072" w:author="blake" w:date="2012-07-01T23:18:00Z"/>
          <w:rFonts w:asciiTheme="minorHAnsi" w:eastAsiaTheme="minorEastAsia" w:hAnsiTheme="minorHAnsi" w:cstheme="minorBidi"/>
          <w:noProof/>
          <w:sz w:val="22"/>
          <w:szCs w:val="22"/>
        </w:rPr>
      </w:pPr>
      <w:del w:id="2073" w:author="blake" w:date="2012-07-01T23:18:00Z">
        <w:r w:rsidRPr="00090AF7" w:rsidDel="00090AF7">
          <w:rPr>
            <w:noProof/>
            <w:rPrChange w:id="2074" w:author="blake" w:date="2012-07-01T23:18:00Z">
              <w:rPr>
                <w:rStyle w:val="Hyperlink"/>
                <w:noProof/>
              </w:rPr>
            </w:rPrChange>
          </w:rPr>
          <w:delText>6.3.6</w:delText>
        </w:r>
        <w:r w:rsidDel="00090AF7">
          <w:rPr>
            <w:rFonts w:asciiTheme="minorHAnsi" w:eastAsiaTheme="minorEastAsia" w:hAnsiTheme="minorHAnsi" w:cstheme="minorBidi"/>
            <w:noProof/>
            <w:sz w:val="22"/>
            <w:szCs w:val="22"/>
          </w:rPr>
          <w:tab/>
        </w:r>
        <w:r w:rsidRPr="00090AF7" w:rsidDel="00090AF7">
          <w:rPr>
            <w:noProof/>
            <w:rPrChange w:id="2075" w:author="blake" w:date="2012-07-01T23:18:00Z">
              <w:rPr>
                <w:rStyle w:val="Hyperlink"/>
                <w:noProof/>
              </w:rPr>
            </w:rPrChange>
          </w:rPr>
          <w:delText>Limit Password Reuse</w:delText>
        </w:r>
        <w:r w:rsidDel="00090AF7">
          <w:rPr>
            <w:noProof/>
            <w:webHidden/>
          </w:rPr>
          <w:tab/>
          <w:delText>139</w:delText>
        </w:r>
      </w:del>
    </w:p>
    <w:p w:rsidR="003D691D" w:rsidDel="00090AF7" w:rsidRDefault="003D691D">
      <w:pPr>
        <w:pStyle w:val="TOC2"/>
        <w:tabs>
          <w:tab w:val="left" w:pos="880"/>
          <w:tab w:val="right" w:leader="dot" w:pos="9350"/>
        </w:tabs>
        <w:rPr>
          <w:del w:id="2076" w:author="blake" w:date="2012-07-01T23:18:00Z"/>
          <w:rFonts w:asciiTheme="minorHAnsi" w:eastAsiaTheme="minorEastAsia" w:hAnsiTheme="minorHAnsi" w:cstheme="minorBidi"/>
          <w:noProof/>
          <w:sz w:val="22"/>
          <w:szCs w:val="22"/>
        </w:rPr>
      </w:pPr>
      <w:del w:id="2077" w:author="blake" w:date="2012-07-01T23:18:00Z">
        <w:r w:rsidRPr="00090AF7" w:rsidDel="00090AF7">
          <w:rPr>
            <w:noProof/>
            <w:rPrChange w:id="2078" w:author="blake" w:date="2012-07-01T23:18:00Z">
              <w:rPr>
                <w:rStyle w:val="Hyperlink"/>
                <w:noProof/>
              </w:rPr>
            </w:rPrChange>
          </w:rPr>
          <w:delText>6.4</w:delText>
        </w:r>
        <w:r w:rsidDel="00090AF7">
          <w:rPr>
            <w:rFonts w:asciiTheme="minorHAnsi" w:eastAsiaTheme="minorEastAsia" w:hAnsiTheme="minorHAnsi" w:cstheme="minorBidi"/>
            <w:noProof/>
            <w:sz w:val="22"/>
            <w:szCs w:val="22"/>
          </w:rPr>
          <w:tab/>
        </w:r>
        <w:r w:rsidRPr="00090AF7" w:rsidDel="00090AF7">
          <w:rPr>
            <w:noProof/>
            <w:rPrChange w:id="2079" w:author="blake" w:date="2012-07-01T23:18:00Z">
              <w:rPr>
                <w:rStyle w:val="Hyperlink"/>
                <w:noProof/>
              </w:rPr>
            </w:rPrChange>
          </w:rPr>
          <w:delText>Restrict r</w:delText>
        </w:r>
        <w:r w:rsidRPr="00090AF7" w:rsidDel="00090AF7">
          <w:rPr>
            <w:noProof/>
            <w:rPrChange w:id="2080" w:author="blake" w:date="2012-07-01T23:18:00Z">
              <w:rPr>
                <w:rStyle w:val="Hyperlink"/>
                <w:noProof/>
              </w:rPr>
            </w:rPrChange>
          </w:rPr>
          <w:delText>o</w:delText>
        </w:r>
        <w:r w:rsidRPr="00090AF7" w:rsidDel="00090AF7">
          <w:rPr>
            <w:noProof/>
            <w:rPrChange w:id="2081" w:author="blake" w:date="2012-07-01T23:18:00Z">
              <w:rPr>
                <w:rStyle w:val="Hyperlink"/>
                <w:noProof/>
              </w:rPr>
            </w:rPrChange>
          </w:rPr>
          <w:delText>ot Login to System Console</w:delText>
        </w:r>
        <w:r w:rsidDel="00090AF7">
          <w:rPr>
            <w:noProof/>
            <w:webHidden/>
          </w:rPr>
          <w:tab/>
          <w:delText>140</w:delText>
        </w:r>
      </w:del>
    </w:p>
    <w:p w:rsidR="003D691D" w:rsidDel="00090AF7" w:rsidRDefault="003D691D">
      <w:pPr>
        <w:pStyle w:val="TOC2"/>
        <w:tabs>
          <w:tab w:val="left" w:pos="880"/>
          <w:tab w:val="right" w:leader="dot" w:pos="9350"/>
        </w:tabs>
        <w:rPr>
          <w:del w:id="2082" w:author="blake" w:date="2012-07-01T23:18:00Z"/>
          <w:rFonts w:asciiTheme="minorHAnsi" w:eastAsiaTheme="minorEastAsia" w:hAnsiTheme="minorHAnsi" w:cstheme="minorBidi"/>
          <w:noProof/>
          <w:sz w:val="22"/>
          <w:szCs w:val="22"/>
        </w:rPr>
      </w:pPr>
      <w:del w:id="2083" w:author="blake" w:date="2012-07-01T23:18:00Z">
        <w:r w:rsidRPr="00090AF7" w:rsidDel="00090AF7">
          <w:rPr>
            <w:noProof/>
            <w:rPrChange w:id="2084" w:author="blake" w:date="2012-07-01T23:18:00Z">
              <w:rPr>
                <w:rStyle w:val="Hyperlink"/>
                <w:noProof/>
              </w:rPr>
            </w:rPrChange>
          </w:rPr>
          <w:delText>6.5</w:delText>
        </w:r>
        <w:r w:rsidDel="00090AF7">
          <w:rPr>
            <w:rFonts w:asciiTheme="minorHAnsi" w:eastAsiaTheme="minorEastAsia" w:hAnsiTheme="minorHAnsi" w:cstheme="minorBidi"/>
            <w:noProof/>
            <w:sz w:val="22"/>
            <w:szCs w:val="22"/>
          </w:rPr>
          <w:tab/>
        </w:r>
        <w:r w:rsidRPr="00090AF7" w:rsidDel="00090AF7">
          <w:rPr>
            <w:noProof/>
            <w:rPrChange w:id="2085" w:author="blake" w:date="2012-07-01T23:18:00Z">
              <w:rPr>
                <w:rStyle w:val="Hyperlink"/>
                <w:noProof/>
              </w:rPr>
            </w:rPrChange>
          </w:rPr>
          <w:delText xml:space="preserve">Restrict Access to the </w:delText>
        </w:r>
        <w:r w:rsidRPr="00090AF7" w:rsidDel="00090AF7">
          <w:rPr>
            <w:rFonts w:ascii="Courier New" w:eastAsia="Calibri" w:hAnsi="Courier New"/>
            <w:noProof/>
            <w:rPrChange w:id="2086" w:author="blake" w:date="2012-07-01T23:18:00Z">
              <w:rPr>
                <w:rStyle w:val="Hyperlink"/>
                <w:rFonts w:ascii="Courier New" w:eastAsia="Calibri" w:hAnsi="Courier New"/>
                <w:noProof/>
              </w:rPr>
            </w:rPrChange>
          </w:rPr>
          <w:delText>su</w:delText>
        </w:r>
        <w:r w:rsidRPr="00090AF7" w:rsidDel="00090AF7">
          <w:rPr>
            <w:noProof/>
            <w:rPrChange w:id="2087" w:author="blake" w:date="2012-07-01T23:18:00Z">
              <w:rPr>
                <w:rStyle w:val="Hyperlink"/>
                <w:noProof/>
              </w:rPr>
            </w:rPrChange>
          </w:rPr>
          <w:delText xml:space="preserve"> Command</w:delText>
        </w:r>
        <w:r w:rsidDel="00090AF7">
          <w:rPr>
            <w:noProof/>
            <w:webHidden/>
          </w:rPr>
          <w:tab/>
          <w:delText>141</w:delText>
        </w:r>
      </w:del>
    </w:p>
    <w:p w:rsidR="003D691D" w:rsidDel="00090AF7" w:rsidRDefault="003D691D">
      <w:pPr>
        <w:pStyle w:val="TOC1"/>
        <w:tabs>
          <w:tab w:val="left" w:pos="480"/>
        </w:tabs>
        <w:rPr>
          <w:del w:id="2088" w:author="blake" w:date="2012-07-01T23:18:00Z"/>
          <w:rFonts w:asciiTheme="minorHAnsi" w:eastAsiaTheme="minorEastAsia" w:hAnsiTheme="minorHAnsi" w:cstheme="minorBidi"/>
          <w:noProof/>
          <w:sz w:val="22"/>
          <w:szCs w:val="22"/>
        </w:rPr>
      </w:pPr>
      <w:del w:id="2089" w:author="blake" w:date="2012-07-01T23:18:00Z">
        <w:r w:rsidRPr="00090AF7" w:rsidDel="00090AF7">
          <w:rPr>
            <w:noProof/>
            <w:rPrChange w:id="2090" w:author="blake" w:date="2012-07-01T23:18:00Z">
              <w:rPr>
                <w:rStyle w:val="Hyperlink"/>
                <w:noProof/>
              </w:rPr>
            </w:rPrChange>
          </w:rPr>
          <w:delText>7.</w:delText>
        </w:r>
        <w:r w:rsidDel="00090AF7">
          <w:rPr>
            <w:rFonts w:asciiTheme="minorHAnsi" w:eastAsiaTheme="minorEastAsia" w:hAnsiTheme="minorHAnsi" w:cstheme="minorBidi"/>
            <w:noProof/>
            <w:sz w:val="22"/>
            <w:szCs w:val="22"/>
          </w:rPr>
          <w:tab/>
        </w:r>
        <w:r w:rsidRPr="00090AF7" w:rsidDel="00090AF7">
          <w:rPr>
            <w:noProof/>
            <w:rPrChange w:id="2091" w:author="blake" w:date="2012-07-01T23:18:00Z">
              <w:rPr>
                <w:rStyle w:val="Hyperlink"/>
                <w:noProof/>
              </w:rPr>
            </w:rPrChange>
          </w:rPr>
          <w:delText>User Accounts and Environment</w:delText>
        </w:r>
        <w:r w:rsidDel="00090AF7">
          <w:rPr>
            <w:noProof/>
            <w:webHidden/>
          </w:rPr>
          <w:tab/>
          <w:delText>142</w:delText>
        </w:r>
      </w:del>
    </w:p>
    <w:p w:rsidR="003D691D" w:rsidDel="00090AF7" w:rsidRDefault="003D691D">
      <w:pPr>
        <w:pStyle w:val="TOC2"/>
        <w:tabs>
          <w:tab w:val="left" w:pos="880"/>
          <w:tab w:val="right" w:leader="dot" w:pos="9350"/>
        </w:tabs>
        <w:rPr>
          <w:del w:id="2092" w:author="blake" w:date="2012-07-01T23:18:00Z"/>
          <w:rFonts w:asciiTheme="minorHAnsi" w:eastAsiaTheme="minorEastAsia" w:hAnsiTheme="minorHAnsi" w:cstheme="minorBidi"/>
          <w:noProof/>
          <w:sz w:val="22"/>
          <w:szCs w:val="22"/>
        </w:rPr>
      </w:pPr>
      <w:del w:id="2093" w:author="blake" w:date="2012-07-01T23:18:00Z">
        <w:r w:rsidRPr="00090AF7" w:rsidDel="00090AF7">
          <w:rPr>
            <w:noProof/>
            <w:rPrChange w:id="2094" w:author="blake" w:date="2012-07-01T23:18:00Z">
              <w:rPr>
                <w:rStyle w:val="Hyperlink"/>
                <w:noProof/>
              </w:rPr>
            </w:rPrChange>
          </w:rPr>
          <w:delText>7.1</w:delText>
        </w:r>
        <w:r w:rsidDel="00090AF7">
          <w:rPr>
            <w:rFonts w:asciiTheme="minorHAnsi" w:eastAsiaTheme="minorEastAsia" w:hAnsiTheme="minorHAnsi" w:cstheme="minorBidi"/>
            <w:noProof/>
            <w:sz w:val="22"/>
            <w:szCs w:val="22"/>
          </w:rPr>
          <w:tab/>
        </w:r>
        <w:r w:rsidRPr="00090AF7" w:rsidDel="00090AF7">
          <w:rPr>
            <w:noProof/>
            <w:rPrChange w:id="2095" w:author="blake" w:date="2012-07-01T23:18:00Z">
              <w:rPr>
                <w:rStyle w:val="Hyperlink"/>
                <w:noProof/>
              </w:rPr>
            </w:rPrChange>
          </w:rPr>
          <w:delText>Disable System Accounts</w:delText>
        </w:r>
        <w:r w:rsidDel="00090AF7">
          <w:rPr>
            <w:noProof/>
            <w:webHidden/>
          </w:rPr>
          <w:tab/>
          <w:delText>142</w:delText>
        </w:r>
      </w:del>
    </w:p>
    <w:p w:rsidR="003D691D" w:rsidDel="00090AF7" w:rsidRDefault="003D691D">
      <w:pPr>
        <w:pStyle w:val="TOC2"/>
        <w:tabs>
          <w:tab w:val="left" w:pos="880"/>
          <w:tab w:val="right" w:leader="dot" w:pos="9350"/>
        </w:tabs>
        <w:rPr>
          <w:del w:id="2096" w:author="blake" w:date="2012-07-01T23:18:00Z"/>
          <w:rFonts w:asciiTheme="minorHAnsi" w:eastAsiaTheme="minorEastAsia" w:hAnsiTheme="minorHAnsi" w:cstheme="minorBidi"/>
          <w:noProof/>
          <w:sz w:val="22"/>
          <w:szCs w:val="22"/>
        </w:rPr>
      </w:pPr>
      <w:del w:id="2097" w:author="blake" w:date="2012-07-01T23:18:00Z">
        <w:r w:rsidRPr="00090AF7" w:rsidDel="00090AF7">
          <w:rPr>
            <w:noProof/>
            <w:rPrChange w:id="2098" w:author="blake" w:date="2012-07-01T23:18:00Z">
              <w:rPr>
                <w:rStyle w:val="Hyperlink"/>
                <w:noProof/>
              </w:rPr>
            </w:rPrChange>
          </w:rPr>
          <w:lastRenderedPageBreak/>
          <w:delText>7.2</w:delText>
        </w:r>
        <w:r w:rsidDel="00090AF7">
          <w:rPr>
            <w:rFonts w:asciiTheme="minorHAnsi" w:eastAsiaTheme="minorEastAsia" w:hAnsiTheme="minorHAnsi" w:cstheme="minorBidi"/>
            <w:noProof/>
            <w:sz w:val="22"/>
            <w:szCs w:val="22"/>
          </w:rPr>
          <w:tab/>
        </w:r>
        <w:r w:rsidRPr="00090AF7" w:rsidDel="00090AF7">
          <w:rPr>
            <w:noProof/>
            <w:rPrChange w:id="2099" w:author="blake" w:date="2012-07-01T23:18:00Z">
              <w:rPr>
                <w:rStyle w:val="Hyperlink"/>
                <w:noProof/>
              </w:rPr>
            </w:rPrChange>
          </w:rPr>
          <w:delText xml:space="preserve">Set Shadow Password Suite Parameters </w:delText>
        </w:r>
        <w:r w:rsidRPr="00090AF7" w:rsidDel="00090AF7">
          <w:rPr>
            <w:rFonts w:ascii="Courier New" w:eastAsia="Calibri" w:hAnsi="Courier New"/>
            <w:noProof/>
            <w:rPrChange w:id="2100" w:author="blake" w:date="2012-07-01T23:18:00Z">
              <w:rPr>
                <w:rStyle w:val="Hyperlink"/>
                <w:rFonts w:ascii="Courier New" w:eastAsia="Calibri" w:hAnsi="Courier New"/>
                <w:noProof/>
              </w:rPr>
            </w:rPrChange>
          </w:rPr>
          <w:delText>(/etc/login.defs</w:delText>
        </w:r>
        <w:r w:rsidRPr="00090AF7" w:rsidDel="00090AF7">
          <w:rPr>
            <w:noProof/>
            <w:rPrChange w:id="2101" w:author="blake" w:date="2012-07-01T23:18:00Z">
              <w:rPr>
                <w:rStyle w:val="Hyperlink"/>
                <w:noProof/>
              </w:rPr>
            </w:rPrChange>
          </w:rPr>
          <w:delText>)</w:delText>
        </w:r>
        <w:r w:rsidDel="00090AF7">
          <w:rPr>
            <w:noProof/>
            <w:webHidden/>
          </w:rPr>
          <w:tab/>
          <w:delText>142</w:delText>
        </w:r>
      </w:del>
    </w:p>
    <w:p w:rsidR="003D691D" w:rsidDel="00090AF7" w:rsidRDefault="003D691D">
      <w:pPr>
        <w:pStyle w:val="TOC3"/>
        <w:tabs>
          <w:tab w:val="left" w:pos="1320"/>
          <w:tab w:val="right" w:leader="dot" w:pos="9350"/>
        </w:tabs>
        <w:rPr>
          <w:del w:id="2102" w:author="blake" w:date="2012-07-01T23:18:00Z"/>
          <w:rFonts w:asciiTheme="minorHAnsi" w:eastAsiaTheme="minorEastAsia" w:hAnsiTheme="minorHAnsi" w:cstheme="minorBidi"/>
          <w:noProof/>
          <w:sz w:val="22"/>
          <w:szCs w:val="22"/>
        </w:rPr>
      </w:pPr>
      <w:del w:id="2103" w:author="blake" w:date="2012-07-01T23:18:00Z">
        <w:r w:rsidRPr="00090AF7" w:rsidDel="00090AF7">
          <w:rPr>
            <w:noProof/>
            <w:rPrChange w:id="2104" w:author="blake" w:date="2012-07-01T23:18:00Z">
              <w:rPr>
                <w:rStyle w:val="Hyperlink"/>
                <w:noProof/>
              </w:rPr>
            </w:rPrChange>
          </w:rPr>
          <w:delText>7.2.1</w:delText>
        </w:r>
        <w:r w:rsidDel="00090AF7">
          <w:rPr>
            <w:rFonts w:asciiTheme="minorHAnsi" w:eastAsiaTheme="minorEastAsia" w:hAnsiTheme="minorHAnsi" w:cstheme="minorBidi"/>
            <w:noProof/>
            <w:sz w:val="22"/>
            <w:szCs w:val="22"/>
          </w:rPr>
          <w:tab/>
        </w:r>
        <w:r w:rsidRPr="00090AF7" w:rsidDel="00090AF7">
          <w:rPr>
            <w:noProof/>
            <w:rPrChange w:id="2105" w:author="blake" w:date="2012-07-01T23:18:00Z">
              <w:rPr>
                <w:rStyle w:val="Hyperlink"/>
                <w:noProof/>
              </w:rPr>
            </w:rPrChange>
          </w:rPr>
          <w:delText>Set Password Expiration Days</w:delText>
        </w:r>
        <w:r w:rsidDel="00090AF7">
          <w:rPr>
            <w:noProof/>
            <w:webHidden/>
          </w:rPr>
          <w:tab/>
          <w:delText>143</w:delText>
        </w:r>
      </w:del>
    </w:p>
    <w:p w:rsidR="003D691D" w:rsidDel="00090AF7" w:rsidRDefault="003D691D">
      <w:pPr>
        <w:pStyle w:val="TOC3"/>
        <w:tabs>
          <w:tab w:val="left" w:pos="1320"/>
          <w:tab w:val="right" w:leader="dot" w:pos="9350"/>
        </w:tabs>
        <w:rPr>
          <w:del w:id="2106" w:author="blake" w:date="2012-07-01T23:18:00Z"/>
          <w:rFonts w:asciiTheme="minorHAnsi" w:eastAsiaTheme="minorEastAsia" w:hAnsiTheme="minorHAnsi" w:cstheme="minorBidi"/>
          <w:noProof/>
          <w:sz w:val="22"/>
          <w:szCs w:val="22"/>
        </w:rPr>
      </w:pPr>
      <w:del w:id="2107" w:author="blake" w:date="2012-07-01T23:18:00Z">
        <w:r w:rsidRPr="00090AF7" w:rsidDel="00090AF7">
          <w:rPr>
            <w:noProof/>
            <w:rPrChange w:id="2108" w:author="blake" w:date="2012-07-01T23:18:00Z">
              <w:rPr>
                <w:rStyle w:val="Hyperlink"/>
                <w:noProof/>
              </w:rPr>
            </w:rPrChange>
          </w:rPr>
          <w:delText>7.2.2</w:delText>
        </w:r>
        <w:r w:rsidDel="00090AF7">
          <w:rPr>
            <w:rFonts w:asciiTheme="minorHAnsi" w:eastAsiaTheme="minorEastAsia" w:hAnsiTheme="minorHAnsi" w:cstheme="minorBidi"/>
            <w:noProof/>
            <w:sz w:val="22"/>
            <w:szCs w:val="22"/>
          </w:rPr>
          <w:tab/>
        </w:r>
        <w:r w:rsidRPr="00090AF7" w:rsidDel="00090AF7">
          <w:rPr>
            <w:noProof/>
            <w:rPrChange w:id="2109" w:author="blake" w:date="2012-07-01T23:18:00Z">
              <w:rPr>
                <w:rStyle w:val="Hyperlink"/>
                <w:noProof/>
              </w:rPr>
            </w:rPrChange>
          </w:rPr>
          <w:delText>Set Password Change Minimum Number of Days</w:delText>
        </w:r>
        <w:r w:rsidDel="00090AF7">
          <w:rPr>
            <w:noProof/>
            <w:webHidden/>
          </w:rPr>
          <w:tab/>
          <w:delText>143</w:delText>
        </w:r>
      </w:del>
    </w:p>
    <w:p w:rsidR="003D691D" w:rsidDel="00090AF7" w:rsidRDefault="003D691D">
      <w:pPr>
        <w:pStyle w:val="TOC3"/>
        <w:tabs>
          <w:tab w:val="left" w:pos="1320"/>
          <w:tab w:val="right" w:leader="dot" w:pos="9350"/>
        </w:tabs>
        <w:rPr>
          <w:del w:id="2110" w:author="blake" w:date="2012-07-01T23:18:00Z"/>
          <w:rFonts w:asciiTheme="minorHAnsi" w:eastAsiaTheme="minorEastAsia" w:hAnsiTheme="minorHAnsi" w:cstheme="minorBidi"/>
          <w:noProof/>
          <w:sz w:val="22"/>
          <w:szCs w:val="22"/>
        </w:rPr>
      </w:pPr>
      <w:del w:id="2111" w:author="blake" w:date="2012-07-01T23:18:00Z">
        <w:r w:rsidRPr="00090AF7" w:rsidDel="00090AF7">
          <w:rPr>
            <w:noProof/>
            <w:rPrChange w:id="2112" w:author="blake" w:date="2012-07-01T23:18:00Z">
              <w:rPr>
                <w:rStyle w:val="Hyperlink"/>
                <w:noProof/>
              </w:rPr>
            </w:rPrChange>
          </w:rPr>
          <w:delText>7.2.3</w:delText>
        </w:r>
        <w:r w:rsidDel="00090AF7">
          <w:rPr>
            <w:rFonts w:asciiTheme="minorHAnsi" w:eastAsiaTheme="minorEastAsia" w:hAnsiTheme="minorHAnsi" w:cstheme="minorBidi"/>
            <w:noProof/>
            <w:sz w:val="22"/>
            <w:szCs w:val="22"/>
          </w:rPr>
          <w:tab/>
        </w:r>
        <w:r w:rsidRPr="00090AF7" w:rsidDel="00090AF7">
          <w:rPr>
            <w:noProof/>
            <w:rPrChange w:id="2113" w:author="blake" w:date="2012-07-01T23:18:00Z">
              <w:rPr>
                <w:rStyle w:val="Hyperlink"/>
                <w:noProof/>
              </w:rPr>
            </w:rPrChange>
          </w:rPr>
          <w:delText>Set Password Expiring Warning Days</w:delText>
        </w:r>
        <w:r w:rsidDel="00090AF7">
          <w:rPr>
            <w:noProof/>
            <w:webHidden/>
          </w:rPr>
          <w:tab/>
          <w:delText>144</w:delText>
        </w:r>
      </w:del>
    </w:p>
    <w:p w:rsidR="003D691D" w:rsidDel="00090AF7" w:rsidRDefault="003D691D">
      <w:pPr>
        <w:pStyle w:val="TOC2"/>
        <w:tabs>
          <w:tab w:val="left" w:pos="880"/>
          <w:tab w:val="right" w:leader="dot" w:pos="9350"/>
        </w:tabs>
        <w:rPr>
          <w:del w:id="2114" w:author="blake" w:date="2012-07-01T23:18:00Z"/>
          <w:rFonts w:asciiTheme="minorHAnsi" w:eastAsiaTheme="minorEastAsia" w:hAnsiTheme="minorHAnsi" w:cstheme="minorBidi"/>
          <w:noProof/>
          <w:sz w:val="22"/>
          <w:szCs w:val="22"/>
        </w:rPr>
      </w:pPr>
      <w:del w:id="2115" w:author="blake" w:date="2012-07-01T23:18:00Z">
        <w:r w:rsidRPr="00090AF7" w:rsidDel="00090AF7">
          <w:rPr>
            <w:noProof/>
            <w:rPrChange w:id="2116" w:author="blake" w:date="2012-07-01T23:18:00Z">
              <w:rPr>
                <w:rStyle w:val="Hyperlink"/>
                <w:noProof/>
              </w:rPr>
            </w:rPrChange>
          </w:rPr>
          <w:delText>7.3</w:delText>
        </w:r>
        <w:r w:rsidDel="00090AF7">
          <w:rPr>
            <w:rFonts w:asciiTheme="minorHAnsi" w:eastAsiaTheme="minorEastAsia" w:hAnsiTheme="minorHAnsi" w:cstheme="minorBidi"/>
            <w:noProof/>
            <w:sz w:val="22"/>
            <w:szCs w:val="22"/>
          </w:rPr>
          <w:tab/>
        </w:r>
        <w:r w:rsidRPr="00090AF7" w:rsidDel="00090AF7">
          <w:rPr>
            <w:noProof/>
            <w:rPrChange w:id="2117" w:author="blake" w:date="2012-07-01T23:18:00Z">
              <w:rPr>
                <w:rStyle w:val="Hyperlink"/>
                <w:noProof/>
              </w:rPr>
            </w:rPrChange>
          </w:rPr>
          <w:delText>Set Default Group for root Account</w:delText>
        </w:r>
        <w:r w:rsidDel="00090AF7">
          <w:rPr>
            <w:noProof/>
            <w:webHidden/>
          </w:rPr>
          <w:tab/>
          <w:delText>145</w:delText>
        </w:r>
      </w:del>
    </w:p>
    <w:p w:rsidR="003D691D" w:rsidDel="00090AF7" w:rsidRDefault="003D691D">
      <w:pPr>
        <w:pStyle w:val="TOC2"/>
        <w:tabs>
          <w:tab w:val="left" w:pos="880"/>
          <w:tab w:val="right" w:leader="dot" w:pos="9350"/>
        </w:tabs>
        <w:rPr>
          <w:del w:id="2118" w:author="blake" w:date="2012-07-01T23:18:00Z"/>
          <w:rFonts w:asciiTheme="minorHAnsi" w:eastAsiaTheme="minorEastAsia" w:hAnsiTheme="minorHAnsi" w:cstheme="minorBidi"/>
          <w:noProof/>
          <w:sz w:val="22"/>
          <w:szCs w:val="22"/>
        </w:rPr>
      </w:pPr>
      <w:del w:id="2119" w:author="blake" w:date="2012-07-01T23:18:00Z">
        <w:r w:rsidRPr="00090AF7" w:rsidDel="00090AF7">
          <w:rPr>
            <w:noProof/>
            <w:rPrChange w:id="2120" w:author="blake" w:date="2012-07-01T23:18:00Z">
              <w:rPr>
                <w:rStyle w:val="Hyperlink"/>
                <w:noProof/>
              </w:rPr>
            </w:rPrChange>
          </w:rPr>
          <w:delText>7.4</w:delText>
        </w:r>
        <w:r w:rsidDel="00090AF7">
          <w:rPr>
            <w:rFonts w:asciiTheme="minorHAnsi" w:eastAsiaTheme="minorEastAsia" w:hAnsiTheme="minorHAnsi" w:cstheme="minorBidi"/>
            <w:noProof/>
            <w:sz w:val="22"/>
            <w:szCs w:val="22"/>
          </w:rPr>
          <w:tab/>
        </w:r>
        <w:r w:rsidRPr="00090AF7" w:rsidDel="00090AF7">
          <w:rPr>
            <w:noProof/>
            <w:rPrChange w:id="2121" w:author="blake" w:date="2012-07-01T23:18:00Z">
              <w:rPr>
                <w:rStyle w:val="Hyperlink"/>
                <w:noProof/>
              </w:rPr>
            </w:rPrChange>
          </w:rPr>
          <w:delText xml:space="preserve">Set Default </w:delText>
        </w:r>
        <w:r w:rsidRPr="00090AF7" w:rsidDel="00090AF7">
          <w:rPr>
            <w:rFonts w:ascii="Courier New" w:eastAsia="Calibri" w:hAnsi="Courier New"/>
            <w:noProof/>
            <w:rPrChange w:id="2122" w:author="blake" w:date="2012-07-01T23:18:00Z">
              <w:rPr>
                <w:rStyle w:val="Hyperlink"/>
                <w:rFonts w:ascii="Courier New" w:eastAsia="Calibri" w:hAnsi="Courier New"/>
                <w:noProof/>
              </w:rPr>
            </w:rPrChange>
          </w:rPr>
          <w:delText>umask</w:delText>
        </w:r>
        <w:r w:rsidRPr="00090AF7" w:rsidDel="00090AF7">
          <w:rPr>
            <w:noProof/>
            <w:rPrChange w:id="2123" w:author="blake" w:date="2012-07-01T23:18:00Z">
              <w:rPr>
                <w:rStyle w:val="Hyperlink"/>
                <w:noProof/>
              </w:rPr>
            </w:rPrChange>
          </w:rPr>
          <w:delText xml:space="preserve"> for Users</w:delText>
        </w:r>
        <w:r w:rsidDel="00090AF7">
          <w:rPr>
            <w:noProof/>
            <w:webHidden/>
          </w:rPr>
          <w:tab/>
          <w:delText>145</w:delText>
        </w:r>
      </w:del>
    </w:p>
    <w:p w:rsidR="003D691D" w:rsidDel="00090AF7" w:rsidRDefault="003D691D">
      <w:pPr>
        <w:pStyle w:val="TOC2"/>
        <w:tabs>
          <w:tab w:val="left" w:pos="880"/>
          <w:tab w:val="right" w:leader="dot" w:pos="9350"/>
        </w:tabs>
        <w:rPr>
          <w:del w:id="2124" w:author="blake" w:date="2012-07-01T23:18:00Z"/>
          <w:rFonts w:asciiTheme="minorHAnsi" w:eastAsiaTheme="minorEastAsia" w:hAnsiTheme="minorHAnsi" w:cstheme="minorBidi"/>
          <w:noProof/>
          <w:sz w:val="22"/>
          <w:szCs w:val="22"/>
        </w:rPr>
      </w:pPr>
      <w:del w:id="2125" w:author="blake" w:date="2012-07-01T23:18:00Z">
        <w:r w:rsidRPr="00090AF7" w:rsidDel="00090AF7">
          <w:rPr>
            <w:noProof/>
            <w:rPrChange w:id="2126" w:author="blake" w:date="2012-07-01T23:18:00Z">
              <w:rPr>
                <w:rStyle w:val="Hyperlink"/>
                <w:noProof/>
              </w:rPr>
            </w:rPrChange>
          </w:rPr>
          <w:delText>7.5</w:delText>
        </w:r>
        <w:r w:rsidDel="00090AF7">
          <w:rPr>
            <w:rFonts w:asciiTheme="minorHAnsi" w:eastAsiaTheme="minorEastAsia" w:hAnsiTheme="minorHAnsi" w:cstheme="minorBidi"/>
            <w:noProof/>
            <w:sz w:val="22"/>
            <w:szCs w:val="22"/>
          </w:rPr>
          <w:tab/>
        </w:r>
        <w:r w:rsidRPr="00090AF7" w:rsidDel="00090AF7">
          <w:rPr>
            <w:noProof/>
            <w:rPrChange w:id="2127" w:author="blake" w:date="2012-07-01T23:18:00Z">
              <w:rPr>
                <w:rStyle w:val="Hyperlink"/>
                <w:noProof/>
              </w:rPr>
            </w:rPrChange>
          </w:rPr>
          <w:delText>Lock Inactive User Accounts</w:delText>
        </w:r>
        <w:r w:rsidDel="00090AF7">
          <w:rPr>
            <w:noProof/>
            <w:webHidden/>
          </w:rPr>
          <w:tab/>
          <w:delText>146</w:delText>
        </w:r>
      </w:del>
    </w:p>
    <w:p w:rsidR="003D691D" w:rsidDel="00090AF7" w:rsidRDefault="003D691D">
      <w:pPr>
        <w:pStyle w:val="TOC1"/>
        <w:tabs>
          <w:tab w:val="left" w:pos="480"/>
        </w:tabs>
        <w:rPr>
          <w:del w:id="2128" w:author="blake" w:date="2012-07-01T23:18:00Z"/>
          <w:rFonts w:asciiTheme="minorHAnsi" w:eastAsiaTheme="minorEastAsia" w:hAnsiTheme="minorHAnsi" w:cstheme="minorBidi"/>
          <w:noProof/>
          <w:sz w:val="22"/>
          <w:szCs w:val="22"/>
        </w:rPr>
      </w:pPr>
      <w:del w:id="2129" w:author="blake" w:date="2012-07-01T23:18:00Z">
        <w:r w:rsidRPr="00090AF7" w:rsidDel="00090AF7">
          <w:rPr>
            <w:noProof/>
            <w:rPrChange w:id="2130" w:author="blake" w:date="2012-07-01T23:18:00Z">
              <w:rPr>
                <w:rStyle w:val="Hyperlink"/>
                <w:noProof/>
              </w:rPr>
            </w:rPrChange>
          </w:rPr>
          <w:delText>8.</w:delText>
        </w:r>
        <w:r w:rsidDel="00090AF7">
          <w:rPr>
            <w:rFonts w:asciiTheme="minorHAnsi" w:eastAsiaTheme="minorEastAsia" w:hAnsiTheme="minorHAnsi" w:cstheme="minorBidi"/>
            <w:noProof/>
            <w:sz w:val="22"/>
            <w:szCs w:val="22"/>
          </w:rPr>
          <w:tab/>
        </w:r>
        <w:r w:rsidRPr="00090AF7" w:rsidDel="00090AF7">
          <w:rPr>
            <w:noProof/>
            <w:rPrChange w:id="2131" w:author="blake" w:date="2012-07-01T23:18:00Z">
              <w:rPr>
                <w:rStyle w:val="Hyperlink"/>
                <w:noProof/>
              </w:rPr>
            </w:rPrChange>
          </w:rPr>
          <w:delText>Warning Banners</w:delText>
        </w:r>
        <w:r w:rsidDel="00090AF7">
          <w:rPr>
            <w:noProof/>
            <w:webHidden/>
          </w:rPr>
          <w:tab/>
          <w:delText>147</w:delText>
        </w:r>
      </w:del>
    </w:p>
    <w:p w:rsidR="003D691D" w:rsidDel="00090AF7" w:rsidRDefault="003D691D">
      <w:pPr>
        <w:pStyle w:val="TOC2"/>
        <w:tabs>
          <w:tab w:val="left" w:pos="880"/>
          <w:tab w:val="right" w:leader="dot" w:pos="9350"/>
        </w:tabs>
        <w:rPr>
          <w:del w:id="2132" w:author="blake" w:date="2012-07-01T23:18:00Z"/>
          <w:rFonts w:asciiTheme="minorHAnsi" w:eastAsiaTheme="minorEastAsia" w:hAnsiTheme="minorHAnsi" w:cstheme="minorBidi"/>
          <w:noProof/>
          <w:sz w:val="22"/>
          <w:szCs w:val="22"/>
        </w:rPr>
      </w:pPr>
      <w:del w:id="2133" w:author="blake" w:date="2012-07-01T23:18:00Z">
        <w:r w:rsidRPr="00090AF7" w:rsidDel="00090AF7">
          <w:rPr>
            <w:noProof/>
            <w:rPrChange w:id="2134" w:author="blake" w:date="2012-07-01T23:18:00Z">
              <w:rPr>
                <w:rStyle w:val="Hyperlink"/>
                <w:noProof/>
              </w:rPr>
            </w:rPrChange>
          </w:rPr>
          <w:delText>8.1</w:delText>
        </w:r>
        <w:r w:rsidDel="00090AF7">
          <w:rPr>
            <w:rFonts w:asciiTheme="minorHAnsi" w:eastAsiaTheme="minorEastAsia" w:hAnsiTheme="minorHAnsi" w:cstheme="minorBidi"/>
            <w:noProof/>
            <w:sz w:val="22"/>
            <w:szCs w:val="22"/>
          </w:rPr>
          <w:tab/>
        </w:r>
        <w:r w:rsidRPr="00090AF7" w:rsidDel="00090AF7">
          <w:rPr>
            <w:noProof/>
            <w:rPrChange w:id="2135" w:author="blake" w:date="2012-07-01T23:18:00Z">
              <w:rPr>
                <w:rStyle w:val="Hyperlink"/>
                <w:noProof/>
              </w:rPr>
            </w:rPrChange>
          </w:rPr>
          <w:delText>Set Warning Banner for Standard Login Services</w:delText>
        </w:r>
        <w:r w:rsidDel="00090AF7">
          <w:rPr>
            <w:noProof/>
            <w:webHidden/>
          </w:rPr>
          <w:tab/>
          <w:delText>147</w:delText>
        </w:r>
      </w:del>
    </w:p>
    <w:p w:rsidR="003D691D" w:rsidDel="00090AF7" w:rsidRDefault="003D691D">
      <w:pPr>
        <w:pStyle w:val="TOC3"/>
        <w:tabs>
          <w:tab w:val="left" w:pos="1320"/>
          <w:tab w:val="right" w:leader="dot" w:pos="9350"/>
        </w:tabs>
        <w:rPr>
          <w:del w:id="2136" w:author="blake" w:date="2012-07-01T23:18:00Z"/>
          <w:rFonts w:asciiTheme="minorHAnsi" w:eastAsiaTheme="minorEastAsia" w:hAnsiTheme="minorHAnsi" w:cstheme="minorBidi"/>
          <w:noProof/>
          <w:sz w:val="22"/>
          <w:szCs w:val="22"/>
        </w:rPr>
      </w:pPr>
      <w:del w:id="2137" w:author="blake" w:date="2012-07-01T23:18:00Z">
        <w:r w:rsidRPr="00090AF7" w:rsidDel="00090AF7">
          <w:rPr>
            <w:noProof/>
            <w:rPrChange w:id="2138" w:author="blake" w:date="2012-07-01T23:18:00Z">
              <w:rPr>
                <w:rStyle w:val="Hyperlink"/>
                <w:noProof/>
              </w:rPr>
            </w:rPrChange>
          </w:rPr>
          <w:delText>8.1.1</w:delText>
        </w:r>
        <w:r w:rsidDel="00090AF7">
          <w:rPr>
            <w:rFonts w:asciiTheme="minorHAnsi" w:eastAsiaTheme="minorEastAsia" w:hAnsiTheme="minorHAnsi" w:cstheme="minorBidi"/>
            <w:noProof/>
            <w:sz w:val="22"/>
            <w:szCs w:val="22"/>
          </w:rPr>
          <w:tab/>
        </w:r>
        <w:r w:rsidRPr="00090AF7" w:rsidDel="00090AF7">
          <w:rPr>
            <w:noProof/>
            <w:rPrChange w:id="2139" w:author="blake" w:date="2012-07-01T23:18:00Z">
              <w:rPr>
                <w:rStyle w:val="Hyperlink"/>
                <w:noProof/>
              </w:rPr>
            </w:rPrChange>
          </w:rPr>
          <w:delText>Remove OS Information from Login Warning Banners</w:delText>
        </w:r>
        <w:r w:rsidDel="00090AF7">
          <w:rPr>
            <w:noProof/>
            <w:webHidden/>
          </w:rPr>
          <w:tab/>
          <w:delText>148</w:delText>
        </w:r>
      </w:del>
    </w:p>
    <w:p w:rsidR="003D691D" w:rsidDel="00090AF7" w:rsidRDefault="003D691D">
      <w:pPr>
        <w:pStyle w:val="TOC2"/>
        <w:tabs>
          <w:tab w:val="left" w:pos="880"/>
          <w:tab w:val="right" w:leader="dot" w:pos="9350"/>
        </w:tabs>
        <w:rPr>
          <w:del w:id="2140" w:author="blake" w:date="2012-07-01T23:18:00Z"/>
          <w:rFonts w:asciiTheme="minorHAnsi" w:eastAsiaTheme="minorEastAsia" w:hAnsiTheme="minorHAnsi" w:cstheme="minorBidi"/>
          <w:noProof/>
          <w:sz w:val="22"/>
          <w:szCs w:val="22"/>
        </w:rPr>
      </w:pPr>
      <w:del w:id="2141" w:author="blake" w:date="2012-07-01T23:18:00Z">
        <w:r w:rsidRPr="00090AF7" w:rsidDel="00090AF7">
          <w:rPr>
            <w:noProof/>
            <w:rPrChange w:id="2142" w:author="blake" w:date="2012-07-01T23:18:00Z">
              <w:rPr>
                <w:rStyle w:val="Hyperlink"/>
                <w:noProof/>
              </w:rPr>
            </w:rPrChange>
          </w:rPr>
          <w:delText>8.2</w:delText>
        </w:r>
        <w:r w:rsidDel="00090AF7">
          <w:rPr>
            <w:rFonts w:asciiTheme="minorHAnsi" w:eastAsiaTheme="minorEastAsia" w:hAnsiTheme="minorHAnsi" w:cstheme="minorBidi"/>
            <w:noProof/>
            <w:sz w:val="22"/>
            <w:szCs w:val="22"/>
          </w:rPr>
          <w:tab/>
        </w:r>
        <w:r w:rsidRPr="00090AF7" w:rsidDel="00090AF7">
          <w:rPr>
            <w:noProof/>
            <w:rPrChange w:id="2143" w:author="blake" w:date="2012-07-01T23:18:00Z">
              <w:rPr>
                <w:rStyle w:val="Hyperlink"/>
                <w:noProof/>
              </w:rPr>
            </w:rPrChange>
          </w:rPr>
          <w:delText>Set GNOME Warning Banner</w:delText>
        </w:r>
        <w:r w:rsidDel="00090AF7">
          <w:rPr>
            <w:noProof/>
            <w:webHidden/>
          </w:rPr>
          <w:tab/>
          <w:delText>149</w:delText>
        </w:r>
      </w:del>
    </w:p>
    <w:p w:rsidR="003D691D" w:rsidDel="00090AF7" w:rsidRDefault="003D691D">
      <w:pPr>
        <w:pStyle w:val="TOC1"/>
        <w:tabs>
          <w:tab w:val="left" w:pos="480"/>
        </w:tabs>
        <w:rPr>
          <w:del w:id="2144" w:author="blake" w:date="2012-07-01T23:18:00Z"/>
          <w:rFonts w:asciiTheme="minorHAnsi" w:eastAsiaTheme="minorEastAsia" w:hAnsiTheme="minorHAnsi" w:cstheme="minorBidi"/>
          <w:noProof/>
          <w:sz w:val="22"/>
          <w:szCs w:val="22"/>
        </w:rPr>
      </w:pPr>
      <w:del w:id="2145" w:author="blake" w:date="2012-07-01T23:18:00Z">
        <w:r w:rsidRPr="00090AF7" w:rsidDel="00090AF7">
          <w:rPr>
            <w:noProof/>
            <w:rPrChange w:id="2146" w:author="blake" w:date="2012-07-01T23:18:00Z">
              <w:rPr>
                <w:rStyle w:val="Hyperlink"/>
                <w:noProof/>
              </w:rPr>
            </w:rPrChange>
          </w:rPr>
          <w:delText>9.</w:delText>
        </w:r>
        <w:r w:rsidDel="00090AF7">
          <w:rPr>
            <w:rFonts w:asciiTheme="minorHAnsi" w:eastAsiaTheme="minorEastAsia" w:hAnsiTheme="minorHAnsi" w:cstheme="minorBidi"/>
            <w:noProof/>
            <w:sz w:val="22"/>
            <w:szCs w:val="22"/>
          </w:rPr>
          <w:tab/>
        </w:r>
        <w:r w:rsidRPr="00090AF7" w:rsidDel="00090AF7">
          <w:rPr>
            <w:noProof/>
            <w:rPrChange w:id="2147" w:author="blake" w:date="2012-07-01T23:18:00Z">
              <w:rPr>
                <w:rStyle w:val="Hyperlink"/>
                <w:noProof/>
              </w:rPr>
            </w:rPrChange>
          </w:rPr>
          <w:delText>System Maintenance</w:delText>
        </w:r>
        <w:r w:rsidDel="00090AF7">
          <w:rPr>
            <w:noProof/>
            <w:webHidden/>
          </w:rPr>
          <w:tab/>
          <w:delText>150</w:delText>
        </w:r>
      </w:del>
    </w:p>
    <w:p w:rsidR="003D691D" w:rsidDel="00090AF7" w:rsidRDefault="003D691D">
      <w:pPr>
        <w:pStyle w:val="TOC2"/>
        <w:tabs>
          <w:tab w:val="left" w:pos="880"/>
          <w:tab w:val="right" w:leader="dot" w:pos="9350"/>
        </w:tabs>
        <w:rPr>
          <w:del w:id="2148" w:author="blake" w:date="2012-07-01T23:18:00Z"/>
          <w:rFonts w:asciiTheme="minorHAnsi" w:eastAsiaTheme="minorEastAsia" w:hAnsiTheme="minorHAnsi" w:cstheme="minorBidi"/>
          <w:noProof/>
          <w:sz w:val="22"/>
          <w:szCs w:val="22"/>
        </w:rPr>
      </w:pPr>
      <w:del w:id="2149" w:author="blake" w:date="2012-07-01T23:18:00Z">
        <w:r w:rsidRPr="00090AF7" w:rsidDel="00090AF7">
          <w:rPr>
            <w:noProof/>
            <w:rPrChange w:id="2150" w:author="blake" w:date="2012-07-01T23:18:00Z">
              <w:rPr>
                <w:rStyle w:val="Hyperlink"/>
                <w:noProof/>
              </w:rPr>
            </w:rPrChange>
          </w:rPr>
          <w:delText>9.1</w:delText>
        </w:r>
        <w:r w:rsidDel="00090AF7">
          <w:rPr>
            <w:rFonts w:asciiTheme="minorHAnsi" w:eastAsiaTheme="minorEastAsia" w:hAnsiTheme="minorHAnsi" w:cstheme="minorBidi"/>
            <w:noProof/>
            <w:sz w:val="22"/>
            <w:szCs w:val="22"/>
          </w:rPr>
          <w:tab/>
        </w:r>
        <w:r w:rsidRPr="00090AF7" w:rsidDel="00090AF7">
          <w:rPr>
            <w:noProof/>
            <w:rPrChange w:id="2151" w:author="blake" w:date="2012-07-01T23:18:00Z">
              <w:rPr>
                <w:rStyle w:val="Hyperlink"/>
                <w:noProof/>
              </w:rPr>
            </w:rPrChange>
          </w:rPr>
          <w:delText>Verify System File Permissions</w:delText>
        </w:r>
        <w:r w:rsidDel="00090AF7">
          <w:rPr>
            <w:noProof/>
            <w:webHidden/>
          </w:rPr>
          <w:tab/>
          <w:delText>150</w:delText>
        </w:r>
      </w:del>
    </w:p>
    <w:p w:rsidR="003D691D" w:rsidDel="00090AF7" w:rsidRDefault="003D691D">
      <w:pPr>
        <w:pStyle w:val="TOC3"/>
        <w:tabs>
          <w:tab w:val="left" w:pos="1320"/>
          <w:tab w:val="right" w:leader="dot" w:pos="9350"/>
        </w:tabs>
        <w:rPr>
          <w:del w:id="2152" w:author="blake" w:date="2012-07-01T23:18:00Z"/>
          <w:rFonts w:asciiTheme="minorHAnsi" w:eastAsiaTheme="minorEastAsia" w:hAnsiTheme="minorHAnsi" w:cstheme="minorBidi"/>
          <w:noProof/>
          <w:sz w:val="22"/>
          <w:szCs w:val="22"/>
        </w:rPr>
      </w:pPr>
      <w:del w:id="2153" w:author="blake" w:date="2012-07-01T23:18:00Z">
        <w:r w:rsidRPr="00090AF7" w:rsidDel="00090AF7">
          <w:rPr>
            <w:noProof/>
            <w:rPrChange w:id="2154" w:author="blake" w:date="2012-07-01T23:18:00Z">
              <w:rPr>
                <w:rStyle w:val="Hyperlink"/>
                <w:noProof/>
              </w:rPr>
            </w:rPrChange>
          </w:rPr>
          <w:delText>9.1.1</w:delText>
        </w:r>
        <w:r w:rsidDel="00090AF7">
          <w:rPr>
            <w:rFonts w:asciiTheme="minorHAnsi" w:eastAsiaTheme="minorEastAsia" w:hAnsiTheme="minorHAnsi" w:cstheme="minorBidi"/>
            <w:noProof/>
            <w:sz w:val="22"/>
            <w:szCs w:val="22"/>
          </w:rPr>
          <w:tab/>
        </w:r>
        <w:r w:rsidRPr="00090AF7" w:rsidDel="00090AF7">
          <w:rPr>
            <w:noProof/>
            <w:rPrChange w:id="2155" w:author="blake" w:date="2012-07-01T23:18:00Z">
              <w:rPr>
                <w:rStyle w:val="Hyperlink"/>
                <w:noProof/>
              </w:rPr>
            </w:rPrChange>
          </w:rPr>
          <w:delText xml:space="preserve">Verify Permissions on </w:delText>
        </w:r>
        <w:r w:rsidRPr="00090AF7" w:rsidDel="00090AF7">
          <w:rPr>
            <w:rFonts w:ascii="Courier New" w:eastAsia="Calibri" w:hAnsi="Courier New"/>
            <w:noProof/>
            <w:rPrChange w:id="2156" w:author="blake" w:date="2012-07-01T23:18:00Z">
              <w:rPr>
                <w:rStyle w:val="Hyperlink"/>
                <w:rFonts w:ascii="Courier New" w:eastAsia="Calibri" w:hAnsi="Courier New"/>
                <w:noProof/>
              </w:rPr>
            </w:rPrChange>
          </w:rPr>
          <w:delText>/etc/passwd</w:delText>
        </w:r>
        <w:r w:rsidDel="00090AF7">
          <w:rPr>
            <w:noProof/>
            <w:webHidden/>
          </w:rPr>
          <w:tab/>
          <w:delText>151</w:delText>
        </w:r>
      </w:del>
    </w:p>
    <w:p w:rsidR="003D691D" w:rsidDel="00090AF7" w:rsidRDefault="003D691D">
      <w:pPr>
        <w:pStyle w:val="TOC3"/>
        <w:tabs>
          <w:tab w:val="left" w:pos="1320"/>
          <w:tab w:val="right" w:leader="dot" w:pos="9350"/>
        </w:tabs>
        <w:rPr>
          <w:del w:id="2157" w:author="blake" w:date="2012-07-01T23:18:00Z"/>
          <w:rFonts w:asciiTheme="minorHAnsi" w:eastAsiaTheme="minorEastAsia" w:hAnsiTheme="minorHAnsi" w:cstheme="minorBidi"/>
          <w:noProof/>
          <w:sz w:val="22"/>
          <w:szCs w:val="22"/>
        </w:rPr>
      </w:pPr>
      <w:del w:id="2158" w:author="blake" w:date="2012-07-01T23:18:00Z">
        <w:r w:rsidRPr="00090AF7" w:rsidDel="00090AF7">
          <w:rPr>
            <w:noProof/>
            <w:rPrChange w:id="2159" w:author="blake" w:date="2012-07-01T23:18:00Z">
              <w:rPr>
                <w:rStyle w:val="Hyperlink"/>
                <w:noProof/>
              </w:rPr>
            </w:rPrChange>
          </w:rPr>
          <w:delText>9.1.2</w:delText>
        </w:r>
        <w:r w:rsidDel="00090AF7">
          <w:rPr>
            <w:rFonts w:asciiTheme="minorHAnsi" w:eastAsiaTheme="minorEastAsia" w:hAnsiTheme="minorHAnsi" w:cstheme="minorBidi"/>
            <w:noProof/>
            <w:sz w:val="22"/>
            <w:szCs w:val="22"/>
          </w:rPr>
          <w:tab/>
        </w:r>
        <w:r w:rsidRPr="00090AF7" w:rsidDel="00090AF7">
          <w:rPr>
            <w:noProof/>
            <w:rPrChange w:id="2160" w:author="blake" w:date="2012-07-01T23:18:00Z">
              <w:rPr>
                <w:rStyle w:val="Hyperlink"/>
                <w:noProof/>
              </w:rPr>
            </w:rPrChange>
          </w:rPr>
          <w:delText xml:space="preserve">Verify Permissions on </w:delText>
        </w:r>
        <w:r w:rsidRPr="00090AF7" w:rsidDel="00090AF7">
          <w:rPr>
            <w:rFonts w:ascii="Courier New" w:eastAsia="Calibri" w:hAnsi="Courier New"/>
            <w:noProof/>
            <w:rPrChange w:id="2161" w:author="blake" w:date="2012-07-01T23:18:00Z">
              <w:rPr>
                <w:rStyle w:val="Hyperlink"/>
                <w:rFonts w:ascii="Courier New" w:eastAsia="Calibri" w:hAnsi="Courier New"/>
                <w:noProof/>
              </w:rPr>
            </w:rPrChange>
          </w:rPr>
          <w:delText>/etc/shadow</w:delText>
        </w:r>
        <w:r w:rsidDel="00090AF7">
          <w:rPr>
            <w:noProof/>
            <w:webHidden/>
          </w:rPr>
          <w:tab/>
          <w:delText>152</w:delText>
        </w:r>
      </w:del>
    </w:p>
    <w:p w:rsidR="003D691D" w:rsidDel="00090AF7" w:rsidRDefault="003D691D">
      <w:pPr>
        <w:pStyle w:val="TOC3"/>
        <w:tabs>
          <w:tab w:val="left" w:pos="1320"/>
          <w:tab w:val="right" w:leader="dot" w:pos="9350"/>
        </w:tabs>
        <w:rPr>
          <w:del w:id="2162" w:author="blake" w:date="2012-07-01T23:18:00Z"/>
          <w:rFonts w:asciiTheme="minorHAnsi" w:eastAsiaTheme="minorEastAsia" w:hAnsiTheme="minorHAnsi" w:cstheme="minorBidi"/>
          <w:noProof/>
          <w:sz w:val="22"/>
          <w:szCs w:val="22"/>
        </w:rPr>
      </w:pPr>
      <w:del w:id="2163" w:author="blake" w:date="2012-07-01T23:18:00Z">
        <w:r w:rsidRPr="00090AF7" w:rsidDel="00090AF7">
          <w:rPr>
            <w:noProof/>
            <w:rPrChange w:id="2164" w:author="blake" w:date="2012-07-01T23:18:00Z">
              <w:rPr>
                <w:rStyle w:val="Hyperlink"/>
                <w:noProof/>
              </w:rPr>
            </w:rPrChange>
          </w:rPr>
          <w:delText>9.1.3</w:delText>
        </w:r>
        <w:r w:rsidDel="00090AF7">
          <w:rPr>
            <w:rFonts w:asciiTheme="minorHAnsi" w:eastAsiaTheme="minorEastAsia" w:hAnsiTheme="minorHAnsi" w:cstheme="minorBidi"/>
            <w:noProof/>
            <w:sz w:val="22"/>
            <w:szCs w:val="22"/>
          </w:rPr>
          <w:tab/>
        </w:r>
        <w:r w:rsidRPr="00090AF7" w:rsidDel="00090AF7">
          <w:rPr>
            <w:noProof/>
            <w:rPrChange w:id="2165" w:author="blake" w:date="2012-07-01T23:18:00Z">
              <w:rPr>
                <w:rStyle w:val="Hyperlink"/>
                <w:noProof/>
              </w:rPr>
            </w:rPrChange>
          </w:rPr>
          <w:delText xml:space="preserve">Verify Permissions on </w:delText>
        </w:r>
        <w:r w:rsidRPr="00090AF7" w:rsidDel="00090AF7">
          <w:rPr>
            <w:rFonts w:ascii="Courier New" w:eastAsia="Calibri" w:hAnsi="Courier New"/>
            <w:noProof/>
            <w:rPrChange w:id="2166" w:author="blake" w:date="2012-07-01T23:18:00Z">
              <w:rPr>
                <w:rStyle w:val="Hyperlink"/>
                <w:rFonts w:ascii="Courier New" w:eastAsia="Calibri" w:hAnsi="Courier New"/>
                <w:noProof/>
              </w:rPr>
            </w:rPrChange>
          </w:rPr>
          <w:delText>/etc/gshadow</w:delText>
        </w:r>
        <w:r w:rsidDel="00090AF7">
          <w:rPr>
            <w:noProof/>
            <w:webHidden/>
          </w:rPr>
          <w:tab/>
          <w:delText>153</w:delText>
        </w:r>
      </w:del>
    </w:p>
    <w:p w:rsidR="003D691D" w:rsidDel="00090AF7" w:rsidRDefault="003D691D">
      <w:pPr>
        <w:pStyle w:val="TOC3"/>
        <w:tabs>
          <w:tab w:val="left" w:pos="1320"/>
          <w:tab w:val="right" w:leader="dot" w:pos="9350"/>
        </w:tabs>
        <w:rPr>
          <w:del w:id="2167" w:author="blake" w:date="2012-07-01T23:18:00Z"/>
          <w:rFonts w:asciiTheme="minorHAnsi" w:eastAsiaTheme="minorEastAsia" w:hAnsiTheme="minorHAnsi" w:cstheme="minorBidi"/>
          <w:noProof/>
          <w:sz w:val="22"/>
          <w:szCs w:val="22"/>
        </w:rPr>
      </w:pPr>
      <w:del w:id="2168" w:author="blake" w:date="2012-07-01T23:18:00Z">
        <w:r w:rsidRPr="00090AF7" w:rsidDel="00090AF7">
          <w:rPr>
            <w:noProof/>
            <w:rPrChange w:id="2169" w:author="blake" w:date="2012-07-01T23:18:00Z">
              <w:rPr>
                <w:rStyle w:val="Hyperlink"/>
                <w:noProof/>
              </w:rPr>
            </w:rPrChange>
          </w:rPr>
          <w:delText>9.1.4</w:delText>
        </w:r>
        <w:r w:rsidDel="00090AF7">
          <w:rPr>
            <w:rFonts w:asciiTheme="minorHAnsi" w:eastAsiaTheme="minorEastAsia" w:hAnsiTheme="minorHAnsi" w:cstheme="minorBidi"/>
            <w:noProof/>
            <w:sz w:val="22"/>
            <w:szCs w:val="22"/>
          </w:rPr>
          <w:tab/>
        </w:r>
        <w:r w:rsidRPr="00090AF7" w:rsidDel="00090AF7">
          <w:rPr>
            <w:noProof/>
            <w:rPrChange w:id="2170" w:author="blake" w:date="2012-07-01T23:18:00Z">
              <w:rPr>
                <w:rStyle w:val="Hyperlink"/>
                <w:noProof/>
              </w:rPr>
            </w:rPrChange>
          </w:rPr>
          <w:delText xml:space="preserve">Verify Permissions on </w:delText>
        </w:r>
        <w:r w:rsidRPr="00090AF7" w:rsidDel="00090AF7">
          <w:rPr>
            <w:rFonts w:ascii="Courier New" w:eastAsia="Calibri" w:hAnsi="Courier New"/>
            <w:noProof/>
            <w:rPrChange w:id="2171" w:author="blake" w:date="2012-07-01T23:18:00Z">
              <w:rPr>
                <w:rStyle w:val="Hyperlink"/>
                <w:rFonts w:ascii="Courier New" w:eastAsia="Calibri" w:hAnsi="Courier New"/>
                <w:noProof/>
              </w:rPr>
            </w:rPrChange>
          </w:rPr>
          <w:delText>/etc/group</w:delText>
        </w:r>
        <w:r w:rsidDel="00090AF7">
          <w:rPr>
            <w:noProof/>
            <w:webHidden/>
          </w:rPr>
          <w:tab/>
          <w:delText>153</w:delText>
        </w:r>
      </w:del>
    </w:p>
    <w:p w:rsidR="003D691D" w:rsidDel="00090AF7" w:rsidRDefault="003D691D">
      <w:pPr>
        <w:pStyle w:val="TOC3"/>
        <w:tabs>
          <w:tab w:val="left" w:pos="1320"/>
          <w:tab w:val="right" w:leader="dot" w:pos="9350"/>
        </w:tabs>
        <w:rPr>
          <w:del w:id="2172" w:author="blake" w:date="2012-07-01T23:18:00Z"/>
          <w:rFonts w:asciiTheme="minorHAnsi" w:eastAsiaTheme="minorEastAsia" w:hAnsiTheme="minorHAnsi" w:cstheme="minorBidi"/>
          <w:noProof/>
          <w:sz w:val="22"/>
          <w:szCs w:val="22"/>
        </w:rPr>
      </w:pPr>
      <w:del w:id="2173" w:author="blake" w:date="2012-07-01T23:18:00Z">
        <w:r w:rsidRPr="00090AF7" w:rsidDel="00090AF7">
          <w:rPr>
            <w:noProof/>
            <w:rPrChange w:id="2174" w:author="blake" w:date="2012-07-01T23:18:00Z">
              <w:rPr>
                <w:rStyle w:val="Hyperlink"/>
                <w:noProof/>
              </w:rPr>
            </w:rPrChange>
          </w:rPr>
          <w:delText>9.1.5</w:delText>
        </w:r>
        <w:r w:rsidDel="00090AF7">
          <w:rPr>
            <w:rFonts w:asciiTheme="minorHAnsi" w:eastAsiaTheme="minorEastAsia" w:hAnsiTheme="minorHAnsi" w:cstheme="minorBidi"/>
            <w:noProof/>
            <w:sz w:val="22"/>
            <w:szCs w:val="22"/>
          </w:rPr>
          <w:tab/>
        </w:r>
        <w:r w:rsidRPr="00090AF7" w:rsidDel="00090AF7">
          <w:rPr>
            <w:noProof/>
            <w:rPrChange w:id="2175" w:author="blake" w:date="2012-07-01T23:18:00Z">
              <w:rPr>
                <w:rStyle w:val="Hyperlink"/>
                <w:noProof/>
              </w:rPr>
            </w:rPrChange>
          </w:rPr>
          <w:delText xml:space="preserve">Verify User/Group Ownership on </w:delText>
        </w:r>
        <w:r w:rsidRPr="00090AF7" w:rsidDel="00090AF7">
          <w:rPr>
            <w:rFonts w:ascii="Courier New" w:eastAsia="Calibri" w:hAnsi="Courier New"/>
            <w:noProof/>
            <w:rPrChange w:id="2176" w:author="blake" w:date="2012-07-01T23:18:00Z">
              <w:rPr>
                <w:rStyle w:val="Hyperlink"/>
                <w:rFonts w:ascii="Courier New" w:eastAsia="Calibri" w:hAnsi="Courier New"/>
                <w:noProof/>
              </w:rPr>
            </w:rPrChange>
          </w:rPr>
          <w:delText>/etc/passwd</w:delText>
        </w:r>
        <w:r w:rsidDel="00090AF7">
          <w:rPr>
            <w:noProof/>
            <w:webHidden/>
          </w:rPr>
          <w:tab/>
          <w:delText>154</w:delText>
        </w:r>
      </w:del>
    </w:p>
    <w:p w:rsidR="003D691D" w:rsidDel="00090AF7" w:rsidRDefault="003D691D">
      <w:pPr>
        <w:pStyle w:val="TOC3"/>
        <w:tabs>
          <w:tab w:val="left" w:pos="1320"/>
          <w:tab w:val="right" w:leader="dot" w:pos="9350"/>
        </w:tabs>
        <w:rPr>
          <w:del w:id="2177" w:author="blake" w:date="2012-07-01T23:18:00Z"/>
          <w:rFonts w:asciiTheme="minorHAnsi" w:eastAsiaTheme="minorEastAsia" w:hAnsiTheme="minorHAnsi" w:cstheme="minorBidi"/>
          <w:noProof/>
          <w:sz w:val="22"/>
          <w:szCs w:val="22"/>
        </w:rPr>
      </w:pPr>
      <w:del w:id="2178" w:author="blake" w:date="2012-07-01T23:18:00Z">
        <w:r w:rsidRPr="00090AF7" w:rsidDel="00090AF7">
          <w:rPr>
            <w:noProof/>
            <w:rPrChange w:id="2179" w:author="blake" w:date="2012-07-01T23:18:00Z">
              <w:rPr>
                <w:rStyle w:val="Hyperlink"/>
                <w:noProof/>
              </w:rPr>
            </w:rPrChange>
          </w:rPr>
          <w:delText>9.1.6</w:delText>
        </w:r>
        <w:r w:rsidDel="00090AF7">
          <w:rPr>
            <w:rFonts w:asciiTheme="minorHAnsi" w:eastAsiaTheme="minorEastAsia" w:hAnsiTheme="minorHAnsi" w:cstheme="minorBidi"/>
            <w:noProof/>
            <w:sz w:val="22"/>
            <w:szCs w:val="22"/>
          </w:rPr>
          <w:tab/>
        </w:r>
        <w:r w:rsidRPr="00090AF7" w:rsidDel="00090AF7">
          <w:rPr>
            <w:noProof/>
            <w:rPrChange w:id="2180" w:author="blake" w:date="2012-07-01T23:18:00Z">
              <w:rPr>
                <w:rStyle w:val="Hyperlink"/>
                <w:noProof/>
              </w:rPr>
            </w:rPrChange>
          </w:rPr>
          <w:delText>Verify User/Group Ownershi</w:delText>
        </w:r>
        <w:r w:rsidRPr="00090AF7" w:rsidDel="00090AF7">
          <w:rPr>
            <w:noProof/>
            <w:rPrChange w:id="2181" w:author="blake" w:date="2012-07-01T23:18:00Z">
              <w:rPr>
                <w:rStyle w:val="Hyperlink"/>
                <w:noProof/>
              </w:rPr>
            </w:rPrChange>
          </w:rPr>
          <w:delText>p</w:delText>
        </w:r>
        <w:r w:rsidRPr="00090AF7" w:rsidDel="00090AF7">
          <w:rPr>
            <w:noProof/>
            <w:rPrChange w:id="2182" w:author="blake" w:date="2012-07-01T23:18:00Z">
              <w:rPr>
                <w:rStyle w:val="Hyperlink"/>
                <w:noProof/>
              </w:rPr>
            </w:rPrChange>
          </w:rPr>
          <w:delText xml:space="preserve"> on </w:delText>
        </w:r>
        <w:r w:rsidRPr="00090AF7" w:rsidDel="00090AF7">
          <w:rPr>
            <w:rFonts w:ascii="Courier New" w:eastAsia="Calibri" w:hAnsi="Courier New"/>
            <w:noProof/>
            <w:rPrChange w:id="2183" w:author="blake" w:date="2012-07-01T23:18:00Z">
              <w:rPr>
                <w:rStyle w:val="Hyperlink"/>
                <w:rFonts w:ascii="Courier New" w:eastAsia="Calibri" w:hAnsi="Courier New"/>
                <w:noProof/>
              </w:rPr>
            </w:rPrChange>
          </w:rPr>
          <w:delText>/etc/shadow</w:delText>
        </w:r>
        <w:r w:rsidDel="00090AF7">
          <w:rPr>
            <w:noProof/>
            <w:webHidden/>
          </w:rPr>
          <w:tab/>
          <w:delText>155</w:delText>
        </w:r>
      </w:del>
    </w:p>
    <w:p w:rsidR="003D691D" w:rsidDel="00090AF7" w:rsidRDefault="003D691D">
      <w:pPr>
        <w:pStyle w:val="TOC3"/>
        <w:tabs>
          <w:tab w:val="left" w:pos="1320"/>
          <w:tab w:val="right" w:leader="dot" w:pos="9350"/>
        </w:tabs>
        <w:rPr>
          <w:del w:id="2184" w:author="blake" w:date="2012-07-01T23:18:00Z"/>
          <w:rFonts w:asciiTheme="minorHAnsi" w:eastAsiaTheme="minorEastAsia" w:hAnsiTheme="minorHAnsi" w:cstheme="minorBidi"/>
          <w:noProof/>
          <w:sz w:val="22"/>
          <w:szCs w:val="22"/>
        </w:rPr>
      </w:pPr>
      <w:del w:id="2185" w:author="blake" w:date="2012-07-01T23:18:00Z">
        <w:r w:rsidRPr="00090AF7" w:rsidDel="00090AF7">
          <w:rPr>
            <w:noProof/>
            <w:rPrChange w:id="2186" w:author="blake" w:date="2012-07-01T23:18:00Z">
              <w:rPr>
                <w:rStyle w:val="Hyperlink"/>
                <w:noProof/>
              </w:rPr>
            </w:rPrChange>
          </w:rPr>
          <w:delText>9.1.7</w:delText>
        </w:r>
        <w:r w:rsidDel="00090AF7">
          <w:rPr>
            <w:rFonts w:asciiTheme="minorHAnsi" w:eastAsiaTheme="minorEastAsia" w:hAnsiTheme="minorHAnsi" w:cstheme="minorBidi"/>
            <w:noProof/>
            <w:sz w:val="22"/>
            <w:szCs w:val="22"/>
          </w:rPr>
          <w:tab/>
        </w:r>
        <w:r w:rsidRPr="00090AF7" w:rsidDel="00090AF7">
          <w:rPr>
            <w:noProof/>
            <w:rPrChange w:id="2187" w:author="blake" w:date="2012-07-01T23:18:00Z">
              <w:rPr>
                <w:rStyle w:val="Hyperlink"/>
                <w:noProof/>
              </w:rPr>
            </w:rPrChange>
          </w:rPr>
          <w:delText xml:space="preserve">Verify User/Group Ownership on </w:delText>
        </w:r>
        <w:r w:rsidRPr="00090AF7" w:rsidDel="00090AF7">
          <w:rPr>
            <w:rFonts w:ascii="Courier New" w:eastAsia="Calibri" w:hAnsi="Courier New"/>
            <w:noProof/>
            <w:rPrChange w:id="2188" w:author="blake" w:date="2012-07-01T23:18:00Z">
              <w:rPr>
                <w:rStyle w:val="Hyperlink"/>
                <w:rFonts w:ascii="Courier New" w:eastAsia="Calibri" w:hAnsi="Courier New"/>
                <w:noProof/>
              </w:rPr>
            </w:rPrChange>
          </w:rPr>
          <w:delText>/etc/gshadow</w:delText>
        </w:r>
        <w:r w:rsidDel="00090AF7">
          <w:rPr>
            <w:noProof/>
            <w:webHidden/>
          </w:rPr>
          <w:tab/>
          <w:delText>155</w:delText>
        </w:r>
      </w:del>
    </w:p>
    <w:p w:rsidR="003D691D" w:rsidDel="00090AF7" w:rsidRDefault="003D691D">
      <w:pPr>
        <w:pStyle w:val="TOC3"/>
        <w:tabs>
          <w:tab w:val="left" w:pos="1320"/>
          <w:tab w:val="right" w:leader="dot" w:pos="9350"/>
        </w:tabs>
        <w:rPr>
          <w:del w:id="2189" w:author="blake" w:date="2012-07-01T23:18:00Z"/>
          <w:rFonts w:asciiTheme="minorHAnsi" w:eastAsiaTheme="minorEastAsia" w:hAnsiTheme="minorHAnsi" w:cstheme="minorBidi"/>
          <w:noProof/>
          <w:sz w:val="22"/>
          <w:szCs w:val="22"/>
        </w:rPr>
      </w:pPr>
      <w:del w:id="2190" w:author="blake" w:date="2012-07-01T23:18:00Z">
        <w:r w:rsidRPr="00090AF7" w:rsidDel="00090AF7">
          <w:rPr>
            <w:noProof/>
            <w:rPrChange w:id="2191" w:author="blake" w:date="2012-07-01T23:18:00Z">
              <w:rPr>
                <w:rStyle w:val="Hyperlink"/>
                <w:noProof/>
              </w:rPr>
            </w:rPrChange>
          </w:rPr>
          <w:delText>9.1.8</w:delText>
        </w:r>
        <w:r w:rsidDel="00090AF7">
          <w:rPr>
            <w:rFonts w:asciiTheme="minorHAnsi" w:eastAsiaTheme="minorEastAsia" w:hAnsiTheme="minorHAnsi" w:cstheme="minorBidi"/>
            <w:noProof/>
            <w:sz w:val="22"/>
            <w:szCs w:val="22"/>
          </w:rPr>
          <w:tab/>
        </w:r>
        <w:r w:rsidRPr="00090AF7" w:rsidDel="00090AF7">
          <w:rPr>
            <w:noProof/>
            <w:rPrChange w:id="2192" w:author="blake" w:date="2012-07-01T23:18:00Z">
              <w:rPr>
                <w:rStyle w:val="Hyperlink"/>
                <w:noProof/>
              </w:rPr>
            </w:rPrChange>
          </w:rPr>
          <w:delText xml:space="preserve">Verify User/Group Ownership on </w:delText>
        </w:r>
        <w:r w:rsidRPr="00090AF7" w:rsidDel="00090AF7">
          <w:rPr>
            <w:rFonts w:ascii="Courier New" w:eastAsia="Calibri" w:hAnsi="Courier New"/>
            <w:noProof/>
            <w:rPrChange w:id="2193" w:author="blake" w:date="2012-07-01T23:18:00Z">
              <w:rPr>
                <w:rStyle w:val="Hyperlink"/>
                <w:rFonts w:ascii="Courier New" w:eastAsia="Calibri" w:hAnsi="Courier New"/>
                <w:noProof/>
              </w:rPr>
            </w:rPrChange>
          </w:rPr>
          <w:delText>/etc/group</w:delText>
        </w:r>
        <w:r w:rsidDel="00090AF7">
          <w:rPr>
            <w:noProof/>
            <w:webHidden/>
          </w:rPr>
          <w:tab/>
          <w:delText>156</w:delText>
        </w:r>
      </w:del>
    </w:p>
    <w:p w:rsidR="003D691D" w:rsidDel="00090AF7" w:rsidRDefault="003D691D">
      <w:pPr>
        <w:pStyle w:val="TOC3"/>
        <w:tabs>
          <w:tab w:val="left" w:pos="1320"/>
          <w:tab w:val="right" w:leader="dot" w:pos="9350"/>
        </w:tabs>
        <w:rPr>
          <w:del w:id="2194" w:author="blake" w:date="2012-07-01T23:18:00Z"/>
          <w:rFonts w:asciiTheme="minorHAnsi" w:eastAsiaTheme="minorEastAsia" w:hAnsiTheme="minorHAnsi" w:cstheme="minorBidi"/>
          <w:noProof/>
          <w:sz w:val="22"/>
          <w:szCs w:val="22"/>
        </w:rPr>
      </w:pPr>
      <w:del w:id="2195" w:author="blake" w:date="2012-07-01T23:18:00Z">
        <w:r w:rsidRPr="00090AF7" w:rsidDel="00090AF7">
          <w:rPr>
            <w:noProof/>
            <w:rPrChange w:id="2196" w:author="blake" w:date="2012-07-01T23:18:00Z">
              <w:rPr>
                <w:rStyle w:val="Hyperlink"/>
                <w:noProof/>
              </w:rPr>
            </w:rPrChange>
          </w:rPr>
          <w:delText>9.1.9</w:delText>
        </w:r>
        <w:r w:rsidDel="00090AF7">
          <w:rPr>
            <w:rFonts w:asciiTheme="minorHAnsi" w:eastAsiaTheme="minorEastAsia" w:hAnsiTheme="minorHAnsi" w:cstheme="minorBidi"/>
            <w:noProof/>
            <w:sz w:val="22"/>
            <w:szCs w:val="22"/>
          </w:rPr>
          <w:tab/>
        </w:r>
        <w:r w:rsidRPr="00090AF7" w:rsidDel="00090AF7">
          <w:rPr>
            <w:noProof/>
            <w:rPrChange w:id="2197" w:author="blake" w:date="2012-07-01T23:18:00Z">
              <w:rPr>
                <w:rStyle w:val="Hyperlink"/>
                <w:noProof/>
              </w:rPr>
            </w:rPrChange>
          </w:rPr>
          <w:delText>Find World Writable Files</w:delText>
        </w:r>
        <w:r w:rsidDel="00090AF7">
          <w:rPr>
            <w:noProof/>
            <w:webHidden/>
          </w:rPr>
          <w:tab/>
          <w:delText>157</w:delText>
        </w:r>
      </w:del>
    </w:p>
    <w:p w:rsidR="003D691D" w:rsidDel="00090AF7" w:rsidRDefault="003D691D">
      <w:pPr>
        <w:pStyle w:val="TOC3"/>
        <w:tabs>
          <w:tab w:val="left" w:pos="1540"/>
          <w:tab w:val="right" w:leader="dot" w:pos="9350"/>
        </w:tabs>
        <w:rPr>
          <w:del w:id="2198" w:author="blake" w:date="2012-07-01T23:18:00Z"/>
          <w:rFonts w:asciiTheme="minorHAnsi" w:eastAsiaTheme="minorEastAsia" w:hAnsiTheme="minorHAnsi" w:cstheme="minorBidi"/>
          <w:noProof/>
          <w:sz w:val="22"/>
          <w:szCs w:val="22"/>
        </w:rPr>
      </w:pPr>
      <w:del w:id="2199" w:author="blake" w:date="2012-07-01T23:18:00Z">
        <w:r w:rsidRPr="00090AF7" w:rsidDel="00090AF7">
          <w:rPr>
            <w:noProof/>
            <w:rPrChange w:id="2200" w:author="blake" w:date="2012-07-01T23:18:00Z">
              <w:rPr>
                <w:rStyle w:val="Hyperlink"/>
                <w:noProof/>
              </w:rPr>
            </w:rPrChange>
          </w:rPr>
          <w:delText>9.1.10</w:delText>
        </w:r>
        <w:r w:rsidDel="00090AF7">
          <w:rPr>
            <w:rFonts w:asciiTheme="minorHAnsi" w:eastAsiaTheme="minorEastAsia" w:hAnsiTheme="minorHAnsi" w:cstheme="minorBidi"/>
            <w:noProof/>
            <w:sz w:val="22"/>
            <w:szCs w:val="22"/>
          </w:rPr>
          <w:tab/>
        </w:r>
        <w:r w:rsidRPr="00090AF7" w:rsidDel="00090AF7">
          <w:rPr>
            <w:noProof/>
            <w:rPrChange w:id="2201" w:author="blake" w:date="2012-07-01T23:18:00Z">
              <w:rPr>
                <w:rStyle w:val="Hyperlink"/>
                <w:noProof/>
              </w:rPr>
            </w:rPrChange>
          </w:rPr>
          <w:delText>Find Un-owned Files and Directories</w:delText>
        </w:r>
        <w:r w:rsidDel="00090AF7">
          <w:rPr>
            <w:noProof/>
            <w:webHidden/>
          </w:rPr>
          <w:tab/>
          <w:delText>157</w:delText>
        </w:r>
      </w:del>
    </w:p>
    <w:p w:rsidR="003D691D" w:rsidDel="00090AF7" w:rsidRDefault="003D691D">
      <w:pPr>
        <w:pStyle w:val="TOC3"/>
        <w:tabs>
          <w:tab w:val="left" w:pos="1540"/>
          <w:tab w:val="right" w:leader="dot" w:pos="9350"/>
        </w:tabs>
        <w:rPr>
          <w:del w:id="2202" w:author="blake" w:date="2012-07-01T23:18:00Z"/>
          <w:rFonts w:asciiTheme="minorHAnsi" w:eastAsiaTheme="minorEastAsia" w:hAnsiTheme="minorHAnsi" w:cstheme="minorBidi"/>
          <w:noProof/>
          <w:sz w:val="22"/>
          <w:szCs w:val="22"/>
        </w:rPr>
      </w:pPr>
      <w:del w:id="2203" w:author="blake" w:date="2012-07-01T23:18:00Z">
        <w:r w:rsidRPr="00090AF7" w:rsidDel="00090AF7">
          <w:rPr>
            <w:noProof/>
            <w:rPrChange w:id="2204" w:author="blake" w:date="2012-07-01T23:18:00Z">
              <w:rPr>
                <w:rStyle w:val="Hyperlink"/>
                <w:noProof/>
              </w:rPr>
            </w:rPrChange>
          </w:rPr>
          <w:delText>9.1.11</w:delText>
        </w:r>
        <w:r w:rsidDel="00090AF7">
          <w:rPr>
            <w:rFonts w:asciiTheme="minorHAnsi" w:eastAsiaTheme="minorEastAsia" w:hAnsiTheme="minorHAnsi" w:cstheme="minorBidi"/>
            <w:noProof/>
            <w:sz w:val="22"/>
            <w:szCs w:val="22"/>
          </w:rPr>
          <w:tab/>
        </w:r>
        <w:r w:rsidRPr="00090AF7" w:rsidDel="00090AF7">
          <w:rPr>
            <w:noProof/>
            <w:rPrChange w:id="2205" w:author="blake" w:date="2012-07-01T23:18:00Z">
              <w:rPr>
                <w:rStyle w:val="Hyperlink"/>
                <w:noProof/>
              </w:rPr>
            </w:rPrChange>
          </w:rPr>
          <w:delText>Find Un-grouped Files and Directories</w:delText>
        </w:r>
        <w:r w:rsidDel="00090AF7">
          <w:rPr>
            <w:noProof/>
            <w:webHidden/>
          </w:rPr>
          <w:tab/>
          <w:delText>158</w:delText>
        </w:r>
      </w:del>
    </w:p>
    <w:p w:rsidR="003D691D" w:rsidDel="00090AF7" w:rsidRDefault="003D691D">
      <w:pPr>
        <w:pStyle w:val="TOC3"/>
        <w:tabs>
          <w:tab w:val="left" w:pos="1540"/>
          <w:tab w:val="right" w:leader="dot" w:pos="9350"/>
        </w:tabs>
        <w:rPr>
          <w:del w:id="2206" w:author="blake" w:date="2012-07-01T23:18:00Z"/>
          <w:rFonts w:asciiTheme="minorHAnsi" w:eastAsiaTheme="minorEastAsia" w:hAnsiTheme="minorHAnsi" w:cstheme="minorBidi"/>
          <w:noProof/>
          <w:sz w:val="22"/>
          <w:szCs w:val="22"/>
        </w:rPr>
      </w:pPr>
      <w:del w:id="2207" w:author="blake" w:date="2012-07-01T23:18:00Z">
        <w:r w:rsidRPr="00090AF7" w:rsidDel="00090AF7">
          <w:rPr>
            <w:noProof/>
            <w:rPrChange w:id="2208" w:author="blake" w:date="2012-07-01T23:18:00Z">
              <w:rPr>
                <w:rStyle w:val="Hyperlink"/>
                <w:noProof/>
              </w:rPr>
            </w:rPrChange>
          </w:rPr>
          <w:delText>9.1.12</w:delText>
        </w:r>
        <w:r w:rsidDel="00090AF7">
          <w:rPr>
            <w:rFonts w:asciiTheme="minorHAnsi" w:eastAsiaTheme="minorEastAsia" w:hAnsiTheme="minorHAnsi" w:cstheme="minorBidi"/>
            <w:noProof/>
            <w:sz w:val="22"/>
            <w:szCs w:val="22"/>
          </w:rPr>
          <w:tab/>
        </w:r>
        <w:r w:rsidRPr="00090AF7" w:rsidDel="00090AF7">
          <w:rPr>
            <w:noProof/>
            <w:rPrChange w:id="2209" w:author="blake" w:date="2012-07-01T23:18:00Z">
              <w:rPr>
                <w:rStyle w:val="Hyperlink"/>
                <w:noProof/>
              </w:rPr>
            </w:rPrChange>
          </w:rPr>
          <w:delText>Find SUID System Executables</w:delText>
        </w:r>
        <w:r w:rsidDel="00090AF7">
          <w:rPr>
            <w:noProof/>
            <w:webHidden/>
          </w:rPr>
          <w:tab/>
          <w:delText>159</w:delText>
        </w:r>
      </w:del>
    </w:p>
    <w:p w:rsidR="003D691D" w:rsidDel="00090AF7" w:rsidRDefault="003D691D">
      <w:pPr>
        <w:pStyle w:val="TOC3"/>
        <w:tabs>
          <w:tab w:val="left" w:pos="1540"/>
          <w:tab w:val="right" w:leader="dot" w:pos="9350"/>
        </w:tabs>
        <w:rPr>
          <w:del w:id="2210" w:author="blake" w:date="2012-07-01T23:18:00Z"/>
          <w:rFonts w:asciiTheme="minorHAnsi" w:eastAsiaTheme="minorEastAsia" w:hAnsiTheme="minorHAnsi" w:cstheme="minorBidi"/>
          <w:noProof/>
          <w:sz w:val="22"/>
          <w:szCs w:val="22"/>
        </w:rPr>
      </w:pPr>
      <w:del w:id="2211" w:author="blake" w:date="2012-07-01T23:18:00Z">
        <w:r w:rsidRPr="00090AF7" w:rsidDel="00090AF7">
          <w:rPr>
            <w:noProof/>
            <w:rPrChange w:id="2212" w:author="blake" w:date="2012-07-01T23:18:00Z">
              <w:rPr>
                <w:rStyle w:val="Hyperlink"/>
                <w:noProof/>
              </w:rPr>
            </w:rPrChange>
          </w:rPr>
          <w:delText>9.1.13</w:delText>
        </w:r>
        <w:r w:rsidDel="00090AF7">
          <w:rPr>
            <w:rFonts w:asciiTheme="minorHAnsi" w:eastAsiaTheme="minorEastAsia" w:hAnsiTheme="minorHAnsi" w:cstheme="minorBidi"/>
            <w:noProof/>
            <w:sz w:val="22"/>
            <w:szCs w:val="22"/>
          </w:rPr>
          <w:tab/>
        </w:r>
        <w:r w:rsidRPr="00090AF7" w:rsidDel="00090AF7">
          <w:rPr>
            <w:noProof/>
            <w:rPrChange w:id="2213" w:author="blake" w:date="2012-07-01T23:18:00Z">
              <w:rPr>
                <w:rStyle w:val="Hyperlink"/>
                <w:noProof/>
              </w:rPr>
            </w:rPrChange>
          </w:rPr>
          <w:delText>Find SGID System Executables</w:delText>
        </w:r>
        <w:r w:rsidDel="00090AF7">
          <w:rPr>
            <w:noProof/>
            <w:webHidden/>
          </w:rPr>
          <w:tab/>
          <w:delText>159</w:delText>
        </w:r>
      </w:del>
    </w:p>
    <w:p w:rsidR="003D691D" w:rsidDel="00090AF7" w:rsidRDefault="003D691D">
      <w:pPr>
        <w:pStyle w:val="TOC2"/>
        <w:tabs>
          <w:tab w:val="left" w:pos="880"/>
          <w:tab w:val="right" w:leader="dot" w:pos="9350"/>
        </w:tabs>
        <w:rPr>
          <w:del w:id="2214" w:author="blake" w:date="2012-07-01T23:18:00Z"/>
          <w:rFonts w:asciiTheme="minorHAnsi" w:eastAsiaTheme="minorEastAsia" w:hAnsiTheme="minorHAnsi" w:cstheme="minorBidi"/>
          <w:noProof/>
          <w:sz w:val="22"/>
          <w:szCs w:val="22"/>
        </w:rPr>
      </w:pPr>
      <w:del w:id="2215" w:author="blake" w:date="2012-07-01T23:18:00Z">
        <w:r w:rsidRPr="00090AF7" w:rsidDel="00090AF7">
          <w:rPr>
            <w:noProof/>
            <w:rPrChange w:id="2216" w:author="blake" w:date="2012-07-01T23:18:00Z">
              <w:rPr>
                <w:rStyle w:val="Hyperlink"/>
                <w:noProof/>
              </w:rPr>
            </w:rPrChange>
          </w:rPr>
          <w:delText>9.2</w:delText>
        </w:r>
        <w:r w:rsidDel="00090AF7">
          <w:rPr>
            <w:rFonts w:asciiTheme="minorHAnsi" w:eastAsiaTheme="minorEastAsia" w:hAnsiTheme="minorHAnsi" w:cstheme="minorBidi"/>
            <w:noProof/>
            <w:sz w:val="22"/>
            <w:szCs w:val="22"/>
          </w:rPr>
          <w:tab/>
        </w:r>
        <w:r w:rsidRPr="00090AF7" w:rsidDel="00090AF7">
          <w:rPr>
            <w:noProof/>
            <w:rPrChange w:id="2217" w:author="blake" w:date="2012-07-01T23:18:00Z">
              <w:rPr>
                <w:rStyle w:val="Hyperlink"/>
                <w:noProof/>
              </w:rPr>
            </w:rPrChange>
          </w:rPr>
          <w:delText>Review User and Group Settings</w:delText>
        </w:r>
        <w:r w:rsidDel="00090AF7">
          <w:rPr>
            <w:noProof/>
            <w:webHidden/>
          </w:rPr>
          <w:tab/>
          <w:delText>160</w:delText>
        </w:r>
      </w:del>
    </w:p>
    <w:p w:rsidR="003D691D" w:rsidDel="00090AF7" w:rsidRDefault="003D691D">
      <w:pPr>
        <w:pStyle w:val="TOC3"/>
        <w:tabs>
          <w:tab w:val="left" w:pos="1320"/>
          <w:tab w:val="right" w:leader="dot" w:pos="9350"/>
        </w:tabs>
        <w:rPr>
          <w:del w:id="2218" w:author="blake" w:date="2012-07-01T23:18:00Z"/>
          <w:rFonts w:asciiTheme="minorHAnsi" w:eastAsiaTheme="minorEastAsia" w:hAnsiTheme="minorHAnsi" w:cstheme="minorBidi"/>
          <w:noProof/>
          <w:sz w:val="22"/>
          <w:szCs w:val="22"/>
        </w:rPr>
      </w:pPr>
      <w:del w:id="2219" w:author="blake" w:date="2012-07-01T23:18:00Z">
        <w:r w:rsidRPr="00090AF7" w:rsidDel="00090AF7">
          <w:rPr>
            <w:noProof/>
            <w:rPrChange w:id="2220" w:author="blake" w:date="2012-07-01T23:18:00Z">
              <w:rPr>
                <w:rStyle w:val="Hyperlink"/>
                <w:noProof/>
              </w:rPr>
            </w:rPrChange>
          </w:rPr>
          <w:delText>9.2.1</w:delText>
        </w:r>
        <w:r w:rsidDel="00090AF7">
          <w:rPr>
            <w:rFonts w:asciiTheme="minorHAnsi" w:eastAsiaTheme="minorEastAsia" w:hAnsiTheme="minorHAnsi" w:cstheme="minorBidi"/>
            <w:noProof/>
            <w:sz w:val="22"/>
            <w:szCs w:val="22"/>
          </w:rPr>
          <w:tab/>
        </w:r>
        <w:r w:rsidRPr="00090AF7" w:rsidDel="00090AF7">
          <w:rPr>
            <w:noProof/>
            <w:rPrChange w:id="2221" w:author="blake" w:date="2012-07-01T23:18:00Z">
              <w:rPr>
                <w:rStyle w:val="Hyperlink"/>
                <w:noProof/>
              </w:rPr>
            </w:rPrChange>
          </w:rPr>
          <w:delText>Ensure Password Fields are Not Empty</w:delText>
        </w:r>
        <w:r w:rsidDel="00090AF7">
          <w:rPr>
            <w:noProof/>
            <w:webHidden/>
          </w:rPr>
          <w:tab/>
          <w:delText>160</w:delText>
        </w:r>
      </w:del>
    </w:p>
    <w:p w:rsidR="003D691D" w:rsidDel="00090AF7" w:rsidRDefault="003D691D">
      <w:pPr>
        <w:pStyle w:val="TOC3"/>
        <w:tabs>
          <w:tab w:val="left" w:pos="1320"/>
          <w:tab w:val="right" w:leader="dot" w:pos="9350"/>
        </w:tabs>
        <w:rPr>
          <w:del w:id="2222" w:author="blake" w:date="2012-07-01T23:18:00Z"/>
          <w:rFonts w:asciiTheme="minorHAnsi" w:eastAsiaTheme="minorEastAsia" w:hAnsiTheme="minorHAnsi" w:cstheme="minorBidi"/>
          <w:noProof/>
          <w:sz w:val="22"/>
          <w:szCs w:val="22"/>
        </w:rPr>
      </w:pPr>
      <w:del w:id="2223" w:author="blake" w:date="2012-07-01T23:18:00Z">
        <w:r w:rsidRPr="00090AF7" w:rsidDel="00090AF7">
          <w:rPr>
            <w:noProof/>
            <w:rPrChange w:id="2224" w:author="blake" w:date="2012-07-01T23:18:00Z">
              <w:rPr>
                <w:rStyle w:val="Hyperlink"/>
                <w:noProof/>
              </w:rPr>
            </w:rPrChange>
          </w:rPr>
          <w:delText>9.2.2</w:delText>
        </w:r>
        <w:r w:rsidDel="00090AF7">
          <w:rPr>
            <w:rFonts w:asciiTheme="minorHAnsi" w:eastAsiaTheme="minorEastAsia" w:hAnsiTheme="minorHAnsi" w:cstheme="minorBidi"/>
            <w:noProof/>
            <w:sz w:val="22"/>
            <w:szCs w:val="22"/>
          </w:rPr>
          <w:tab/>
        </w:r>
        <w:r w:rsidRPr="00090AF7" w:rsidDel="00090AF7">
          <w:rPr>
            <w:noProof/>
            <w:rPrChange w:id="2225" w:author="blake" w:date="2012-07-01T23:18:00Z">
              <w:rPr>
                <w:rStyle w:val="Hyperlink"/>
                <w:noProof/>
              </w:rPr>
            </w:rPrChange>
          </w:rPr>
          <w:delText>Verify No Legacy "+" Entries Exist in /</w:delText>
        </w:r>
        <w:r w:rsidRPr="00090AF7" w:rsidDel="00090AF7">
          <w:rPr>
            <w:rFonts w:ascii="Courier New" w:eastAsia="Calibri" w:hAnsi="Courier New"/>
            <w:noProof/>
            <w:rPrChange w:id="2226" w:author="blake" w:date="2012-07-01T23:18:00Z">
              <w:rPr>
                <w:rStyle w:val="Hyperlink"/>
                <w:rFonts w:ascii="Courier New" w:eastAsia="Calibri" w:hAnsi="Courier New"/>
                <w:noProof/>
              </w:rPr>
            </w:rPrChange>
          </w:rPr>
          <w:delText>etc/passwd</w:delText>
        </w:r>
        <w:r w:rsidRPr="00090AF7" w:rsidDel="00090AF7">
          <w:rPr>
            <w:noProof/>
            <w:rPrChange w:id="2227" w:author="blake" w:date="2012-07-01T23:18:00Z">
              <w:rPr>
                <w:rStyle w:val="Hyperlink"/>
                <w:noProof/>
              </w:rPr>
            </w:rPrChange>
          </w:rPr>
          <w:delText xml:space="preserve"> File</w:delText>
        </w:r>
        <w:r w:rsidDel="00090AF7">
          <w:rPr>
            <w:noProof/>
            <w:webHidden/>
          </w:rPr>
          <w:tab/>
          <w:delText>161</w:delText>
        </w:r>
      </w:del>
    </w:p>
    <w:p w:rsidR="003D691D" w:rsidDel="00090AF7" w:rsidRDefault="003D691D">
      <w:pPr>
        <w:pStyle w:val="TOC3"/>
        <w:tabs>
          <w:tab w:val="left" w:pos="1320"/>
          <w:tab w:val="right" w:leader="dot" w:pos="9350"/>
        </w:tabs>
        <w:rPr>
          <w:del w:id="2228" w:author="blake" w:date="2012-07-01T23:18:00Z"/>
          <w:rFonts w:asciiTheme="minorHAnsi" w:eastAsiaTheme="minorEastAsia" w:hAnsiTheme="minorHAnsi" w:cstheme="minorBidi"/>
          <w:noProof/>
          <w:sz w:val="22"/>
          <w:szCs w:val="22"/>
        </w:rPr>
      </w:pPr>
      <w:del w:id="2229" w:author="blake" w:date="2012-07-01T23:18:00Z">
        <w:r w:rsidRPr="00090AF7" w:rsidDel="00090AF7">
          <w:rPr>
            <w:noProof/>
            <w:rPrChange w:id="2230" w:author="blake" w:date="2012-07-01T23:18:00Z">
              <w:rPr>
                <w:rStyle w:val="Hyperlink"/>
                <w:noProof/>
              </w:rPr>
            </w:rPrChange>
          </w:rPr>
          <w:delText>9.2.3</w:delText>
        </w:r>
        <w:r w:rsidDel="00090AF7">
          <w:rPr>
            <w:rFonts w:asciiTheme="minorHAnsi" w:eastAsiaTheme="minorEastAsia" w:hAnsiTheme="minorHAnsi" w:cstheme="minorBidi"/>
            <w:noProof/>
            <w:sz w:val="22"/>
            <w:szCs w:val="22"/>
          </w:rPr>
          <w:tab/>
        </w:r>
        <w:r w:rsidRPr="00090AF7" w:rsidDel="00090AF7">
          <w:rPr>
            <w:noProof/>
            <w:rPrChange w:id="2231" w:author="blake" w:date="2012-07-01T23:18:00Z">
              <w:rPr>
                <w:rStyle w:val="Hyperlink"/>
                <w:noProof/>
              </w:rPr>
            </w:rPrChange>
          </w:rPr>
          <w:delText xml:space="preserve">Verify No Legacy "+" Entries Exist in </w:delText>
        </w:r>
        <w:r w:rsidRPr="00090AF7" w:rsidDel="00090AF7">
          <w:rPr>
            <w:rFonts w:ascii="Courier New" w:eastAsia="Calibri" w:hAnsi="Courier New"/>
            <w:noProof/>
            <w:rPrChange w:id="2232" w:author="blake" w:date="2012-07-01T23:18:00Z">
              <w:rPr>
                <w:rStyle w:val="Hyperlink"/>
                <w:rFonts w:ascii="Courier New" w:eastAsia="Calibri" w:hAnsi="Courier New"/>
                <w:noProof/>
              </w:rPr>
            </w:rPrChange>
          </w:rPr>
          <w:delText>/etc/shadow</w:delText>
        </w:r>
        <w:r w:rsidRPr="00090AF7" w:rsidDel="00090AF7">
          <w:rPr>
            <w:noProof/>
            <w:rPrChange w:id="2233" w:author="blake" w:date="2012-07-01T23:18:00Z">
              <w:rPr>
                <w:rStyle w:val="Hyperlink"/>
                <w:noProof/>
              </w:rPr>
            </w:rPrChange>
          </w:rPr>
          <w:delText xml:space="preserve"> File</w:delText>
        </w:r>
        <w:r w:rsidDel="00090AF7">
          <w:rPr>
            <w:noProof/>
            <w:webHidden/>
          </w:rPr>
          <w:tab/>
          <w:delText>161</w:delText>
        </w:r>
      </w:del>
    </w:p>
    <w:p w:rsidR="003D691D" w:rsidDel="00090AF7" w:rsidRDefault="003D691D">
      <w:pPr>
        <w:pStyle w:val="TOC3"/>
        <w:tabs>
          <w:tab w:val="left" w:pos="1320"/>
          <w:tab w:val="right" w:leader="dot" w:pos="9350"/>
        </w:tabs>
        <w:rPr>
          <w:del w:id="2234" w:author="blake" w:date="2012-07-01T23:18:00Z"/>
          <w:rFonts w:asciiTheme="minorHAnsi" w:eastAsiaTheme="minorEastAsia" w:hAnsiTheme="minorHAnsi" w:cstheme="minorBidi"/>
          <w:noProof/>
          <w:sz w:val="22"/>
          <w:szCs w:val="22"/>
        </w:rPr>
      </w:pPr>
      <w:del w:id="2235" w:author="blake" w:date="2012-07-01T23:18:00Z">
        <w:r w:rsidRPr="00090AF7" w:rsidDel="00090AF7">
          <w:rPr>
            <w:noProof/>
            <w:rPrChange w:id="2236" w:author="blake" w:date="2012-07-01T23:18:00Z">
              <w:rPr>
                <w:rStyle w:val="Hyperlink"/>
                <w:noProof/>
              </w:rPr>
            </w:rPrChange>
          </w:rPr>
          <w:delText>9.2.4</w:delText>
        </w:r>
        <w:r w:rsidDel="00090AF7">
          <w:rPr>
            <w:rFonts w:asciiTheme="minorHAnsi" w:eastAsiaTheme="minorEastAsia" w:hAnsiTheme="minorHAnsi" w:cstheme="minorBidi"/>
            <w:noProof/>
            <w:sz w:val="22"/>
            <w:szCs w:val="22"/>
          </w:rPr>
          <w:tab/>
        </w:r>
        <w:r w:rsidRPr="00090AF7" w:rsidDel="00090AF7">
          <w:rPr>
            <w:noProof/>
            <w:rPrChange w:id="2237" w:author="blake" w:date="2012-07-01T23:18:00Z">
              <w:rPr>
                <w:rStyle w:val="Hyperlink"/>
                <w:noProof/>
              </w:rPr>
            </w:rPrChange>
          </w:rPr>
          <w:delText xml:space="preserve">Verify No Legacy "+" Entries Exist in </w:delText>
        </w:r>
        <w:r w:rsidRPr="00090AF7" w:rsidDel="00090AF7">
          <w:rPr>
            <w:rFonts w:ascii="Courier New" w:eastAsia="Calibri" w:hAnsi="Courier New"/>
            <w:noProof/>
            <w:rPrChange w:id="2238" w:author="blake" w:date="2012-07-01T23:18:00Z">
              <w:rPr>
                <w:rStyle w:val="Hyperlink"/>
                <w:rFonts w:ascii="Courier New" w:eastAsia="Calibri" w:hAnsi="Courier New"/>
                <w:noProof/>
              </w:rPr>
            </w:rPrChange>
          </w:rPr>
          <w:delText>/etc/group</w:delText>
        </w:r>
        <w:r w:rsidRPr="00090AF7" w:rsidDel="00090AF7">
          <w:rPr>
            <w:noProof/>
            <w:rPrChange w:id="2239" w:author="blake" w:date="2012-07-01T23:18:00Z">
              <w:rPr>
                <w:rStyle w:val="Hyperlink"/>
                <w:noProof/>
              </w:rPr>
            </w:rPrChange>
          </w:rPr>
          <w:delText xml:space="preserve"> File</w:delText>
        </w:r>
        <w:r w:rsidDel="00090AF7">
          <w:rPr>
            <w:noProof/>
            <w:webHidden/>
          </w:rPr>
          <w:tab/>
          <w:delText>162</w:delText>
        </w:r>
      </w:del>
    </w:p>
    <w:p w:rsidR="003D691D" w:rsidDel="00090AF7" w:rsidRDefault="003D691D">
      <w:pPr>
        <w:pStyle w:val="TOC3"/>
        <w:tabs>
          <w:tab w:val="left" w:pos="1320"/>
          <w:tab w:val="right" w:leader="dot" w:pos="9350"/>
        </w:tabs>
        <w:rPr>
          <w:del w:id="2240" w:author="blake" w:date="2012-07-01T23:18:00Z"/>
          <w:rFonts w:asciiTheme="minorHAnsi" w:eastAsiaTheme="minorEastAsia" w:hAnsiTheme="minorHAnsi" w:cstheme="minorBidi"/>
          <w:noProof/>
          <w:sz w:val="22"/>
          <w:szCs w:val="22"/>
        </w:rPr>
      </w:pPr>
      <w:del w:id="2241" w:author="blake" w:date="2012-07-01T23:18:00Z">
        <w:r w:rsidRPr="00090AF7" w:rsidDel="00090AF7">
          <w:rPr>
            <w:noProof/>
            <w:rPrChange w:id="2242" w:author="blake" w:date="2012-07-01T23:18:00Z">
              <w:rPr>
                <w:rStyle w:val="Hyperlink"/>
                <w:noProof/>
              </w:rPr>
            </w:rPrChange>
          </w:rPr>
          <w:delText>9.2.5</w:delText>
        </w:r>
        <w:r w:rsidDel="00090AF7">
          <w:rPr>
            <w:rFonts w:asciiTheme="minorHAnsi" w:eastAsiaTheme="minorEastAsia" w:hAnsiTheme="minorHAnsi" w:cstheme="minorBidi"/>
            <w:noProof/>
            <w:sz w:val="22"/>
            <w:szCs w:val="22"/>
          </w:rPr>
          <w:tab/>
        </w:r>
        <w:r w:rsidRPr="00090AF7" w:rsidDel="00090AF7">
          <w:rPr>
            <w:noProof/>
            <w:rPrChange w:id="2243" w:author="blake" w:date="2012-07-01T23:18:00Z">
              <w:rPr>
                <w:rStyle w:val="Hyperlink"/>
                <w:noProof/>
              </w:rPr>
            </w:rPrChange>
          </w:rPr>
          <w:delText>Verify No UID 0 Accounts Exist Other Than root</w:delText>
        </w:r>
        <w:r w:rsidDel="00090AF7">
          <w:rPr>
            <w:noProof/>
            <w:webHidden/>
          </w:rPr>
          <w:tab/>
          <w:delText>162</w:delText>
        </w:r>
      </w:del>
    </w:p>
    <w:p w:rsidR="003D691D" w:rsidDel="00090AF7" w:rsidRDefault="003D691D">
      <w:pPr>
        <w:pStyle w:val="TOC3"/>
        <w:tabs>
          <w:tab w:val="left" w:pos="1320"/>
          <w:tab w:val="right" w:leader="dot" w:pos="9350"/>
        </w:tabs>
        <w:rPr>
          <w:del w:id="2244" w:author="blake" w:date="2012-07-01T23:18:00Z"/>
          <w:rFonts w:asciiTheme="minorHAnsi" w:eastAsiaTheme="minorEastAsia" w:hAnsiTheme="minorHAnsi" w:cstheme="minorBidi"/>
          <w:noProof/>
          <w:sz w:val="22"/>
          <w:szCs w:val="22"/>
        </w:rPr>
      </w:pPr>
      <w:del w:id="2245" w:author="blake" w:date="2012-07-01T23:18:00Z">
        <w:r w:rsidRPr="00090AF7" w:rsidDel="00090AF7">
          <w:rPr>
            <w:noProof/>
            <w:rPrChange w:id="2246" w:author="blake" w:date="2012-07-01T23:18:00Z">
              <w:rPr>
                <w:rStyle w:val="Hyperlink"/>
                <w:noProof/>
              </w:rPr>
            </w:rPrChange>
          </w:rPr>
          <w:delText>9.2.6</w:delText>
        </w:r>
        <w:r w:rsidDel="00090AF7">
          <w:rPr>
            <w:rFonts w:asciiTheme="minorHAnsi" w:eastAsiaTheme="minorEastAsia" w:hAnsiTheme="minorHAnsi" w:cstheme="minorBidi"/>
            <w:noProof/>
            <w:sz w:val="22"/>
            <w:szCs w:val="22"/>
          </w:rPr>
          <w:tab/>
        </w:r>
        <w:r w:rsidRPr="00090AF7" w:rsidDel="00090AF7">
          <w:rPr>
            <w:noProof/>
            <w:rPrChange w:id="2247" w:author="blake" w:date="2012-07-01T23:18:00Z">
              <w:rPr>
                <w:rStyle w:val="Hyperlink"/>
                <w:noProof/>
              </w:rPr>
            </w:rPrChange>
          </w:rPr>
          <w:delText>Ensure root PATH Integrity</w:delText>
        </w:r>
        <w:r w:rsidDel="00090AF7">
          <w:rPr>
            <w:noProof/>
            <w:webHidden/>
          </w:rPr>
          <w:tab/>
          <w:delText>163</w:delText>
        </w:r>
      </w:del>
    </w:p>
    <w:p w:rsidR="003D691D" w:rsidDel="00090AF7" w:rsidRDefault="003D691D">
      <w:pPr>
        <w:pStyle w:val="TOC3"/>
        <w:tabs>
          <w:tab w:val="left" w:pos="1320"/>
          <w:tab w:val="right" w:leader="dot" w:pos="9350"/>
        </w:tabs>
        <w:rPr>
          <w:del w:id="2248" w:author="blake" w:date="2012-07-01T23:18:00Z"/>
          <w:rFonts w:asciiTheme="minorHAnsi" w:eastAsiaTheme="minorEastAsia" w:hAnsiTheme="minorHAnsi" w:cstheme="minorBidi"/>
          <w:noProof/>
          <w:sz w:val="22"/>
          <w:szCs w:val="22"/>
        </w:rPr>
      </w:pPr>
      <w:del w:id="2249" w:author="blake" w:date="2012-07-01T23:18:00Z">
        <w:r w:rsidRPr="00090AF7" w:rsidDel="00090AF7">
          <w:rPr>
            <w:noProof/>
            <w:rPrChange w:id="2250" w:author="blake" w:date="2012-07-01T23:18:00Z">
              <w:rPr>
                <w:rStyle w:val="Hyperlink"/>
                <w:noProof/>
              </w:rPr>
            </w:rPrChange>
          </w:rPr>
          <w:delText>9.2.7</w:delText>
        </w:r>
        <w:r w:rsidDel="00090AF7">
          <w:rPr>
            <w:rFonts w:asciiTheme="minorHAnsi" w:eastAsiaTheme="minorEastAsia" w:hAnsiTheme="minorHAnsi" w:cstheme="minorBidi"/>
            <w:noProof/>
            <w:sz w:val="22"/>
            <w:szCs w:val="22"/>
          </w:rPr>
          <w:tab/>
        </w:r>
        <w:r w:rsidRPr="00090AF7" w:rsidDel="00090AF7">
          <w:rPr>
            <w:noProof/>
            <w:rPrChange w:id="2251" w:author="blake" w:date="2012-07-01T23:18:00Z">
              <w:rPr>
                <w:rStyle w:val="Hyperlink"/>
                <w:noProof/>
              </w:rPr>
            </w:rPrChange>
          </w:rPr>
          <w:delText>Check Permissions on User Home Directories</w:delText>
        </w:r>
        <w:r w:rsidDel="00090AF7">
          <w:rPr>
            <w:noProof/>
            <w:webHidden/>
          </w:rPr>
          <w:tab/>
          <w:delText>164</w:delText>
        </w:r>
      </w:del>
    </w:p>
    <w:p w:rsidR="003D691D" w:rsidDel="00090AF7" w:rsidRDefault="003D691D">
      <w:pPr>
        <w:pStyle w:val="TOC3"/>
        <w:tabs>
          <w:tab w:val="left" w:pos="1320"/>
          <w:tab w:val="right" w:leader="dot" w:pos="9350"/>
        </w:tabs>
        <w:rPr>
          <w:del w:id="2252" w:author="blake" w:date="2012-07-01T23:18:00Z"/>
          <w:rFonts w:asciiTheme="minorHAnsi" w:eastAsiaTheme="minorEastAsia" w:hAnsiTheme="minorHAnsi" w:cstheme="minorBidi"/>
          <w:noProof/>
          <w:sz w:val="22"/>
          <w:szCs w:val="22"/>
        </w:rPr>
      </w:pPr>
      <w:del w:id="2253" w:author="blake" w:date="2012-07-01T23:18:00Z">
        <w:r w:rsidRPr="00090AF7" w:rsidDel="00090AF7">
          <w:rPr>
            <w:noProof/>
            <w:rPrChange w:id="2254" w:author="blake" w:date="2012-07-01T23:18:00Z">
              <w:rPr>
                <w:rStyle w:val="Hyperlink"/>
                <w:noProof/>
              </w:rPr>
            </w:rPrChange>
          </w:rPr>
          <w:delText>9.2.8</w:delText>
        </w:r>
        <w:r w:rsidDel="00090AF7">
          <w:rPr>
            <w:rFonts w:asciiTheme="minorHAnsi" w:eastAsiaTheme="minorEastAsia" w:hAnsiTheme="minorHAnsi" w:cstheme="minorBidi"/>
            <w:noProof/>
            <w:sz w:val="22"/>
            <w:szCs w:val="22"/>
          </w:rPr>
          <w:tab/>
        </w:r>
        <w:r w:rsidRPr="00090AF7" w:rsidDel="00090AF7">
          <w:rPr>
            <w:noProof/>
            <w:rPrChange w:id="2255" w:author="blake" w:date="2012-07-01T23:18:00Z">
              <w:rPr>
                <w:rStyle w:val="Hyperlink"/>
                <w:noProof/>
              </w:rPr>
            </w:rPrChange>
          </w:rPr>
          <w:delText>Check User Dot File Permissions</w:delText>
        </w:r>
        <w:r w:rsidDel="00090AF7">
          <w:rPr>
            <w:noProof/>
            <w:webHidden/>
          </w:rPr>
          <w:tab/>
          <w:delText>165</w:delText>
        </w:r>
      </w:del>
    </w:p>
    <w:p w:rsidR="003D691D" w:rsidDel="00090AF7" w:rsidRDefault="003D691D">
      <w:pPr>
        <w:pStyle w:val="TOC3"/>
        <w:tabs>
          <w:tab w:val="left" w:pos="1320"/>
          <w:tab w:val="right" w:leader="dot" w:pos="9350"/>
        </w:tabs>
        <w:rPr>
          <w:del w:id="2256" w:author="blake" w:date="2012-07-01T23:18:00Z"/>
          <w:rFonts w:asciiTheme="minorHAnsi" w:eastAsiaTheme="minorEastAsia" w:hAnsiTheme="minorHAnsi" w:cstheme="minorBidi"/>
          <w:noProof/>
          <w:sz w:val="22"/>
          <w:szCs w:val="22"/>
        </w:rPr>
      </w:pPr>
      <w:del w:id="2257" w:author="blake" w:date="2012-07-01T23:18:00Z">
        <w:r w:rsidRPr="00090AF7" w:rsidDel="00090AF7">
          <w:rPr>
            <w:noProof/>
            <w:rPrChange w:id="2258" w:author="blake" w:date="2012-07-01T23:18:00Z">
              <w:rPr>
                <w:rStyle w:val="Hyperlink"/>
                <w:noProof/>
              </w:rPr>
            </w:rPrChange>
          </w:rPr>
          <w:delText>9.2.9</w:delText>
        </w:r>
        <w:r w:rsidDel="00090AF7">
          <w:rPr>
            <w:rFonts w:asciiTheme="minorHAnsi" w:eastAsiaTheme="minorEastAsia" w:hAnsiTheme="minorHAnsi" w:cstheme="minorBidi"/>
            <w:noProof/>
            <w:sz w:val="22"/>
            <w:szCs w:val="22"/>
          </w:rPr>
          <w:tab/>
        </w:r>
        <w:r w:rsidRPr="00090AF7" w:rsidDel="00090AF7">
          <w:rPr>
            <w:noProof/>
            <w:rPrChange w:id="2259" w:author="blake" w:date="2012-07-01T23:18:00Z">
              <w:rPr>
                <w:rStyle w:val="Hyperlink"/>
                <w:noProof/>
              </w:rPr>
            </w:rPrChange>
          </w:rPr>
          <w:delText xml:space="preserve">Check Permissions on User </w:delText>
        </w:r>
        <w:r w:rsidRPr="00090AF7" w:rsidDel="00090AF7">
          <w:rPr>
            <w:rFonts w:ascii="Courier New" w:eastAsia="Calibri" w:hAnsi="Courier New"/>
            <w:noProof/>
            <w:rPrChange w:id="2260" w:author="blake" w:date="2012-07-01T23:18:00Z">
              <w:rPr>
                <w:rStyle w:val="Hyperlink"/>
                <w:rFonts w:ascii="Courier New" w:eastAsia="Calibri" w:hAnsi="Courier New"/>
                <w:noProof/>
              </w:rPr>
            </w:rPrChange>
          </w:rPr>
          <w:delText>.netrc</w:delText>
        </w:r>
        <w:r w:rsidRPr="00090AF7" w:rsidDel="00090AF7">
          <w:rPr>
            <w:noProof/>
            <w:rPrChange w:id="2261" w:author="blake" w:date="2012-07-01T23:18:00Z">
              <w:rPr>
                <w:rStyle w:val="Hyperlink"/>
                <w:noProof/>
              </w:rPr>
            </w:rPrChange>
          </w:rPr>
          <w:delText xml:space="preserve"> Files</w:delText>
        </w:r>
        <w:r w:rsidDel="00090AF7">
          <w:rPr>
            <w:noProof/>
            <w:webHidden/>
          </w:rPr>
          <w:tab/>
          <w:delText>166</w:delText>
        </w:r>
      </w:del>
    </w:p>
    <w:p w:rsidR="003D691D" w:rsidDel="00090AF7" w:rsidRDefault="003D691D">
      <w:pPr>
        <w:pStyle w:val="TOC3"/>
        <w:tabs>
          <w:tab w:val="left" w:pos="1540"/>
          <w:tab w:val="right" w:leader="dot" w:pos="9350"/>
        </w:tabs>
        <w:rPr>
          <w:del w:id="2262" w:author="blake" w:date="2012-07-01T23:18:00Z"/>
          <w:rFonts w:asciiTheme="minorHAnsi" w:eastAsiaTheme="minorEastAsia" w:hAnsiTheme="minorHAnsi" w:cstheme="minorBidi"/>
          <w:noProof/>
          <w:sz w:val="22"/>
          <w:szCs w:val="22"/>
        </w:rPr>
      </w:pPr>
      <w:del w:id="2263" w:author="blake" w:date="2012-07-01T23:18:00Z">
        <w:r w:rsidRPr="00090AF7" w:rsidDel="00090AF7">
          <w:rPr>
            <w:noProof/>
            <w:rPrChange w:id="2264" w:author="blake" w:date="2012-07-01T23:18:00Z">
              <w:rPr>
                <w:rStyle w:val="Hyperlink"/>
                <w:noProof/>
              </w:rPr>
            </w:rPrChange>
          </w:rPr>
          <w:delText>9.2.10</w:delText>
        </w:r>
        <w:r w:rsidDel="00090AF7">
          <w:rPr>
            <w:rFonts w:asciiTheme="minorHAnsi" w:eastAsiaTheme="minorEastAsia" w:hAnsiTheme="minorHAnsi" w:cstheme="minorBidi"/>
            <w:noProof/>
            <w:sz w:val="22"/>
            <w:szCs w:val="22"/>
          </w:rPr>
          <w:tab/>
        </w:r>
        <w:r w:rsidRPr="00090AF7" w:rsidDel="00090AF7">
          <w:rPr>
            <w:noProof/>
            <w:rPrChange w:id="2265" w:author="blake" w:date="2012-07-01T23:18:00Z">
              <w:rPr>
                <w:rStyle w:val="Hyperlink"/>
                <w:noProof/>
              </w:rPr>
            </w:rPrChange>
          </w:rPr>
          <w:delText xml:space="preserve">Check for Presence of User </w:delText>
        </w:r>
        <w:r w:rsidRPr="00090AF7" w:rsidDel="00090AF7">
          <w:rPr>
            <w:rFonts w:ascii="Courier New" w:eastAsia="Calibri" w:hAnsi="Courier New"/>
            <w:noProof/>
            <w:rPrChange w:id="2266" w:author="blake" w:date="2012-07-01T23:18:00Z">
              <w:rPr>
                <w:rStyle w:val="Hyperlink"/>
                <w:rFonts w:ascii="Courier New" w:eastAsia="Calibri" w:hAnsi="Courier New"/>
                <w:noProof/>
              </w:rPr>
            </w:rPrChange>
          </w:rPr>
          <w:delText>.rhosts</w:delText>
        </w:r>
        <w:r w:rsidRPr="00090AF7" w:rsidDel="00090AF7">
          <w:rPr>
            <w:noProof/>
            <w:rPrChange w:id="2267" w:author="blake" w:date="2012-07-01T23:18:00Z">
              <w:rPr>
                <w:rStyle w:val="Hyperlink"/>
                <w:noProof/>
              </w:rPr>
            </w:rPrChange>
          </w:rPr>
          <w:delText xml:space="preserve"> Files</w:delText>
        </w:r>
        <w:r w:rsidDel="00090AF7">
          <w:rPr>
            <w:noProof/>
            <w:webHidden/>
          </w:rPr>
          <w:tab/>
          <w:delText>167</w:delText>
        </w:r>
      </w:del>
    </w:p>
    <w:p w:rsidR="003D691D" w:rsidDel="00090AF7" w:rsidRDefault="003D691D">
      <w:pPr>
        <w:pStyle w:val="TOC3"/>
        <w:tabs>
          <w:tab w:val="left" w:pos="1540"/>
          <w:tab w:val="right" w:leader="dot" w:pos="9350"/>
        </w:tabs>
        <w:rPr>
          <w:del w:id="2268" w:author="blake" w:date="2012-07-01T23:18:00Z"/>
          <w:rFonts w:asciiTheme="minorHAnsi" w:eastAsiaTheme="minorEastAsia" w:hAnsiTheme="minorHAnsi" w:cstheme="minorBidi"/>
          <w:noProof/>
          <w:sz w:val="22"/>
          <w:szCs w:val="22"/>
        </w:rPr>
      </w:pPr>
      <w:del w:id="2269" w:author="blake" w:date="2012-07-01T23:18:00Z">
        <w:r w:rsidRPr="00090AF7" w:rsidDel="00090AF7">
          <w:rPr>
            <w:noProof/>
            <w:rPrChange w:id="2270" w:author="blake" w:date="2012-07-01T23:18:00Z">
              <w:rPr>
                <w:rStyle w:val="Hyperlink"/>
                <w:noProof/>
              </w:rPr>
            </w:rPrChange>
          </w:rPr>
          <w:delText>9.2.11</w:delText>
        </w:r>
        <w:r w:rsidDel="00090AF7">
          <w:rPr>
            <w:rFonts w:asciiTheme="minorHAnsi" w:eastAsiaTheme="minorEastAsia" w:hAnsiTheme="minorHAnsi" w:cstheme="minorBidi"/>
            <w:noProof/>
            <w:sz w:val="22"/>
            <w:szCs w:val="22"/>
          </w:rPr>
          <w:tab/>
        </w:r>
        <w:r w:rsidRPr="00090AF7" w:rsidDel="00090AF7">
          <w:rPr>
            <w:noProof/>
            <w:rPrChange w:id="2271" w:author="blake" w:date="2012-07-01T23:18:00Z">
              <w:rPr>
                <w:rStyle w:val="Hyperlink"/>
                <w:noProof/>
              </w:rPr>
            </w:rPrChange>
          </w:rPr>
          <w:delText xml:space="preserve">Check Groups in </w:delText>
        </w:r>
        <w:r w:rsidRPr="00090AF7" w:rsidDel="00090AF7">
          <w:rPr>
            <w:rFonts w:ascii="Courier New" w:eastAsia="Calibri" w:hAnsi="Courier New"/>
            <w:noProof/>
            <w:rPrChange w:id="2272" w:author="blake" w:date="2012-07-01T23:18:00Z">
              <w:rPr>
                <w:rStyle w:val="Hyperlink"/>
                <w:rFonts w:ascii="Courier New" w:eastAsia="Calibri" w:hAnsi="Courier New"/>
                <w:noProof/>
              </w:rPr>
            </w:rPrChange>
          </w:rPr>
          <w:delText>/etc/passwd</w:delText>
        </w:r>
        <w:r w:rsidDel="00090AF7">
          <w:rPr>
            <w:noProof/>
            <w:webHidden/>
          </w:rPr>
          <w:tab/>
          <w:delText>167</w:delText>
        </w:r>
      </w:del>
    </w:p>
    <w:p w:rsidR="003D691D" w:rsidDel="00090AF7" w:rsidRDefault="003D691D">
      <w:pPr>
        <w:pStyle w:val="TOC3"/>
        <w:tabs>
          <w:tab w:val="left" w:pos="1540"/>
          <w:tab w:val="right" w:leader="dot" w:pos="9350"/>
        </w:tabs>
        <w:rPr>
          <w:del w:id="2273" w:author="blake" w:date="2012-07-01T23:18:00Z"/>
          <w:rFonts w:asciiTheme="minorHAnsi" w:eastAsiaTheme="minorEastAsia" w:hAnsiTheme="minorHAnsi" w:cstheme="minorBidi"/>
          <w:noProof/>
          <w:sz w:val="22"/>
          <w:szCs w:val="22"/>
        </w:rPr>
      </w:pPr>
      <w:del w:id="2274" w:author="blake" w:date="2012-07-01T23:18:00Z">
        <w:r w:rsidRPr="00090AF7" w:rsidDel="00090AF7">
          <w:rPr>
            <w:noProof/>
            <w:rPrChange w:id="2275" w:author="blake" w:date="2012-07-01T23:18:00Z">
              <w:rPr>
                <w:rStyle w:val="Hyperlink"/>
                <w:noProof/>
              </w:rPr>
            </w:rPrChange>
          </w:rPr>
          <w:delText>9.2.12</w:delText>
        </w:r>
        <w:r w:rsidDel="00090AF7">
          <w:rPr>
            <w:rFonts w:asciiTheme="minorHAnsi" w:eastAsiaTheme="minorEastAsia" w:hAnsiTheme="minorHAnsi" w:cstheme="minorBidi"/>
            <w:noProof/>
            <w:sz w:val="22"/>
            <w:szCs w:val="22"/>
          </w:rPr>
          <w:tab/>
        </w:r>
        <w:r w:rsidRPr="00090AF7" w:rsidDel="00090AF7">
          <w:rPr>
            <w:noProof/>
            <w:rPrChange w:id="2276" w:author="blake" w:date="2012-07-01T23:18:00Z">
              <w:rPr>
                <w:rStyle w:val="Hyperlink"/>
                <w:noProof/>
              </w:rPr>
            </w:rPrChange>
          </w:rPr>
          <w:delText>Check That Users Are Assigned Home Directories</w:delText>
        </w:r>
        <w:r w:rsidDel="00090AF7">
          <w:rPr>
            <w:noProof/>
            <w:webHidden/>
          </w:rPr>
          <w:tab/>
          <w:delText>169</w:delText>
        </w:r>
      </w:del>
    </w:p>
    <w:p w:rsidR="003D691D" w:rsidDel="00090AF7" w:rsidRDefault="003D691D">
      <w:pPr>
        <w:pStyle w:val="TOC3"/>
        <w:tabs>
          <w:tab w:val="left" w:pos="1540"/>
          <w:tab w:val="right" w:leader="dot" w:pos="9350"/>
        </w:tabs>
        <w:rPr>
          <w:del w:id="2277" w:author="blake" w:date="2012-07-01T23:18:00Z"/>
          <w:rFonts w:asciiTheme="minorHAnsi" w:eastAsiaTheme="minorEastAsia" w:hAnsiTheme="minorHAnsi" w:cstheme="minorBidi"/>
          <w:noProof/>
          <w:sz w:val="22"/>
          <w:szCs w:val="22"/>
        </w:rPr>
      </w:pPr>
      <w:del w:id="2278" w:author="blake" w:date="2012-07-01T23:18:00Z">
        <w:r w:rsidRPr="00090AF7" w:rsidDel="00090AF7">
          <w:rPr>
            <w:noProof/>
            <w:rPrChange w:id="2279" w:author="blake" w:date="2012-07-01T23:18:00Z">
              <w:rPr>
                <w:rStyle w:val="Hyperlink"/>
                <w:noProof/>
              </w:rPr>
            </w:rPrChange>
          </w:rPr>
          <w:delText>9.2.13</w:delText>
        </w:r>
        <w:r w:rsidDel="00090AF7">
          <w:rPr>
            <w:rFonts w:asciiTheme="minorHAnsi" w:eastAsiaTheme="minorEastAsia" w:hAnsiTheme="minorHAnsi" w:cstheme="minorBidi"/>
            <w:noProof/>
            <w:sz w:val="22"/>
            <w:szCs w:val="22"/>
          </w:rPr>
          <w:tab/>
        </w:r>
        <w:r w:rsidRPr="00090AF7" w:rsidDel="00090AF7">
          <w:rPr>
            <w:noProof/>
            <w:rPrChange w:id="2280" w:author="blake" w:date="2012-07-01T23:18:00Z">
              <w:rPr>
                <w:rStyle w:val="Hyperlink"/>
                <w:noProof/>
              </w:rPr>
            </w:rPrChange>
          </w:rPr>
          <w:delText>Check That Defined Home Directories Exist</w:delText>
        </w:r>
        <w:r w:rsidDel="00090AF7">
          <w:rPr>
            <w:noProof/>
            <w:webHidden/>
          </w:rPr>
          <w:tab/>
          <w:delText>170</w:delText>
        </w:r>
      </w:del>
    </w:p>
    <w:p w:rsidR="003D691D" w:rsidDel="00090AF7" w:rsidRDefault="003D691D">
      <w:pPr>
        <w:pStyle w:val="TOC3"/>
        <w:tabs>
          <w:tab w:val="left" w:pos="1540"/>
          <w:tab w:val="right" w:leader="dot" w:pos="9350"/>
        </w:tabs>
        <w:rPr>
          <w:del w:id="2281" w:author="blake" w:date="2012-07-01T23:18:00Z"/>
          <w:rFonts w:asciiTheme="minorHAnsi" w:eastAsiaTheme="minorEastAsia" w:hAnsiTheme="minorHAnsi" w:cstheme="minorBidi"/>
          <w:noProof/>
          <w:sz w:val="22"/>
          <w:szCs w:val="22"/>
        </w:rPr>
      </w:pPr>
      <w:del w:id="2282" w:author="blake" w:date="2012-07-01T23:18:00Z">
        <w:r w:rsidRPr="00090AF7" w:rsidDel="00090AF7">
          <w:rPr>
            <w:noProof/>
            <w:rPrChange w:id="2283" w:author="blake" w:date="2012-07-01T23:18:00Z">
              <w:rPr>
                <w:rStyle w:val="Hyperlink"/>
                <w:noProof/>
              </w:rPr>
            </w:rPrChange>
          </w:rPr>
          <w:delText>9.2.14</w:delText>
        </w:r>
        <w:r w:rsidDel="00090AF7">
          <w:rPr>
            <w:rFonts w:asciiTheme="minorHAnsi" w:eastAsiaTheme="minorEastAsia" w:hAnsiTheme="minorHAnsi" w:cstheme="minorBidi"/>
            <w:noProof/>
            <w:sz w:val="22"/>
            <w:szCs w:val="22"/>
          </w:rPr>
          <w:tab/>
        </w:r>
        <w:r w:rsidRPr="00090AF7" w:rsidDel="00090AF7">
          <w:rPr>
            <w:noProof/>
            <w:rPrChange w:id="2284" w:author="blake" w:date="2012-07-01T23:18:00Z">
              <w:rPr>
                <w:rStyle w:val="Hyperlink"/>
                <w:noProof/>
              </w:rPr>
            </w:rPrChange>
          </w:rPr>
          <w:delText>Check User Home Directory Ownership</w:delText>
        </w:r>
        <w:r w:rsidDel="00090AF7">
          <w:rPr>
            <w:noProof/>
            <w:webHidden/>
          </w:rPr>
          <w:tab/>
          <w:delText>171</w:delText>
        </w:r>
      </w:del>
    </w:p>
    <w:p w:rsidR="003D691D" w:rsidDel="00090AF7" w:rsidRDefault="003D691D">
      <w:pPr>
        <w:pStyle w:val="TOC3"/>
        <w:tabs>
          <w:tab w:val="left" w:pos="1540"/>
          <w:tab w:val="right" w:leader="dot" w:pos="9350"/>
        </w:tabs>
        <w:rPr>
          <w:del w:id="2285" w:author="blake" w:date="2012-07-01T23:18:00Z"/>
          <w:rFonts w:asciiTheme="minorHAnsi" w:eastAsiaTheme="minorEastAsia" w:hAnsiTheme="minorHAnsi" w:cstheme="minorBidi"/>
          <w:noProof/>
          <w:sz w:val="22"/>
          <w:szCs w:val="22"/>
        </w:rPr>
      </w:pPr>
      <w:del w:id="2286" w:author="blake" w:date="2012-07-01T23:18:00Z">
        <w:r w:rsidRPr="00090AF7" w:rsidDel="00090AF7">
          <w:rPr>
            <w:noProof/>
            <w:rPrChange w:id="2287" w:author="blake" w:date="2012-07-01T23:18:00Z">
              <w:rPr>
                <w:rStyle w:val="Hyperlink"/>
                <w:noProof/>
              </w:rPr>
            </w:rPrChange>
          </w:rPr>
          <w:delText>9.2.15</w:delText>
        </w:r>
        <w:r w:rsidDel="00090AF7">
          <w:rPr>
            <w:rFonts w:asciiTheme="minorHAnsi" w:eastAsiaTheme="minorEastAsia" w:hAnsiTheme="minorHAnsi" w:cstheme="minorBidi"/>
            <w:noProof/>
            <w:sz w:val="22"/>
            <w:szCs w:val="22"/>
          </w:rPr>
          <w:tab/>
        </w:r>
        <w:r w:rsidRPr="00090AF7" w:rsidDel="00090AF7">
          <w:rPr>
            <w:noProof/>
            <w:rPrChange w:id="2288" w:author="blake" w:date="2012-07-01T23:18:00Z">
              <w:rPr>
                <w:rStyle w:val="Hyperlink"/>
                <w:noProof/>
              </w:rPr>
            </w:rPrChange>
          </w:rPr>
          <w:delText>Check for Duplicate UIDs</w:delText>
        </w:r>
        <w:r w:rsidDel="00090AF7">
          <w:rPr>
            <w:noProof/>
            <w:webHidden/>
          </w:rPr>
          <w:tab/>
          <w:delText>172</w:delText>
        </w:r>
      </w:del>
    </w:p>
    <w:p w:rsidR="003D691D" w:rsidDel="00090AF7" w:rsidRDefault="003D691D">
      <w:pPr>
        <w:pStyle w:val="TOC3"/>
        <w:tabs>
          <w:tab w:val="left" w:pos="1540"/>
          <w:tab w:val="right" w:leader="dot" w:pos="9350"/>
        </w:tabs>
        <w:rPr>
          <w:del w:id="2289" w:author="blake" w:date="2012-07-01T23:18:00Z"/>
          <w:rFonts w:asciiTheme="minorHAnsi" w:eastAsiaTheme="minorEastAsia" w:hAnsiTheme="minorHAnsi" w:cstheme="minorBidi"/>
          <w:noProof/>
          <w:sz w:val="22"/>
          <w:szCs w:val="22"/>
        </w:rPr>
      </w:pPr>
      <w:del w:id="2290" w:author="blake" w:date="2012-07-01T23:18:00Z">
        <w:r w:rsidRPr="00090AF7" w:rsidDel="00090AF7">
          <w:rPr>
            <w:noProof/>
            <w:rPrChange w:id="2291" w:author="blake" w:date="2012-07-01T23:18:00Z">
              <w:rPr>
                <w:rStyle w:val="Hyperlink"/>
                <w:noProof/>
              </w:rPr>
            </w:rPrChange>
          </w:rPr>
          <w:delText>9.2.16</w:delText>
        </w:r>
        <w:r w:rsidDel="00090AF7">
          <w:rPr>
            <w:rFonts w:asciiTheme="minorHAnsi" w:eastAsiaTheme="minorEastAsia" w:hAnsiTheme="minorHAnsi" w:cstheme="minorBidi"/>
            <w:noProof/>
            <w:sz w:val="22"/>
            <w:szCs w:val="22"/>
          </w:rPr>
          <w:tab/>
        </w:r>
        <w:r w:rsidRPr="00090AF7" w:rsidDel="00090AF7">
          <w:rPr>
            <w:noProof/>
            <w:rPrChange w:id="2292" w:author="blake" w:date="2012-07-01T23:18:00Z">
              <w:rPr>
                <w:rStyle w:val="Hyperlink"/>
                <w:noProof/>
              </w:rPr>
            </w:rPrChange>
          </w:rPr>
          <w:delText>Check for Duplicate GIDs</w:delText>
        </w:r>
        <w:r w:rsidDel="00090AF7">
          <w:rPr>
            <w:noProof/>
            <w:webHidden/>
          </w:rPr>
          <w:tab/>
          <w:delText>173</w:delText>
        </w:r>
      </w:del>
    </w:p>
    <w:p w:rsidR="003D691D" w:rsidDel="00090AF7" w:rsidRDefault="003D691D">
      <w:pPr>
        <w:pStyle w:val="TOC3"/>
        <w:tabs>
          <w:tab w:val="left" w:pos="1540"/>
          <w:tab w:val="right" w:leader="dot" w:pos="9350"/>
        </w:tabs>
        <w:rPr>
          <w:del w:id="2293" w:author="blake" w:date="2012-07-01T23:18:00Z"/>
          <w:rFonts w:asciiTheme="minorHAnsi" w:eastAsiaTheme="minorEastAsia" w:hAnsiTheme="minorHAnsi" w:cstheme="minorBidi"/>
          <w:noProof/>
          <w:sz w:val="22"/>
          <w:szCs w:val="22"/>
        </w:rPr>
      </w:pPr>
      <w:del w:id="2294" w:author="blake" w:date="2012-07-01T23:18:00Z">
        <w:r w:rsidRPr="00090AF7" w:rsidDel="00090AF7">
          <w:rPr>
            <w:noProof/>
            <w:rPrChange w:id="2295" w:author="blake" w:date="2012-07-01T23:18:00Z">
              <w:rPr>
                <w:rStyle w:val="Hyperlink"/>
                <w:noProof/>
              </w:rPr>
            </w:rPrChange>
          </w:rPr>
          <w:delText>9.2.17</w:delText>
        </w:r>
        <w:r w:rsidDel="00090AF7">
          <w:rPr>
            <w:rFonts w:asciiTheme="minorHAnsi" w:eastAsiaTheme="minorEastAsia" w:hAnsiTheme="minorHAnsi" w:cstheme="minorBidi"/>
            <w:noProof/>
            <w:sz w:val="22"/>
            <w:szCs w:val="22"/>
          </w:rPr>
          <w:tab/>
        </w:r>
        <w:r w:rsidRPr="00090AF7" w:rsidDel="00090AF7">
          <w:rPr>
            <w:noProof/>
            <w:rPrChange w:id="2296" w:author="blake" w:date="2012-07-01T23:18:00Z">
              <w:rPr>
                <w:rStyle w:val="Hyperlink"/>
                <w:noProof/>
              </w:rPr>
            </w:rPrChange>
          </w:rPr>
          <w:delText>Check That Reserved UIDs Are Assigned to System Accounts</w:delText>
        </w:r>
        <w:r w:rsidDel="00090AF7">
          <w:rPr>
            <w:noProof/>
            <w:webHidden/>
          </w:rPr>
          <w:tab/>
          <w:delText>173</w:delText>
        </w:r>
      </w:del>
    </w:p>
    <w:p w:rsidR="003D691D" w:rsidDel="00090AF7" w:rsidRDefault="003D691D">
      <w:pPr>
        <w:pStyle w:val="TOC3"/>
        <w:tabs>
          <w:tab w:val="left" w:pos="1540"/>
          <w:tab w:val="right" w:leader="dot" w:pos="9350"/>
        </w:tabs>
        <w:rPr>
          <w:del w:id="2297" w:author="blake" w:date="2012-07-01T23:18:00Z"/>
          <w:rFonts w:asciiTheme="minorHAnsi" w:eastAsiaTheme="minorEastAsia" w:hAnsiTheme="minorHAnsi" w:cstheme="minorBidi"/>
          <w:noProof/>
          <w:sz w:val="22"/>
          <w:szCs w:val="22"/>
        </w:rPr>
      </w:pPr>
      <w:del w:id="2298" w:author="blake" w:date="2012-07-01T23:18:00Z">
        <w:r w:rsidRPr="00090AF7" w:rsidDel="00090AF7">
          <w:rPr>
            <w:noProof/>
            <w:rPrChange w:id="2299" w:author="blake" w:date="2012-07-01T23:18:00Z">
              <w:rPr>
                <w:rStyle w:val="Hyperlink"/>
                <w:noProof/>
              </w:rPr>
            </w:rPrChange>
          </w:rPr>
          <w:lastRenderedPageBreak/>
          <w:delText>9.2.18</w:delText>
        </w:r>
        <w:r w:rsidDel="00090AF7">
          <w:rPr>
            <w:rFonts w:asciiTheme="minorHAnsi" w:eastAsiaTheme="minorEastAsia" w:hAnsiTheme="minorHAnsi" w:cstheme="minorBidi"/>
            <w:noProof/>
            <w:sz w:val="22"/>
            <w:szCs w:val="22"/>
          </w:rPr>
          <w:tab/>
        </w:r>
        <w:r w:rsidRPr="00090AF7" w:rsidDel="00090AF7">
          <w:rPr>
            <w:noProof/>
            <w:rPrChange w:id="2300" w:author="blake" w:date="2012-07-01T23:18:00Z">
              <w:rPr>
                <w:rStyle w:val="Hyperlink"/>
                <w:noProof/>
              </w:rPr>
            </w:rPrChange>
          </w:rPr>
          <w:delText>Check for Duplicate User Names</w:delText>
        </w:r>
        <w:r w:rsidDel="00090AF7">
          <w:rPr>
            <w:noProof/>
            <w:webHidden/>
          </w:rPr>
          <w:tab/>
          <w:delText>174</w:delText>
        </w:r>
      </w:del>
    </w:p>
    <w:p w:rsidR="003D691D" w:rsidDel="00090AF7" w:rsidRDefault="003D691D">
      <w:pPr>
        <w:pStyle w:val="TOC3"/>
        <w:tabs>
          <w:tab w:val="left" w:pos="1540"/>
          <w:tab w:val="right" w:leader="dot" w:pos="9350"/>
        </w:tabs>
        <w:rPr>
          <w:del w:id="2301" w:author="blake" w:date="2012-07-01T23:18:00Z"/>
          <w:rFonts w:asciiTheme="minorHAnsi" w:eastAsiaTheme="minorEastAsia" w:hAnsiTheme="minorHAnsi" w:cstheme="minorBidi"/>
          <w:noProof/>
          <w:sz w:val="22"/>
          <w:szCs w:val="22"/>
        </w:rPr>
      </w:pPr>
      <w:del w:id="2302" w:author="blake" w:date="2012-07-01T23:18:00Z">
        <w:r w:rsidRPr="00090AF7" w:rsidDel="00090AF7">
          <w:rPr>
            <w:noProof/>
            <w:rPrChange w:id="2303" w:author="blake" w:date="2012-07-01T23:18:00Z">
              <w:rPr>
                <w:rStyle w:val="Hyperlink"/>
                <w:noProof/>
              </w:rPr>
            </w:rPrChange>
          </w:rPr>
          <w:delText>9.2.19</w:delText>
        </w:r>
        <w:r w:rsidDel="00090AF7">
          <w:rPr>
            <w:rFonts w:asciiTheme="minorHAnsi" w:eastAsiaTheme="minorEastAsia" w:hAnsiTheme="minorHAnsi" w:cstheme="minorBidi"/>
            <w:noProof/>
            <w:sz w:val="22"/>
            <w:szCs w:val="22"/>
          </w:rPr>
          <w:tab/>
        </w:r>
        <w:r w:rsidRPr="00090AF7" w:rsidDel="00090AF7">
          <w:rPr>
            <w:noProof/>
            <w:rPrChange w:id="2304" w:author="blake" w:date="2012-07-01T23:18:00Z">
              <w:rPr>
                <w:rStyle w:val="Hyperlink"/>
                <w:noProof/>
              </w:rPr>
            </w:rPrChange>
          </w:rPr>
          <w:delText>Check for Duplicate Group Names</w:delText>
        </w:r>
        <w:r w:rsidDel="00090AF7">
          <w:rPr>
            <w:noProof/>
            <w:webHidden/>
          </w:rPr>
          <w:tab/>
          <w:delText>175</w:delText>
        </w:r>
      </w:del>
    </w:p>
    <w:p w:rsidR="003D691D" w:rsidDel="00090AF7" w:rsidRDefault="003D691D">
      <w:pPr>
        <w:pStyle w:val="TOC3"/>
        <w:tabs>
          <w:tab w:val="left" w:pos="1540"/>
          <w:tab w:val="right" w:leader="dot" w:pos="9350"/>
        </w:tabs>
        <w:rPr>
          <w:del w:id="2305" w:author="blake" w:date="2012-07-01T23:18:00Z"/>
          <w:rFonts w:asciiTheme="minorHAnsi" w:eastAsiaTheme="minorEastAsia" w:hAnsiTheme="minorHAnsi" w:cstheme="minorBidi"/>
          <w:noProof/>
          <w:sz w:val="22"/>
          <w:szCs w:val="22"/>
        </w:rPr>
      </w:pPr>
      <w:del w:id="2306" w:author="blake" w:date="2012-07-01T23:18:00Z">
        <w:r w:rsidRPr="00090AF7" w:rsidDel="00090AF7">
          <w:rPr>
            <w:noProof/>
            <w:rPrChange w:id="2307" w:author="blake" w:date="2012-07-01T23:18:00Z">
              <w:rPr>
                <w:rStyle w:val="Hyperlink"/>
                <w:noProof/>
              </w:rPr>
            </w:rPrChange>
          </w:rPr>
          <w:delText>9.2.20</w:delText>
        </w:r>
        <w:r w:rsidDel="00090AF7">
          <w:rPr>
            <w:rFonts w:asciiTheme="minorHAnsi" w:eastAsiaTheme="minorEastAsia" w:hAnsiTheme="minorHAnsi" w:cstheme="minorBidi"/>
            <w:noProof/>
            <w:sz w:val="22"/>
            <w:szCs w:val="22"/>
          </w:rPr>
          <w:tab/>
        </w:r>
        <w:r w:rsidRPr="00090AF7" w:rsidDel="00090AF7">
          <w:rPr>
            <w:noProof/>
            <w:rPrChange w:id="2308" w:author="blake" w:date="2012-07-01T23:18:00Z">
              <w:rPr>
                <w:rStyle w:val="Hyperlink"/>
                <w:noProof/>
              </w:rPr>
            </w:rPrChange>
          </w:rPr>
          <w:delText xml:space="preserve">Check for Presence of User </w:delText>
        </w:r>
        <w:r w:rsidRPr="00090AF7" w:rsidDel="00090AF7">
          <w:rPr>
            <w:rFonts w:ascii="Courier New" w:eastAsia="Calibri" w:hAnsi="Courier New"/>
            <w:noProof/>
            <w:rPrChange w:id="2309" w:author="blake" w:date="2012-07-01T23:18:00Z">
              <w:rPr>
                <w:rStyle w:val="Hyperlink"/>
                <w:rFonts w:ascii="Courier New" w:eastAsia="Calibri" w:hAnsi="Courier New"/>
                <w:noProof/>
              </w:rPr>
            </w:rPrChange>
          </w:rPr>
          <w:delText>.netrc</w:delText>
        </w:r>
        <w:r w:rsidRPr="00090AF7" w:rsidDel="00090AF7">
          <w:rPr>
            <w:noProof/>
            <w:rPrChange w:id="2310" w:author="blake" w:date="2012-07-01T23:18:00Z">
              <w:rPr>
                <w:rStyle w:val="Hyperlink"/>
                <w:noProof/>
              </w:rPr>
            </w:rPrChange>
          </w:rPr>
          <w:delText xml:space="preserve"> Files</w:delText>
        </w:r>
        <w:r w:rsidDel="00090AF7">
          <w:rPr>
            <w:noProof/>
            <w:webHidden/>
          </w:rPr>
          <w:tab/>
          <w:delText>176</w:delText>
        </w:r>
      </w:del>
    </w:p>
    <w:p w:rsidR="003D691D" w:rsidDel="00090AF7" w:rsidRDefault="003D691D">
      <w:pPr>
        <w:pStyle w:val="TOC3"/>
        <w:tabs>
          <w:tab w:val="left" w:pos="1540"/>
          <w:tab w:val="right" w:leader="dot" w:pos="9350"/>
        </w:tabs>
        <w:rPr>
          <w:del w:id="2311" w:author="blake" w:date="2012-07-01T23:18:00Z"/>
          <w:rFonts w:asciiTheme="minorHAnsi" w:eastAsiaTheme="minorEastAsia" w:hAnsiTheme="minorHAnsi" w:cstheme="minorBidi"/>
          <w:noProof/>
          <w:sz w:val="22"/>
          <w:szCs w:val="22"/>
        </w:rPr>
      </w:pPr>
      <w:del w:id="2312" w:author="blake" w:date="2012-07-01T23:18:00Z">
        <w:r w:rsidRPr="00090AF7" w:rsidDel="00090AF7">
          <w:rPr>
            <w:noProof/>
            <w:rPrChange w:id="2313" w:author="blake" w:date="2012-07-01T23:18:00Z">
              <w:rPr>
                <w:rStyle w:val="Hyperlink"/>
                <w:noProof/>
              </w:rPr>
            </w:rPrChange>
          </w:rPr>
          <w:delText>9.2.21</w:delText>
        </w:r>
        <w:r w:rsidDel="00090AF7">
          <w:rPr>
            <w:rFonts w:asciiTheme="minorHAnsi" w:eastAsiaTheme="minorEastAsia" w:hAnsiTheme="minorHAnsi" w:cstheme="minorBidi"/>
            <w:noProof/>
            <w:sz w:val="22"/>
            <w:szCs w:val="22"/>
          </w:rPr>
          <w:tab/>
        </w:r>
        <w:r w:rsidRPr="00090AF7" w:rsidDel="00090AF7">
          <w:rPr>
            <w:noProof/>
            <w:rPrChange w:id="2314" w:author="blake" w:date="2012-07-01T23:18:00Z">
              <w:rPr>
                <w:rStyle w:val="Hyperlink"/>
                <w:noProof/>
              </w:rPr>
            </w:rPrChange>
          </w:rPr>
          <w:delText xml:space="preserve">Check for Presence of User </w:delText>
        </w:r>
        <w:r w:rsidRPr="00090AF7" w:rsidDel="00090AF7">
          <w:rPr>
            <w:rFonts w:ascii="Courier New" w:eastAsia="Calibri" w:hAnsi="Courier New"/>
            <w:noProof/>
            <w:rPrChange w:id="2315" w:author="blake" w:date="2012-07-01T23:18:00Z">
              <w:rPr>
                <w:rStyle w:val="Hyperlink"/>
                <w:rFonts w:ascii="Courier New" w:eastAsia="Calibri" w:hAnsi="Courier New"/>
                <w:noProof/>
              </w:rPr>
            </w:rPrChange>
          </w:rPr>
          <w:delText>.forward</w:delText>
        </w:r>
        <w:r w:rsidRPr="00090AF7" w:rsidDel="00090AF7">
          <w:rPr>
            <w:noProof/>
            <w:rPrChange w:id="2316" w:author="blake" w:date="2012-07-01T23:18:00Z">
              <w:rPr>
                <w:rStyle w:val="Hyperlink"/>
                <w:noProof/>
              </w:rPr>
            </w:rPrChange>
          </w:rPr>
          <w:delText xml:space="preserve"> Files</w:delText>
        </w:r>
        <w:r w:rsidDel="00090AF7">
          <w:rPr>
            <w:noProof/>
            <w:webHidden/>
          </w:rPr>
          <w:tab/>
          <w:delText>177</w:delText>
        </w:r>
      </w:del>
    </w:p>
    <w:p w:rsidR="003D691D" w:rsidDel="00090AF7" w:rsidRDefault="003D691D">
      <w:pPr>
        <w:pStyle w:val="TOC1"/>
        <w:rPr>
          <w:del w:id="2317" w:author="blake" w:date="2012-07-01T23:18:00Z"/>
          <w:rFonts w:asciiTheme="minorHAnsi" w:eastAsiaTheme="minorEastAsia" w:hAnsiTheme="minorHAnsi" w:cstheme="minorBidi"/>
          <w:noProof/>
          <w:sz w:val="22"/>
          <w:szCs w:val="22"/>
        </w:rPr>
      </w:pPr>
      <w:del w:id="2318" w:author="blake" w:date="2012-07-01T23:18:00Z">
        <w:r w:rsidRPr="00090AF7" w:rsidDel="00090AF7">
          <w:rPr>
            <w:noProof/>
            <w:rPrChange w:id="2319" w:author="blake" w:date="2012-07-01T23:18:00Z">
              <w:rPr>
                <w:rStyle w:val="Hyperlink"/>
                <w:noProof/>
              </w:rPr>
            </w:rPrChange>
          </w:rPr>
          <w:delText>Appendix A: References</w:delText>
        </w:r>
        <w:r w:rsidDel="00090AF7">
          <w:rPr>
            <w:noProof/>
            <w:webHidden/>
          </w:rPr>
          <w:tab/>
          <w:delText>178</w:delText>
        </w:r>
      </w:del>
    </w:p>
    <w:p w:rsidR="003D691D" w:rsidDel="00090AF7" w:rsidRDefault="003D691D">
      <w:pPr>
        <w:pStyle w:val="TOC1"/>
        <w:rPr>
          <w:del w:id="2320" w:author="blake" w:date="2012-07-01T23:18:00Z"/>
          <w:rFonts w:asciiTheme="minorHAnsi" w:eastAsiaTheme="minorEastAsia" w:hAnsiTheme="minorHAnsi" w:cstheme="minorBidi"/>
          <w:noProof/>
          <w:sz w:val="22"/>
          <w:szCs w:val="22"/>
        </w:rPr>
      </w:pPr>
      <w:del w:id="2321" w:author="blake" w:date="2012-07-01T23:18:00Z">
        <w:r w:rsidRPr="00090AF7" w:rsidDel="00090AF7">
          <w:rPr>
            <w:noProof/>
            <w:rPrChange w:id="2322" w:author="blake" w:date="2012-07-01T23:18:00Z">
              <w:rPr>
                <w:rStyle w:val="Hyperlink"/>
                <w:noProof/>
              </w:rPr>
            </w:rPrChange>
          </w:rPr>
          <w:delText>Appendix B: Change History</w:delText>
        </w:r>
        <w:r w:rsidDel="00090AF7">
          <w:rPr>
            <w:noProof/>
            <w:webHidden/>
          </w:rPr>
          <w:tab/>
          <w:delText>179</w:delText>
        </w:r>
      </w:del>
    </w:p>
    <w:p w:rsidR="008270E9" w:rsidRDefault="00DE5B69">
      <w:r>
        <w:fldChar w:fldCharType="end"/>
      </w:r>
    </w:p>
    <w:p w:rsidR="008270E9" w:rsidRPr="008270E9" w:rsidDel="00090AF7" w:rsidRDefault="008270E9" w:rsidP="008270E9">
      <w:pPr>
        <w:rPr>
          <w:del w:id="2323" w:author="blake" w:date="2012-07-01T23:18:00Z"/>
        </w:rPr>
      </w:pPr>
    </w:p>
    <w:p w:rsidR="008C04BB" w:rsidRDefault="008270E9" w:rsidP="00090AF7">
      <w:pPr>
        <w:pStyle w:val="Heading1"/>
        <w:spacing w:before="0"/>
        <w:ind w:left="0" w:firstLine="0"/>
        <w:pPrChange w:id="2324" w:author="blake" w:date="2012-07-01T23:18:00Z">
          <w:pPr>
            <w:pStyle w:val="Heading1"/>
            <w:spacing w:before="0"/>
          </w:pPr>
        </w:pPrChange>
      </w:pPr>
      <w:del w:id="2325" w:author="blake" w:date="2012-07-01T23:18:00Z">
        <w:r w:rsidDel="00090AF7">
          <w:br w:type="page"/>
        </w:r>
      </w:del>
      <w:bookmarkStart w:id="2326" w:name="_Toc328948631"/>
      <w:r w:rsidR="00FF7911">
        <w:lastRenderedPageBreak/>
        <w:t>Overview</w:t>
      </w:r>
      <w:bookmarkEnd w:id="2326"/>
    </w:p>
    <w:p w:rsidR="00FF7911" w:rsidRPr="007207E8" w:rsidRDefault="00FF7911" w:rsidP="00FF7911">
      <w:pPr>
        <w:pStyle w:val="CISNormal"/>
        <w:rPr>
          <w:b/>
        </w:rPr>
      </w:pPr>
      <w:bookmarkStart w:id="2327" w:name="_GoBack"/>
      <w:r>
        <w:t xml:space="preserve">This document, </w:t>
      </w:r>
      <w:r>
        <w:rPr>
          <w:i/>
        </w:rPr>
        <w:t xml:space="preserve">Security Configuration Benchmark for </w:t>
      </w:r>
      <w:r w:rsidR="00886C16">
        <w:rPr>
          <w:i/>
        </w:rPr>
        <w:t xml:space="preserve">Red Hat Enterprise Linux </w:t>
      </w:r>
      <w:r w:rsidR="00C60F2D">
        <w:rPr>
          <w:i/>
        </w:rPr>
        <w:t>6</w:t>
      </w:r>
      <w:r>
        <w:t xml:space="preserve"> provides prescriptive guidance for establishing a secure configuration posture </w:t>
      </w:r>
      <w:r w:rsidR="00236501">
        <w:t>for</w:t>
      </w:r>
      <w:r>
        <w:t xml:space="preserve"> </w:t>
      </w:r>
      <w:r w:rsidR="00886C16" w:rsidRPr="00886C16">
        <w:t>Red Hat Enterprise Linux</w:t>
      </w:r>
      <w:r w:rsidR="00EC7CCC" w:rsidRPr="00886C16">
        <w:t xml:space="preserve"> </w:t>
      </w:r>
      <w:r w:rsidR="001D38B0">
        <w:t>(RHEL)</w:t>
      </w:r>
      <w:r w:rsidRPr="00886C16">
        <w:t xml:space="preserve"> </w:t>
      </w:r>
      <w:r w:rsidR="009F6D05" w:rsidRPr="00886C16">
        <w:t xml:space="preserve">versions </w:t>
      </w:r>
      <w:r w:rsidR="00C60F2D">
        <w:t>6</w:t>
      </w:r>
      <w:r w:rsidR="00886C16" w:rsidRPr="00886C16">
        <w:t xml:space="preserve">.0 </w:t>
      </w:r>
      <w:r w:rsidR="001731CF">
        <w:t>-</w:t>
      </w:r>
      <w:r w:rsidR="00886C16" w:rsidRPr="00886C16">
        <w:t xml:space="preserve"> </w:t>
      </w:r>
      <w:r w:rsidR="00C60F2D">
        <w:t>6</w:t>
      </w:r>
      <w:r w:rsidR="00886C16" w:rsidRPr="00886C16">
        <w:t>.</w:t>
      </w:r>
      <w:r w:rsidR="00C60F2D">
        <w:t>2</w:t>
      </w:r>
      <w:r w:rsidR="00EC7CCC" w:rsidRPr="00886C16">
        <w:rPr>
          <w:i/>
        </w:rPr>
        <w:t xml:space="preserve"> </w:t>
      </w:r>
      <w:r w:rsidR="009F6D05">
        <w:t xml:space="preserve"> running on </w:t>
      </w:r>
      <w:r w:rsidR="00886C16" w:rsidRPr="00886C16">
        <w:t>x86 platforms</w:t>
      </w:r>
      <w:r w:rsidR="00886C16">
        <w:t>.</w:t>
      </w:r>
      <w:r w:rsidR="009F6D05">
        <w:t xml:space="preserve"> This guide was tested against </w:t>
      </w:r>
      <w:r w:rsidR="001D38B0" w:rsidRPr="001D38B0">
        <w:t xml:space="preserve">RHEL </w:t>
      </w:r>
      <w:r w:rsidR="00C60F2D">
        <w:t>6</w:t>
      </w:r>
      <w:r w:rsidR="001D38B0" w:rsidRPr="001D38B0">
        <w:t>.</w:t>
      </w:r>
      <w:r w:rsidR="00AA3893">
        <w:t>2</w:t>
      </w:r>
      <w:r w:rsidR="00EC7CCC" w:rsidRPr="001D38B0">
        <w:rPr>
          <w:i/>
        </w:rPr>
        <w:t xml:space="preserve"> </w:t>
      </w:r>
      <w:r w:rsidR="009F6D05">
        <w:t xml:space="preserve">as installed by </w:t>
      </w:r>
      <w:r w:rsidR="00817FA5">
        <w:t>RHEL</w:t>
      </w:r>
      <w:r w:rsidR="00C60F2D">
        <w:t>6</w:t>
      </w:r>
      <w:r w:rsidR="00817FA5">
        <w:t>_U5_i386_DVD</w:t>
      </w:r>
      <w:r w:rsidR="009F6D05">
        <w:t xml:space="preserve">. </w:t>
      </w:r>
      <w:bookmarkEnd w:id="2327"/>
      <w:r w:rsidR="009F6D05">
        <w:t xml:space="preserve">To obtain the latest version of this guide, please visit </w:t>
      </w:r>
      <w:hyperlink r:id="rId14" w:history="1">
        <w:r w:rsidR="009F6D05" w:rsidRPr="0061493A">
          <w:rPr>
            <w:rStyle w:val="Hyperlink"/>
          </w:rPr>
          <w:t>http://cisecurity.org</w:t>
        </w:r>
      </w:hyperlink>
      <w:r w:rsidR="009F6D05">
        <w:t>.</w:t>
      </w:r>
      <w:r w:rsidR="00D7053F">
        <w:t xml:space="preserve"> If you have questions, comments, or have identified ways to improve this guide, please write us at </w:t>
      </w:r>
      <w:hyperlink r:id="rId15" w:history="1">
        <w:r w:rsidR="00D7053F" w:rsidRPr="0061493A">
          <w:rPr>
            <w:rStyle w:val="Hyperlink"/>
          </w:rPr>
          <w:t>feedback@cisecurity.org</w:t>
        </w:r>
      </w:hyperlink>
      <w:r w:rsidR="00236501">
        <w:t>.</w:t>
      </w:r>
    </w:p>
    <w:p w:rsidR="009F6D05" w:rsidRDefault="009F6D05" w:rsidP="009F6D05">
      <w:pPr>
        <w:pStyle w:val="Heading2"/>
      </w:pPr>
      <w:bookmarkStart w:id="2328" w:name="_Toc328948632"/>
      <w:r>
        <w:t>Consensus Guidance</w:t>
      </w:r>
      <w:bookmarkEnd w:id="2328"/>
    </w:p>
    <w:p w:rsidR="004E78F8" w:rsidRDefault="004E78F8" w:rsidP="004E78F8">
      <w:pPr>
        <w:pStyle w:val="CISNormal"/>
      </w:pPr>
      <w:r>
        <w:t xml:space="preserve">This </w:t>
      </w:r>
      <w:r w:rsidR="00EB76EA">
        <w:t>benchmark</w:t>
      </w:r>
      <w:r>
        <w:t xml:space="preserve"> was created using a consensus review process comprised of volunteer and contract subject matter experts. Consensus participants provide perspective from a diverse set of backgrounds including consulting, software development, audit and compliance, security research, operations, government, and legal. </w:t>
      </w:r>
    </w:p>
    <w:p w:rsidR="004E78F8" w:rsidRDefault="004E78F8" w:rsidP="004E78F8">
      <w:pPr>
        <w:pStyle w:val="CISNormal"/>
      </w:pPr>
    </w:p>
    <w:p w:rsidR="000E11A8" w:rsidRDefault="004E78F8" w:rsidP="009F6D05">
      <w:pPr>
        <w:pStyle w:val="CISNormal"/>
      </w:pPr>
      <w:r>
        <w:t xml:space="preserve">Each CIS benchmark undergoes two phases of consensus review. The first phase occurs during initial benchmark development. During this phase, subject matter experts convene to discuss, create, and test working drafts of the benchmark. This discussion occurs until consensus has been reached on benchmark recommendations. The second phase begins after the benchmark has been released to the public Internet. During this phase, all feedback provided by the Internet community is reviewed by the consensus team for incorporation in </w:t>
      </w:r>
      <w:r w:rsidR="00EB76EA">
        <w:t xml:space="preserve">to </w:t>
      </w:r>
      <w:r>
        <w:t xml:space="preserve">the CIS benchmark. If you are interested in participating in the consensus review process, please send us a note to </w:t>
      </w:r>
      <w:hyperlink r:id="rId16" w:history="1">
        <w:r w:rsidRPr="00F03F1F">
          <w:rPr>
            <w:rStyle w:val="Hyperlink"/>
          </w:rPr>
          <w:t>feedback@cisecurity.org</w:t>
        </w:r>
      </w:hyperlink>
      <w:r>
        <w:t xml:space="preserve">. </w:t>
      </w:r>
    </w:p>
    <w:p w:rsidR="00FF7911" w:rsidRDefault="00FF7911" w:rsidP="00FF7911">
      <w:pPr>
        <w:pStyle w:val="Heading2"/>
      </w:pPr>
      <w:bookmarkStart w:id="2329" w:name="_Toc328948633"/>
      <w:r>
        <w:t>Intended Audience</w:t>
      </w:r>
      <w:bookmarkEnd w:id="2329"/>
    </w:p>
    <w:p w:rsidR="00FF7911" w:rsidRPr="007207E8" w:rsidRDefault="00FF7911" w:rsidP="00FF7911">
      <w:pPr>
        <w:pStyle w:val="CISNormal"/>
      </w:pPr>
      <w:r w:rsidRPr="007207E8">
        <w:t xml:space="preserve">This </w:t>
      </w:r>
      <w:r w:rsidR="00EB76EA">
        <w:t>benchmark</w:t>
      </w:r>
      <w:r w:rsidRPr="007207E8">
        <w:t xml:space="preserve"> is intended for system and application administrators, </w:t>
      </w:r>
      <w:r w:rsidR="007330EA">
        <w:t xml:space="preserve">security specialists, auditors, help desk, and platform deployment personnel </w:t>
      </w:r>
      <w:r w:rsidR="00236501">
        <w:t xml:space="preserve">who </w:t>
      </w:r>
      <w:r w:rsidR="007330EA">
        <w:t>plan to develop, deploy</w:t>
      </w:r>
      <w:r w:rsidR="00C132C5">
        <w:t>, assess,</w:t>
      </w:r>
      <w:r w:rsidR="007330EA">
        <w:t xml:space="preserve"> or secure solutions that incorporate </w:t>
      </w:r>
      <w:r w:rsidR="001D38B0" w:rsidRPr="001D38B0">
        <w:rPr>
          <w:i/>
        </w:rPr>
        <w:t xml:space="preserve">Red Hat Enterprise Linux </w:t>
      </w:r>
      <w:r w:rsidR="00C60F2D">
        <w:rPr>
          <w:i/>
        </w:rPr>
        <w:t>6</w:t>
      </w:r>
      <w:r w:rsidR="007330EA">
        <w:t xml:space="preserve"> on a </w:t>
      </w:r>
      <w:r w:rsidR="001D38B0">
        <w:t>x86</w:t>
      </w:r>
      <w:r w:rsidR="007330EA">
        <w:t xml:space="preserve"> platform.</w:t>
      </w:r>
    </w:p>
    <w:p w:rsidR="00AF76AA" w:rsidRDefault="00AF76AA">
      <w:pPr>
        <w:rPr>
          <w:bCs/>
          <w:color w:val="1F497D"/>
          <w:kern w:val="32"/>
          <w:sz w:val="32"/>
          <w:szCs w:val="32"/>
        </w:rPr>
      </w:pPr>
      <w:r>
        <w:br w:type="page"/>
      </w:r>
    </w:p>
    <w:p w:rsidR="00FC2CEF" w:rsidRDefault="00FC2CEF" w:rsidP="00936939">
      <w:pPr>
        <w:pStyle w:val="Heading2"/>
        <w:spacing w:before="0"/>
      </w:pPr>
      <w:bookmarkStart w:id="2330" w:name="_Toc328948634"/>
      <w:r>
        <w:lastRenderedPageBreak/>
        <w:t>Acknowledgements</w:t>
      </w:r>
      <w:bookmarkEnd w:id="2330"/>
      <w:r>
        <w:t xml:space="preserve"> </w:t>
      </w:r>
    </w:p>
    <w:p w:rsidR="006B540F" w:rsidRPr="00936939" w:rsidRDefault="006B540F" w:rsidP="006B540F">
      <w:pPr>
        <w:pStyle w:val="CISNormal"/>
        <w:rPr>
          <w:sz w:val="22"/>
          <w:szCs w:val="22"/>
        </w:rPr>
      </w:pPr>
      <w:r w:rsidRPr="00936939">
        <w:rPr>
          <w:sz w:val="22"/>
          <w:szCs w:val="22"/>
        </w:rPr>
        <w:t>This benchmark exemplifies the great things a community of users, vendors, and subject matter experts can accomplish through consensus collaboration. The CIS community thanks the entire consensus team with special recognition to the following individuals who contributed greatly to the creation of this guide:</w:t>
      </w:r>
    </w:p>
    <w:p w:rsidR="00FC2CEF" w:rsidRPr="00936939" w:rsidRDefault="00FC2CEF" w:rsidP="00FC2CEF">
      <w:pPr>
        <w:pStyle w:val="CISRuleComponent"/>
        <w:rPr>
          <w:sz w:val="22"/>
          <w:szCs w:val="22"/>
        </w:rPr>
      </w:pPr>
      <w:r w:rsidRPr="00936939">
        <w:rPr>
          <w:sz w:val="22"/>
          <w:szCs w:val="22"/>
        </w:rPr>
        <w:t>Authors</w:t>
      </w:r>
    </w:p>
    <w:p w:rsidR="001D38B0" w:rsidRPr="00936939" w:rsidRDefault="001D38B0" w:rsidP="001D38B0">
      <w:pPr>
        <w:pStyle w:val="CISNormal"/>
        <w:rPr>
          <w:sz w:val="22"/>
          <w:szCs w:val="22"/>
        </w:rPr>
      </w:pPr>
      <w:r w:rsidRPr="00936939">
        <w:rPr>
          <w:sz w:val="22"/>
          <w:szCs w:val="22"/>
        </w:rPr>
        <w:t>Carole Fennelly</w:t>
      </w:r>
    </w:p>
    <w:p w:rsidR="001D38B0" w:rsidRPr="00936939" w:rsidRDefault="001D38B0" w:rsidP="001D38B0">
      <w:pPr>
        <w:pStyle w:val="CISNormal"/>
        <w:rPr>
          <w:sz w:val="22"/>
          <w:szCs w:val="22"/>
        </w:rPr>
      </w:pPr>
      <w:r w:rsidRPr="00936939">
        <w:rPr>
          <w:sz w:val="22"/>
          <w:szCs w:val="22"/>
        </w:rPr>
        <w:t>Jonathan Klein</w:t>
      </w:r>
    </w:p>
    <w:p w:rsidR="00FC2CEF" w:rsidRDefault="00FC2CEF" w:rsidP="00FC2CEF">
      <w:pPr>
        <w:pStyle w:val="CISRuleComponent"/>
      </w:pPr>
      <w:r>
        <w:t>Contributors and Review</w:t>
      </w:r>
      <w:r w:rsidR="002F7BEC">
        <w:t>er</w:t>
      </w:r>
      <w:r>
        <w:t>s</w:t>
      </w: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770"/>
      </w:tblGrid>
      <w:tr w:rsidR="006D31DE" w:rsidRPr="00936939" w:rsidTr="00315CE5">
        <w:trPr>
          <w:ins w:id="2331" w:author="blake" w:date="2012-04-05T15:27:00Z"/>
        </w:trPr>
        <w:tc>
          <w:tcPr>
            <w:tcW w:w="5238" w:type="dxa"/>
          </w:tcPr>
          <w:p w:rsidR="006D31DE" w:rsidRPr="00936939" w:rsidRDefault="006D31DE" w:rsidP="00315CE5">
            <w:pPr>
              <w:rPr>
                <w:ins w:id="2332" w:author="blake" w:date="2012-04-05T15:27:00Z"/>
                <w:i/>
                <w:sz w:val="22"/>
                <w:szCs w:val="22"/>
              </w:rPr>
            </w:pPr>
            <w:ins w:id="2333" w:author="blake" w:date="2012-04-05T15:27:00Z">
              <w:r w:rsidRPr="00936939">
                <w:rPr>
                  <w:sz w:val="22"/>
                  <w:szCs w:val="22"/>
                </w:rPr>
                <w:t xml:space="preserve">Samuel Apperson, </w:t>
              </w:r>
              <w:r w:rsidRPr="00936939">
                <w:rPr>
                  <w:i/>
                  <w:sz w:val="22"/>
                  <w:szCs w:val="22"/>
                </w:rPr>
                <w:t>NASA</w:t>
              </w:r>
            </w:ins>
          </w:p>
          <w:p w:rsidR="006D31DE" w:rsidRDefault="006D31DE" w:rsidP="00315CE5">
            <w:pPr>
              <w:rPr>
                <w:ins w:id="2334" w:author="blake" w:date="2012-07-01T23:26:00Z"/>
                <w:i/>
                <w:sz w:val="22"/>
                <w:szCs w:val="22"/>
              </w:rPr>
            </w:pPr>
            <w:ins w:id="2335" w:author="blake" w:date="2012-04-05T15:27:00Z">
              <w:r w:rsidRPr="00936939">
                <w:rPr>
                  <w:sz w:val="22"/>
                  <w:szCs w:val="22"/>
                </w:rPr>
                <w:t xml:space="preserve">Robert Aspinall, </w:t>
              </w:r>
              <w:r w:rsidRPr="00936939">
                <w:rPr>
                  <w:i/>
                  <w:sz w:val="22"/>
                  <w:szCs w:val="22"/>
                </w:rPr>
                <w:t xml:space="preserve">NOAA </w:t>
              </w:r>
            </w:ins>
          </w:p>
          <w:p w:rsidR="000B3219" w:rsidRPr="000B3219" w:rsidRDefault="000B3219" w:rsidP="00315CE5">
            <w:pPr>
              <w:rPr>
                <w:ins w:id="2336" w:author="blake" w:date="2012-04-05T15:27:00Z"/>
                <w:sz w:val="22"/>
                <w:szCs w:val="22"/>
                <w:rPrChange w:id="2337" w:author="blake" w:date="2012-07-01T23:26:00Z">
                  <w:rPr>
                    <w:ins w:id="2338" w:author="blake" w:date="2012-04-05T15:27:00Z"/>
                    <w:i/>
                    <w:sz w:val="22"/>
                    <w:szCs w:val="22"/>
                  </w:rPr>
                </w:rPrChange>
              </w:rPr>
            </w:pPr>
            <w:ins w:id="2339" w:author="blake" w:date="2012-07-01T23:26:00Z">
              <w:r w:rsidRPr="000B3219">
                <w:rPr>
                  <w:sz w:val="22"/>
                  <w:szCs w:val="22"/>
                  <w:rPrChange w:id="2340" w:author="blake" w:date="2012-07-01T23:26:00Z">
                    <w:rPr>
                      <w:i/>
                      <w:sz w:val="22"/>
                      <w:szCs w:val="22"/>
                    </w:rPr>
                  </w:rPrChange>
                </w:rPr>
                <w:t>Shailesh</w:t>
              </w:r>
              <w:r>
                <w:rPr>
                  <w:sz w:val="22"/>
                  <w:szCs w:val="22"/>
                </w:rPr>
                <w:t xml:space="preserve"> Athalye, </w:t>
              </w:r>
              <w:r w:rsidRPr="000B3219">
                <w:rPr>
                  <w:i/>
                  <w:sz w:val="22"/>
                  <w:szCs w:val="22"/>
                  <w:rPrChange w:id="2341" w:author="blake" w:date="2012-07-01T23:26:00Z">
                    <w:rPr>
                      <w:sz w:val="22"/>
                      <w:szCs w:val="22"/>
                    </w:rPr>
                  </w:rPrChange>
                </w:rPr>
                <w:t>Symantec, Inc.</w:t>
              </w:r>
            </w:ins>
          </w:p>
          <w:p w:rsidR="006D31DE" w:rsidRPr="00936939" w:rsidRDefault="006D31DE" w:rsidP="00315CE5">
            <w:pPr>
              <w:rPr>
                <w:ins w:id="2342" w:author="blake" w:date="2012-04-05T15:27:00Z"/>
                <w:i/>
                <w:sz w:val="22"/>
                <w:szCs w:val="22"/>
              </w:rPr>
            </w:pPr>
            <w:ins w:id="2343" w:author="blake" w:date="2012-04-05T15:27:00Z">
              <w:r w:rsidRPr="00936939">
                <w:rPr>
                  <w:sz w:val="22"/>
                  <w:szCs w:val="22"/>
                </w:rPr>
                <w:t xml:space="preserve">Maria Bello, </w:t>
              </w:r>
              <w:r>
                <w:rPr>
                  <w:i/>
                  <w:sz w:val="22"/>
                  <w:szCs w:val="22"/>
                </w:rPr>
                <w:t>Lunarline, Inc.</w:t>
              </w:r>
              <w:r w:rsidRPr="00936939">
                <w:rPr>
                  <w:i/>
                  <w:sz w:val="22"/>
                  <w:szCs w:val="22"/>
                </w:rPr>
                <w:t xml:space="preserve"> </w:t>
              </w:r>
            </w:ins>
          </w:p>
          <w:p w:rsidR="006D31DE" w:rsidRPr="00936939" w:rsidRDefault="006D31DE" w:rsidP="00315CE5">
            <w:pPr>
              <w:rPr>
                <w:ins w:id="2344" w:author="blake" w:date="2012-04-05T15:27:00Z"/>
                <w:sz w:val="22"/>
                <w:szCs w:val="22"/>
              </w:rPr>
            </w:pPr>
            <w:ins w:id="2345" w:author="blake" w:date="2012-04-05T15:27:00Z">
              <w:r w:rsidRPr="00936939">
                <w:rPr>
                  <w:sz w:val="22"/>
                  <w:szCs w:val="22"/>
                </w:rPr>
                <w:t xml:space="preserve">Michael Boelen                  </w:t>
              </w:r>
            </w:ins>
          </w:p>
          <w:p w:rsidR="006D31DE" w:rsidRPr="00936939" w:rsidRDefault="006D31DE" w:rsidP="00315CE5">
            <w:pPr>
              <w:rPr>
                <w:ins w:id="2346" w:author="blake" w:date="2012-04-05T15:27:00Z"/>
                <w:i/>
                <w:sz w:val="22"/>
                <w:szCs w:val="22"/>
              </w:rPr>
            </w:pPr>
            <w:ins w:id="2347" w:author="blake" w:date="2012-04-05T15:27:00Z">
              <w:r w:rsidRPr="00936939">
                <w:rPr>
                  <w:sz w:val="22"/>
                  <w:szCs w:val="22"/>
                </w:rPr>
                <w:t xml:space="preserve">Frank Breedijk, </w:t>
              </w:r>
              <w:r w:rsidRPr="00936939">
                <w:rPr>
                  <w:i/>
                  <w:sz w:val="22"/>
                  <w:szCs w:val="22"/>
                </w:rPr>
                <w:t>Schuberg Philis</w:t>
              </w:r>
            </w:ins>
          </w:p>
          <w:p w:rsidR="006D31DE" w:rsidRPr="00936939" w:rsidRDefault="006D31DE" w:rsidP="00315CE5">
            <w:pPr>
              <w:rPr>
                <w:ins w:id="2348" w:author="blake" w:date="2012-04-05T15:27:00Z"/>
                <w:sz w:val="22"/>
                <w:szCs w:val="22"/>
              </w:rPr>
            </w:pPr>
            <w:ins w:id="2349" w:author="blake" w:date="2012-04-05T15:27:00Z">
              <w:r w:rsidRPr="00936939">
                <w:rPr>
                  <w:sz w:val="22"/>
                  <w:szCs w:val="22"/>
                </w:rPr>
                <w:t xml:space="preserve">Than Thi Cham   </w:t>
              </w:r>
            </w:ins>
          </w:p>
          <w:p w:rsidR="006D31DE" w:rsidRPr="00936939" w:rsidRDefault="006D31DE" w:rsidP="00315CE5">
            <w:pPr>
              <w:rPr>
                <w:ins w:id="2350" w:author="blake" w:date="2012-04-05T15:27:00Z"/>
                <w:sz w:val="22"/>
                <w:szCs w:val="22"/>
              </w:rPr>
            </w:pPr>
            <w:ins w:id="2351" w:author="blake" w:date="2012-04-05T15:27:00Z">
              <w:r w:rsidRPr="00936939">
                <w:rPr>
                  <w:sz w:val="22"/>
                  <w:szCs w:val="22"/>
                </w:rPr>
                <w:t xml:space="preserve">Mike Cross  </w:t>
              </w:r>
            </w:ins>
          </w:p>
          <w:p w:rsidR="006D31DE" w:rsidRPr="00936939" w:rsidRDefault="006D31DE" w:rsidP="00315CE5">
            <w:pPr>
              <w:rPr>
                <w:ins w:id="2352" w:author="blake" w:date="2012-04-05T15:27:00Z"/>
                <w:i/>
                <w:sz w:val="22"/>
                <w:szCs w:val="22"/>
              </w:rPr>
            </w:pPr>
            <w:ins w:id="2353" w:author="blake" w:date="2012-04-05T15:27:00Z">
              <w:r w:rsidRPr="00936939">
                <w:rPr>
                  <w:sz w:val="22"/>
                  <w:szCs w:val="22"/>
                </w:rPr>
                <w:t xml:space="preserve">Mike de Libero, </w:t>
              </w:r>
              <w:r w:rsidRPr="00936939">
                <w:rPr>
                  <w:i/>
                  <w:sz w:val="22"/>
                  <w:szCs w:val="22"/>
                </w:rPr>
                <w:t>MDE Development, Inc.</w:t>
              </w:r>
            </w:ins>
          </w:p>
          <w:p w:rsidR="006D31DE" w:rsidRPr="00936939" w:rsidRDefault="006D31DE" w:rsidP="00315CE5">
            <w:pPr>
              <w:rPr>
                <w:ins w:id="2354" w:author="blake" w:date="2012-04-05T15:27:00Z"/>
                <w:sz w:val="22"/>
                <w:szCs w:val="22"/>
              </w:rPr>
            </w:pPr>
            <w:ins w:id="2355" w:author="blake" w:date="2012-04-05T15:27:00Z">
              <w:r w:rsidRPr="00936939">
                <w:rPr>
                  <w:sz w:val="22"/>
                  <w:szCs w:val="22"/>
                </w:rPr>
                <w:t xml:space="preserve">Ralph Durkee, </w:t>
              </w:r>
              <w:r w:rsidRPr="00936939">
                <w:rPr>
                  <w:i/>
                  <w:sz w:val="22"/>
                  <w:szCs w:val="22"/>
                </w:rPr>
                <w:t xml:space="preserve">Durkee Consulting, Inc. </w:t>
              </w:r>
            </w:ins>
          </w:p>
          <w:p w:rsidR="006D31DE" w:rsidRPr="00936939" w:rsidRDefault="006D31DE" w:rsidP="00315CE5">
            <w:pPr>
              <w:rPr>
                <w:ins w:id="2356" w:author="blake" w:date="2012-04-05T15:27:00Z"/>
                <w:sz w:val="22"/>
                <w:szCs w:val="22"/>
              </w:rPr>
            </w:pPr>
            <w:ins w:id="2357" w:author="blake" w:date="2012-04-05T15:27:00Z">
              <w:r w:rsidRPr="00936939">
                <w:rPr>
                  <w:sz w:val="22"/>
                  <w:szCs w:val="22"/>
                </w:rPr>
                <w:t xml:space="preserve">William Eckler, </w:t>
              </w:r>
              <w:r w:rsidRPr="00936939">
                <w:rPr>
                  <w:i/>
                  <w:sz w:val="22"/>
                  <w:szCs w:val="22"/>
                </w:rPr>
                <w:t xml:space="preserve">General Dynamics </w:t>
              </w:r>
            </w:ins>
          </w:p>
          <w:p w:rsidR="006D31DE" w:rsidRDefault="006D31DE" w:rsidP="00315CE5">
            <w:pPr>
              <w:rPr>
                <w:ins w:id="2358" w:author="blake" w:date="2012-04-05T15:27:00Z"/>
                <w:i/>
                <w:sz w:val="22"/>
                <w:szCs w:val="22"/>
              </w:rPr>
            </w:pPr>
            <w:ins w:id="2359" w:author="blake" w:date="2012-04-05T15:27:00Z">
              <w:r w:rsidRPr="00936939">
                <w:rPr>
                  <w:sz w:val="22"/>
                  <w:szCs w:val="22"/>
                </w:rPr>
                <w:t xml:space="preserve">Wallace Epperson, </w:t>
              </w:r>
              <w:r w:rsidRPr="00D5395A">
                <w:rPr>
                  <w:i/>
                  <w:sz w:val="22"/>
                  <w:szCs w:val="22"/>
                </w:rPr>
                <w:t xml:space="preserve">Virginia Information </w:t>
              </w:r>
            </w:ins>
          </w:p>
          <w:p w:rsidR="006D31DE" w:rsidRPr="00936939" w:rsidRDefault="006D31DE" w:rsidP="00315CE5">
            <w:pPr>
              <w:rPr>
                <w:ins w:id="2360" w:author="blake" w:date="2012-04-05T15:27:00Z"/>
                <w:i/>
                <w:sz w:val="22"/>
                <w:szCs w:val="22"/>
              </w:rPr>
            </w:pPr>
            <w:ins w:id="2361" w:author="blake" w:date="2012-04-05T15:27:00Z">
              <w:r>
                <w:rPr>
                  <w:i/>
                  <w:sz w:val="22"/>
                  <w:szCs w:val="22"/>
                </w:rPr>
                <w:t xml:space="preserve">          </w:t>
              </w:r>
              <w:r w:rsidRPr="00D5395A">
                <w:rPr>
                  <w:i/>
                  <w:sz w:val="22"/>
                  <w:szCs w:val="22"/>
                </w:rPr>
                <w:t>Technologies Agency</w:t>
              </w:r>
            </w:ins>
          </w:p>
          <w:p w:rsidR="006D31DE" w:rsidRPr="00936939" w:rsidRDefault="006D31DE" w:rsidP="00315CE5">
            <w:pPr>
              <w:rPr>
                <w:ins w:id="2362" w:author="blake" w:date="2012-04-05T15:27:00Z"/>
                <w:sz w:val="22"/>
                <w:szCs w:val="22"/>
              </w:rPr>
            </w:pPr>
            <w:ins w:id="2363" w:author="blake" w:date="2012-04-05T15:27:00Z">
              <w:r w:rsidRPr="00936939">
                <w:rPr>
                  <w:sz w:val="22"/>
                  <w:szCs w:val="22"/>
                </w:rPr>
                <w:t xml:space="preserve">Philippe Eveque, </w:t>
              </w:r>
              <w:r w:rsidRPr="00936939">
                <w:rPr>
                  <w:i/>
                  <w:sz w:val="22"/>
                  <w:szCs w:val="22"/>
                </w:rPr>
                <w:t>Hewlett-Packard</w:t>
              </w:r>
            </w:ins>
          </w:p>
          <w:p w:rsidR="006D31DE" w:rsidRPr="00936939" w:rsidRDefault="006D31DE" w:rsidP="00315CE5">
            <w:pPr>
              <w:rPr>
                <w:ins w:id="2364" w:author="blake" w:date="2012-04-05T15:27:00Z"/>
                <w:sz w:val="22"/>
                <w:szCs w:val="22"/>
              </w:rPr>
            </w:pPr>
            <w:ins w:id="2365" w:author="blake" w:date="2012-04-05T15:27:00Z">
              <w:r w:rsidRPr="00936939">
                <w:rPr>
                  <w:sz w:val="22"/>
                  <w:szCs w:val="22"/>
                </w:rPr>
                <w:t xml:space="preserve">Howard Farmer, </w:t>
              </w:r>
              <w:r w:rsidRPr="00936939">
                <w:rPr>
                  <w:i/>
                  <w:sz w:val="22"/>
                  <w:szCs w:val="22"/>
                </w:rPr>
                <w:t>Shell</w:t>
              </w:r>
            </w:ins>
          </w:p>
          <w:p w:rsidR="006D31DE" w:rsidRPr="00936939" w:rsidRDefault="006D31DE" w:rsidP="00315CE5">
            <w:pPr>
              <w:rPr>
                <w:ins w:id="2366" w:author="blake" w:date="2012-04-05T15:27:00Z"/>
                <w:sz w:val="22"/>
                <w:szCs w:val="22"/>
              </w:rPr>
            </w:pPr>
            <w:ins w:id="2367" w:author="blake" w:date="2012-04-05T15:27:00Z">
              <w:r w:rsidRPr="00936939">
                <w:rPr>
                  <w:sz w:val="22"/>
                  <w:szCs w:val="22"/>
                </w:rPr>
                <w:t xml:space="preserve">AJ Fasano   </w:t>
              </w:r>
            </w:ins>
          </w:p>
          <w:p w:rsidR="006D31DE" w:rsidRPr="00936939" w:rsidRDefault="006D31DE" w:rsidP="00315CE5">
            <w:pPr>
              <w:rPr>
                <w:ins w:id="2368" w:author="blake" w:date="2012-04-05T15:27:00Z"/>
                <w:sz w:val="22"/>
                <w:szCs w:val="22"/>
              </w:rPr>
            </w:pPr>
            <w:ins w:id="2369" w:author="blake" w:date="2012-04-05T15:27:00Z">
              <w:r w:rsidRPr="00936939">
                <w:rPr>
                  <w:sz w:val="22"/>
                  <w:szCs w:val="22"/>
                </w:rPr>
                <w:t xml:space="preserve">Victor Forno                                                              </w:t>
              </w:r>
            </w:ins>
          </w:p>
          <w:p w:rsidR="006D31DE" w:rsidRPr="00936939" w:rsidRDefault="006D31DE" w:rsidP="00315CE5">
            <w:pPr>
              <w:rPr>
                <w:ins w:id="2370" w:author="blake" w:date="2012-04-05T15:27:00Z"/>
                <w:i/>
                <w:sz w:val="22"/>
                <w:szCs w:val="22"/>
              </w:rPr>
            </w:pPr>
            <w:ins w:id="2371" w:author="blake" w:date="2012-04-05T15:27:00Z">
              <w:r w:rsidRPr="00936939">
                <w:rPr>
                  <w:sz w:val="22"/>
                  <w:szCs w:val="22"/>
                </w:rPr>
                <w:t xml:space="preserve">Blake Frantz, </w:t>
              </w:r>
              <w:r w:rsidRPr="00936939">
                <w:rPr>
                  <w:i/>
                  <w:sz w:val="22"/>
                  <w:szCs w:val="22"/>
                </w:rPr>
                <w:t xml:space="preserve">Center for Internet Security </w:t>
              </w:r>
            </w:ins>
          </w:p>
          <w:p w:rsidR="006D31DE" w:rsidRPr="00936939" w:rsidRDefault="006D31DE" w:rsidP="00315CE5">
            <w:pPr>
              <w:rPr>
                <w:ins w:id="2372" w:author="blake" w:date="2012-04-05T15:27:00Z"/>
                <w:sz w:val="22"/>
                <w:szCs w:val="22"/>
              </w:rPr>
            </w:pPr>
            <w:ins w:id="2373" w:author="blake" w:date="2012-04-05T15:27:00Z">
              <w:r w:rsidRPr="00936939">
                <w:rPr>
                  <w:sz w:val="22"/>
                  <w:szCs w:val="22"/>
                </w:rPr>
                <w:t xml:space="preserve">Jason Frisvold         </w:t>
              </w:r>
            </w:ins>
          </w:p>
          <w:p w:rsidR="006D31DE" w:rsidRPr="00936939" w:rsidRDefault="006D31DE" w:rsidP="00315CE5">
            <w:pPr>
              <w:rPr>
                <w:ins w:id="2374" w:author="blake" w:date="2012-04-05T15:27:00Z"/>
                <w:sz w:val="22"/>
                <w:szCs w:val="22"/>
              </w:rPr>
            </w:pPr>
            <w:ins w:id="2375" w:author="blake" w:date="2012-04-05T15:27:00Z">
              <w:r w:rsidRPr="00936939">
                <w:rPr>
                  <w:sz w:val="22"/>
                  <w:szCs w:val="22"/>
                </w:rPr>
                <w:t xml:space="preserve">Margaret Garland, </w:t>
              </w:r>
              <w:r w:rsidRPr="00936939">
                <w:rPr>
                  <w:i/>
                  <w:sz w:val="22"/>
                  <w:szCs w:val="22"/>
                </w:rPr>
                <w:t xml:space="preserve">General Electric </w:t>
              </w:r>
            </w:ins>
          </w:p>
          <w:p w:rsidR="006D31DE" w:rsidRPr="00936939" w:rsidRDefault="006D31DE" w:rsidP="00315CE5">
            <w:pPr>
              <w:rPr>
                <w:ins w:id="2376" w:author="blake" w:date="2012-04-05T15:27:00Z"/>
                <w:sz w:val="22"/>
                <w:szCs w:val="22"/>
              </w:rPr>
            </w:pPr>
            <w:ins w:id="2377" w:author="blake" w:date="2012-04-05T15:27:00Z">
              <w:r w:rsidRPr="00936939">
                <w:rPr>
                  <w:sz w:val="22"/>
                  <w:szCs w:val="22"/>
                </w:rPr>
                <w:t xml:space="preserve">David Gendel </w:t>
              </w:r>
            </w:ins>
          </w:p>
          <w:p w:rsidR="006D31DE" w:rsidRPr="00936939" w:rsidRDefault="006D31DE" w:rsidP="00315CE5">
            <w:pPr>
              <w:rPr>
                <w:ins w:id="2378" w:author="blake" w:date="2012-04-05T15:27:00Z"/>
                <w:sz w:val="22"/>
                <w:szCs w:val="22"/>
              </w:rPr>
            </w:pPr>
            <w:ins w:id="2379" w:author="blake" w:date="2012-04-05T15:27:00Z">
              <w:r w:rsidRPr="00936939">
                <w:rPr>
                  <w:sz w:val="22"/>
                  <w:szCs w:val="22"/>
                </w:rPr>
                <w:t>Andrew Gilmore</w:t>
              </w:r>
            </w:ins>
          </w:p>
          <w:p w:rsidR="006D31DE" w:rsidRPr="00936939" w:rsidRDefault="006D31DE" w:rsidP="00315CE5">
            <w:pPr>
              <w:rPr>
                <w:ins w:id="2380" w:author="blake" w:date="2012-04-05T15:27:00Z"/>
                <w:sz w:val="22"/>
                <w:szCs w:val="22"/>
              </w:rPr>
            </w:pPr>
            <w:ins w:id="2381" w:author="blake" w:date="2012-04-05T15:27:00Z">
              <w:r w:rsidRPr="00936939">
                <w:rPr>
                  <w:sz w:val="22"/>
                  <w:szCs w:val="22"/>
                </w:rPr>
                <w:t xml:space="preserve">Vladimir Giszpenc  </w:t>
              </w:r>
            </w:ins>
          </w:p>
          <w:p w:rsidR="006D31DE" w:rsidRPr="00936939" w:rsidRDefault="006D31DE" w:rsidP="00315CE5">
            <w:pPr>
              <w:rPr>
                <w:ins w:id="2382" w:author="blake" w:date="2012-04-05T15:27:00Z"/>
                <w:i/>
                <w:sz w:val="22"/>
                <w:szCs w:val="22"/>
              </w:rPr>
            </w:pPr>
            <w:ins w:id="2383" w:author="blake" w:date="2012-04-05T15:27:00Z">
              <w:r w:rsidRPr="00936939">
                <w:rPr>
                  <w:sz w:val="22"/>
                  <w:szCs w:val="22"/>
                </w:rPr>
                <w:t xml:space="preserve">Alex Gockmann, </w:t>
              </w:r>
              <w:r w:rsidRPr="00936939">
                <w:rPr>
                  <w:i/>
                  <w:sz w:val="22"/>
                  <w:szCs w:val="22"/>
                </w:rPr>
                <w:t>Algo Consulting</w:t>
              </w:r>
            </w:ins>
          </w:p>
          <w:p w:rsidR="006D31DE" w:rsidRPr="00936939" w:rsidRDefault="006D31DE" w:rsidP="00315CE5">
            <w:pPr>
              <w:rPr>
                <w:ins w:id="2384" w:author="blake" w:date="2012-04-05T15:27:00Z"/>
                <w:i/>
                <w:sz w:val="22"/>
                <w:szCs w:val="22"/>
              </w:rPr>
            </w:pPr>
            <w:ins w:id="2385" w:author="blake" w:date="2012-04-05T15:27:00Z">
              <w:r w:rsidRPr="00936939">
                <w:rPr>
                  <w:sz w:val="22"/>
                  <w:szCs w:val="22"/>
                </w:rPr>
                <w:t xml:space="preserve">Steve Grubb, </w:t>
              </w:r>
              <w:r w:rsidRPr="00936939">
                <w:rPr>
                  <w:i/>
                  <w:sz w:val="22"/>
                  <w:szCs w:val="22"/>
                </w:rPr>
                <w:t>Red Hat</w:t>
              </w:r>
            </w:ins>
          </w:p>
          <w:p w:rsidR="006D31DE" w:rsidRPr="00936939" w:rsidRDefault="006D31DE" w:rsidP="00315CE5">
            <w:pPr>
              <w:rPr>
                <w:ins w:id="2386" w:author="blake" w:date="2012-04-05T15:27:00Z"/>
                <w:sz w:val="22"/>
                <w:szCs w:val="22"/>
              </w:rPr>
            </w:pPr>
            <w:ins w:id="2387" w:author="blake" w:date="2012-04-05T15:27:00Z">
              <w:r w:rsidRPr="00936939">
                <w:rPr>
                  <w:sz w:val="22"/>
                  <w:szCs w:val="22"/>
                </w:rPr>
                <w:t xml:space="preserve">Hilary Holz                     </w:t>
              </w:r>
            </w:ins>
          </w:p>
          <w:p w:rsidR="006D31DE" w:rsidRPr="00936939" w:rsidRDefault="006D31DE" w:rsidP="00315CE5">
            <w:pPr>
              <w:rPr>
                <w:ins w:id="2388" w:author="blake" w:date="2012-04-05T15:27:00Z"/>
                <w:sz w:val="22"/>
                <w:szCs w:val="22"/>
              </w:rPr>
            </w:pPr>
            <w:ins w:id="2389" w:author="blake" w:date="2012-04-05T15:27:00Z">
              <w:r w:rsidRPr="00936939">
                <w:rPr>
                  <w:sz w:val="22"/>
                  <w:szCs w:val="22"/>
                </w:rPr>
                <w:t xml:space="preserve">Duncan Innes                    </w:t>
              </w:r>
            </w:ins>
          </w:p>
          <w:p w:rsidR="006D31DE" w:rsidRPr="00936939" w:rsidRDefault="006D31DE" w:rsidP="00315CE5">
            <w:pPr>
              <w:rPr>
                <w:ins w:id="2390" w:author="blake" w:date="2012-04-05T15:27:00Z"/>
                <w:i/>
                <w:sz w:val="22"/>
                <w:szCs w:val="22"/>
              </w:rPr>
            </w:pPr>
            <w:ins w:id="2391" w:author="blake" w:date="2012-04-05T15:27:00Z">
              <w:r w:rsidRPr="00936939">
                <w:rPr>
                  <w:sz w:val="22"/>
                  <w:szCs w:val="22"/>
                </w:rPr>
                <w:t xml:space="preserve">Roger Kennedy, </w:t>
              </w:r>
              <w:r w:rsidRPr="00936939">
                <w:rPr>
                  <w:i/>
                  <w:sz w:val="22"/>
                  <w:szCs w:val="22"/>
                </w:rPr>
                <w:t xml:space="preserve">VMC </w:t>
              </w:r>
            </w:ins>
          </w:p>
          <w:p w:rsidR="006D31DE" w:rsidRPr="00936939" w:rsidRDefault="006D31DE" w:rsidP="00315CE5">
            <w:pPr>
              <w:rPr>
                <w:ins w:id="2392" w:author="blake" w:date="2012-04-05T15:27:00Z"/>
                <w:sz w:val="22"/>
                <w:szCs w:val="22"/>
              </w:rPr>
            </w:pPr>
            <w:ins w:id="2393" w:author="blake" w:date="2012-04-05T15:27:00Z">
              <w:r w:rsidRPr="00936939">
                <w:rPr>
                  <w:sz w:val="22"/>
                  <w:szCs w:val="22"/>
                </w:rPr>
                <w:t>David Kennel,</w:t>
              </w:r>
              <w:r w:rsidRPr="00936939">
                <w:rPr>
                  <w:i/>
                  <w:sz w:val="22"/>
                  <w:szCs w:val="22"/>
                </w:rPr>
                <w:t xml:space="preserve"> U.S. Dept. of Energy</w:t>
              </w:r>
            </w:ins>
          </w:p>
          <w:p w:rsidR="006D31DE" w:rsidRPr="00936939" w:rsidRDefault="006D31DE" w:rsidP="00315CE5">
            <w:pPr>
              <w:rPr>
                <w:ins w:id="2394" w:author="blake" w:date="2012-04-05T15:27:00Z"/>
                <w:sz w:val="22"/>
                <w:szCs w:val="22"/>
              </w:rPr>
            </w:pPr>
          </w:p>
        </w:tc>
        <w:tc>
          <w:tcPr>
            <w:tcW w:w="4770" w:type="dxa"/>
          </w:tcPr>
          <w:p w:rsidR="000B3219" w:rsidRDefault="000B3219" w:rsidP="00315CE5">
            <w:pPr>
              <w:rPr>
                <w:ins w:id="2395" w:author="blake" w:date="2012-07-01T23:27:00Z"/>
                <w:sz w:val="22"/>
                <w:szCs w:val="22"/>
              </w:rPr>
            </w:pPr>
            <w:ins w:id="2396" w:author="blake" w:date="2012-07-01T23:27:00Z">
              <w:r>
                <w:rPr>
                  <w:sz w:val="22"/>
                  <w:szCs w:val="22"/>
                </w:rPr>
                <w:t xml:space="preserve">Heinrich Wilhelm </w:t>
              </w:r>
              <w:r w:rsidRPr="000B3219">
                <w:rPr>
                  <w:sz w:val="22"/>
                  <w:szCs w:val="22"/>
                </w:rPr>
                <w:t>Klöpping</w:t>
              </w:r>
            </w:ins>
          </w:p>
          <w:p w:rsidR="000B3219" w:rsidRDefault="000B3219" w:rsidP="00315CE5">
            <w:pPr>
              <w:rPr>
                <w:ins w:id="2397" w:author="blake" w:date="2012-07-01T23:26:00Z"/>
                <w:sz w:val="22"/>
                <w:szCs w:val="22"/>
              </w:rPr>
            </w:pPr>
            <w:ins w:id="2398" w:author="blake" w:date="2012-07-01T23:26:00Z">
              <w:r>
                <w:rPr>
                  <w:sz w:val="22"/>
                  <w:szCs w:val="22"/>
                </w:rPr>
                <w:t>Christophe Lafailee</w:t>
              </w:r>
            </w:ins>
          </w:p>
          <w:p w:rsidR="006D31DE" w:rsidRPr="00936939" w:rsidRDefault="006D31DE" w:rsidP="00315CE5">
            <w:pPr>
              <w:rPr>
                <w:ins w:id="2399" w:author="blake" w:date="2012-04-05T15:27:00Z"/>
                <w:sz w:val="22"/>
                <w:szCs w:val="22"/>
              </w:rPr>
            </w:pPr>
            <w:ins w:id="2400" w:author="blake" w:date="2012-04-05T15:27:00Z">
              <w:r w:rsidRPr="00936939">
                <w:rPr>
                  <w:sz w:val="22"/>
                  <w:szCs w:val="22"/>
                </w:rPr>
                <w:t xml:space="preserve">Lucky Leavell, </w:t>
              </w:r>
              <w:r w:rsidRPr="00936939">
                <w:rPr>
                  <w:i/>
                  <w:sz w:val="22"/>
                  <w:szCs w:val="22"/>
                </w:rPr>
                <w:t xml:space="preserve">U.S. Census Bureau </w:t>
              </w:r>
            </w:ins>
          </w:p>
          <w:p w:rsidR="006D31DE" w:rsidRPr="00936939" w:rsidRDefault="006D31DE" w:rsidP="00315CE5">
            <w:pPr>
              <w:rPr>
                <w:ins w:id="2401" w:author="blake" w:date="2012-04-05T15:27:00Z"/>
                <w:i/>
                <w:sz w:val="22"/>
                <w:szCs w:val="22"/>
              </w:rPr>
            </w:pPr>
            <w:ins w:id="2402" w:author="blake" w:date="2012-04-05T15:27:00Z">
              <w:r w:rsidRPr="00936939">
                <w:rPr>
                  <w:sz w:val="22"/>
                  <w:szCs w:val="22"/>
                </w:rPr>
                <w:t xml:space="preserve">Matt Marcotte, </w:t>
              </w:r>
              <w:r w:rsidRPr="00936939">
                <w:rPr>
                  <w:i/>
                  <w:sz w:val="22"/>
                  <w:szCs w:val="22"/>
                </w:rPr>
                <w:t>Tenable Network Security, Inc.</w:t>
              </w:r>
            </w:ins>
          </w:p>
          <w:p w:rsidR="006D31DE" w:rsidRPr="00936939" w:rsidRDefault="006D31DE" w:rsidP="00315CE5">
            <w:pPr>
              <w:rPr>
                <w:ins w:id="2403" w:author="blake" w:date="2012-04-05T15:27:00Z"/>
                <w:sz w:val="22"/>
                <w:szCs w:val="22"/>
              </w:rPr>
            </w:pPr>
            <w:ins w:id="2404" w:author="blake" w:date="2012-04-05T15:27:00Z">
              <w:r w:rsidRPr="00936939">
                <w:rPr>
                  <w:sz w:val="22"/>
                  <w:szCs w:val="22"/>
                </w:rPr>
                <w:t xml:space="preserve">Rodney McKee  </w:t>
              </w:r>
            </w:ins>
          </w:p>
          <w:p w:rsidR="006D31DE" w:rsidRPr="00936939" w:rsidRDefault="006D31DE" w:rsidP="00315CE5">
            <w:pPr>
              <w:rPr>
                <w:ins w:id="2405" w:author="blake" w:date="2012-04-05T15:27:00Z"/>
                <w:sz w:val="22"/>
                <w:szCs w:val="22"/>
              </w:rPr>
            </w:pPr>
            <w:ins w:id="2406" w:author="blake" w:date="2012-04-05T15:27:00Z">
              <w:r w:rsidRPr="00936939">
                <w:rPr>
                  <w:sz w:val="22"/>
                  <w:szCs w:val="22"/>
                </w:rPr>
                <w:t xml:space="preserve">Nikhil Mittal                   </w:t>
              </w:r>
            </w:ins>
          </w:p>
          <w:p w:rsidR="006D31DE" w:rsidRPr="00936939" w:rsidRDefault="006D31DE" w:rsidP="00315CE5">
            <w:pPr>
              <w:rPr>
                <w:ins w:id="2407" w:author="blake" w:date="2012-04-05T15:27:00Z"/>
                <w:i/>
                <w:sz w:val="22"/>
                <w:szCs w:val="22"/>
              </w:rPr>
            </w:pPr>
            <w:ins w:id="2408" w:author="blake" w:date="2012-04-05T15:27:00Z">
              <w:r w:rsidRPr="00936939">
                <w:rPr>
                  <w:sz w:val="22"/>
                  <w:szCs w:val="22"/>
                </w:rPr>
                <w:t>Jason Morgan,</w:t>
              </w:r>
              <w:r w:rsidRPr="00936939">
                <w:rPr>
                  <w:i/>
                  <w:sz w:val="22"/>
                  <w:szCs w:val="22"/>
                </w:rPr>
                <w:t xml:space="preserve"> CSC </w:t>
              </w:r>
            </w:ins>
          </w:p>
          <w:p w:rsidR="006D31DE" w:rsidRPr="00936939" w:rsidRDefault="006D31DE" w:rsidP="00315CE5">
            <w:pPr>
              <w:rPr>
                <w:ins w:id="2409" w:author="blake" w:date="2012-04-05T15:27:00Z"/>
                <w:sz w:val="22"/>
                <w:szCs w:val="22"/>
              </w:rPr>
            </w:pPr>
            <w:ins w:id="2410" w:author="blake" w:date="2012-04-05T15:27:00Z">
              <w:r w:rsidRPr="00936939">
                <w:rPr>
                  <w:sz w:val="22"/>
                  <w:szCs w:val="22"/>
                </w:rPr>
                <w:t xml:space="preserve">Tim Muniz  </w:t>
              </w:r>
            </w:ins>
          </w:p>
          <w:p w:rsidR="006D31DE" w:rsidRPr="00936939" w:rsidRDefault="006D31DE" w:rsidP="00315CE5">
            <w:pPr>
              <w:rPr>
                <w:ins w:id="2411" w:author="blake" w:date="2012-04-05T15:27:00Z"/>
                <w:sz w:val="22"/>
                <w:szCs w:val="22"/>
              </w:rPr>
            </w:pPr>
            <w:ins w:id="2412" w:author="blake" w:date="2012-04-05T15:27:00Z">
              <w:r w:rsidRPr="00936939">
                <w:rPr>
                  <w:sz w:val="22"/>
                  <w:szCs w:val="22"/>
                </w:rPr>
                <w:t xml:space="preserve">Alexei Nazario, </w:t>
              </w:r>
              <w:r w:rsidRPr="00936939">
                <w:rPr>
                  <w:i/>
                  <w:sz w:val="22"/>
                  <w:szCs w:val="22"/>
                </w:rPr>
                <w:t xml:space="preserve">U.S. SEC </w:t>
              </w:r>
            </w:ins>
          </w:p>
          <w:p w:rsidR="006D31DE" w:rsidRPr="00936939" w:rsidRDefault="006D31DE" w:rsidP="00315CE5">
            <w:pPr>
              <w:rPr>
                <w:ins w:id="2413" w:author="blake" w:date="2012-04-05T15:27:00Z"/>
                <w:i/>
                <w:sz w:val="22"/>
                <w:szCs w:val="22"/>
              </w:rPr>
            </w:pPr>
            <w:ins w:id="2414" w:author="blake" w:date="2012-04-05T15:27:00Z">
              <w:r w:rsidRPr="00936939">
                <w:rPr>
                  <w:sz w:val="22"/>
                  <w:szCs w:val="22"/>
                </w:rPr>
                <w:t xml:space="preserve">Delvin Nelson, </w:t>
              </w:r>
              <w:r w:rsidRPr="00936939">
                <w:rPr>
                  <w:i/>
                  <w:sz w:val="22"/>
                  <w:szCs w:val="22"/>
                </w:rPr>
                <w:t xml:space="preserve">General Dynamics </w:t>
              </w:r>
            </w:ins>
          </w:p>
          <w:p w:rsidR="006D31DE" w:rsidRPr="00936939" w:rsidRDefault="006D31DE" w:rsidP="00315CE5">
            <w:pPr>
              <w:rPr>
                <w:ins w:id="2415" w:author="blake" w:date="2012-04-05T15:27:00Z"/>
                <w:sz w:val="22"/>
                <w:szCs w:val="22"/>
              </w:rPr>
            </w:pPr>
            <w:ins w:id="2416" w:author="blake" w:date="2012-04-05T15:27:00Z">
              <w:r w:rsidRPr="00936939">
                <w:rPr>
                  <w:sz w:val="22"/>
                  <w:szCs w:val="22"/>
                </w:rPr>
                <w:t xml:space="preserve">Mike Nitulescu </w:t>
              </w:r>
            </w:ins>
          </w:p>
          <w:p w:rsidR="006D31DE" w:rsidRPr="00936939" w:rsidRDefault="006D31DE" w:rsidP="00315CE5">
            <w:pPr>
              <w:rPr>
                <w:ins w:id="2417" w:author="blake" w:date="2012-04-05T15:27:00Z"/>
                <w:sz w:val="22"/>
                <w:szCs w:val="22"/>
              </w:rPr>
            </w:pPr>
            <w:ins w:id="2418" w:author="blake" w:date="2012-04-05T15:27:00Z">
              <w:r w:rsidRPr="00936939">
                <w:rPr>
                  <w:sz w:val="22"/>
                  <w:szCs w:val="22"/>
                </w:rPr>
                <w:t>Tom Pietschmann</w:t>
              </w:r>
            </w:ins>
          </w:p>
          <w:p w:rsidR="006D31DE" w:rsidRPr="00936939" w:rsidRDefault="006D31DE" w:rsidP="00315CE5">
            <w:pPr>
              <w:rPr>
                <w:ins w:id="2419" w:author="blake" w:date="2012-04-05T15:27:00Z"/>
                <w:sz w:val="22"/>
                <w:szCs w:val="22"/>
              </w:rPr>
            </w:pPr>
            <w:ins w:id="2420" w:author="blake" w:date="2012-04-05T15:27:00Z">
              <w:r w:rsidRPr="00936939">
                <w:rPr>
                  <w:sz w:val="22"/>
                  <w:szCs w:val="22"/>
                </w:rPr>
                <w:t xml:space="preserve">Ely Pinto, </w:t>
              </w:r>
              <w:r w:rsidRPr="00936939">
                <w:rPr>
                  <w:i/>
                  <w:sz w:val="22"/>
                  <w:szCs w:val="22"/>
                </w:rPr>
                <w:t xml:space="preserve">JRI America/SMBC </w:t>
              </w:r>
            </w:ins>
          </w:p>
          <w:p w:rsidR="006D31DE" w:rsidRPr="00936939" w:rsidRDefault="006D31DE" w:rsidP="00315CE5">
            <w:pPr>
              <w:rPr>
                <w:ins w:id="2421" w:author="blake" w:date="2012-04-05T15:27:00Z"/>
                <w:sz w:val="22"/>
                <w:szCs w:val="22"/>
              </w:rPr>
            </w:pPr>
            <w:ins w:id="2422" w:author="blake" w:date="2012-04-05T15:27:00Z">
              <w:r w:rsidRPr="00936939">
                <w:rPr>
                  <w:sz w:val="22"/>
                  <w:szCs w:val="22"/>
                </w:rPr>
                <w:t xml:space="preserve">Alexey Rogozhkin </w:t>
              </w:r>
            </w:ins>
          </w:p>
          <w:p w:rsidR="006D31DE" w:rsidRPr="00936939" w:rsidRDefault="006D31DE" w:rsidP="00315CE5">
            <w:pPr>
              <w:rPr>
                <w:ins w:id="2423" w:author="blake" w:date="2012-04-05T15:27:00Z"/>
                <w:sz w:val="22"/>
                <w:szCs w:val="22"/>
              </w:rPr>
            </w:pPr>
            <w:ins w:id="2424" w:author="blake" w:date="2012-04-05T15:27:00Z">
              <w:r w:rsidRPr="00936939">
                <w:rPr>
                  <w:sz w:val="22"/>
                  <w:szCs w:val="22"/>
                </w:rPr>
                <w:t xml:space="preserve">Keith Schincke, </w:t>
              </w:r>
              <w:r w:rsidRPr="00936939">
                <w:rPr>
                  <w:i/>
                  <w:sz w:val="22"/>
                  <w:szCs w:val="22"/>
                </w:rPr>
                <w:t>NASA</w:t>
              </w:r>
            </w:ins>
          </w:p>
          <w:p w:rsidR="006D31DE" w:rsidRPr="00936939" w:rsidRDefault="006D31DE" w:rsidP="00315CE5">
            <w:pPr>
              <w:rPr>
                <w:ins w:id="2425" w:author="blake" w:date="2012-04-05T15:27:00Z"/>
                <w:sz w:val="22"/>
                <w:szCs w:val="22"/>
              </w:rPr>
            </w:pPr>
            <w:ins w:id="2426" w:author="blake" w:date="2012-04-05T15:27:00Z">
              <w:r w:rsidRPr="00936939">
                <w:rPr>
                  <w:sz w:val="22"/>
                  <w:szCs w:val="22"/>
                </w:rPr>
                <w:t>Bruno Silva</w:t>
              </w:r>
              <w:r>
                <w:rPr>
                  <w:sz w:val="22"/>
                  <w:szCs w:val="22"/>
                </w:rPr>
                <w:t xml:space="preserve">, </w:t>
              </w:r>
              <w:r w:rsidRPr="00936939">
                <w:rPr>
                  <w:i/>
                  <w:sz w:val="22"/>
                  <w:szCs w:val="22"/>
                </w:rPr>
                <w:t>Algar Telecom</w:t>
              </w:r>
            </w:ins>
          </w:p>
          <w:p w:rsidR="006D31DE" w:rsidRPr="00936939" w:rsidRDefault="006D31DE" w:rsidP="00315CE5">
            <w:pPr>
              <w:rPr>
                <w:ins w:id="2427" w:author="blake" w:date="2012-04-05T15:27:00Z"/>
                <w:sz w:val="22"/>
                <w:szCs w:val="22"/>
              </w:rPr>
            </w:pPr>
            <w:ins w:id="2428" w:author="blake" w:date="2012-04-05T15:27:00Z">
              <w:r w:rsidRPr="00936939">
                <w:rPr>
                  <w:sz w:val="22"/>
                  <w:szCs w:val="22"/>
                </w:rPr>
                <w:t xml:space="preserve">Peter Sjoberg           </w:t>
              </w:r>
            </w:ins>
          </w:p>
          <w:p w:rsidR="006D31DE" w:rsidRPr="00936939" w:rsidRDefault="006D31DE" w:rsidP="00315CE5">
            <w:pPr>
              <w:rPr>
                <w:ins w:id="2429" w:author="blake" w:date="2012-04-05T15:27:00Z"/>
                <w:sz w:val="22"/>
                <w:szCs w:val="22"/>
              </w:rPr>
            </w:pPr>
            <w:ins w:id="2430" w:author="blake" w:date="2012-04-05T15:27:00Z">
              <w:r w:rsidRPr="00936939">
                <w:rPr>
                  <w:sz w:val="22"/>
                  <w:szCs w:val="22"/>
                </w:rPr>
                <w:t xml:space="preserve">Stephen Smoogen                 </w:t>
              </w:r>
            </w:ins>
          </w:p>
          <w:p w:rsidR="006D31DE" w:rsidRPr="00936939" w:rsidRDefault="006D31DE" w:rsidP="00315CE5">
            <w:pPr>
              <w:rPr>
                <w:ins w:id="2431" w:author="blake" w:date="2012-04-05T15:27:00Z"/>
                <w:sz w:val="22"/>
                <w:szCs w:val="22"/>
              </w:rPr>
            </w:pPr>
            <w:ins w:id="2432" w:author="blake" w:date="2012-04-05T15:27:00Z">
              <w:r w:rsidRPr="00936939">
                <w:rPr>
                  <w:sz w:val="22"/>
                  <w:szCs w:val="22"/>
                </w:rPr>
                <w:t xml:space="preserve">Laura Stitely, </w:t>
              </w:r>
              <w:r w:rsidRPr="00936939">
                <w:rPr>
                  <w:i/>
                  <w:sz w:val="22"/>
                  <w:szCs w:val="22"/>
                </w:rPr>
                <w:t>U.S. Dept. of Defense</w:t>
              </w:r>
              <w:r w:rsidRPr="00936939">
                <w:rPr>
                  <w:sz w:val="22"/>
                  <w:szCs w:val="22"/>
                </w:rPr>
                <w:t xml:space="preserve"> </w:t>
              </w:r>
            </w:ins>
          </w:p>
          <w:p w:rsidR="006D31DE" w:rsidRPr="00936939" w:rsidRDefault="006D31DE" w:rsidP="00315CE5">
            <w:pPr>
              <w:rPr>
                <w:ins w:id="2433" w:author="blake" w:date="2012-04-05T15:27:00Z"/>
                <w:sz w:val="22"/>
                <w:szCs w:val="22"/>
              </w:rPr>
            </w:pPr>
            <w:ins w:id="2434" w:author="blake" w:date="2012-04-05T15:27:00Z">
              <w:r w:rsidRPr="00936939">
                <w:rPr>
                  <w:sz w:val="22"/>
                  <w:szCs w:val="22"/>
                </w:rPr>
                <w:t xml:space="preserve">Andrew Stueve, </w:t>
              </w:r>
              <w:r w:rsidRPr="00936939">
                <w:rPr>
                  <w:i/>
                  <w:sz w:val="22"/>
                  <w:szCs w:val="22"/>
                </w:rPr>
                <w:t>Neovera</w:t>
              </w:r>
              <w:r>
                <w:rPr>
                  <w:i/>
                  <w:sz w:val="22"/>
                  <w:szCs w:val="22"/>
                </w:rPr>
                <w:t xml:space="preserve">, Inc. </w:t>
              </w:r>
            </w:ins>
          </w:p>
          <w:p w:rsidR="006D31DE" w:rsidRDefault="006D31DE" w:rsidP="00315CE5">
            <w:pPr>
              <w:rPr>
                <w:ins w:id="2435" w:author="blake" w:date="2012-07-01T23:25:00Z"/>
                <w:sz w:val="22"/>
                <w:szCs w:val="22"/>
              </w:rPr>
            </w:pPr>
            <w:ins w:id="2436" w:author="blake" w:date="2012-04-05T15:27:00Z">
              <w:r w:rsidRPr="00936939">
                <w:rPr>
                  <w:sz w:val="22"/>
                  <w:szCs w:val="22"/>
                </w:rPr>
                <w:t>Tran Thanh Chien</w:t>
              </w:r>
            </w:ins>
          </w:p>
          <w:p w:rsidR="006D31DE" w:rsidRPr="00936939" w:rsidRDefault="006D31DE" w:rsidP="00315CE5">
            <w:pPr>
              <w:rPr>
                <w:ins w:id="2437" w:author="blake" w:date="2012-04-05T15:27:00Z"/>
                <w:sz w:val="22"/>
                <w:szCs w:val="22"/>
              </w:rPr>
            </w:pPr>
            <w:ins w:id="2438" w:author="blake" w:date="2012-04-05T15:27:00Z">
              <w:r w:rsidRPr="00936939">
                <w:rPr>
                  <w:sz w:val="22"/>
                  <w:szCs w:val="22"/>
                </w:rPr>
                <w:t xml:space="preserve">Robert Thomas, </w:t>
              </w:r>
              <w:r w:rsidRPr="00936939">
                <w:rPr>
                  <w:i/>
                  <w:sz w:val="22"/>
                  <w:szCs w:val="22"/>
                </w:rPr>
                <w:t>U.S. Census Bureau</w:t>
              </w:r>
              <w:r w:rsidRPr="00936939">
                <w:rPr>
                  <w:sz w:val="22"/>
                  <w:szCs w:val="22"/>
                </w:rPr>
                <w:t xml:space="preserve"> </w:t>
              </w:r>
            </w:ins>
          </w:p>
          <w:p w:rsidR="006D31DE" w:rsidRPr="00936939" w:rsidRDefault="006D31DE" w:rsidP="00315CE5">
            <w:pPr>
              <w:rPr>
                <w:ins w:id="2439" w:author="blake" w:date="2012-04-05T15:27:00Z"/>
                <w:i/>
                <w:sz w:val="22"/>
                <w:szCs w:val="22"/>
              </w:rPr>
            </w:pPr>
            <w:ins w:id="2440" w:author="blake" w:date="2012-04-05T15:27:00Z">
              <w:r w:rsidRPr="00936939">
                <w:rPr>
                  <w:sz w:val="22"/>
                  <w:szCs w:val="22"/>
                </w:rPr>
                <w:t xml:space="preserve">Stephen Tihor, </w:t>
              </w:r>
              <w:r w:rsidRPr="00936939">
                <w:rPr>
                  <w:i/>
                  <w:sz w:val="22"/>
                  <w:szCs w:val="22"/>
                </w:rPr>
                <w:t>Church Pension Group</w:t>
              </w:r>
            </w:ins>
          </w:p>
          <w:p w:rsidR="000B3219" w:rsidRDefault="000B3219" w:rsidP="00315CE5">
            <w:pPr>
              <w:rPr>
                <w:ins w:id="2441" w:author="blake" w:date="2012-07-01T23:26:00Z"/>
                <w:sz w:val="22"/>
                <w:szCs w:val="22"/>
              </w:rPr>
            </w:pPr>
            <w:ins w:id="2442" w:author="blake" w:date="2012-07-01T23:26:00Z">
              <w:r>
                <w:rPr>
                  <w:sz w:val="22"/>
                  <w:szCs w:val="22"/>
                </w:rPr>
                <w:t>George Toft</w:t>
              </w:r>
            </w:ins>
          </w:p>
          <w:p w:rsidR="006D31DE" w:rsidRPr="00936939" w:rsidRDefault="006D31DE" w:rsidP="00315CE5">
            <w:pPr>
              <w:rPr>
                <w:ins w:id="2443" w:author="blake" w:date="2012-04-05T15:27:00Z"/>
                <w:sz w:val="22"/>
                <w:szCs w:val="22"/>
              </w:rPr>
            </w:pPr>
            <w:ins w:id="2444" w:author="blake" w:date="2012-04-05T15:27:00Z">
              <w:r w:rsidRPr="00936939">
                <w:rPr>
                  <w:sz w:val="22"/>
                  <w:szCs w:val="22"/>
                </w:rPr>
                <w:t xml:space="preserve">James Trigg, </w:t>
              </w:r>
              <w:r w:rsidRPr="00936939">
                <w:rPr>
                  <w:i/>
                  <w:sz w:val="22"/>
                  <w:szCs w:val="22"/>
                </w:rPr>
                <w:t xml:space="preserve">U.S. Census Bureau </w:t>
              </w:r>
            </w:ins>
          </w:p>
          <w:p w:rsidR="006D31DE" w:rsidRPr="00936939" w:rsidRDefault="006D31DE" w:rsidP="00315CE5">
            <w:pPr>
              <w:rPr>
                <w:ins w:id="2445" w:author="blake" w:date="2012-04-05T15:27:00Z"/>
                <w:i/>
                <w:sz w:val="22"/>
                <w:szCs w:val="22"/>
              </w:rPr>
            </w:pPr>
            <w:ins w:id="2446" w:author="blake" w:date="2012-04-05T15:27:00Z">
              <w:r w:rsidRPr="00936939">
                <w:rPr>
                  <w:sz w:val="22"/>
                  <w:szCs w:val="22"/>
                </w:rPr>
                <w:t xml:space="preserve">Trevor Vaughan, </w:t>
              </w:r>
              <w:r w:rsidRPr="00936939">
                <w:rPr>
                  <w:i/>
                  <w:sz w:val="22"/>
                  <w:szCs w:val="22"/>
                </w:rPr>
                <w:t xml:space="preserve">Onyx Point, Inc. </w:t>
              </w:r>
            </w:ins>
          </w:p>
          <w:p w:rsidR="006D31DE" w:rsidRPr="00936939" w:rsidRDefault="006D31DE" w:rsidP="00315CE5">
            <w:pPr>
              <w:rPr>
                <w:ins w:id="2447" w:author="blake" w:date="2012-04-05T15:27:00Z"/>
                <w:sz w:val="22"/>
                <w:szCs w:val="22"/>
              </w:rPr>
            </w:pPr>
            <w:ins w:id="2448" w:author="blake" w:date="2012-04-05T15:27:00Z">
              <w:r w:rsidRPr="00936939">
                <w:rPr>
                  <w:sz w:val="22"/>
                  <w:szCs w:val="22"/>
                </w:rPr>
                <w:t xml:space="preserve">Sven Vermeulen </w:t>
              </w:r>
            </w:ins>
          </w:p>
          <w:p w:rsidR="006D31DE" w:rsidRPr="00936939" w:rsidRDefault="006D31DE" w:rsidP="00315CE5">
            <w:pPr>
              <w:rPr>
                <w:ins w:id="2449" w:author="blake" w:date="2012-04-05T15:27:00Z"/>
                <w:i/>
                <w:sz w:val="22"/>
                <w:szCs w:val="22"/>
              </w:rPr>
            </w:pPr>
            <w:ins w:id="2450" w:author="blake" w:date="2012-04-05T15:27:00Z">
              <w:r w:rsidRPr="00936939">
                <w:rPr>
                  <w:sz w:val="22"/>
                  <w:szCs w:val="22"/>
                </w:rPr>
                <w:t xml:space="preserve">Vytautas Vysniauskas, </w:t>
              </w:r>
              <w:r w:rsidRPr="00936939">
                <w:rPr>
                  <w:i/>
                  <w:sz w:val="22"/>
                  <w:szCs w:val="22"/>
                </w:rPr>
                <w:t>Consumer Direct</w:t>
              </w:r>
            </w:ins>
          </w:p>
          <w:p w:rsidR="006D31DE" w:rsidRPr="00936939" w:rsidRDefault="006D31DE" w:rsidP="00315CE5">
            <w:pPr>
              <w:rPr>
                <w:ins w:id="2451" w:author="blake" w:date="2012-04-05T15:27:00Z"/>
                <w:sz w:val="22"/>
                <w:szCs w:val="22"/>
              </w:rPr>
            </w:pPr>
            <w:ins w:id="2452" w:author="blake" w:date="2012-04-05T15:27:00Z">
              <w:r w:rsidRPr="00936939">
                <w:rPr>
                  <w:sz w:val="22"/>
                  <w:szCs w:val="22"/>
                </w:rPr>
                <w:t xml:space="preserve">Kevin Walker, </w:t>
              </w:r>
              <w:r w:rsidRPr="00936939">
                <w:rPr>
                  <w:i/>
                  <w:sz w:val="22"/>
                  <w:szCs w:val="22"/>
                </w:rPr>
                <w:t>NASA</w:t>
              </w:r>
            </w:ins>
          </w:p>
          <w:p w:rsidR="006D31DE" w:rsidRPr="00936939" w:rsidRDefault="006D31DE" w:rsidP="00315CE5">
            <w:pPr>
              <w:rPr>
                <w:ins w:id="2453" w:author="blake" w:date="2012-04-05T15:27:00Z"/>
                <w:sz w:val="22"/>
                <w:szCs w:val="22"/>
              </w:rPr>
            </w:pPr>
            <w:ins w:id="2454" w:author="blake" w:date="2012-04-05T15:27:00Z">
              <w:r w:rsidRPr="00936939">
                <w:rPr>
                  <w:sz w:val="22"/>
                  <w:szCs w:val="22"/>
                </w:rPr>
                <w:t xml:space="preserve">Don Williams  </w:t>
              </w:r>
            </w:ins>
          </w:p>
          <w:p w:rsidR="006D31DE" w:rsidRDefault="006D31DE" w:rsidP="00315CE5">
            <w:pPr>
              <w:rPr>
                <w:ins w:id="2455" w:author="blake" w:date="2012-04-05T15:27:00Z"/>
                <w:i/>
                <w:sz w:val="22"/>
                <w:szCs w:val="22"/>
              </w:rPr>
            </w:pPr>
            <w:ins w:id="2456" w:author="blake" w:date="2012-04-05T15:27:00Z">
              <w:r w:rsidRPr="00936939">
                <w:rPr>
                  <w:sz w:val="22"/>
                  <w:szCs w:val="22"/>
                </w:rPr>
                <w:t>Joe Wulf</w:t>
              </w:r>
              <w:r>
                <w:rPr>
                  <w:sz w:val="22"/>
                  <w:szCs w:val="22"/>
                </w:rPr>
                <w:t xml:space="preserve">, </w:t>
              </w:r>
              <w:r w:rsidRPr="00936939">
                <w:rPr>
                  <w:i/>
                  <w:sz w:val="22"/>
                  <w:szCs w:val="22"/>
                </w:rPr>
                <w:t>G2-Inc</w:t>
              </w:r>
            </w:ins>
          </w:p>
          <w:p w:rsidR="006D31DE" w:rsidRPr="00936939" w:rsidRDefault="006D31DE" w:rsidP="00315CE5">
            <w:pPr>
              <w:rPr>
                <w:ins w:id="2457" w:author="blake" w:date="2012-04-05T15:27:00Z"/>
                <w:sz w:val="22"/>
                <w:szCs w:val="22"/>
              </w:rPr>
            </w:pPr>
          </w:p>
        </w:tc>
      </w:tr>
    </w:tbl>
    <w:p w:rsidR="00CF576A" w:rsidRDefault="00CF576A" w:rsidP="00EA3671">
      <w:pPr>
        <w:pStyle w:val="Heading2"/>
        <w:rPr>
          <w:ins w:id="2458" w:author="blake" w:date="2012-04-05T15:36:00Z"/>
          <w:sz w:val="22"/>
          <w:szCs w:val="22"/>
        </w:rPr>
      </w:pPr>
    </w:p>
    <w:p w:rsidR="00CF576A" w:rsidRDefault="00CF576A">
      <w:pPr>
        <w:rPr>
          <w:ins w:id="2459" w:author="blake" w:date="2012-04-05T15:36:00Z"/>
          <w:bCs/>
          <w:color w:val="1F497D"/>
          <w:kern w:val="32"/>
          <w:sz w:val="22"/>
          <w:szCs w:val="22"/>
        </w:rPr>
      </w:pPr>
      <w:ins w:id="2460" w:author="blake" w:date="2012-04-05T15:36:00Z">
        <w:r>
          <w:rPr>
            <w:sz w:val="22"/>
            <w:szCs w:val="22"/>
          </w:rPr>
          <w:br w:type="page"/>
        </w:r>
      </w:ins>
    </w:p>
    <w:p w:rsidR="006D31DE" w:rsidRPr="00936939" w:rsidDel="006D31DE" w:rsidRDefault="006D31DE" w:rsidP="00AF76AA">
      <w:pPr>
        <w:rPr>
          <w:del w:id="2461" w:author="blake" w:date="2012-04-05T15:27:00Z"/>
          <w:sz w:val="22"/>
          <w:szCs w:val="22"/>
        </w:rPr>
      </w:pPr>
    </w:p>
    <w:p w:rsidR="00EA3671" w:rsidRDefault="00EA3671" w:rsidP="00EA3671">
      <w:pPr>
        <w:pStyle w:val="Heading2"/>
      </w:pPr>
      <w:bookmarkStart w:id="2462" w:name="_Toc328948635"/>
      <w:r>
        <w:t>Typographic Conventions</w:t>
      </w:r>
      <w:bookmarkEnd w:id="2462"/>
      <w:r>
        <w:t xml:space="preserve"> </w:t>
      </w:r>
    </w:p>
    <w:p w:rsidR="00EA3671" w:rsidRDefault="00EA3671" w:rsidP="00EA3671">
      <w:pPr>
        <w:pStyle w:val="CISNormal"/>
        <w:spacing w:after="240"/>
      </w:pPr>
      <w:r>
        <w:t>The following typographical conventions are used throughout this guide:</w:t>
      </w:r>
    </w:p>
    <w:tbl>
      <w:tblPr>
        <w:tblW w:w="9850" w:type="dxa"/>
        <w:tblInd w:w="19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622"/>
        <w:gridCol w:w="6228"/>
      </w:tblGrid>
      <w:tr w:rsidR="00EA3671" w:rsidTr="00921055">
        <w:tc>
          <w:tcPr>
            <w:tcW w:w="3622" w:type="dxa"/>
            <w:shd w:val="clear" w:color="auto" w:fill="4F81BD"/>
          </w:tcPr>
          <w:p w:rsidR="00EA3671" w:rsidRPr="00921055" w:rsidRDefault="00EA3671" w:rsidP="00EA3671">
            <w:pPr>
              <w:pStyle w:val="CISNormal"/>
              <w:rPr>
                <w:b/>
                <w:bCs w:val="0"/>
                <w:color w:val="FFFFFF"/>
              </w:rPr>
            </w:pPr>
            <w:r w:rsidRPr="00921055">
              <w:rPr>
                <w:bCs w:val="0"/>
                <w:color w:val="FFFFFF"/>
              </w:rPr>
              <w:t>Convention</w:t>
            </w:r>
          </w:p>
        </w:tc>
        <w:tc>
          <w:tcPr>
            <w:tcW w:w="6228" w:type="dxa"/>
            <w:shd w:val="clear" w:color="auto" w:fill="4F81BD"/>
          </w:tcPr>
          <w:p w:rsidR="00EA3671" w:rsidRPr="00921055" w:rsidRDefault="00EA3671" w:rsidP="00EA3671">
            <w:pPr>
              <w:pStyle w:val="CISNormal"/>
              <w:rPr>
                <w:b/>
                <w:bCs w:val="0"/>
                <w:color w:val="FFFFFF"/>
              </w:rPr>
            </w:pPr>
            <w:r w:rsidRPr="00921055">
              <w:rPr>
                <w:bCs w:val="0"/>
                <w:color w:val="FFFFFF"/>
              </w:rPr>
              <w:t>Meaning</w:t>
            </w:r>
          </w:p>
        </w:tc>
      </w:tr>
      <w:tr w:rsidR="00EA3671" w:rsidTr="00921055">
        <w:tc>
          <w:tcPr>
            <w:tcW w:w="3622" w:type="dxa"/>
            <w:tcBorders>
              <w:top w:val="single" w:sz="8" w:space="0" w:color="4F81BD"/>
              <w:left w:val="single" w:sz="8" w:space="0" w:color="4F81BD"/>
              <w:bottom w:val="single" w:sz="8" w:space="0" w:color="4F81BD"/>
            </w:tcBorders>
          </w:tcPr>
          <w:p w:rsidR="00EA3671" w:rsidRPr="00921055" w:rsidRDefault="00FF7911" w:rsidP="00FB132F">
            <w:pPr>
              <w:pStyle w:val="CISC0de"/>
              <w:pBdr>
                <w:top w:val="none" w:sz="0" w:space="0" w:color="auto"/>
                <w:left w:val="none" w:sz="0" w:space="0" w:color="auto"/>
                <w:bottom w:val="none" w:sz="0" w:space="0" w:color="auto"/>
                <w:right w:val="none" w:sz="0" w:space="0" w:color="auto"/>
              </w:pBdr>
              <w:rPr>
                <w:b/>
                <w:bCs w:val="0"/>
                <w:szCs w:val="24"/>
              </w:rPr>
            </w:pPr>
            <w:r w:rsidRPr="00FB132F">
              <w:rPr>
                <w:bCs w:val="0"/>
              </w:rPr>
              <w:t xml:space="preserve">Stylized </w:t>
            </w:r>
            <w:r w:rsidR="00EA3671" w:rsidRPr="00FB132F">
              <w:rPr>
                <w:bCs w:val="0"/>
              </w:rPr>
              <w:t>Monospace font</w:t>
            </w:r>
          </w:p>
        </w:tc>
        <w:tc>
          <w:tcPr>
            <w:tcW w:w="6228" w:type="dxa"/>
            <w:tcBorders>
              <w:top w:val="single" w:sz="8" w:space="0" w:color="4F81BD"/>
              <w:bottom w:val="single" w:sz="8" w:space="0" w:color="4F81BD"/>
              <w:right w:val="single" w:sz="8" w:space="0" w:color="4F81BD"/>
            </w:tcBorders>
          </w:tcPr>
          <w:p w:rsidR="00EA3671" w:rsidRPr="009427E8" w:rsidRDefault="009427E8" w:rsidP="001D38B0">
            <w:pPr>
              <w:pStyle w:val="CISNormal"/>
            </w:pPr>
            <w:r>
              <w:t xml:space="preserve">Used for blocks of code, command, and script examples. </w:t>
            </w:r>
            <w:r w:rsidR="001D38B0">
              <w:t>Interpret text</w:t>
            </w:r>
            <w:r>
              <w:t xml:space="preserve"> exactly as presented</w:t>
            </w:r>
            <w:r w:rsidR="001D38B0">
              <w:t>, with the exception of the backslash character (\) which is used to indicate that the code continues to the next line (i.e. the carriage return is to be ignored)</w:t>
            </w:r>
            <w:r>
              <w:t>.</w:t>
            </w:r>
            <w:r w:rsidR="001D38B0">
              <w:t xml:space="preserve"> Text that is typed by the user will appear in </w:t>
            </w:r>
            <w:r w:rsidR="001D38B0">
              <w:rPr>
                <w:rFonts w:ascii="Courier New" w:hAnsi="Courier New" w:cs="Courier New"/>
                <w:b/>
              </w:rPr>
              <w:t>bold-</w:t>
            </w:r>
            <w:r w:rsidR="001D38B0" w:rsidRPr="002C2D87">
              <w:rPr>
                <w:rFonts w:ascii="Courier New" w:hAnsi="Courier New" w:cs="Courier New"/>
                <w:b/>
              </w:rPr>
              <w:t>face courier</w:t>
            </w:r>
            <w:r w:rsidR="001D38B0">
              <w:t xml:space="preserve">  while responses from the system will be displayed in </w:t>
            </w:r>
            <w:r w:rsidR="001D38B0" w:rsidRPr="002C2D87">
              <w:rPr>
                <w:rFonts w:ascii="Courier New" w:hAnsi="Courier New" w:cs="Courier New"/>
              </w:rPr>
              <w:t>non-bold courier</w:t>
            </w:r>
            <w:r w:rsidR="001D38B0">
              <w:t>.</w:t>
            </w:r>
          </w:p>
        </w:tc>
      </w:tr>
      <w:tr w:rsidR="00EA3671" w:rsidTr="00921055">
        <w:tc>
          <w:tcPr>
            <w:tcW w:w="3622" w:type="dxa"/>
          </w:tcPr>
          <w:p w:rsidR="00EA3671" w:rsidRPr="00921055" w:rsidRDefault="009427E8" w:rsidP="00EA3671">
            <w:pPr>
              <w:pStyle w:val="CISNormal"/>
              <w:rPr>
                <w:rFonts w:ascii="Courier New" w:hAnsi="Courier New" w:cs="Courier New"/>
                <w:b/>
                <w:bCs w:val="0"/>
              </w:rPr>
            </w:pPr>
            <w:r w:rsidRPr="00921055">
              <w:rPr>
                <w:rFonts w:ascii="Courier New" w:hAnsi="Courier New" w:cs="Courier New"/>
                <w:bCs w:val="0"/>
              </w:rPr>
              <w:t>Monospace font</w:t>
            </w:r>
          </w:p>
        </w:tc>
        <w:tc>
          <w:tcPr>
            <w:tcW w:w="6228" w:type="dxa"/>
          </w:tcPr>
          <w:p w:rsidR="00EA3671" w:rsidRPr="009427E8" w:rsidRDefault="009427E8" w:rsidP="001D38B0">
            <w:pPr>
              <w:pStyle w:val="CISNormal"/>
            </w:pPr>
            <w:r>
              <w:t xml:space="preserve">Used for inline code, commands, or examples. </w:t>
            </w:r>
            <w:r w:rsidR="001D38B0">
              <w:t>Interpret t</w:t>
            </w:r>
            <w:r>
              <w:t xml:space="preserve">ext exactly as presented. </w:t>
            </w:r>
          </w:p>
        </w:tc>
      </w:tr>
      <w:tr w:rsidR="00EA3671" w:rsidTr="00921055">
        <w:tc>
          <w:tcPr>
            <w:tcW w:w="3622" w:type="dxa"/>
            <w:tcBorders>
              <w:top w:val="single" w:sz="8" w:space="0" w:color="4F81BD"/>
              <w:left w:val="single" w:sz="8" w:space="0" w:color="4F81BD"/>
              <w:bottom w:val="single" w:sz="8" w:space="0" w:color="4F81BD"/>
            </w:tcBorders>
          </w:tcPr>
          <w:p w:rsidR="00EA3671" w:rsidRPr="00921055" w:rsidRDefault="009427E8" w:rsidP="00EA3671">
            <w:pPr>
              <w:pStyle w:val="CISNormal"/>
              <w:rPr>
                <w:b/>
                <w:bCs w:val="0"/>
                <w:i/>
              </w:rPr>
            </w:pPr>
            <w:r w:rsidRPr="00921055">
              <w:rPr>
                <w:bCs w:val="0"/>
                <w:i/>
              </w:rPr>
              <w:t>&lt;italic</w:t>
            </w:r>
            <w:r w:rsidR="00FF7911" w:rsidRPr="00921055">
              <w:rPr>
                <w:bCs w:val="0"/>
                <w:i/>
              </w:rPr>
              <w:t xml:space="preserve"> font in brackets</w:t>
            </w:r>
            <w:r w:rsidRPr="00921055">
              <w:rPr>
                <w:bCs w:val="0"/>
                <w:i/>
              </w:rPr>
              <w:t>&gt;</w:t>
            </w:r>
          </w:p>
        </w:tc>
        <w:tc>
          <w:tcPr>
            <w:tcW w:w="6228" w:type="dxa"/>
            <w:tcBorders>
              <w:top w:val="single" w:sz="8" w:space="0" w:color="4F81BD"/>
              <w:bottom w:val="single" w:sz="8" w:space="0" w:color="4F81BD"/>
              <w:right w:val="single" w:sz="8" w:space="0" w:color="4F81BD"/>
            </w:tcBorders>
          </w:tcPr>
          <w:p w:rsidR="00EA3671" w:rsidRPr="009427E8" w:rsidRDefault="009427E8" w:rsidP="009427E8">
            <w:pPr>
              <w:pStyle w:val="CISNormal"/>
            </w:pPr>
            <w:r>
              <w:t>Italic texts set in angle brackets denote</w:t>
            </w:r>
            <w:r w:rsidRPr="009427E8">
              <w:t xml:space="preserve"> a variable </w:t>
            </w:r>
            <w:r>
              <w:t>requiring substitution for a real value.</w:t>
            </w:r>
          </w:p>
        </w:tc>
      </w:tr>
      <w:tr w:rsidR="009427E8" w:rsidTr="00921055">
        <w:tc>
          <w:tcPr>
            <w:tcW w:w="3622" w:type="dxa"/>
          </w:tcPr>
          <w:p w:rsidR="009427E8" w:rsidRPr="00921055" w:rsidRDefault="009427E8" w:rsidP="00EA3671">
            <w:pPr>
              <w:pStyle w:val="CISNormal"/>
              <w:rPr>
                <w:b/>
                <w:bCs w:val="0"/>
                <w:i/>
              </w:rPr>
            </w:pPr>
            <w:r w:rsidRPr="00921055">
              <w:rPr>
                <w:bCs w:val="0"/>
                <w:i/>
              </w:rPr>
              <w:t>Italic</w:t>
            </w:r>
            <w:r w:rsidR="00FF7911" w:rsidRPr="00921055">
              <w:rPr>
                <w:bCs w:val="0"/>
                <w:i/>
              </w:rPr>
              <w:t xml:space="preserve"> font</w:t>
            </w:r>
          </w:p>
        </w:tc>
        <w:tc>
          <w:tcPr>
            <w:tcW w:w="6228" w:type="dxa"/>
          </w:tcPr>
          <w:p w:rsidR="009427E8" w:rsidRDefault="00236501" w:rsidP="00236501">
            <w:pPr>
              <w:pStyle w:val="CISNormal"/>
            </w:pPr>
            <w:r>
              <w:t>Used to denote the title of a book, article, or other publication.</w:t>
            </w:r>
          </w:p>
        </w:tc>
      </w:tr>
      <w:tr w:rsidR="00EA3671" w:rsidTr="00921055">
        <w:tc>
          <w:tcPr>
            <w:tcW w:w="3622" w:type="dxa"/>
            <w:tcBorders>
              <w:top w:val="single" w:sz="8" w:space="0" w:color="4F81BD"/>
              <w:left w:val="single" w:sz="8" w:space="0" w:color="4F81BD"/>
              <w:bottom w:val="single" w:sz="8" w:space="0" w:color="4F81BD"/>
            </w:tcBorders>
          </w:tcPr>
          <w:p w:rsidR="00EA3671" w:rsidRPr="00921055" w:rsidRDefault="009427E8" w:rsidP="00EA3671">
            <w:pPr>
              <w:pStyle w:val="CISNormal"/>
              <w:rPr>
                <w:b/>
                <w:bCs w:val="0"/>
              </w:rPr>
            </w:pPr>
            <w:r w:rsidRPr="00921055">
              <w:rPr>
                <w:b/>
                <w:bCs w:val="0"/>
              </w:rPr>
              <w:t>Note</w:t>
            </w:r>
          </w:p>
        </w:tc>
        <w:tc>
          <w:tcPr>
            <w:tcW w:w="6228" w:type="dxa"/>
            <w:tcBorders>
              <w:top w:val="single" w:sz="8" w:space="0" w:color="4F81BD"/>
              <w:bottom w:val="single" w:sz="8" w:space="0" w:color="4F81BD"/>
              <w:right w:val="single" w:sz="8" w:space="0" w:color="4F81BD"/>
            </w:tcBorders>
          </w:tcPr>
          <w:p w:rsidR="00EA3671" w:rsidRPr="009427E8" w:rsidRDefault="009427E8" w:rsidP="00EA3671">
            <w:pPr>
              <w:pStyle w:val="CISNormal"/>
            </w:pPr>
            <w:r>
              <w:t>Additional information or caveats</w:t>
            </w:r>
          </w:p>
        </w:tc>
      </w:tr>
    </w:tbl>
    <w:p w:rsidR="008C04BB" w:rsidRDefault="008C04BB" w:rsidP="007B010F">
      <w:pPr>
        <w:pStyle w:val="Heading2"/>
      </w:pPr>
      <w:bookmarkStart w:id="2463" w:name="_Toc328948636"/>
      <w:r>
        <w:t>Configuration Levels</w:t>
      </w:r>
      <w:bookmarkEnd w:id="2463"/>
    </w:p>
    <w:p w:rsidR="00C132C5" w:rsidRDefault="00C132C5" w:rsidP="00C132C5">
      <w:pPr>
        <w:pStyle w:val="CISNormal"/>
      </w:pPr>
      <w:r>
        <w:t xml:space="preserve">This section defines the configuration levels that are associated with each benchmark recommendation. Configuration levels represent increasing levels of security assurance. </w:t>
      </w:r>
    </w:p>
    <w:p w:rsidR="001810F0" w:rsidRPr="001810F0" w:rsidRDefault="001810F0" w:rsidP="006E606D">
      <w:pPr>
        <w:pStyle w:val="Heading3"/>
        <w:numPr>
          <w:ilvl w:val="0"/>
          <w:numId w:val="0"/>
        </w:numPr>
        <w:tabs>
          <w:tab w:val="center" w:pos="990"/>
        </w:tabs>
      </w:pPr>
      <w:bookmarkStart w:id="2464" w:name="_Toc328948637"/>
      <w:r w:rsidRPr="001810F0">
        <w:t>Level-I Benchmark settings</w:t>
      </w:r>
      <w:r w:rsidR="00573B47">
        <w:t>/actions</w:t>
      </w:r>
      <w:bookmarkEnd w:id="2464"/>
      <w:r w:rsidRPr="001810F0">
        <w:t xml:space="preserve"> </w:t>
      </w:r>
    </w:p>
    <w:p w:rsidR="00C132C5" w:rsidRDefault="00C132C5" w:rsidP="00573B47">
      <w:pPr>
        <w:pStyle w:val="CISNormal"/>
      </w:pPr>
      <w:r>
        <w:t>Level-I Benchmark recommendations are intended to:</w:t>
      </w:r>
    </w:p>
    <w:p w:rsidR="00C132C5" w:rsidRDefault="00C132C5" w:rsidP="006A123D">
      <w:pPr>
        <w:pStyle w:val="CISNormal"/>
        <w:numPr>
          <w:ilvl w:val="0"/>
          <w:numId w:val="3"/>
        </w:numPr>
      </w:pPr>
      <w:r>
        <w:t xml:space="preserve">be </w:t>
      </w:r>
      <w:r w:rsidRPr="00C132C5">
        <w:t>practical and prudent</w:t>
      </w:r>
      <w:r>
        <w:t>;</w:t>
      </w:r>
    </w:p>
    <w:p w:rsidR="00C132C5" w:rsidRDefault="00C132C5" w:rsidP="006A123D">
      <w:pPr>
        <w:pStyle w:val="CISNormal"/>
        <w:numPr>
          <w:ilvl w:val="0"/>
          <w:numId w:val="3"/>
        </w:numPr>
      </w:pPr>
      <w:r>
        <w:t xml:space="preserve">provide a </w:t>
      </w:r>
      <w:r w:rsidRPr="00C132C5">
        <w:t>clear security benefit</w:t>
      </w:r>
      <w:r>
        <w:t>; and</w:t>
      </w:r>
    </w:p>
    <w:p w:rsidR="00C132C5" w:rsidRDefault="00C132C5" w:rsidP="006A123D">
      <w:pPr>
        <w:pStyle w:val="CISNormal"/>
        <w:numPr>
          <w:ilvl w:val="0"/>
          <w:numId w:val="3"/>
        </w:numPr>
      </w:pPr>
      <w:r w:rsidRPr="00C132C5">
        <w:t>do not negatively inhibit the utility of the technology beyond acceptable means</w:t>
      </w:r>
    </w:p>
    <w:p w:rsidR="001810F0" w:rsidRPr="001810F0" w:rsidRDefault="001810F0" w:rsidP="006E606D">
      <w:pPr>
        <w:pStyle w:val="Heading3"/>
        <w:numPr>
          <w:ilvl w:val="0"/>
          <w:numId w:val="0"/>
        </w:numPr>
        <w:tabs>
          <w:tab w:val="center" w:pos="990"/>
        </w:tabs>
      </w:pPr>
      <w:bookmarkStart w:id="2465" w:name="_Toc328948638"/>
      <w:r>
        <w:t>Level-II Benchmark setting</w:t>
      </w:r>
      <w:r w:rsidR="00573B47">
        <w:t>s/actions</w:t>
      </w:r>
      <w:bookmarkEnd w:id="2465"/>
      <w:r w:rsidRPr="001810F0">
        <w:t xml:space="preserve"> </w:t>
      </w:r>
    </w:p>
    <w:p w:rsidR="00C132C5" w:rsidRDefault="001810F0" w:rsidP="00573B47">
      <w:pPr>
        <w:pStyle w:val="CISNormal"/>
      </w:pPr>
      <w:r w:rsidRPr="001810F0">
        <w:t xml:space="preserve">Level-II </w:t>
      </w:r>
      <w:r w:rsidR="00C132C5">
        <w:t>Benchmark recommendations exhibit one or more of the following characteristics:</w:t>
      </w:r>
    </w:p>
    <w:p w:rsidR="005C23EA" w:rsidRPr="002C0899" w:rsidRDefault="005C23EA" w:rsidP="006A123D">
      <w:pPr>
        <w:pStyle w:val="CISNormal"/>
        <w:numPr>
          <w:ilvl w:val="0"/>
          <w:numId w:val="3"/>
        </w:numPr>
        <w:rPr>
          <w:b/>
        </w:rPr>
      </w:pPr>
      <w:r>
        <w:t>are intended for environments or use cases where security is paramount</w:t>
      </w:r>
    </w:p>
    <w:p w:rsidR="005C23EA" w:rsidRPr="002C0899" w:rsidRDefault="005C23EA" w:rsidP="006A123D">
      <w:pPr>
        <w:pStyle w:val="CISNormal"/>
        <w:numPr>
          <w:ilvl w:val="0"/>
          <w:numId w:val="3"/>
        </w:numPr>
        <w:rPr>
          <w:b/>
        </w:rPr>
      </w:pPr>
      <w:r>
        <w:t>acts as defense in depth measure</w:t>
      </w:r>
    </w:p>
    <w:p w:rsidR="005C23EA" w:rsidRPr="002C0899" w:rsidRDefault="005C23EA" w:rsidP="006A123D">
      <w:pPr>
        <w:pStyle w:val="CISNormal"/>
        <w:numPr>
          <w:ilvl w:val="0"/>
          <w:numId w:val="3"/>
        </w:numPr>
        <w:rPr>
          <w:b/>
        </w:rPr>
      </w:pPr>
      <w:r>
        <w:t xml:space="preserve">may </w:t>
      </w:r>
      <w:r w:rsidRPr="00C132C5">
        <w:t xml:space="preserve">negatively inhibit the utility </w:t>
      </w:r>
      <w:r>
        <w:t xml:space="preserve">or performance </w:t>
      </w:r>
      <w:r w:rsidRPr="00C132C5">
        <w:t>of the technology</w:t>
      </w:r>
    </w:p>
    <w:p w:rsidR="008C04BB" w:rsidRDefault="008C04BB" w:rsidP="007B010F">
      <w:pPr>
        <w:pStyle w:val="Heading2"/>
      </w:pPr>
      <w:bookmarkStart w:id="2466" w:name="_Toc328948639"/>
      <w:r>
        <w:t xml:space="preserve">Scoring </w:t>
      </w:r>
      <w:r w:rsidR="00C132C5">
        <w:t>Status</w:t>
      </w:r>
      <w:bookmarkEnd w:id="2466"/>
    </w:p>
    <w:p w:rsidR="001810F0" w:rsidRDefault="001810F0" w:rsidP="001810F0">
      <w:pPr>
        <w:pStyle w:val="CISNormal"/>
      </w:pPr>
      <w:r>
        <w:t xml:space="preserve">This section defines the scoring </w:t>
      </w:r>
      <w:r w:rsidR="00C132C5">
        <w:t>status</w:t>
      </w:r>
      <w:r w:rsidR="00326F90">
        <w:t>es</w:t>
      </w:r>
      <w:r>
        <w:t xml:space="preserve"> used within this document.</w:t>
      </w:r>
      <w:r w:rsidR="00B27922">
        <w:t xml:space="preserve"> The scoring status </w:t>
      </w:r>
      <w:r w:rsidR="00114FA6">
        <w:t>indicates whether compliance with the given recommendation is discern</w:t>
      </w:r>
      <w:r w:rsidR="006B5A1F">
        <w:t>i</w:t>
      </w:r>
      <w:r w:rsidR="00114FA6">
        <w:t xml:space="preserve">ble </w:t>
      </w:r>
      <w:r w:rsidR="00B27922">
        <w:t>in an automated manner.</w:t>
      </w:r>
    </w:p>
    <w:p w:rsidR="00573B47" w:rsidRDefault="008F0C96" w:rsidP="006E606D">
      <w:pPr>
        <w:pStyle w:val="Heading3"/>
        <w:numPr>
          <w:ilvl w:val="0"/>
          <w:numId w:val="0"/>
        </w:numPr>
        <w:tabs>
          <w:tab w:val="center" w:pos="990"/>
        </w:tabs>
      </w:pPr>
      <w:bookmarkStart w:id="2467" w:name="_Toc328948640"/>
      <w:r>
        <w:lastRenderedPageBreak/>
        <w:t>Scorable</w:t>
      </w:r>
      <w:bookmarkEnd w:id="2467"/>
      <w:r w:rsidR="001810F0" w:rsidRPr="001810F0">
        <w:t xml:space="preserve"> </w:t>
      </w:r>
    </w:p>
    <w:p w:rsidR="001810F0" w:rsidRPr="001810F0" w:rsidRDefault="00114FA6" w:rsidP="00573B47">
      <w:pPr>
        <w:pStyle w:val="CISNormal"/>
      </w:pPr>
      <w:r>
        <w:t xml:space="preserve">The platform’s compliance with the given recommendation can be determined via automated means. </w:t>
      </w:r>
    </w:p>
    <w:p w:rsidR="001810F0" w:rsidRDefault="001810F0" w:rsidP="006E606D">
      <w:pPr>
        <w:pStyle w:val="Heading3"/>
        <w:numPr>
          <w:ilvl w:val="0"/>
          <w:numId w:val="0"/>
        </w:numPr>
        <w:tabs>
          <w:tab w:val="center" w:pos="990"/>
        </w:tabs>
      </w:pPr>
      <w:bookmarkStart w:id="2468" w:name="_Toc328948641"/>
      <w:r>
        <w:t xml:space="preserve">Not </w:t>
      </w:r>
      <w:r w:rsidR="008F0C96">
        <w:t>Scorable</w:t>
      </w:r>
      <w:bookmarkEnd w:id="2468"/>
    </w:p>
    <w:p w:rsidR="001810F0" w:rsidRDefault="00114FA6" w:rsidP="001810F0">
      <w:pPr>
        <w:pStyle w:val="CISNormal"/>
      </w:pPr>
      <w:r>
        <w:t>The platform’s compliance with the given recommendation cannot be determined via automated means.</w:t>
      </w:r>
    </w:p>
    <w:p w:rsidR="00116507" w:rsidRDefault="00116507" w:rsidP="00116507">
      <w:pPr>
        <w:pStyle w:val="Heading2"/>
      </w:pPr>
      <w:bookmarkStart w:id="2469" w:name="_Toc250291169"/>
      <w:bookmarkStart w:id="2470" w:name="_Toc263259461"/>
      <w:bookmarkStart w:id="2471" w:name="_Toc328948642"/>
      <w:r>
        <w:t>Identification Table</w:t>
      </w:r>
      <w:bookmarkEnd w:id="2469"/>
      <w:bookmarkEnd w:id="2470"/>
      <w:bookmarkEnd w:id="2471"/>
    </w:p>
    <w:p w:rsidR="00116507" w:rsidRDefault="00116507" w:rsidP="00116507">
      <w:pPr>
        <w:pStyle w:val="CISNormal"/>
      </w:pPr>
      <w:r>
        <w:t>The Identification Table identifies the areas to which an item applies. The identifiers for this table are as follows:</w:t>
      </w:r>
    </w:p>
    <w:p w:rsidR="00116507" w:rsidRPr="00850FC4" w:rsidRDefault="00116507" w:rsidP="006A123D">
      <w:pPr>
        <w:pStyle w:val="NormalWeb"/>
        <w:numPr>
          <w:ilvl w:val="0"/>
          <w:numId w:val="5"/>
        </w:numPr>
        <w:tabs>
          <w:tab w:val="left" w:pos="1080"/>
        </w:tabs>
        <w:suppressAutoHyphens/>
        <w:spacing w:beforeAutospacing="0" w:afterAutospacing="0"/>
      </w:pPr>
      <w:r w:rsidRPr="00675002">
        <w:rPr>
          <w:u w:val="single"/>
        </w:rPr>
        <w:t>Configuration Level</w:t>
      </w:r>
      <w:r>
        <w:t>. This identifier notes the configuration level associated with this benchmark item.</w:t>
      </w:r>
    </w:p>
    <w:p w:rsidR="00116507" w:rsidRDefault="00116507" w:rsidP="006A123D">
      <w:pPr>
        <w:pStyle w:val="NormalWeb"/>
        <w:numPr>
          <w:ilvl w:val="0"/>
          <w:numId w:val="5"/>
        </w:numPr>
        <w:tabs>
          <w:tab w:val="left" w:pos="1080"/>
        </w:tabs>
        <w:suppressAutoHyphens/>
        <w:spacing w:beforeAutospacing="0" w:afterAutospacing="0"/>
        <w:rPr>
          <w:u w:val="single"/>
        </w:rPr>
      </w:pPr>
      <w:r>
        <w:rPr>
          <w:u w:val="single"/>
        </w:rPr>
        <w:t>OS Default</w:t>
      </w:r>
      <w:r>
        <w:t>.  This identifier specifies if the recommended action or setting corresponds to the default configuration as set by the vendor.</w:t>
      </w:r>
    </w:p>
    <w:p w:rsidR="00116507" w:rsidRDefault="00116507" w:rsidP="006A123D">
      <w:pPr>
        <w:pStyle w:val="NormalWeb"/>
        <w:numPr>
          <w:ilvl w:val="0"/>
          <w:numId w:val="5"/>
        </w:numPr>
        <w:tabs>
          <w:tab w:val="left" w:pos="1080"/>
        </w:tabs>
        <w:suppressAutoHyphens/>
        <w:spacing w:beforeAutospacing="0" w:afterAutospacing="0"/>
        <w:rPr>
          <w:u w:val="single"/>
        </w:rPr>
      </w:pPr>
      <w:r w:rsidRPr="0004587B">
        <w:rPr>
          <w:u w:val="single"/>
        </w:rPr>
        <w:t>Reboot Required</w:t>
      </w:r>
      <w:r>
        <w:t>.  This identifier specifies whether a system restart is needed in order for the recommended setting to take effect.</w:t>
      </w:r>
    </w:p>
    <w:p w:rsidR="00116507" w:rsidRDefault="00116507" w:rsidP="006A123D">
      <w:pPr>
        <w:pStyle w:val="NormalWeb"/>
        <w:numPr>
          <w:ilvl w:val="0"/>
          <w:numId w:val="5"/>
        </w:numPr>
        <w:tabs>
          <w:tab w:val="left" w:pos="1080"/>
        </w:tabs>
        <w:suppressAutoHyphens/>
        <w:spacing w:beforeAutospacing="0" w:afterAutospacing="0"/>
      </w:pPr>
      <w:r>
        <w:rPr>
          <w:u w:val="single"/>
        </w:rPr>
        <w:t>Scorable Item</w:t>
      </w:r>
      <w:r>
        <w:t xml:space="preserve">.  This identifier denotes whether the CIS Scoring </w:t>
      </w:r>
      <w:r w:rsidR="0073614D">
        <w:t xml:space="preserve">can be used </w:t>
      </w:r>
      <w:r>
        <w:t xml:space="preserve">to determine </w:t>
      </w:r>
      <w:r w:rsidR="0073614D">
        <w:t>if</w:t>
      </w:r>
      <w:r>
        <w:t xml:space="preserve"> a system is compliant with an item.</w:t>
      </w:r>
    </w:p>
    <w:p w:rsidR="00D82D95" w:rsidRDefault="00D82D95" w:rsidP="006A123D">
      <w:pPr>
        <w:pStyle w:val="NormalWeb"/>
        <w:numPr>
          <w:ilvl w:val="0"/>
          <w:numId w:val="5"/>
        </w:numPr>
        <w:tabs>
          <w:tab w:val="left" w:pos="1080"/>
        </w:tabs>
        <w:suppressAutoHyphens/>
        <w:spacing w:beforeAutospacing="0" w:afterAutospacing="0"/>
      </w:pPr>
      <w:r>
        <w:rPr>
          <w:u w:val="single"/>
        </w:rPr>
        <w:t>CCE Reference</w:t>
      </w:r>
      <w:r w:rsidRPr="00D82D95">
        <w:t>.</w:t>
      </w:r>
      <w:r>
        <w:t xml:space="preserve"> This identifier specifies the Common Configuration Enumeration  number for system configuration issues. If there is no CCE reference number associated with the item, it is designated as </w:t>
      </w:r>
      <w:r w:rsidR="00505736">
        <w:t>"</w:t>
      </w:r>
      <w:r>
        <w:t>N/A</w:t>
      </w:r>
      <w:r w:rsidR="00505736">
        <w:t>"</w:t>
      </w:r>
      <w:r>
        <w:t xml:space="preserve">. </w:t>
      </w:r>
    </w:p>
    <w:p w:rsidR="0073614D" w:rsidRDefault="0073614D" w:rsidP="0073614D">
      <w:pPr>
        <w:pStyle w:val="Heading2"/>
      </w:pPr>
      <w:bookmarkStart w:id="2472" w:name="_Toc250291170"/>
      <w:bookmarkStart w:id="2473" w:name="_Toc263259462"/>
      <w:bookmarkStart w:id="2474" w:name="_Toc328948643"/>
      <w:r>
        <w:t>Assumptions and Recommendations</w:t>
      </w:r>
      <w:bookmarkEnd w:id="2472"/>
      <w:bookmarkEnd w:id="2473"/>
      <w:bookmarkEnd w:id="2474"/>
    </w:p>
    <w:p w:rsidR="0073614D" w:rsidRPr="009E4B71" w:rsidRDefault="0073614D" w:rsidP="006E606D">
      <w:pPr>
        <w:pStyle w:val="Heading3"/>
        <w:numPr>
          <w:ilvl w:val="0"/>
          <w:numId w:val="0"/>
        </w:numPr>
        <w:tabs>
          <w:tab w:val="center" w:pos="990"/>
        </w:tabs>
      </w:pPr>
      <w:bookmarkStart w:id="2475" w:name="_Toc250291171"/>
      <w:bookmarkStart w:id="2476" w:name="_Toc263259463"/>
      <w:bookmarkStart w:id="2477" w:name="_Toc328948644"/>
      <w:r w:rsidRPr="009E4B71">
        <w:t>OS Platform</w:t>
      </w:r>
      <w:bookmarkEnd w:id="2475"/>
      <w:bookmarkEnd w:id="2476"/>
      <w:bookmarkEnd w:id="2477"/>
    </w:p>
    <w:p w:rsidR="00B72535" w:rsidRDefault="0073614D" w:rsidP="00EA02FA">
      <w:pPr>
        <w:pStyle w:val="CISNormal"/>
      </w:pPr>
      <w:r w:rsidRPr="009E4B71">
        <w:t xml:space="preserve">The recommendations and actions described in this document are based </w:t>
      </w:r>
      <w:r>
        <w:t>on</w:t>
      </w:r>
      <w:r w:rsidRPr="009E4B71">
        <w:t xml:space="preserve"> a </w:t>
      </w:r>
      <w:r>
        <w:t>RHEL</w:t>
      </w:r>
      <w:r w:rsidR="00C60F2D">
        <w:t>6</w:t>
      </w:r>
      <w:r w:rsidRPr="009E4B71">
        <w:t xml:space="preserve"> OS installation using </w:t>
      </w:r>
      <w:r w:rsidR="001605FE">
        <w:t>Software Developers selection</w:t>
      </w:r>
      <w:r w:rsidRPr="009E4B71">
        <w:t>. Therefore, some actions may not apply to systems that have been installed with other installation clusters or fewer software packages.</w:t>
      </w:r>
    </w:p>
    <w:p w:rsidR="00B72535" w:rsidRDefault="00B72535" w:rsidP="006E606D">
      <w:pPr>
        <w:pStyle w:val="Heading3"/>
        <w:numPr>
          <w:ilvl w:val="0"/>
          <w:numId w:val="0"/>
        </w:numPr>
        <w:tabs>
          <w:tab w:val="center" w:pos="990"/>
        </w:tabs>
      </w:pPr>
      <w:bookmarkStart w:id="2478" w:name="_Toc328948645"/>
      <w:r>
        <w:t>Package Installation</w:t>
      </w:r>
      <w:bookmarkEnd w:id="2478"/>
    </w:p>
    <w:p w:rsidR="00B72535" w:rsidRPr="009E4B71" w:rsidRDefault="00B72535" w:rsidP="00EA02FA">
      <w:pPr>
        <w:pStyle w:val="CISNormal"/>
      </w:pPr>
      <w:r>
        <w:t xml:space="preserve">It is assumed that all software packages have been installed using the appropriate </w:t>
      </w:r>
      <w:r w:rsidRPr="00B72535">
        <w:rPr>
          <w:rStyle w:val="CodeChar"/>
          <w:sz w:val="24"/>
          <w:szCs w:val="24"/>
        </w:rPr>
        <w:t>yum</w:t>
      </w:r>
      <w:r>
        <w:t xml:space="preserve"> or </w:t>
      </w:r>
      <w:r w:rsidRPr="00B72535">
        <w:rPr>
          <w:rStyle w:val="CodeChar"/>
          <w:sz w:val="24"/>
          <w:szCs w:val="24"/>
        </w:rPr>
        <w:t>rpm</w:t>
      </w:r>
      <w:r>
        <w:t xml:space="preserve"> utility. </w:t>
      </w:r>
    </w:p>
    <w:p w:rsidR="0073614D" w:rsidRPr="009E4B71" w:rsidRDefault="0073614D" w:rsidP="006E606D">
      <w:pPr>
        <w:pStyle w:val="Heading3"/>
        <w:numPr>
          <w:ilvl w:val="0"/>
          <w:numId w:val="0"/>
        </w:numPr>
        <w:tabs>
          <w:tab w:val="center" w:pos="990"/>
        </w:tabs>
      </w:pPr>
      <w:bookmarkStart w:id="2479" w:name="_Toc250291172"/>
      <w:bookmarkStart w:id="2480" w:name="_Toc263259464"/>
      <w:bookmarkStart w:id="2481" w:name="_Toc328948646"/>
      <w:r w:rsidRPr="009E4B71">
        <w:t>System State</w:t>
      </w:r>
      <w:bookmarkEnd w:id="2479"/>
      <w:bookmarkEnd w:id="2480"/>
      <w:bookmarkEnd w:id="2481"/>
    </w:p>
    <w:p w:rsidR="0073614D" w:rsidRPr="009E4B71" w:rsidRDefault="0073614D" w:rsidP="00EA02FA">
      <w:pPr>
        <w:pStyle w:val="CISNormal"/>
      </w:pPr>
      <w:r w:rsidRPr="009E4B71">
        <w:t xml:space="preserve">It is recommended that all actions be applied when the system is in a </w:t>
      </w:r>
      <w:r w:rsidR="00505736">
        <w:t>"</w:t>
      </w:r>
      <w:r w:rsidRPr="009E4B71">
        <w:t>quiet</w:t>
      </w:r>
      <w:r w:rsidR="00505736">
        <w:t>"</w:t>
      </w:r>
      <w:r w:rsidRPr="009E4B71">
        <w:t xml:space="preserve"> state </w:t>
      </w:r>
      <w:r w:rsidR="001731CF">
        <w:t>-</w:t>
      </w:r>
      <w:r w:rsidRPr="009E4B71">
        <w:t xml:space="preserve"> one in which application and third party software and services are not active. Hardening services </w:t>
      </w:r>
      <w:r>
        <w:t xml:space="preserve">that may be </w:t>
      </w:r>
      <w:r w:rsidRPr="009E4B71">
        <w:t xml:space="preserve">used by </w:t>
      </w:r>
      <w:r>
        <w:t xml:space="preserve">running </w:t>
      </w:r>
      <w:r w:rsidRPr="009E4B71">
        <w:t xml:space="preserve">applications </w:t>
      </w:r>
      <w:r>
        <w:t>can</w:t>
      </w:r>
      <w:r w:rsidRPr="009E4B71">
        <w:t xml:space="preserve"> have unpredictable results.</w:t>
      </w:r>
      <w:r>
        <w:t xml:space="preserve"> If possible perform the actions when the system is running in </w:t>
      </w:r>
      <w:r w:rsidR="00505736">
        <w:t>"</w:t>
      </w:r>
      <w:r>
        <w:t>single user mode.</w:t>
      </w:r>
      <w:r w:rsidR="00505736">
        <w:t>"</w:t>
      </w:r>
    </w:p>
    <w:p w:rsidR="0073614D" w:rsidRPr="009E4B71" w:rsidRDefault="0073614D" w:rsidP="006E606D">
      <w:pPr>
        <w:pStyle w:val="Heading3"/>
        <w:numPr>
          <w:ilvl w:val="0"/>
          <w:numId w:val="0"/>
        </w:numPr>
        <w:tabs>
          <w:tab w:val="center" w:pos="990"/>
        </w:tabs>
      </w:pPr>
      <w:bookmarkStart w:id="2482" w:name="_Toc250291173"/>
      <w:bookmarkStart w:id="2483" w:name="_Toc263259465"/>
      <w:bookmarkStart w:id="2484" w:name="_Toc328948647"/>
      <w:r w:rsidRPr="009E4B71">
        <w:lastRenderedPageBreak/>
        <w:t>Test Actions</w:t>
      </w:r>
      <w:bookmarkEnd w:id="2482"/>
      <w:bookmarkEnd w:id="2483"/>
      <w:bookmarkEnd w:id="2484"/>
    </w:p>
    <w:p w:rsidR="0073614D" w:rsidRPr="009E4B71" w:rsidRDefault="0073614D" w:rsidP="00EA02FA">
      <w:pPr>
        <w:pStyle w:val="CISNormal"/>
      </w:pPr>
      <w:r w:rsidRPr="009E4B71">
        <w:t xml:space="preserve">It is strongly recommended that all actions be first executed on a test or non-critical system before being performed on a production server. While the actions described in this document have been tested, there is no way to predict with certainty how they will affect a given environment. </w:t>
      </w:r>
    </w:p>
    <w:p w:rsidR="0073614D" w:rsidRPr="009E4B71" w:rsidRDefault="0073614D" w:rsidP="006E606D">
      <w:pPr>
        <w:pStyle w:val="Heading3"/>
        <w:numPr>
          <w:ilvl w:val="0"/>
          <w:numId w:val="0"/>
        </w:numPr>
        <w:tabs>
          <w:tab w:val="center" w:pos="990"/>
        </w:tabs>
      </w:pPr>
      <w:bookmarkStart w:id="2485" w:name="_Toc250291174"/>
      <w:bookmarkStart w:id="2486" w:name="_Toc263259466"/>
      <w:bookmarkStart w:id="2487" w:name="_Toc328948648"/>
      <w:r w:rsidRPr="009E4B71">
        <w:t>Shell Environment</w:t>
      </w:r>
      <w:bookmarkEnd w:id="2485"/>
      <w:bookmarkEnd w:id="2486"/>
      <w:bookmarkEnd w:id="2487"/>
      <w:r w:rsidRPr="009E4B71">
        <w:t xml:space="preserve"> </w:t>
      </w:r>
    </w:p>
    <w:p w:rsidR="0073614D" w:rsidRPr="009E4B71" w:rsidRDefault="0073614D" w:rsidP="00EA02FA">
      <w:pPr>
        <w:pStyle w:val="CISNormal"/>
      </w:pPr>
      <w:r w:rsidRPr="009E4B71">
        <w:t xml:space="preserve">The actions listed in this document are written with the assumption that they will be executed by the </w:t>
      </w:r>
      <w:r w:rsidRPr="009E4B71">
        <w:rPr>
          <w:i/>
        </w:rPr>
        <w:t>root</w:t>
      </w:r>
      <w:r w:rsidRPr="009E4B71">
        <w:t xml:space="preserve"> user running the </w:t>
      </w:r>
      <w:r w:rsidRPr="0004587B">
        <w:rPr>
          <w:rFonts w:ascii="Courier New" w:hAnsi="Courier New" w:cs="Courier New"/>
        </w:rPr>
        <w:t>/sbin/sh</w:t>
      </w:r>
      <w:r w:rsidRPr="009E4B71">
        <w:t xml:space="preserve"> shell and without </w:t>
      </w:r>
      <w:r w:rsidRPr="0004587B">
        <w:rPr>
          <w:rFonts w:ascii="Courier New" w:hAnsi="Courier New" w:cs="Courier New"/>
        </w:rPr>
        <w:t>noclobber</w:t>
      </w:r>
      <w:r w:rsidRPr="009E4B71">
        <w:t xml:space="preserve"> set.</w:t>
      </w:r>
      <w:r>
        <w:t xml:space="preserve"> </w:t>
      </w:r>
    </w:p>
    <w:p w:rsidR="0073614D" w:rsidRPr="009E4B71" w:rsidRDefault="0073614D" w:rsidP="006E606D">
      <w:pPr>
        <w:pStyle w:val="Heading3"/>
        <w:numPr>
          <w:ilvl w:val="0"/>
          <w:numId w:val="0"/>
        </w:numPr>
        <w:tabs>
          <w:tab w:val="center" w:pos="990"/>
        </w:tabs>
      </w:pPr>
      <w:bookmarkStart w:id="2488" w:name="_Toc250291175"/>
      <w:bookmarkStart w:id="2489" w:name="_Toc263259467"/>
      <w:bookmarkStart w:id="2490" w:name="_Toc328948649"/>
      <w:r w:rsidRPr="009E4B71">
        <w:t>Order of Operations</w:t>
      </w:r>
      <w:bookmarkEnd w:id="2488"/>
      <w:bookmarkEnd w:id="2489"/>
      <w:bookmarkEnd w:id="2490"/>
    </w:p>
    <w:p w:rsidR="0073614D" w:rsidRPr="009E4B71" w:rsidRDefault="0073614D" w:rsidP="00EA02FA">
      <w:pPr>
        <w:pStyle w:val="CISNormal"/>
      </w:pPr>
      <w:r w:rsidRPr="009E4B71">
        <w:t xml:space="preserve">The actions listed in this document are written with the assumption that they will be executed in the order presented here.  Some actions may need to be modified if the order is changed.  Actions are written so that they may be copied directly from this document into a </w:t>
      </w:r>
      <w:r w:rsidRPr="009E4B71">
        <w:rPr>
          <w:i/>
        </w:rPr>
        <w:t>root</w:t>
      </w:r>
      <w:r w:rsidRPr="009E4B71">
        <w:t xml:space="preserve"> shell window with a "cut-and-paste" operation.</w:t>
      </w:r>
    </w:p>
    <w:p w:rsidR="0073614D" w:rsidRPr="009E4B71" w:rsidRDefault="0073614D" w:rsidP="006E606D">
      <w:pPr>
        <w:pStyle w:val="Heading3"/>
        <w:numPr>
          <w:ilvl w:val="0"/>
          <w:numId w:val="0"/>
        </w:numPr>
        <w:tabs>
          <w:tab w:val="center" w:pos="990"/>
        </w:tabs>
      </w:pPr>
      <w:bookmarkStart w:id="2491" w:name="_Toc250291176"/>
      <w:bookmarkStart w:id="2492" w:name="_Toc263259468"/>
      <w:bookmarkStart w:id="2493" w:name="_Toc328948650"/>
      <w:r w:rsidRPr="009E4B71">
        <w:t>Backup Key Files</w:t>
      </w:r>
      <w:bookmarkEnd w:id="2491"/>
      <w:bookmarkEnd w:id="2492"/>
      <w:bookmarkEnd w:id="2493"/>
    </w:p>
    <w:p w:rsidR="0073614D" w:rsidRDefault="0073614D" w:rsidP="0073614D">
      <w:pPr>
        <w:pStyle w:val="CISNormal"/>
      </w:pPr>
      <w:r w:rsidRPr="009E4B71">
        <w:t xml:space="preserve">Before performing the steps of this benchmark it is </w:t>
      </w:r>
      <w:r w:rsidRPr="009E4B71">
        <w:rPr>
          <w:b/>
        </w:rPr>
        <w:t>strongly recommended</w:t>
      </w:r>
      <w:r w:rsidRPr="009E4B71">
        <w:t xml:space="preserve"> that administrators </w:t>
      </w:r>
      <w:r>
        <w:t xml:space="preserve">at least </w:t>
      </w:r>
      <w:r w:rsidRPr="009E4B71">
        <w:t xml:space="preserve">make backup copies </w:t>
      </w:r>
      <w:r>
        <w:t xml:space="preserve">their system configuration as </w:t>
      </w:r>
      <w:r w:rsidRPr="009E4B71">
        <w:t xml:space="preserve">critical </w:t>
      </w:r>
      <w:r>
        <w:t xml:space="preserve">files will be </w:t>
      </w:r>
      <w:r w:rsidRPr="009E4B71">
        <w:t xml:space="preserve">modified </w:t>
      </w:r>
      <w:r>
        <w:t>by recommended actions listed in this document</w:t>
      </w:r>
      <w:r w:rsidRPr="009E4B71">
        <w:t xml:space="preserve">.  If this step is not performed, then the site may have no reasonable back-out strategy </w:t>
      </w:r>
      <w:r>
        <w:t>to reverse</w:t>
      </w:r>
      <w:r w:rsidRPr="009E4B71">
        <w:t xml:space="preserve"> system modifications made as a result of this document</w:t>
      </w:r>
      <w:r>
        <w:t>’s recommendations</w:t>
      </w:r>
      <w:r w:rsidRPr="009E4B71">
        <w:t xml:space="preserve">.  </w:t>
      </w:r>
      <w:r>
        <w:t>It is</w:t>
      </w:r>
      <w:r w:rsidRPr="009E4B71">
        <w:t xml:space="preserve"> </w:t>
      </w:r>
      <w:r>
        <w:t xml:space="preserve">preferable to perform </w:t>
      </w:r>
      <w:r w:rsidRPr="009E4B71">
        <w:t>a complete system backup to ensure that nothing is missed.</w:t>
      </w:r>
    </w:p>
    <w:p w:rsidR="001605FE" w:rsidRDefault="001605FE">
      <w:r>
        <w:br w:type="page"/>
      </w:r>
    </w:p>
    <w:p w:rsidR="0073614D" w:rsidRPr="001810F0" w:rsidRDefault="001605FE" w:rsidP="001605FE">
      <w:pPr>
        <w:pStyle w:val="Heading1"/>
      </w:pPr>
      <w:bookmarkStart w:id="2494" w:name="_Toc328948651"/>
      <w:r>
        <w:lastRenderedPageBreak/>
        <w:t>Benchmark Items</w:t>
      </w:r>
      <w:bookmarkEnd w:id="2494"/>
    </w:p>
    <w:p w:rsidR="001810F0" w:rsidRDefault="001605FE" w:rsidP="00FF7801">
      <w:pPr>
        <w:pStyle w:val="Heading1"/>
        <w:numPr>
          <w:ilvl w:val="0"/>
          <w:numId w:val="1"/>
        </w:numPr>
      </w:pPr>
      <w:bookmarkStart w:id="2495" w:name="_Toc197101811"/>
      <w:bookmarkStart w:id="2496" w:name="_Toc328948652"/>
      <w:r>
        <w:t>Install Updates, Patches and Additional Security Software</w:t>
      </w:r>
      <w:bookmarkEnd w:id="2496"/>
    </w:p>
    <w:p w:rsidR="0022751B" w:rsidRDefault="0022751B" w:rsidP="0022751B">
      <w:pPr>
        <w:pStyle w:val="Heading2"/>
        <w:numPr>
          <w:ilvl w:val="1"/>
          <w:numId w:val="1"/>
        </w:numPr>
      </w:pPr>
      <w:bookmarkStart w:id="2497" w:name="_Toc328948653"/>
      <w:r>
        <w:t>Filesystem Configuration</w:t>
      </w:r>
      <w:bookmarkEnd w:id="2497"/>
    </w:p>
    <w:p w:rsidR="00A96AEA" w:rsidRDefault="00A96AEA" w:rsidP="00A96AEA">
      <w:pPr>
        <w:pStyle w:val="CISNormal"/>
      </w:pPr>
      <w:r>
        <w:t xml:space="preserve">Directories that are used for system-wide functions can be further protected by placing them on separate partitions. This provides protection for resource exhaustion and enables the use of mounting options that are applicable to the directory’s intended use. </w:t>
      </w:r>
      <w:r w:rsidR="00F3414D">
        <w:t xml:space="preserve">User’s data can be stored on separate partitions and have stricter mount options. A user partition is a filesystem that has been established for use by the users and does not contain software for system operations. </w:t>
      </w:r>
      <w:r>
        <w:t>The directives in this section are easier to perform during initial system installation. If the system is already installed, it is recommended that a full backup be performed before repartitioning the system.</w:t>
      </w:r>
    </w:p>
    <w:p w:rsidR="00EF11C9" w:rsidRDefault="00EF11C9" w:rsidP="00A96AEA">
      <w:pPr>
        <w:pStyle w:val="CISNormal"/>
      </w:pPr>
    </w:p>
    <w:p w:rsidR="00A96AEA" w:rsidRDefault="00A96AEA" w:rsidP="00A96AEA">
      <w:pPr>
        <w:pStyle w:val="CISNormal"/>
      </w:pPr>
      <w:r w:rsidRPr="0080679D">
        <w:rPr>
          <w:b/>
        </w:rPr>
        <w:t xml:space="preserve">Note: </w:t>
      </w:r>
      <w:r>
        <w:t>If you are repartitioning a system that has already been installed, make sure the data has been copied over to the new partition, unmo</w:t>
      </w:r>
      <w:r w:rsidR="0080679D">
        <w:t>unt</w:t>
      </w:r>
      <w:r>
        <w:t xml:space="preserve"> it and then remove the data from the </w:t>
      </w:r>
      <w:r w:rsidR="0080679D">
        <w:t xml:space="preserve">directory that was in the old partition. Otherwise it will still consume space in the old partition that will be masked when the new filesystem is mounted. </w:t>
      </w:r>
      <w:r w:rsidR="00067984">
        <w:t xml:space="preserve">For example, if a system is in single-user mode with no filesystems mounted and the administrator adds a lot of data to the </w:t>
      </w:r>
      <w:r w:rsidR="00067984" w:rsidRPr="007F354E">
        <w:rPr>
          <w:rStyle w:val="CodeChar"/>
          <w:sz w:val="24"/>
          <w:szCs w:val="24"/>
        </w:rPr>
        <w:t>/tmp</w:t>
      </w:r>
      <w:r w:rsidR="00067984">
        <w:t xml:space="preserve"> directory</w:t>
      </w:r>
      <w:r w:rsidR="007F354E">
        <w:t xml:space="preserve">, this data will still consume space in / once the </w:t>
      </w:r>
      <w:r w:rsidR="007F354E" w:rsidRPr="007F354E">
        <w:rPr>
          <w:rStyle w:val="CodeChar"/>
          <w:sz w:val="24"/>
          <w:szCs w:val="24"/>
        </w:rPr>
        <w:t>/tmp</w:t>
      </w:r>
      <w:r w:rsidR="007F354E">
        <w:t xml:space="preserve"> filesystem is mounted unless it is removed first. </w:t>
      </w:r>
    </w:p>
    <w:p w:rsidR="00EA02FA" w:rsidRDefault="00535DB7" w:rsidP="006E606D">
      <w:pPr>
        <w:pStyle w:val="Heading3"/>
        <w:numPr>
          <w:ilvl w:val="2"/>
          <w:numId w:val="1"/>
        </w:numPr>
        <w:tabs>
          <w:tab w:val="center" w:pos="990"/>
        </w:tabs>
        <w:ind w:hanging="900"/>
      </w:pPr>
      <w:bookmarkStart w:id="2498" w:name="_Toc328948654"/>
      <w:r>
        <w:t xml:space="preserve">Create Separate Partition for </w:t>
      </w:r>
      <w:r w:rsidRPr="009E35D8">
        <w:rPr>
          <w:rStyle w:val="CodeChar"/>
          <w:sz w:val="28"/>
          <w:szCs w:val="28"/>
        </w:rPr>
        <w:t>/tmp</w:t>
      </w:r>
      <w:bookmarkEnd w:id="2498"/>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80679D" w:rsidP="00080B65">
            <w:pPr>
              <w:snapToGrid w:val="0"/>
            </w:pPr>
            <w:r>
              <w:t>No</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Del="00FC4807" w:rsidTr="00080B65">
        <w:trPr>
          <w:trHeight w:val="256"/>
          <w:del w:id="2499" w:author="blake" w:date="2012-04-05T12:37: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500" w:author="blake" w:date="2012-04-05T12:37:00Z"/>
              </w:rPr>
            </w:pPr>
            <w:del w:id="2501" w:author="blake" w:date="2012-04-05T12:37: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080B65" w:rsidP="00080B65">
            <w:pPr>
              <w:snapToGrid w:val="0"/>
              <w:rPr>
                <w:del w:id="2502" w:author="blake" w:date="2012-04-05T12:37:00Z"/>
              </w:rPr>
            </w:pPr>
            <w:del w:id="2503" w:author="blake" w:date="2012-04-05T12:37:00Z">
              <w:r w:rsidDel="00FC4807">
                <w:delText>CCE-14161-4</w:delText>
              </w:r>
            </w:del>
          </w:p>
        </w:tc>
      </w:tr>
    </w:tbl>
    <w:p w:rsidR="00080B65" w:rsidRDefault="00080B65" w:rsidP="00080B65">
      <w:pPr>
        <w:pStyle w:val="CISRuleComponent"/>
      </w:pPr>
      <w:r>
        <w:t xml:space="preserve">Description: </w:t>
      </w:r>
    </w:p>
    <w:p w:rsidR="00080B65" w:rsidRPr="00A96AEA" w:rsidRDefault="00A96AEA" w:rsidP="00A96AEA">
      <w:pPr>
        <w:pStyle w:val="CISNormal"/>
      </w:pPr>
      <w:r w:rsidRPr="00A96AEA">
        <w:t xml:space="preserve">The </w:t>
      </w:r>
      <w:r w:rsidRPr="007F354E">
        <w:rPr>
          <w:rStyle w:val="CodeChar"/>
          <w:sz w:val="24"/>
          <w:szCs w:val="24"/>
        </w:rPr>
        <w:t>/tmp</w:t>
      </w:r>
      <w:r w:rsidRPr="00EF11C9">
        <w:t xml:space="preserve"> </w:t>
      </w:r>
      <w:r w:rsidRPr="00A96AEA">
        <w:t xml:space="preserve">directory is a world-writable directory used for temporary storage by all users and some applications. </w:t>
      </w:r>
    </w:p>
    <w:p w:rsidR="00080B65" w:rsidRDefault="00080B65" w:rsidP="00080B65">
      <w:pPr>
        <w:pStyle w:val="CISRuleComponent"/>
      </w:pPr>
      <w:r w:rsidRPr="006C7502">
        <w:t>Rationale:</w:t>
      </w:r>
    </w:p>
    <w:p w:rsidR="00A96AEA" w:rsidRDefault="00A96AEA" w:rsidP="00A96AEA">
      <w:pPr>
        <w:pStyle w:val="CISNormal"/>
      </w:pPr>
      <w:r>
        <w:t xml:space="preserve">Since the </w:t>
      </w:r>
      <w:r w:rsidRPr="007F354E">
        <w:rPr>
          <w:rStyle w:val="CodeChar"/>
          <w:sz w:val="24"/>
          <w:szCs w:val="24"/>
        </w:rPr>
        <w:t>/tmp</w:t>
      </w:r>
      <w:r>
        <w:t xml:space="preserve"> directory is intended to be world-writable, there is a risk of resource exhaustion if it is not bound to a separate partition. </w:t>
      </w:r>
      <w:r w:rsidR="00806525">
        <w:t xml:space="preserve"> </w:t>
      </w:r>
      <w:r w:rsidR="00E260EB">
        <w:t xml:space="preserve">In addition, making </w:t>
      </w:r>
      <w:r w:rsidR="00E260EB" w:rsidRPr="006E606D">
        <w:rPr>
          <w:rStyle w:val="CodeChar"/>
          <w:sz w:val="24"/>
          <w:szCs w:val="24"/>
        </w:rPr>
        <w:t>/tmp</w:t>
      </w:r>
      <w:r w:rsidR="00E260EB">
        <w:t xml:space="preserve"> its own file system allows an administrator to set the </w:t>
      </w:r>
      <w:r w:rsidR="00E260EB" w:rsidRPr="006E606D">
        <w:rPr>
          <w:rStyle w:val="CodeChar"/>
          <w:sz w:val="24"/>
          <w:szCs w:val="24"/>
        </w:rPr>
        <w:t>noexec</w:t>
      </w:r>
      <w:r w:rsidR="00E260EB">
        <w:t xml:space="preserve"> option on the mount, making </w:t>
      </w:r>
      <w:r w:rsidR="00E260EB" w:rsidRPr="006E606D">
        <w:rPr>
          <w:rStyle w:val="CodeChar"/>
          <w:sz w:val="24"/>
          <w:szCs w:val="24"/>
        </w:rPr>
        <w:t>/tmp</w:t>
      </w:r>
      <w:r w:rsidR="00E260EB">
        <w:t xml:space="preserve"> useless for an attacker to install executable code.  It would also prevent an attacker from establishing a hardlink to a system setuid program and wait for it to be updated. Once the program was updated, the hardlink would be broken and the attacker would have his own copy of the program. If the program happened to have a security vulnerability, the attacker could continue to exploit the know</w:t>
      </w:r>
      <w:r w:rsidR="00D82187">
        <w:t>n</w:t>
      </w:r>
      <w:r w:rsidR="00E260EB">
        <w:t xml:space="preserve"> flaw.</w:t>
      </w:r>
    </w:p>
    <w:p w:rsidR="00080B65" w:rsidRDefault="00080B65" w:rsidP="00080B65">
      <w:pPr>
        <w:pStyle w:val="CISRuleComponent"/>
      </w:pPr>
      <w:r>
        <w:t>Remediation</w:t>
      </w:r>
      <w:r w:rsidRPr="006C7502">
        <w:t>:</w:t>
      </w:r>
    </w:p>
    <w:p w:rsidR="0080679D" w:rsidRDefault="007F354E" w:rsidP="0080679D">
      <w:pPr>
        <w:pStyle w:val="CISNormal"/>
      </w:pPr>
      <w:r>
        <w:lastRenderedPageBreak/>
        <w:t>For</w:t>
      </w:r>
      <w:r w:rsidR="0080679D">
        <w:t xml:space="preserve"> new installation</w:t>
      </w:r>
      <w:r>
        <w:t>s</w:t>
      </w:r>
      <w:r w:rsidR="0080679D">
        <w:t xml:space="preserve">, </w:t>
      </w:r>
      <w:r w:rsidR="0080679D" w:rsidRPr="0080679D">
        <w:t xml:space="preserve">check the box to </w:t>
      </w:r>
      <w:r w:rsidR="00505736">
        <w:t>"</w:t>
      </w:r>
      <w:r w:rsidR="0080679D">
        <w:t>Review and modify partitioning</w:t>
      </w:r>
      <w:r w:rsidR="00505736">
        <w:t>"</w:t>
      </w:r>
      <w:r w:rsidR="0080679D">
        <w:t xml:space="preserve"> and create a separate partition for </w:t>
      </w:r>
      <w:r w:rsidR="0080679D" w:rsidRPr="007F354E">
        <w:rPr>
          <w:rStyle w:val="CodeChar"/>
          <w:sz w:val="24"/>
          <w:szCs w:val="24"/>
        </w:rPr>
        <w:t>/tmp</w:t>
      </w:r>
      <w:r w:rsidR="0080679D">
        <w:t xml:space="preserve">. </w:t>
      </w:r>
    </w:p>
    <w:p w:rsidR="007F354E" w:rsidRPr="00080B65" w:rsidRDefault="007F354E" w:rsidP="0080679D">
      <w:pPr>
        <w:pStyle w:val="CISNormal"/>
      </w:pPr>
      <w:r>
        <w:t xml:space="preserve">For systems that were previously installed, use the Logical Volume Manager (LVM) to create partitions. </w:t>
      </w:r>
    </w:p>
    <w:p w:rsidR="00080B65" w:rsidRDefault="00080B65" w:rsidP="00080B65">
      <w:pPr>
        <w:pStyle w:val="CISRuleComponent"/>
        <w:spacing w:before="240"/>
      </w:pPr>
      <w:r>
        <w:t>Audit:</w:t>
      </w:r>
    </w:p>
    <w:p w:rsidR="00E83BAA" w:rsidRDefault="00E83BAA" w:rsidP="00E83BAA">
      <w:pPr>
        <w:pStyle w:val="CISNormal"/>
        <w:rPr>
          <w:rStyle w:val="CodeChar"/>
          <w:sz w:val="24"/>
          <w:szCs w:val="24"/>
        </w:rPr>
      </w:pPr>
      <w:r>
        <w:t xml:space="preserve">Verify that there is a </w:t>
      </w:r>
      <w:r w:rsidRPr="00B72535">
        <w:rPr>
          <w:rStyle w:val="CodeChar"/>
          <w:sz w:val="24"/>
          <w:szCs w:val="24"/>
        </w:rPr>
        <w:t>/tmp</w:t>
      </w:r>
      <w:r>
        <w:t xml:space="preserve"> file partition in</w:t>
      </w:r>
      <w:r w:rsidR="00B72535">
        <w:t xml:space="preserve"> the </w:t>
      </w:r>
      <w:r w:rsidRPr="00B72535">
        <w:rPr>
          <w:rStyle w:val="CodeChar"/>
          <w:sz w:val="24"/>
          <w:szCs w:val="24"/>
        </w:rPr>
        <w:t>/etc/fstab</w:t>
      </w:r>
      <w:r w:rsidR="00B72535" w:rsidRPr="00BB4CF3">
        <w:rPr>
          <w:rFonts w:eastAsia="Calibri"/>
        </w:rPr>
        <w:t xml:space="preserve"> </w:t>
      </w:r>
      <w:r w:rsidR="00B72535" w:rsidRPr="00B72535">
        <w:rPr>
          <w:rFonts w:eastAsia="Calibri"/>
        </w:rPr>
        <w:t>file</w:t>
      </w:r>
      <w:r w:rsidR="00B72535">
        <w:rPr>
          <w:rStyle w:val="CodeChar"/>
          <w:sz w:val="24"/>
          <w:szCs w:val="24"/>
        </w:rPr>
        <w:t>.</w:t>
      </w:r>
    </w:p>
    <w:p w:rsidR="00B72535" w:rsidRDefault="00B72535" w:rsidP="00FB132F">
      <w:pPr>
        <w:pStyle w:val="CISC0de"/>
        <w:pBdr>
          <w:bottom w:val="single" w:sz="4" w:space="0" w:color="auto"/>
        </w:pBdr>
      </w:pPr>
      <w:r w:rsidRPr="00FB132F">
        <w:t># grep /tmp /etc/fstab</w:t>
      </w:r>
    </w:p>
    <w:p w:rsidR="0080679D" w:rsidRDefault="0080679D" w:rsidP="00080B65">
      <w:pPr>
        <w:pStyle w:val="CISRuleComponent"/>
        <w:spacing w:before="240"/>
      </w:pPr>
      <w:r>
        <w:t>References</w:t>
      </w:r>
      <w:r w:rsidR="00111239">
        <w:t>:</w:t>
      </w:r>
    </w:p>
    <w:p w:rsidR="0080679D" w:rsidRDefault="0080679D" w:rsidP="0080679D">
      <w:pPr>
        <w:pStyle w:val="CISNormal"/>
      </w:pPr>
      <w:r>
        <w:t>See the guidance on the Logical Volume Manager (LVM) for more information on repartitioning filesystems:</w:t>
      </w:r>
    </w:p>
    <w:p w:rsidR="00EA02FA" w:rsidRDefault="00EA02FA" w:rsidP="0080679D">
      <w:pPr>
        <w:pStyle w:val="CISNormal"/>
      </w:pPr>
    </w:p>
    <w:p w:rsidR="0080679D" w:rsidRDefault="0080679D" w:rsidP="00131241">
      <w:pPr>
        <w:pStyle w:val="CISNormal"/>
        <w:numPr>
          <w:ilvl w:val="0"/>
          <w:numId w:val="7"/>
        </w:numPr>
      </w:pPr>
      <w:r>
        <w:t xml:space="preserve">AJ Lewis, </w:t>
      </w:r>
      <w:r w:rsidR="00505736">
        <w:t>"</w:t>
      </w:r>
      <w:r>
        <w:t>LVM HOWTO</w:t>
      </w:r>
      <w:r w:rsidR="00505736">
        <w:t>"</w:t>
      </w:r>
      <w:r>
        <w:t xml:space="preserve">, </w:t>
      </w:r>
      <w:hyperlink r:id="rId17" w:history="1">
        <w:r w:rsidR="00EA02FA" w:rsidRPr="008B512B">
          <w:rPr>
            <w:rStyle w:val="Hyperlink"/>
          </w:rPr>
          <w:t>http://tldp.org/HOWTO/LVM-HOWTO/</w:t>
        </w:r>
      </w:hyperlink>
      <w:r w:rsidR="00EA02FA">
        <w:t xml:space="preserve"> </w:t>
      </w:r>
    </w:p>
    <w:p w:rsidR="007901CE" w:rsidRDefault="007901CE" w:rsidP="006E606D">
      <w:pPr>
        <w:pStyle w:val="Heading3"/>
        <w:numPr>
          <w:ilvl w:val="2"/>
          <w:numId w:val="1"/>
        </w:numPr>
        <w:tabs>
          <w:tab w:val="center" w:pos="990"/>
        </w:tabs>
        <w:ind w:left="720" w:hanging="630"/>
      </w:pPr>
      <w:bookmarkStart w:id="2504" w:name="_Toc328948655"/>
      <w:r>
        <w:t xml:space="preserve">Set </w:t>
      </w:r>
      <w:r w:rsidRPr="007901CE">
        <w:rPr>
          <w:rStyle w:val="CodeChar"/>
          <w:sz w:val="28"/>
          <w:szCs w:val="28"/>
        </w:rPr>
        <w:t>nodev</w:t>
      </w:r>
      <w:r w:rsidR="00BB4CF3">
        <w:t xml:space="preserve"> o</w:t>
      </w:r>
      <w:r>
        <w:t>ption for</w:t>
      </w:r>
      <w:r w:rsidR="00BB4CF3">
        <w:t xml:space="preserve"> </w:t>
      </w:r>
      <w:r w:rsidRPr="009E35D8">
        <w:rPr>
          <w:rStyle w:val="CodeChar"/>
          <w:sz w:val="28"/>
          <w:szCs w:val="28"/>
        </w:rPr>
        <w:t>/tmp</w:t>
      </w:r>
      <w:r w:rsidR="00BB4CF3">
        <w:t xml:space="preserve"> P</w:t>
      </w:r>
      <w:r w:rsidRPr="007901CE">
        <w:t>artition</w:t>
      </w:r>
      <w:bookmarkEnd w:id="2504"/>
    </w:p>
    <w:tbl>
      <w:tblPr>
        <w:tblW w:w="0" w:type="auto"/>
        <w:tblInd w:w="462" w:type="dxa"/>
        <w:tblLayout w:type="fixed"/>
        <w:tblLook w:val="0000" w:firstRow="0" w:lastRow="0" w:firstColumn="0" w:lastColumn="0" w:noHBand="0" w:noVBand="0"/>
      </w:tblPr>
      <w:tblGrid>
        <w:gridCol w:w="3451"/>
        <w:gridCol w:w="4894"/>
      </w:tblGrid>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Level-I</w:t>
            </w:r>
          </w:p>
        </w:tc>
      </w:tr>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N/A</w:t>
            </w:r>
          </w:p>
        </w:tc>
      </w:tr>
      <w:tr w:rsidR="007901CE" w:rsidTr="007901CE">
        <w:trPr>
          <w:trHeight w:val="256"/>
        </w:trPr>
        <w:tc>
          <w:tcPr>
            <w:tcW w:w="3451" w:type="dxa"/>
            <w:tcBorders>
              <w:left w:val="single" w:sz="4" w:space="0" w:color="000000"/>
              <w:bottom w:val="single" w:sz="4" w:space="0" w:color="000000"/>
            </w:tcBorders>
          </w:tcPr>
          <w:p w:rsidR="007901CE" w:rsidRDefault="007901CE" w:rsidP="007901CE">
            <w:pPr>
              <w:snapToGrid w:val="0"/>
            </w:pPr>
            <w:r>
              <w:t>Reboot Required</w:t>
            </w:r>
          </w:p>
        </w:tc>
        <w:tc>
          <w:tcPr>
            <w:tcW w:w="4894" w:type="dxa"/>
            <w:tcBorders>
              <w:left w:val="single" w:sz="4" w:space="0" w:color="000000"/>
              <w:bottom w:val="single" w:sz="4" w:space="0" w:color="000000"/>
              <w:right w:val="single" w:sz="4" w:space="0" w:color="000000"/>
            </w:tcBorders>
          </w:tcPr>
          <w:p w:rsidR="007901CE" w:rsidRDefault="00890838" w:rsidP="007901CE">
            <w:pPr>
              <w:snapToGrid w:val="0"/>
            </w:pPr>
            <w:r>
              <w:t>No</w:t>
            </w:r>
          </w:p>
        </w:tc>
      </w:tr>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Yes</w:t>
            </w:r>
          </w:p>
        </w:tc>
      </w:tr>
      <w:tr w:rsidR="007901CE" w:rsidDel="00FC4807" w:rsidTr="007901CE">
        <w:trPr>
          <w:trHeight w:val="256"/>
          <w:del w:id="2505" w:author="blake" w:date="2012-04-05T12:38:00Z"/>
        </w:trPr>
        <w:tc>
          <w:tcPr>
            <w:tcW w:w="3451" w:type="dxa"/>
            <w:tcBorders>
              <w:top w:val="single" w:sz="4" w:space="0" w:color="000000"/>
              <w:left w:val="single" w:sz="4" w:space="0" w:color="000000"/>
              <w:bottom w:val="single" w:sz="4" w:space="0" w:color="000000"/>
            </w:tcBorders>
          </w:tcPr>
          <w:p w:rsidR="007901CE" w:rsidDel="00FC4807" w:rsidRDefault="007901CE" w:rsidP="007901CE">
            <w:pPr>
              <w:snapToGrid w:val="0"/>
              <w:rPr>
                <w:del w:id="2506" w:author="blake" w:date="2012-04-05T12:38:00Z"/>
              </w:rPr>
            </w:pPr>
            <w:del w:id="2507" w:author="blake" w:date="2012-04-05T12:38: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7901CE" w:rsidDel="00FC4807" w:rsidRDefault="007901CE" w:rsidP="007901CE">
            <w:pPr>
              <w:snapToGrid w:val="0"/>
              <w:rPr>
                <w:del w:id="2508" w:author="blake" w:date="2012-04-05T12:38:00Z"/>
              </w:rPr>
            </w:pPr>
            <w:del w:id="2509" w:author="blake" w:date="2012-04-05T12:38:00Z">
              <w:r w:rsidDel="00FC4807">
                <w:delText>CCE-14412-1</w:delText>
              </w:r>
            </w:del>
          </w:p>
        </w:tc>
      </w:tr>
    </w:tbl>
    <w:p w:rsidR="007901CE" w:rsidRDefault="007901CE" w:rsidP="007901CE">
      <w:pPr>
        <w:pStyle w:val="CISRuleComponent"/>
      </w:pPr>
      <w:r>
        <w:t xml:space="preserve">Description: </w:t>
      </w:r>
    </w:p>
    <w:p w:rsidR="007901CE" w:rsidRDefault="0080679D" w:rsidP="0080679D">
      <w:pPr>
        <w:pStyle w:val="CISNormal"/>
      </w:pPr>
      <w:r>
        <w:t xml:space="preserve">The </w:t>
      </w:r>
      <w:r w:rsidRPr="008C1540">
        <w:rPr>
          <w:rStyle w:val="CodeChar"/>
          <w:sz w:val="24"/>
          <w:szCs w:val="24"/>
        </w:rPr>
        <w:t>nodev</w:t>
      </w:r>
      <w:r>
        <w:t xml:space="preserve"> mount option specifies that </w:t>
      </w:r>
      <w:r w:rsidR="00627502">
        <w:t xml:space="preserve">the filesystem cannot contain special devices. </w:t>
      </w:r>
    </w:p>
    <w:p w:rsidR="007901CE" w:rsidRDefault="007901CE" w:rsidP="007901CE">
      <w:pPr>
        <w:pStyle w:val="CISRuleComponent"/>
      </w:pPr>
      <w:r w:rsidRPr="006C7502">
        <w:t>Rationale:</w:t>
      </w:r>
    </w:p>
    <w:p w:rsidR="00627502" w:rsidRDefault="00627502" w:rsidP="00627502">
      <w:pPr>
        <w:pStyle w:val="CISNormal"/>
      </w:pPr>
      <w:r>
        <w:t>Since the /</w:t>
      </w:r>
      <w:r w:rsidRPr="008C1540">
        <w:rPr>
          <w:rStyle w:val="CodeChar"/>
          <w:sz w:val="24"/>
          <w:szCs w:val="24"/>
        </w:rPr>
        <w:t>tmp</w:t>
      </w:r>
      <w:r>
        <w:t xml:space="preserve"> filesystem is not intended to support devices, set this option to ensure that</w:t>
      </w:r>
      <w:r w:rsidR="0044435F">
        <w:t xml:space="preserve"> users cannot attempt to create block or character </w:t>
      </w:r>
      <w:r>
        <w:t xml:space="preserve">special devices in </w:t>
      </w:r>
      <w:r w:rsidRPr="008C1540">
        <w:rPr>
          <w:rStyle w:val="CodeChar"/>
          <w:sz w:val="24"/>
          <w:szCs w:val="24"/>
        </w:rPr>
        <w:t>/tmp</w:t>
      </w:r>
      <w:r>
        <w:t xml:space="preserve">. </w:t>
      </w:r>
    </w:p>
    <w:p w:rsidR="007901CE" w:rsidRDefault="007901CE" w:rsidP="007901CE">
      <w:pPr>
        <w:pStyle w:val="CISRuleComponent"/>
      </w:pPr>
      <w:r>
        <w:t>Remediation</w:t>
      </w:r>
      <w:r w:rsidRPr="006C7502">
        <w:t>:</w:t>
      </w:r>
    </w:p>
    <w:p w:rsidR="008C1540" w:rsidRDefault="008C1540" w:rsidP="006E606D">
      <w:pPr>
        <w:pStyle w:val="CISNormal"/>
        <w:spacing w:after="240"/>
      </w:pPr>
      <w:r>
        <w:t>Edit the /</w:t>
      </w:r>
      <w:r w:rsidRPr="008C1540">
        <w:rPr>
          <w:rStyle w:val="CodeChar"/>
          <w:sz w:val="24"/>
          <w:szCs w:val="24"/>
        </w:rPr>
        <w:t>etc/fstab</w:t>
      </w:r>
      <w:r>
        <w:t xml:space="preserve"> file and add </w:t>
      </w:r>
      <w:r w:rsidRPr="008C1540">
        <w:rPr>
          <w:rStyle w:val="CodeChar"/>
          <w:sz w:val="24"/>
          <w:szCs w:val="24"/>
        </w:rPr>
        <w:t>nodev</w:t>
      </w:r>
      <w:r w:rsidRPr="008C1540">
        <w:t xml:space="preserve"> </w:t>
      </w:r>
      <w:r>
        <w:t xml:space="preserve">to the fourth field (mounting options). See the </w:t>
      </w:r>
      <w:r w:rsidRPr="008C1540">
        <w:rPr>
          <w:rStyle w:val="CodeChar"/>
          <w:sz w:val="24"/>
          <w:szCs w:val="24"/>
        </w:rPr>
        <w:t>fstab(5)</w:t>
      </w:r>
      <w:r>
        <w:t xml:space="preserve"> manual page for more information. </w:t>
      </w:r>
    </w:p>
    <w:p w:rsidR="00551C7A" w:rsidRDefault="00890838" w:rsidP="00FB132F">
      <w:pPr>
        <w:pStyle w:val="CISC0de"/>
        <w:pBdr>
          <w:bottom w:val="single" w:sz="4" w:space="0" w:color="auto"/>
        </w:pBdr>
      </w:pPr>
      <w:r>
        <w:t xml:space="preserve"># mount </w:t>
      </w:r>
      <w:r w:rsidR="001731CF">
        <w:t>-</w:t>
      </w:r>
      <w:r>
        <w:t>o remount,nodev /tmp</w:t>
      </w:r>
    </w:p>
    <w:p w:rsidR="007901CE" w:rsidRDefault="007901CE" w:rsidP="007901CE">
      <w:pPr>
        <w:pStyle w:val="CISRuleComponent"/>
        <w:spacing w:before="240"/>
      </w:pPr>
      <w:r>
        <w:t>Audit:</w:t>
      </w:r>
    </w:p>
    <w:p w:rsidR="00DC360E" w:rsidRDefault="00DC360E" w:rsidP="00DC360E">
      <w:pPr>
        <w:pStyle w:val="CISNormal"/>
        <w:spacing w:after="240"/>
      </w:pPr>
      <w:r>
        <w:t xml:space="preserve">Run the following commands to determine if the system is configured as recommended. </w:t>
      </w:r>
    </w:p>
    <w:p w:rsidR="00E83BAA" w:rsidRDefault="00E83BAA" w:rsidP="00FB132F">
      <w:pPr>
        <w:pStyle w:val="CISC0de"/>
        <w:pBdr>
          <w:bottom w:val="single" w:sz="4" w:space="0" w:color="auto"/>
        </w:pBdr>
      </w:pPr>
      <w:r>
        <w:t># grep /tmp /etc/fstab</w:t>
      </w:r>
      <w:r w:rsidR="00DC360E">
        <w:t xml:space="preserve"> | grep nodev</w:t>
      </w:r>
    </w:p>
    <w:p w:rsidR="00DC360E" w:rsidRDefault="00890838" w:rsidP="00DC360E">
      <w:pPr>
        <w:pStyle w:val="CISC0de"/>
        <w:pBdr>
          <w:bottom w:val="single" w:sz="4" w:space="0" w:color="auto"/>
        </w:pBdr>
      </w:pPr>
      <w:r>
        <w:t># mount | grep /tmp</w:t>
      </w:r>
      <w:r w:rsidR="00DC360E">
        <w:t xml:space="preserve"> | grep nodev</w:t>
      </w:r>
    </w:p>
    <w:p w:rsidR="00DC360E" w:rsidRDefault="00DC360E" w:rsidP="00DC360E">
      <w:pPr>
        <w:pStyle w:val="CISNormal"/>
      </w:pPr>
    </w:p>
    <w:p w:rsidR="00DC360E" w:rsidRDefault="00DC360E" w:rsidP="00DC360E">
      <w:pPr>
        <w:pStyle w:val="CISNormal"/>
      </w:pPr>
      <w:r>
        <w:t>If either command emits no output then the system is not configured as recommended.</w:t>
      </w:r>
    </w:p>
    <w:p w:rsidR="007901CE" w:rsidRDefault="007901CE" w:rsidP="006E606D">
      <w:pPr>
        <w:pStyle w:val="Heading3"/>
        <w:numPr>
          <w:ilvl w:val="2"/>
          <w:numId w:val="1"/>
        </w:numPr>
        <w:tabs>
          <w:tab w:val="center" w:pos="990"/>
        </w:tabs>
        <w:ind w:left="360"/>
      </w:pPr>
      <w:bookmarkStart w:id="2510" w:name="_Toc328948656"/>
      <w:r>
        <w:t xml:space="preserve">Set </w:t>
      </w:r>
      <w:r>
        <w:rPr>
          <w:rStyle w:val="CodeChar"/>
          <w:sz w:val="28"/>
          <w:szCs w:val="28"/>
        </w:rPr>
        <w:t>nosuid</w:t>
      </w:r>
      <w:r w:rsidR="00BB4CF3">
        <w:t xml:space="preserve"> </w:t>
      </w:r>
      <w:r>
        <w:t xml:space="preserve">option for </w:t>
      </w:r>
      <w:r w:rsidRPr="009E35D8">
        <w:rPr>
          <w:rStyle w:val="CodeChar"/>
          <w:sz w:val="28"/>
          <w:szCs w:val="28"/>
        </w:rPr>
        <w:t>/tmp</w:t>
      </w:r>
      <w:r w:rsidR="00BB4CF3">
        <w:t xml:space="preserve"> </w:t>
      </w:r>
      <w:r w:rsidRPr="007901CE">
        <w:t>Partition</w:t>
      </w:r>
      <w:bookmarkEnd w:id="2510"/>
    </w:p>
    <w:tbl>
      <w:tblPr>
        <w:tblW w:w="0" w:type="auto"/>
        <w:tblInd w:w="462" w:type="dxa"/>
        <w:tblLayout w:type="fixed"/>
        <w:tblLook w:val="0000" w:firstRow="0" w:lastRow="0" w:firstColumn="0" w:lastColumn="0" w:noHBand="0" w:noVBand="0"/>
      </w:tblPr>
      <w:tblGrid>
        <w:gridCol w:w="3451"/>
        <w:gridCol w:w="4894"/>
      </w:tblGrid>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Level-I</w:t>
            </w:r>
          </w:p>
        </w:tc>
      </w:tr>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N/A</w:t>
            </w:r>
          </w:p>
        </w:tc>
      </w:tr>
      <w:tr w:rsidR="007901CE" w:rsidTr="007901CE">
        <w:trPr>
          <w:trHeight w:val="256"/>
        </w:trPr>
        <w:tc>
          <w:tcPr>
            <w:tcW w:w="3451" w:type="dxa"/>
            <w:tcBorders>
              <w:left w:val="single" w:sz="4" w:space="0" w:color="000000"/>
              <w:bottom w:val="single" w:sz="4" w:space="0" w:color="000000"/>
            </w:tcBorders>
          </w:tcPr>
          <w:p w:rsidR="007901CE" w:rsidRDefault="007901CE" w:rsidP="007901CE">
            <w:pPr>
              <w:snapToGrid w:val="0"/>
            </w:pPr>
            <w:r>
              <w:lastRenderedPageBreak/>
              <w:t>Reboot Required</w:t>
            </w:r>
          </w:p>
        </w:tc>
        <w:tc>
          <w:tcPr>
            <w:tcW w:w="4894" w:type="dxa"/>
            <w:tcBorders>
              <w:left w:val="single" w:sz="4" w:space="0" w:color="000000"/>
              <w:bottom w:val="single" w:sz="4" w:space="0" w:color="000000"/>
              <w:right w:val="single" w:sz="4" w:space="0" w:color="000000"/>
            </w:tcBorders>
          </w:tcPr>
          <w:p w:rsidR="007901CE" w:rsidRDefault="00890838" w:rsidP="007901CE">
            <w:pPr>
              <w:snapToGrid w:val="0"/>
            </w:pPr>
            <w:r>
              <w:t>No</w:t>
            </w:r>
          </w:p>
        </w:tc>
      </w:tr>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Yes</w:t>
            </w:r>
          </w:p>
        </w:tc>
      </w:tr>
      <w:tr w:rsidR="007901CE" w:rsidDel="00FC4807" w:rsidTr="007901CE">
        <w:trPr>
          <w:trHeight w:val="256"/>
          <w:del w:id="2511" w:author="blake" w:date="2012-04-05T12:38:00Z"/>
        </w:trPr>
        <w:tc>
          <w:tcPr>
            <w:tcW w:w="3451" w:type="dxa"/>
            <w:tcBorders>
              <w:top w:val="single" w:sz="4" w:space="0" w:color="000000"/>
              <w:left w:val="single" w:sz="4" w:space="0" w:color="000000"/>
              <w:bottom w:val="single" w:sz="4" w:space="0" w:color="000000"/>
            </w:tcBorders>
          </w:tcPr>
          <w:p w:rsidR="007901CE" w:rsidDel="00FC4807" w:rsidRDefault="007901CE" w:rsidP="007901CE">
            <w:pPr>
              <w:snapToGrid w:val="0"/>
              <w:rPr>
                <w:del w:id="2512" w:author="blake" w:date="2012-04-05T12:38:00Z"/>
              </w:rPr>
            </w:pPr>
            <w:del w:id="2513" w:author="blake" w:date="2012-04-05T12:38: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7901CE" w:rsidDel="00FC4807" w:rsidRDefault="007901CE" w:rsidP="007901CE">
            <w:pPr>
              <w:snapToGrid w:val="0"/>
              <w:rPr>
                <w:del w:id="2514" w:author="blake" w:date="2012-04-05T12:38:00Z"/>
              </w:rPr>
            </w:pPr>
            <w:del w:id="2515" w:author="blake" w:date="2012-04-05T12:38:00Z">
              <w:r w:rsidDel="00FC4807">
                <w:delText>CCE-14940-1</w:delText>
              </w:r>
            </w:del>
          </w:p>
        </w:tc>
      </w:tr>
    </w:tbl>
    <w:p w:rsidR="007901CE" w:rsidRDefault="007901CE" w:rsidP="007901CE">
      <w:pPr>
        <w:pStyle w:val="CISRuleComponent"/>
      </w:pPr>
      <w:r>
        <w:t xml:space="preserve">Description: </w:t>
      </w:r>
    </w:p>
    <w:p w:rsidR="007901CE" w:rsidRPr="008C1540" w:rsidRDefault="008C1540" w:rsidP="008C1540">
      <w:pPr>
        <w:pStyle w:val="CISNormal"/>
      </w:pPr>
      <w:r>
        <w:t xml:space="preserve">The </w:t>
      </w:r>
      <w:r w:rsidRPr="008C1540">
        <w:rPr>
          <w:rStyle w:val="CodeChar"/>
          <w:sz w:val="24"/>
          <w:szCs w:val="24"/>
        </w:rPr>
        <w:t>no</w:t>
      </w:r>
      <w:r>
        <w:rPr>
          <w:rStyle w:val="CodeChar"/>
          <w:sz w:val="24"/>
          <w:szCs w:val="24"/>
        </w:rPr>
        <w:t>suid</w:t>
      </w:r>
      <w:r>
        <w:t xml:space="preserve"> mount option specifies that the filesystem cannot contain set userid files. </w:t>
      </w:r>
    </w:p>
    <w:p w:rsidR="007901CE" w:rsidRDefault="007901CE" w:rsidP="007901CE">
      <w:pPr>
        <w:pStyle w:val="CISRuleComponent"/>
      </w:pPr>
      <w:r w:rsidRPr="006C7502">
        <w:t>Rationale:</w:t>
      </w:r>
    </w:p>
    <w:p w:rsidR="008C1540" w:rsidRDefault="008C1540" w:rsidP="006E606D">
      <w:pPr>
        <w:pStyle w:val="CISNormal"/>
        <w:spacing w:after="240"/>
      </w:pPr>
      <w:r>
        <w:t xml:space="preserve">Since the </w:t>
      </w:r>
      <w:r w:rsidRPr="00FD6BE3">
        <w:rPr>
          <w:rStyle w:val="CodeChar"/>
          <w:sz w:val="24"/>
          <w:szCs w:val="24"/>
        </w:rPr>
        <w:t>/tmp</w:t>
      </w:r>
      <w:r>
        <w:t xml:space="preserve"> filesystem is only intended for temporary file storage, set this option to ensure tha</w:t>
      </w:r>
      <w:r w:rsidR="00FD6BE3">
        <w:t>t users cannot create set userid</w:t>
      </w:r>
      <w:r>
        <w:t xml:space="preserve"> files in /</w:t>
      </w:r>
      <w:r w:rsidRPr="008C1540">
        <w:rPr>
          <w:rStyle w:val="CodeChar"/>
          <w:sz w:val="24"/>
          <w:szCs w:val="24"/>
        </w:rPr>
        <w:t>tmp.</w:t>
      </w:r>
      <w:r>
        <w:t xml:space="preserve"> </w:t>
      </w:r>
    </w:p>
    <w:p w:rsidR="00890838" w:rsidRDefault="00890838" w:rsidP="00FB132F">
      <w:pPr>
        <w:pStyle w:val="CISC0de"/>
        <w:pBdr>
          <w:bottom w:val="single" w:sz="4" w:space="0" w:color="auto"/>
        </w:pBdr>
      </w:pPr>
      <w:r>
        <w:t xml:space="preserve"># mount </w:t>
      </w:r>
      <w:r w:rsidR="001731CF">
        <w:t>-</w:t>
      </w:r>
      <w:r>
        <w:t>o remount,nosuid /tmp</w:t>
      </w:r>
    </w:p>
    <w:p w:rsidR="007901CE" w:rsidRDefault="007901CE" w:rsidP="007901CE">
      <w:pPr>
        <w:pStyle w:val="CISRuleComponent"/>
      </w:pPr>
      <w:r>
        <w:t>Remediation</w:t>
      </w:r>
      <w:r w:rsidRPr="006C7502">
        <w:t>:</w:t>
      </w:r>
    </w:p>
    <w:p w:rsidR="00FD6BE3" w:rsidRPr="00080B65" w:rsidRDefault="00FD6BE3" w:rsidP="006E606D">
      <w:pPr>
        <w:pStyle w:val="CISNormal"/>
      </w:pPr>
      <w:r>
        <w:t>Edit the /</w:t>
      </w:r>
      <w:r w:rsidRPr="008C1540">
        <w:rPr>
          <w:rStyle w:val="CodeChar"/>
          <w:sz w:val="24"/>
          <w:szCs w:val="24"/>
        </w:rPr>
        <w:t>etc/fstab</w:t>
      </w:r>
      <w:r>
        <w:t xml:space="preserve"> file and add </w:t>
      </w:r>
      <w:r>
        <w:rPr>
          <w:rStyle w:val="CodeChar"/>
          <w:sz w:val="24"/>
          <w:szCs w:val="24"/>
        </w:rPr>
        <w:t>nosuid</w:t>
      </w:r>
      <w:r w:rsidRPr="008C1540">
        <w:t xml:space="preserve"> </w:t>
      </w:r>
      <w:r>
        <w:t xml:space="preserve">to the fourth field (mounting options). See the </w:t>
      </w:r>
      <w:r w:rsidRPr="008C1540">
        <w:rPr>
          <w:rStyle w:val="CodeChar"/>
          <w:sz w:val="24"/>
          <w:szCs w:val="24"/>
        </w:rPr>
        <w:t>fstab(5)</w:t>
      </w:r>
      <w:r>
        <w:t xml:space="preserve"> manual page for more information. </w:t>
      </w:r>
    </w:p>
    <w:p w:rsidR="00ED3341" w:rsidRDefault="00ED3341" w:rsidP="00ED3341">
      <w:pPr>
        <w:pStyle w:val="CISRuleComponent"/>
        <w:spacing w:before="240"/>
      </w:pPr>
      <w:r>
        <w:t>Audit:</w:t>
      </w:r>
    </w:p>
    <w:p w:rsidR="00ED3341" w:rsidRDefault="00ED3341" w:rsidP="00ED3341">
      <w:pPr>
        <w:pStyle w:val="CISNormal"/>
        <w:spacing w:after="240"/>
      </w:pPr>
      <w:r>
        <w:t xml:space="preserve">Run the following commands to determine if the system is configured as recommended. </w:t>
      </w:r>
    </w:p>
    <w:p w:rsidR="00ED3341" w:rsidRDefault="00ED3341" w:rsidP="00ED3341">
      <w:pPr>
        <w:pStyle w:val="CISC0de"/>
        <w:pBdr>
          <w:bottom w:val="single" w:sz="4" w:space="0" w:color="auto"/>
        </w:pBdr>
      </w:pPr>
      <w:r>
        <w:t># grep /tmp /etc/fstab | grep nosuid</w:t>
      </w:r>
    </w:p>
    <w:p w:rsidR="00ED3341" w:rsidRDefault="00ED3341" w:rsidP="00ED3341">
      <w:pPr>
        <w:pStyle w:val="CISC0de"/>
        <w:pBdr>
          <w:bottom w:val="single" w:sz="4" w:space="0" w:color="auto"/>
        </w:pBdr>
      </w:pPr>
      <w:r>
        <w:t># mount | grep /tmp | grep nosuid</w:t>
      </w:r>
    </w:p>
    <w:p w:rsidR="00ED3341" w:rsidRDefault="00ED3341" w:rsidP="00ED3341">
      <w:pPr>
        <w:pStyle w:val="CISNormal"/>
      </w:pPr>
    </w:p>
    <w:p w:rsidR="00ED3341" w:rsidRDefault="00ED3341" w:rsidP="00ED3341">
      <w:pPr>
        <w:pStyle w:val="CISNormal"/>
      </w:pPr>
      <w:r>
        <w:t>If either command emits no output then the system is not configured as recommended.</w:t>
      </w:r>
    </w:p>
    <w:p w:rsidR="007901CE" w:rsidRDefault="007901CE" w:rsidP="006E606D">
      <w:pPr>
        <w:pStyle w:val="Heading3"/>
        <w:numPr>
          <w:ilvl w:val="2"/>
          <w:numId w:val="1"/>
        </w:numPr>
        <w:tabs>
          <w:tab w:val="center" w:pos="990"/>
        </w:tabs>
        <w:ind w:left="360"/>
      </w:pPr>
      <w:bookmarkStart w:id="2516" w:name="_Toc328948657"/>
      <w:r>
        <w:t xml:space="preserve">Set </w:t>
      </w:r>
      <w:r>
        <w:rPr>
          <w:rStyle w:val="CodeChar"/>
          <w:sz w:val="28"/>
          <w:szCs w:val="28"/>
        </w:rPr>
        <w:t>noexec</w:t>
      </w:r>
      <w:r w:rsidR="00BB4CF3">
        <w:t xml:space="preserve"> </w:t>
      </w:r>
      <w:r>
        <w:t xml:space="preserve">option for </w:t>
      </w:r>
      <w:r w:rsidRPr="009E35D8">
        <w:rPr>
          <w:rStyle w:val="CodeChar"/>
          <w:sz w:val="28"/>
          <w:szCs w:val="28"/>
        </w:rPr>
        <w:t>/tmp</w:t>
      </w:r>
      <w:r w:rsidR="00BB4CF3">
        <w:t xml:space="preserve"> </w:t>
      </w:r>
      <w:r w:rsidRPr="007901CE">
        <w:t>Partition</w:t>
      </w:r>
      <w:bookmarkEnd w:id="2516"/>
    </w:p>
    <w:tbl>
      <w:tblPr>
        <w:tblW w:w="0" w:type="auto"/>
        <w:tblInd w:w="462" w:type="dxa"/>
        <w:tblLayout w:type="fixed"/>
        <w:tblLook w:val="0000" w:firstRow="0" w:lastRow="0" w:firstColumn="0" w:lastColumn="0" w:noHBand="0" w:noVBand="0"/>
      </w:tblPr>
      <w:tblGrid>
        <w:gridCol w:w="3451"/>
        <w:gridCol w:w="4894"/>
      </w:tblGrid>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Level-I</w:t>
            </w:r>
          </w:p>
        </w:tc>
      </w:tr>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N/A</w:t>
            </w:r>
          </w:p>
        </w:tc>
      </w:tr>
      <w:tr w:rsidR="007901CE" w:rsidTr="007901CE">
        <w:trPr>
          <w:trHeight w:val="256"/>
        </w:trPr>
        <w:tc>
          <w:tcPr>
            <w:tcW w:w="3451" w:type="dxa"/>
            <w:tcBorders>
              <w:left w:val="single" w:sz="4" w:space="0" w:color="000000"/>
              <w:bottom w:val="single" w:sz="4" w:space="0" w:color="000000"/>
            </w:tcBorders>
          </w:tcPr>
          <w:p w:rsidR="007901CE" w:rsidRDefault="007901CE" w:rsidP="007901CE">
            <w:pPr>
              <w:snapToGrid w:val="0"/>
            </w:pPr>
            <w:r>
              <w:t>Reboot Required</w:t>
            </w:r>
          </w:p>
        </w:tc>
        <w:tc>
          <w:tcPr>
            <w:tcW w:w="4894" w:type="dxa"/>
            <w:tcBorders>
              <w:left w:val="single" w:sz="4" w:space="0" w:color="000000"/>
              <w:bottom w:val="single" w:sz="4" w:space="0" w:color="000000"/>
              <w:right w:val="single" w:sz="4" w:space="0" w:color="000000"/>
            </w:tcBorders>
          </w:tcPr>
          <w:p w:rsidR="007901CE" w:rsidRDefault="00890838" w:rsidP="007901CE">
            <w:pPr>
              <w:snapToGrid w:val="0"/>
            </w:pPr>
            <w:r>
              <w:t>No</w:t>
            </w:r>
          </w:p>
        </w:tc>
      </w:tr>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Yes</w:t>
            </w:r>
          </w:p>
        </w:tc>
      </w:tr>
      <w:tr w:rsidR="007901CE" w:rsidDel="00FC4807" w:rsidTr="007901CE">
        <w:trPr>
          <w:trHeight w:val="256"/>
          <w:del w:id="2517" w:author="blake" w:date="2012-04-05T12:38:00Z"/>
        </w:trPr>
        <w:tc>
          <w:tcPr>
            <w:tcW w:w="3451" w:type="dxa"/>
            <w:tcBorders>
              <w:top w:val="single" w:sz="4" w:space="0" w:color="000000"/>
              <w:left w:val="single" w:sz="4" w:space="0" w:color="000000"/>
              <w:bottom w:val="single" w:sz="4" w:space="0" w:color="000000"/>
            </w:tcBorders>
          </w:tcPr>
          <w:p w:rsidR="007901CE" w:rsidDel="00FC4807" w:rsidRDefault="007901CE" w:rsidP="007901CE">
            <w:pPr>
              <w:snapToGrid w:val="0"/>
              <w:rPr>
                <w:del w:id="2518" w:author="blake" w:date="2012-04-05T12:38:00Z"/>
              </w:rPr>
            </w:pPr>
            <w:del w:id="2519" w:author="blake" w:date="2012-04-05T12:38: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7901CE" w:rsidDel="00FC4807" w:rsidRDefault="007901CE" w:rsidP="007901CE">
            <w:pPr>
              <w:snapToGrid w:val="0"/>
              <w:rPr>
                <w:del w:id="2520" w:author="blake" w:date="2012-04-05T12:38:00Z"/>
              </w:rPr>
            </w:pPr>
            <w:del w:id="2521" w:author="blake" w:date="2012-04-05T12:38:00Z">
              <w:r w:rsidDel="00FC4807">
                <w:delText>CCE-14412-1</w:delText>
              </w:r>
            </w:del>
          </w:p>
        </w:tc>
      </w:tr>
    </w:tbl>
    <w:p w:rsidR="007901CE" w:rsidRDefault="007901CE" w:rsidP="007901CE">
      <w:pPr>
        <w:pStyle w:val="CISRuleComponent"/>
      </w:pPr>
      <w:r>
        <w:t xml:space="preserve">Description: </w:t>
      </w:r>
    </w:p>
    <w:p w:rsidR="00FD6BE3" w:rsidRPr="008C1540" w:rsidRDefault="00FD6BE3" w:rsidP="00FD6BE3">
      <w:pPr>
        <w:pStyle w:val="CISNormal"/>
      </w:pPr>
      <w:r>
        <w:t xml:space="preserve">The </w:t>
      </w:r>
      <w:r w:rsidRPr="008C1540">
        <w:rPr>
          <w:rStyle w:val="CodeChar"/>
          <w:sz w:val="24"/>
          <w:szCs w:val="24"/>
        </w:rPr>
        <w:t>no</w:t>
      </w:r>
      <w:r>
        <w:rPr>
          <w:rStyle w:val="CodeChar"/>
          <w:sz w:val="24"/>
          <w:szCs w:val="24"/>
        </w:rPr>
        <w:t>exec</w:t>
      </w:r>
      <w:r>
        <w:t xml:space="preserve"> mount option specifies that the filesystem cannot contain executable binaries. </w:t>
      </w:r>
    </w:p>
    <w:p w:rsidR="007901CE" w:rsidRDefault="007901CE" w:rsidP="007901CE">
      <w:pPr>
        <w:pStyle w:val="CISRuleComponent"/>
      </w:pPr>
      <w:r w:rsidRPr="006C7502">
        <w:t>Rationale:</w:t>
      </w:r>
    </w:p>
    <w:p w:rsidR="00FD6BE3" w:rsidRDefault="00FD6BE3" w:rsidP="00FD6BE3">
      <w:pPr>
        <w:pStyle w:val="CISNormal"/>
      </w:pPr>
      <w:r>
        <w:t xml:space="preserve">Since the </w:t>
      </w:r>
      <w:r w:rsidRPr="00FD6BE3">
        <w:rPr>
          <w:rStyle w:val="CodeChar"/>
          <w:sz w:val="24"/>
          <w:szCs w:val="24"/>
        </w:rPr>
        <w:t>/tmp</w:t>
      </w:r>
      <w:r>
        <w:t xml:space="preserve"> filesystem is only intended for temporary file storage, set this option to ensure that users cannot run executable binaries from /</w:t>
      </w:r>
      <w:r w:rsidRPr="008C1540">
        <w:rPr>
          <w:rStyle w:val="CodeChar"/>
          <w:sz w:val="24"/>
          <w:szCs w:val="24"/>
        </w:rPr>
        <w:t>tmp.</w:t>
      </w:r>
      <w:r>
        <w:t xml:space="preserve"> </w:t>
      </w:r>
    </w:p>
    <w:p w:rsidR="007901CE" w:rsidRDefault="007901CE" w:rsidP="007901CE">
      <w:pPr>
        <w:pStyle w:val="CISRuleComponent"/>
      </w:pPr>
      <w:r>
        <w:t>Remediation</w:t>
      </w:r>
      <w:r w:rsidRPr="006C7502">
        <w:t>:</w:t>
      </w:r>
    </w:p>
    <w:p w:rsidR="00FD6BE3" w:rsidRDefault="00FD6BE3" w:rsidP="00FD6BE3">
      <w:pPr>
        <w:pStyle w:val="CISNormal"/>
      </w:pPr>
      <w:r>
        <w:t>Edit the /</w:t>
      </w:r>
      <w:r w:rsidRPr="008C1540">
        <w:rPr>
          <w:rStyle w:val="CodeChar"/>
          <w:sz w:val="24"/>
          <w:szCs w:val="24"/>
        </w:rPr>
        <w:t>etc/fstab</w:t>
      </w:r>
      <w:r>
        <w:t xml:space="preserve"> file and add </w:t>
      </w:r>
      <w:r>
        <w:rPr>
          <w:rStyle w:val="CodeChar"/>
          <w:sz w:val="24"/>
          <w:szCs w:val="24"/>
        </w:rPr>
        <w:t>noexec</w:t>
      </w:r>
      <w:r w:rsidRPr="008C1540">
        <w:t xml:space="preserve"> </w:t>
      </w:r>
      <w:r>
        <w:t xml:space="preserve">to the fourth field (mounting options). See the </w:t>
      </w:r>
      <w:r w:rsidRPr="008C1540">
        <w:rPr>
          <w:rStyle w:val="CodeChar"/>
          <w:sz w:val="24"/>
          <w:szCs w:val="24"/>
        </w:rPr>
        <w:t>fstab(5)</w:t>
      </w:r>
      <w:r>
        <w:t xml:space="preserve"> manual page for more information. </w:t>
      </w:r>
    </w:p>
    <w:p w:rsidR="00EA02FA" w:rsidRDefault="00EA02FA" w:rsidP="00FD6BE3">
      <w:pPr>
        <w:pStyle w:val="CISNormal"/>
      </w:pPr>
    </w:p>
    <w:p w:rsidR="00890838" w:rsidRPr="00080B65" w:rsidRDefault="00890838" w:rsidP="00FB132F">
      <w:pPr>
        <w:pStyle w:val="CISC0de"/>
        <w:pBdr>
          <w:bottom w:val="single" w:sz="4" w:space="0" w:color="auto"/>
        </w:pBdr>
      </w:pPr>
      <w:r>
        <w:t xml:space="preserve"># mount </w:t>
      </w:r>
      <w:r w:rsidR="001731CF">
        <w:t>-</w:t>
      </w:r>
      <w:r>
        <w:t>o remount,noexec /tmp</w:t>
      </w:r>
    </w:p>
    <w:p w:rsidR="00ED3341" w:rsidRDefault="00ED3341" w:rsidP="00ED3341">
      <w:pPr>
        <w:pStyle w:val="CISRuleComponent"/>
        <w:spacing w:before="240"/>
      </w:pPr>
      <w:r>
        <w:t>Audit:</w:t>
      </w:r>
    </w:p>
    <w:p w:rsidR="00ED3341" w:rsidRDefault="00ED3341" w:rsidP="00ED3341">
      <w:pPr>
        <w:pStyle w:val="CISNormal"/>
        <w:spacing w:after="240"/>
      </w:pPr>
      <w:r>
        <w:t xml:space="preserve">Run the following commands to determine if the system is configured as recommended. </w:t>
      </w:r>
    </w:p>
    <w:p w:rsidR="00ED3341" w:rsidRDefault="00ED3341" w:rsidP="00ED3341">
      <w:pPr>
        <w:pStyle w:val="CISC0de"/>
        <w:pBdr>
          <w:bottom w:val="single" w:sz="4" w:space="0" w:color="auto"/>
        </w:pBdr>
      </w:pPr>
      <w:r>
        <w:lastRenderedPageBreak/>
        <w:t># grep /tmp /etc/fstab | grep noexec</w:t>
      </w:r>
    </w:p>
    <w:p w:rsidR="00ED3341" w:rsidRDefault="00ED3341" w:rsidP="00ED3341">
      <w:pPr>
        <w:pStyle w:val="CISC0de"/>
        <w:pBdr>
          <w:bottom w:val="single" w:sz="4" w:space="0" w:color="auto"/>
        </w:pBdr>
      </w:pPr>
      <w:r>
        <w:t># mount | grep /tmp | grep noexec</w:t>
      </w:r>
    </w:p>
    <w:p w:rsidR="00ED3341" w:rsidRDefault="00ED3341" w:rsidP="00ED3341">
      <w:pPr>
        <w:pStyle w:val="CISNormal"/>
      </w:pPr>
    </w:p>
    <w:p w:rsidR="00080B65" w:rsidRDefault="00ED3341" w:rsidP="00ED3341">
      <w:pPr>
        <w:pStyle w:val="CISNormal"/>
      </w:pPr>
      <w:r>
        <w:t>If either command emits no output then the system is not configured as recommended.</w:t>
      </w:r>
    </w:p>
    <w:p w:rsidR="00535DB7" w:rsidRDefault="00535DB7" w:rsidP="006E606D">
      <w:pPr>
        <w:pStyle w:val="Heading3"/>
        <w:numPr>
          <w:ilvl w:val="2"/>
          <w:numId w:val="1"/>
        </w:numPr>
        <w:tabs>
          <w:tab w:val="center" w:pos="990"/>
        </w:tabs>
        <w:ind w:left="360"/>
      </w:pPr>
      <w:bookmarkStart w:id="2522" w:name="_Toc328948658"/>
      <w:r>
        <w:t xml:space="preserve">Create Separate Partition for </w:t>
      </w:r>
      <w:r w:rsidRPr="009E35D8">
        <w:rPr>
          <w:rStyle w:val="CodeChar"/>
          <w:sz w:val="28"/>
          <w:szCs w:val="28"/>
        </w:rPr>
        <w:t>/var</w:t>
      </w:r>
      <w:bookmarkEnd w:id="2522"/>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Del="00FC4807" w:rsidTr="00080B65">
        <w:trPr>
          <w:trHeight w:val="256"/>
          <w:del w:id="2523" w:author="blake" w:date="2012-04-05T12:38: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524" w:author="blake" w:date="2012-04-05T12:38:00Z"/>
              </w:rPr>
            </w:pPr>
            <w:del w:id="2525" w:author="blake" w:date="2012-04-05T12:38: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526" w:author="blake" w:date="2012-04-05T12:38:00Z"/>
              </w:rPr>
            </w:pPr>
            <w:del w:id="2527" w:author="blake" w:date="2012-04-05T12:38:00Z">
              <w:r w:rsidDel="00FC4807">
                <w:delText>CCE-14777-7</w:delText>
              </w:r>
            </w:del>
          </w:p>
        </w:tc>
      </w:tr>
    </w:tbl>
    <w:p w:rsidR="00080B65" w:rsidRDefault="00080B65" w:rsidP="00080B65">
      <w:pPr>
        <w:pStyle w:val="CISRuleComponent"/>
      </w:pPr>
      <w:r>
        <w:t xml:space="preserve">Description: </w:t>
      </w:r>
    </w:p>
    <w:p w:rsidR="00080B65" w:rsidRPr="007F354E" w:rsidRDefault="007F354E" w:rsidP="007F354E">
      <w:pPr>
        <w:pStyle w:val="CISNormal"/>
      </w:pPr>
      <w:r w:rsidRPr="007F354E">
        <w:t xml:space="preserve">The </w:t>
      </w:r>
      <w:r w:rsidRPr="007F354E">
        <w:rPr>
          <w:rStyle w:val="CodeChar"/>
          <w:sz w:val="24"/>
          <w:szCs w:val="24"/>
        </w:rPr>
        <w:t>/var</w:t>
      </w:r>
      <w:r w:rsidRPr="007F354E">
        <w:t xml:space="preserve"> </w:t>
      </w:r>
      <w:r>
        <w:t>directory is used by daemons and other system services to temporarily store dynamic data. Some directories created by these processes may be world-writable.</w:t>
      </w:r>
    </w:p>
    <w:p w:rsidR="00080B65" w:rsidRDefault="00080B65" w:rsidP="00080B65">
      <w:pPr>
        <w:pStyle w:val="CISRuleComponent"/>
      </w:pPr>
      <w:r w:rsidRPr="006C7502">
        <w:t>Rationale:</w:t>
      </w:r>
    </w:p>
    <w:p w:rsidR="007F354E" w:rsidRDefault="007F354E" w:rsidP="007F354E">
      <w:pPr>
        <w:pStyle w:val="CISNormal"/>
      </w:pPr>
      <w:r>
        <w:t xml:space="preserve">Since the </w:t>
      </w:r>
      <w:r w:rsidRPr="007F354E">
        <w:rPr>
          <w:rStyle w:val="CodeChar"/>
          <w:sz w:val="24"/>
          <w:szCs w:val="24"/>
        </w:rPr>
        <w:t>/</w:t>
      </w:r>
      <w:r>
        <w:rPr>
          <w:rStyle w:val="CodeChar"/>
          <w:sz w:val="24"/>
          <w:szCs w:val="24"/>
        </w:rPr>
        <w:t>var</w:t>
      </w:r>
      <w:r>
        <w:t xml:space="preserve"> directory may contain world-writable files and directories, there is a risk of resource exhaustion if it is not bound to a separate partition. </w:t>
      </w:r>
    </w:p>
    <w:p w:rsidR="00080B65" w:rsidRDefault="00080B65" w:rsidP="00080B65">
      <w:pPr>
        <w:pStyle w:val="CISRuleComponent"/>
      </w:pPr>
      <w:r>
        <w:t>Remediation</w:t>
      </w:r>
      <w:r w:rsidRPr="006C7502">
        <w:t>:</w:t>
      </w:r>
    </w:p>
    <w:p w:rsidR="007F354E" w:rsidRDefault="007F354E" w:rsidP="007F354E">
      <w:pPr>
        <w:pStyle w:val="CISNormal"/>
      </w:pPr>
      <w:r>
        <w:t xml:space="preserve">For new installations, </w:t>
      </w:r>
      <w:r w:rsidRPr="0080679D">
        <w:t xml:space="preserve">check the box to </w:t>
      </w:r>
      <w:r w:rsidR="00505736">
        <w:t>"</w:t>
      </w:r>
      <w:r>
        <w:t>Review and modify partitioning</w:t>
      </w:r>
      <w:r w:rsidR="00505736">
        <w:t>"</w:t>
      </w:r>
      <w:r>
        <w:t xml:space="preserve"> and create a separate partition for </w:t>
      </w:r>
      <w:r w:rsidRPr="007F354E">
        <w:rPr>
          <w:rStyle w:val="CodeChar"/>
          <w:sz w:val="24"/>
          <w:szCs w:val="24"/>
        </w:rPr>
        <w:t>/</w:t>
      </w:r>
      <w:r w:rsidR="00890838">
        <w:rPr>
          <w:rStyle w:val="CodeChar"/>
          <w:sz w:val="24"/>
          <w:szCs w:val="24"/>
        </w:rPr>
        <w:t>var</w:t>
      </w:r>
      <w:r>
        <w:t xml:space="preserve">. </w:t>
      </w:r>
    </w:p>
    <w:p w:rsidR="007F354E" w:rsidRPr="00080B65" w:rsidRDefault="007F354E" w:rsidP="008C746C">
      <w:pPr>
        <w:pStyle w:val="CISNormal"/>
      </w:pPr>
      <w:r>
        <w:t xml:space="preserve">For systems that were previously installed, use the Logical Volume Manager (LVM) to create partitions. </w:t>
      </w:r>
    </w:p>
    <w:p w:rsidR="00080B65" w:rsidRDefault="00080B65" w:rsidP="00080B65">
      <w:pPr>
        <w:pStyle w:val="CISRuleComponent"/>
        <w:spacing w:before="240"/>
      </w:pPr>
      <w:r>
        <w:t>Audit:</w:t>
      </w:r>
    </w:p>
    <w:p w:rsidR="00E83BAA" w:rsidRDefault="00E83BAA" w:rsidP="00FB132F">
      <w:pPr>
        <w:pStyle w:val="CISC0de"/>
        <w:pBdr>
          <w:bottom w:val="single" w:sz="4" w:space="0" w:color="auto"/>
        </w:pBdr>
      </w:pPr>
      <w:r>
        <w:t>#grep /var /etc/fstab</w:t>
      </w:r>
    </w:p>
    <w:p w:rsidR="00E83BAA" w:rsidRDefault="00E83BAA" w:rsidP="00FB132F">
      <w:pPr>
        <w:pStyle w:val="CISC0de"/>
        <w:pBdr>
          <w:bottom w:val="single" w:sz="4" w:space="0" w:color="auto"/>
        </w:pBdr>
      </w:pPr>
      <w:r>
        <w:t>&lt;volume&gt;</w:t>
      </w:r>
      <w:r>
        <w:tab/>
        <w:t>/var</w:t>
      </w:r>
      <w:r>
        <w:tab/>
        <w:t>ext3</w:t>
      </w:r>
      <w:r>
        <w:tab/>
        <w:t>&lt;options&gt;</w:t>
      </w:r>
    </w:p>
    <w:p w:rsidR="007F354E" w:rsidRDefault="007F354E" w:rsidP="007F354E">
      <w:pPr>
        <w:pStyle w:val="CISRuleComponent"/>
        <w:spacing w:before="240"/>
      </w:pPr>
      <w:r>
        <w:t>References</w:t>
      </w:r>
      <w:r w:rsidR="00BB4CF3">
        <w:t>:</w:t>
      </w:r>
    </w:p>
    <w:p w:rsidR="007F354E" w:rsidRDefault="007F354E" w:rsidP="007F354E">
      <w:pPr>
        <w:pStyle w:val="CISNormal"/>
      </w:pPr>
      <w:r>
        <w:t>See the guidance on the Logical Volume Manager (LVM) for more information on repartitioning filesystems:</w:t>
      </w:r>
    </w:p>
    <w:p w:rsidR="00EA02FA" w:rsidRDefault="00EA02FA" w:rsidP="007F354E">
      <w:pPr>
        <w:pStyle w:val="CISNormal"/>
      </w:pPr>
    </w:p>
    <w:p w:rsidR="007F354E" w:rsidRDefault="007F354E" w:rsidP="00131241">
      <w:pPr>
        <w:pStyle w:val="CISNormal"/>
        <w:numPr>
          <w:ilvl w:val="0"/>
          <w:numId w:val="8"/>
        </w:numPr>
      </w:pPr>
      <w:r>
        <w:t xml:space="preserve">AJ Lewis, </w:t>
      </w:r>
      <w:r w:rsidR="00505736">
        <w:t>"</w:t>
      </w:r>
      <w:r>
        <w:t>LVM HOWTO</w:t>
      </w:r>
      <w:r w:rsidR="00505736">
        <w:t>"</w:t>
      </w:r>
      <w:r>
        <w:t xml:space="preserve">, </w:t>
      </w:r>
      <w:hyperlink r:id="rId18" w:history="1">
        <w:r w:rsidR="00EA02FA" w:rsidRPr="008B512B">
          <w:rPr>
            <w:rStyle w:val="Hyperlink"/>
          </w:rPr>
          <w:t>http://tldp.org/HOWTO/LVM-HOWTO/</w:t>
        </w:r>
      </w:hyperlink>
      <w:r w:rsidR="00EA02FA">
        <w:t xml:space="preserve"> </w:t>
      </w:r>
    </w:p>
    <w:p w:rsidR="007901CE" w:rsidRDefault="007901CE" w:rsidP="006E606D">
      <w:pPr>
        <w:pStyle w:val="Heading3"/>
        <w:numPr>
          <w:ilvl w:val="2"/>
          <w:numId w:val="1"/>
        </w:numPr>
        <w:tabs>
          <w:tab w:val="center" w:pos="990"/>
        </w:tabs>
        <w:ind w:left="720" w:hanging="720"/>
      </w:pPr>
      <w:bookmarkStart w:id="2528" w:name="_Toc328948659"/>
      <w:r>
        <w:t xml:space="preserve">Bind Mount the </w:t>
      </w:r>
      <w:r w:rsidRPr="007901CE">
        <w:rPr>
          <w:rStyle w:val="CodeChar"/>
          <w:sz w:val="28"/>
          <w:szCs w:val="28"/>
        </w:rPr>
        <w:t>/var/tmp</w:t>
      </w:r>
      <w:r>
        <w:t xml:space="preserve"> directory to </w:t>
      </w:r>
      <w:r w:rsidRPr="009E35D8">
        <w:rPr>
          <w:rStyle w:val="CodeChar"/>
          <w:sz w:val="28"/>
          <w:szCs w:val="28"/>
        </w:rPr>
        <w:t>/</w:t>
      </w:r>
      <w:r w:rsidR="00CF0515">
        <w:rPr>
          <w:rStyle w:val="CodeChar"/>
          <w:sz w:val="28"/>
          <w:szCs w:val="28"/>
        </w:rPr>
        <w:t>tmp</w:t>
      </w:r>
      <w:bookmarkEnd w:id="2528"/>
    </w:p>
    <w:tbl>
      <w:tblPr>
        <w:tblW w:w="0" w:type="auto"/>
        <w:tblInd w:w="462" w:type="dxa"/>
        <w:tblLayout w:type="fixed"/>
        <w:tblLook w:val="0000" w:firstRow="0" w:lastRow="0" w:firstColumn="0" w:lastColumn="0" w:noHBand="0" w:noVBand="0"/>
      </w:tblPr>
      <w:tblGrid>
        <w:gridCol w:w="3451"/>
        <w:gridCol w:w="4894"/>
      </w:tblGrid>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Level-I</w:t>
            </w:r>
          </w:p>
        </w:tc>
      </w:tr>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N/A</w:t>
            </w:r>
          </w:p>
        </w:tc>
      </w:tr>
      <w:tr w:rsidR="007901CE" w:rsidTr="007901CE">
        <w:trPr>
          <w:trHeight w:val="256"/>
        </w:trPr>
        <w:tc>
          <w:tcPr>
            <w:tcW w:w="3451" w:type="dxa"/>
            <w:tcBorders>
              <w:left w:val="single" w:sz="4" w:space="0" w:color="000000"/>
              <w:bottom w:val="single" w:sz="4" w:space="0" w:color="000000"/>
            </w:tcBorders>
          </w:tcPr>
          <w:p w:rsidR="007901CE" w:rsidRDefault="007901CE" w:rsidP="007901CE">
            <w:pPr>
              <w:snapToGrid w:val="0"/>
            </w:pPr>
            <w:r>
              <w:t>Reboot Required</w:t>
            </w:r>
          </w:p>
        </w:tc>
        <w:tc>
          <w:tcPr>
            <w:tcW w:w="4894" w:type="dxa"/>
            <w:tcBorders>
              <w:left w:val="single" w:sz="4" w:space="0" w:color="000000"/>
              <w:bottom w:val="single" w:sz="4" w:space="0" w:color="000000"/>
              <w:right w:val="single" w:sz="4" w:space="0" w:color="000000"/>
            </w:tcBorders>
          </w:tcPr>
          <w:p w:rsidR="007901CE" w:rsidRDefault="00211CC9" w:rsidP="007901CE">
            <w:pPr>
              <w:snapToGrid w:val="0"/>
            </w:pPr>
            <w:r>
              <w:t>No</w:t>
            </w:r>
          </w:p>
        </w:tc>
      </w:tr>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Yes</w:t>
            </w:r>
          </w:p>
        </w:tc>
      </w:tr>
      <w:tr w:rsidR="007901CE" w:rsidDel="00FC4807" w:rsidTr="007901CE">
        <w:trPr>
          <w:trHeight w:val="256"/>
          <w:del w:id="2529" w:author="blake" w:date="2012-04-05T12:38:00Z"/>
        </w:trPr>
        <w:tc>
          <w:tcPr>
            <w:tcW w:w="3451" w:type="dxa"/>
            <w:tcBorders>
              <w:top w:val="single" w:sz="4" w:space="0" w:color="000000"/>
              <w:left w:val="single" w:sz="4" w:space="0" w:color="000000"/>
              <w:bottom w:val="single" w:sz="4" w:space="0" w:color="000000"/>
            </w:tcBorders>
          </w:tcPr>
          <w:p w:rsidR="007901CE" w:rsidDel="00FC4807" w:rsidRDefault="007901CE" w:rsidP="007901CE">
            <w:pPr>
              <w:snapToGrid w:val="0"/>
              <w:rPr>
                <w:del w:id="2530" w:author="blake" w:date="2012-04-05T12:38:00Z"/>
              </w:rPr>
            </w:pPr>
            <w:del w:id="2531" w:author="blake" w:date="2012-04-05T12:38: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7901CE" w:rsidDel="00FC4807" w:rsidRDefault="007901CE" w:rsidP="007901CE">
            <w:pPr>
              <w:snapToGrid w:val="0"/>
              <w:rPr>
                <w:del w:id="2532" w:author="blake" w:date="2012-04-05T12:38:00Z"/>
              </w:rPr>
            </w:pPr>
            <w:del w:id="2533" w:author="blake" w:date="2012-04-05T12:38:00Z">
              <w:r w:rsidDel="00FC4807">
                <w:delText>CCE-14584-7</w:delText>
              </w:r>
            </w:del>
          </w:p>
        </w:tc>
      </w:tr>
    </w:tbl>
    <w:p w:rsidR="007901CE" w:rsidRDefault="007901CE" w:rsidP="007901CE">
      <w:pPr>
        <w:pStyle w:val="CISRuleComponent"/>
      </w:pPr>
      <w:r>
        <w:t xml:space="preserve">Description: </w:t>
      </w:r>
    </w:p>
    <w:p w:rsidR="00CF0515" w:rsidRPr="00CF0515" w:rsidRDefault="008918F4" w:rsidP="008C746C">
      <w:pPr>
        <w:pStyle w:val="CISNormal"/>
      </w:pPr>
      <w:r>
        <w:t xml:space="preserve">The </w:t>
      </w:r>
      <w:r w:rsidRPr="006E606D">
        <w:rPr>
          <w:rStyle w:val="CodeChar"/>
          <w:sz w:val="24"/>
          <w:szCs w:val="24"/>
        </w:rPr>
        <w:t>/var/tmp</w:t>
      </w:r>
      <w:r>
        <w:t xml:space="preserve"> directory is </w:t>
      </w:r>
      <w:r w:rsidR="00700092">
        <w:t xml:space="preserve">normally a standalone directory in the </w:t>
      </w:r>
      <w:r w:rsidR="00700092" w:rsidRPr="00EF11C9">
        <w:rPr>
          <w:rStyle w:val="CodeChar"/>
          <w:sz w:val="24"/>
          <w:szCs w:val="24"/>
        </w:rPr>
        <w:t>/var</w:t>
      </w:r>
      <w:r w:rsidR="00700092">
        <w:t xml:space="preserve"> file system.</w:t>
      </w:r>
      <w:r>
        <w:t xml:space="preserve"> </w:t>
      </w:r>
      <w:r w:rsidR="00CF0515">
        <w:t xml:space="preserve">Binding </w:t>
      </w:r>
      <w:r w:rsidR="00CF0515" w:rsidRPr="006E606D">
        <w:rPr>
          <w:rStyle w:val="CodeChar"/>
          <w:sz w:val="24"/>
          <w:szCs w:val="24"/>
        </w:rPr>
        <w:t>/var/tmp</w:t>
      </w:r>
      <w:r w:rsidR="00CF0515">
        <w:t xml:space="preserve"> to </w:t>
      </w:r>
      <w:r w:rsidR="00CF0515" w:rsidRPr="006E606D">
        <w:rPr>
          <w:rStyle w:val="CodeChar"/>
          <w:sz w:val="24"/>
          <w:szCs w:val="24"/>
        </w:rPr>
        <w:t>/tmp</w:t>
      </w:r>
      <w:r w:rsidR="00CF0515">
        <w:t xml:space="preserve"> </w:t>
      </w:r>
      <w:r>
        <w:t>establishes</w:t>
      </w:r>
      <w:r w:rsidR="00CF0515">
        <w:t xml:space="preserve"> an unbreakable link to </w:t>
      </w:r>
      <w:r w:rsidR="00CF0515" w:rsidRPr="006E606D">
        <w:rPr>
          <w:rStyle w:val="CodeChar"/>
          <w:sz w:val="24"/>
          <w:szCs w:val="24"/>
        </w:rPr>
        <w:t>/tmp</w:t>
      </w:r>
      <w:r w:rsidR="00CF0515">
        <w:t xml:space="preserve"> that cannot be removed (even by </w:t>
      </w:r>
      <w:r>
        <w:t xml:space="preserve">the </w:t>
      </w:r>
      <w:r w:rsidR="00CF0515">
        <w:t>root</w:t>
      </w:r>
      <w:r>
        <w:t xml:space="preserve"> user</w:t>
      </w:r>
      <w:r w:rsidR="00CF0515">
        <w:t>)</w:t>
      </w:r>
      <w:r>
        <w:t>.</w:t>
      </w:r>
      <w:r w:rsidR="00700092">
        <w:t xml:space="preserve"> It also allows /var/tmp to inherit the same mount options </w:t>
      </w:r>
      <w:r w:rsidR="00700092">
        <w:lastRenderedPageBreak/>
        <w:t xml:space="preserve">that </w:t>
      </w:r>
      <w:r w:rsidR="00700092" w:rsidRPr="00EF11C9">
        <w:rPr>
          <w:rStyle w:val="CodeChar"/>
          <w:sz w:val="24"/>
          <w:szCs w:val="24"/>
        </w:rPr>
        <w:t>/tmp</w:t>
      </w:r>
      <w:r w:rsidR="00700092">
        <w:t xml:space="preserve"> owns, allowing </w:t>
      </w:r>
      <w:r w:rsidR="00700092" w:rsidRPr="00EF11C9">
        <w:rPr>
          <w:rStyle w:val="CodeChar"/>
          <w:sz w:val="24"/>
          <w:szCs w:val="24"/>
        </w:rPr>
        <w:t>/var/tmp</w:t>
      </w:r>
      <w:r w:rsidR="00700092">
        <w:t xml:space="preserve"> to be protected in the same </w:t>
      </w:r>
      <w:r w:rsidR="00700092" w:rsidRPr="00EF11C9">
        <w:rPr>
          <w:rStyle w:val="CodeChar"/>
          <w:sz w:val="24"/>
          <w:szCs w:val="24"/>
        </w:rPr>
        <w:t>/tmp</w:t>
      </w:r>
      <w:r w:rsidR="00700092">
        <w:t xml:space="preserve"> is protected. It will also prevent </w:t>
      </w:r>
      <w:r w:rsidR="00700092" w:rsidRPr="00EF11C9">
        <w:rPr>
          <w:rStyle w:val="CodeChar"/>
          <w:sz w:val="24"/>
          <w:szCs w:val="24"/>
        </w:rPr>
        <w:t>/var</w:t>
      </w:r>
      <w:r w:rsidR="00700092">
        <w:t xml:space="preserve"> from filling up with temporary files as the contents of </w:t>
      </w:r>
      <w:r w:rsidR="00700092" w:rsidRPr="00EF11C9">
        <w:rPr>
          <w:rStyle w:val="CodeChar"/>
          <w:sz w:val="24"/>
          <w:szCs w:val="24"/>
        </w:rPr>
        <w:t>/var/tmp</w:t>
      </w:r>
      <w:r w:rsidR="00700092">
        <w:t xml:space="preserve"> will actually reside in the file system containing /tmp.</w:t>
      </w:r>
    </w:p>
    <w:p w:rsidR="007901CE" w:rsidRDefault="007901CE" w:rsidP="007901CE">
      <w:pPr>
        <w:pStyle w:val="CISRuleComponent"/>
      </w:pPr>
      <w:r w:rsidRPr="006C7502">
        <w:t>Rationale:</w:t>
      </w:r>
    </w:p>
    <w:p w:rsidR="00CF0515" w:rsidRPr="00CF0515" w:rsidRDefault="00CF0515" w:rsidP="008C746C">
      <w:pPr>
        <w:pStyle w:val="CISNormal"/>
      </w:pPr>
      <w:r>
        <w:t>All programs that use /</w:t>
      </w:r>
      <w:r w:rsidRPr="006E606D">
        <w:rPr>
          <w:rStyle w:val="CodeChar"/>
          <w:sz w:val="24"/>
          <w:szCs w:val="24"/>
        </w:rPr>
        <w:t>var/tmp</w:t>
      </w:r>
      <w:r>
        <w:t xml:space="preserve"> and </w:t>
      </w:r>
      <w:r w:rsidRPr="006E606D">
        <w:rPr>
          <w:rStyle w:val="CodeChar"/>
          <w:sz w:val="24"/>
          <w:szCs w:val="24"/>
        </w:rPr>
        <w:t>/tmp</w:t>
      </w:r>
      <w:r>
        <w:t xml:space="preserve"> to read/write temporary files will always be written to the </w:t>
      </w:r>
      <w:r w:rsidRPr="006E606D">
        <w:rPr>
          <w:rStyle w:val="CodeChar"/>
          <w:sz w:val="24"/>
          <w:szCs w:val="24"/>
        </w:rPr>
        <w:t>/tmp</w:t>
      </w:r>
      <w:r w:rsidRPr="008918F4">
        <w:t xml:space="preserve"> </w:t>
      </w:r>
      <w:r>
        <w:t xml:space="preserve">file system, preventing a user from running the </w:t>
      </w:r>
      <w:r w:rsidRPr="006E606D">
        <w:rPr>
          <w:rStyle w:val="CodeChar"/>
          <w:sz w:val="24"/>
          <w:szCs w:val="24"/>
        </w:rPr>
        <w:t>/var</w:t>
      </w:r>
      <w:r>
        <w:t xml:space="preserve"> file system out of space </w:t>
      </w:r>
      <w:r w:rsidR="00700092">
        <w:t xml:space="preserve">or trying to perform operations that have been blocked in the </w:t>
      </w:r>
      <w:r w:rsidR="009A444B" w:rsidRPr="00EF11C9">
        <w:rPr>
          <w:rStyle w:val="CodeChar"/>
          <w:sz w:val="24"/>
          <w:szCs w:val="24"/>
        </w:rPr>
        <w:t>/tmp</w:t>
      </w:r>
      <w:r w:rsidR="00700092">
        <w:t xml:space="preserve"> filesystem.</w:t>
      </w:r>
    </w:p>
    <w:p w:rsidR="008918F4" w:rsidRDefault="007901CE" w:rsidP="007901CE">
      <w:pPr>
        <w:pStyle w:val="CISRuleComponent"/>
      </w:pPr>
      <w:r>
        <w:t>Remediation</w:t>
      </w:r>
      <w:r w:rsidRPr="006C7502">
        <w:t>:</w:t>
      </w:r>
    </w:p>
    <w:p w:rsidR="00CF0515" w:rsidRPr="00FB132F" w:rsidRDefault="008918F4" w:rsidP="00FB132F">
      <w:pPr>
        <w:pStyle w:val="CISC0de"/>
        <w:pBdr>
          <w:bottom w:val="single" w:sz="4" w:space="0" w:color="auto"/>
        </w:pBdr>
      </w:pPr>
      <w:r w:rsidRPr="00FB132F">
        <w:t xml:space="preserve"># </w:t>
      </w:r>
      <w:r w:rsidR="00CF0515" w:rsidRPr="00FB132F">
        <w:t xml:space="preserve">mount </w:t>
      </w:r>
      <w:r w:rsidR="001731CF">
        <w:t>-</w:t>
      </w:r>
      <w:r w:rsidR="00CF0515" w:rsidRPr="00FB132F">
        <w:t>-bind /tmp /var/tmp</w:t>
      </w:r>
    </w:p>
    <w:p w:rsidR="008918F4" w:rsidRDefault="00EF11C9" w:rsidP="00EF11C9">
      <w:pPr>
        <w:pStyle w:val="CISRuleComponent"/>
        <w:spacing w:after="240"/>
        <w:rPr>
          <w:b w:val="0"/>
        </w:rPr>
      </w:pPr>
      <w:r>
        <w:rPr>
          <w:b w:val="0"/>
        </w:rPr>
        <w:t>a</w:t>
      </w:r>
      <w:r w:rsidR="00211CC9">
        <w:rPr>
          <w:b w:val="0"/>
        </w:rPr>
        <w:t>nd</w:t>
      </w:r>
      <w:r>
        <w:rPr>
          <w:b w:val="0"/>
        </w:rPr>
        <w:t xml:space="preserve"> </w:t>
      </w:r>
      <w:r w:rsidR="00CF0515">
        <w:rPr>
          <w:b w:val="0"/>
        </w:rPr>
        <w:t xml:space="preserve">edit </w:t>
      </w:r>
      <w:r w:rsidR="008918F4">
        <w:rPr>
          <w:b w:val="0"/>
        </w:rPr>
        <w:t xml:space="preserve">the </w:t>
      </w:r>
      <w:r w:rsidR="00CF0515" w:rsidRPr="008918F4">
        <w:rPr>
          <w:rStyle w:val="CodeChar"/>
          <w:b w:val="0"/>
          <w:sz w:val="24"/>
          <w:szCs w:val="24"/>
        </w:rPr>
        <w:t>/etc/fstab</w:t>
      </w:r>
      <w:r w:rsidR="00CF0515">
        <w:rPr>
          <w:b w:val="0"/>
        </w:rPr>
        <w:t xml:space="preserve"> </w:t>
      </w:r>
      <w:r w:rsidR="008918F4">
        <w:rPr>
          <w:b w:val="0"/>
        </w:rPr>
        <w:t xml:space="preserve">file </w:t>
      </w:r>
      <w:r w:rsidR="00CF0515">
        <w:rPr>
          <w:b w:val="0"/>
        </w:rPr>
        <w:t>to contain the following line:</w:t>
      </w:r>
    </w:p>
    <w:p w:rsidR="00CF0515" w:rsidRPr="00FB132F" w:rsidRDefault="00CF0515" w:rsidP="00FB132F">
      <w:pPr>
        <w:pStyle w:val="CISC0de"/>
        <w:pBdr>
          <w:bottom w:val="single" w:sz="4" w:space="0" w:color="auto"/>
        </w:pBdr>
      </w:pPr>
      <w:r w:rsidRPr="00CF0515">
        <w:t>/tmp /var/tmp none bind 0 0</w:t>
      </w:r>
    </w:p>
    <w:p w:rsidR="007901CE" w:rsidRDefault="007901CE" w:rsidP="007901CE">
      <w:pPr>
        <w:pStyle w:val="CISRuleComponent"/>
        <w:spacing w:before="240"/>
      </w:pPr>
      <w:r>
        <w:t>Audit:</w:t>
      </w:r>
    </w:p>
    <w:p w:rsidR="00E9752E" w:rsidRDefault="00E9752E" w:rsidP="00E9752E">
      <w:pPr>
        <w:pStyle w:val="CISNormal"/>
        <w:spacing w:after="240"/>
      </w:pPr>
      <w:r>
        <w:t>Perform the following to determine if the system is configured as recommended:</w:t>
      </w:r>
    </w:p>
    <w:p w:rsidR="008C746C" w:rsidRDefault="008C746C" w:rsidP="00FB132F">
      <w:pPr>
        <w:pStyle w:val="CISC0de"/>
        <w:pBdr>
          <w:bottom w:val="single" w:sz="4" w:space="0" w:color="auto"/>
        </w:pBdr>
      </w:pPr>
      <w:r>
        <w:t xml:space="preserve"># </w:t>
      </w:r>
      <w:r w:rsidRPr="00FB132F">
        <w:t xml:space="preserve">grep </w:t>
      </w:r>
      <w:r w:rsidR="00ED3341">
        <w:t xml:space="preserve">-e </w:t>
      </w:r>
      <w:r w:rsidR="00505736">
        <w:t>"</w:t>
      </w:r>
      <w:r w:rsidR="00ED3341">
        <w:t>^</w:t>
      </w:r>
      <w:r w:rsidRPr="00FB132F">
        <w:t>/tmp</w:t>
      </w:r>
      <w:r w:rsidR="00505736">
        <w:t>"</w:t>
      </w:r>
      <w:r w:rsidRPr="00FB132F">
        <w:t xml:space="preserve"> /etc/fstab</w:t>
      </w:r>
      <w:r w:rsidR="00ED3341">
        <w:t xml:space="preserve"> | grep /var/tmp</w:t>
      </w:r>
    </w:p>
    <w:p w:rsidR="008C746C" w:rsidRDefault="008C746C" w:rsidP="00FB132F">
      <w:pPr>
        <w:pStyle w:val="CISC0de"/>
        <w:pBdr>
          <w:bottom w:val="single" w:sz="4" w:space="0" w:color="auto"/>
        </w:pBdr>
      </w:pPr>
      <w:r w:rsidRPr="00CF0515">
        <w:t xml:space="preserve">/tmp /var/tmp none </w:t>
      </w:r>
      <w:r w:rsidR="008E46D1">
        <w:t>none</w:t>
      </w:r>
      <w:r w:rsidRPr="00CF0515">
        <w:t xml:space="preserve"> 0 0</w:t>
      </w:r>
    </w:p>
    <w:p w:rsidR="00211CC9" w:rsidRDefault="00211CC9" w:rsidP="00FB132F">
      <w:pPr>
        <w:pStyle w:val="CISC0de"/>
        <w:pBdr>
          <w:bottom w:val="single" w:sz="4" w:space="0" w:color="auto"/>
        </w:pBdr>
      </w:pPr>
      <w:r>
        <w:t># mount | grep</w:t>
      </w:r>
      <w:r w:rsidR="00E9752E">
        <w:t xml:space="preserve"> -e</w:t>
      </w:r>
      <w:r>
        <w:t xml:space="preserve"> </w:t>
      </w:r>
      <w:r w:rsidR="00505736">
        <w:t>"</w:t>
      </w:r>
      <w:r w:rsidR="00E9752E">
        <w:t>^/tmp</w:t>
      </w:r>
      <w:r w:rsidR="00505736">
        <w:t>"</w:t>
      </w:r>
      <w:r w:rsidR="00E9752E">
        <w:t xml:space="preserve"> | grep </w:t>
      </w:r>
      <w:r>
        <w:t>/var/tmp</w:t>
      </w:r>
    </w:p>
    <w:p w:rsidR="008C746C" w:rsidRDefault="00211CC9" w:rsidP="00FB132F">
      <w:pPr>
        <w:pStyle w:val="CISC0de"/>
        <w:pBdr>
          <w:bottom w:val="single" w:sz="4" w:space="0" w:color="auto"/>
        </w:pBdr>
      </w:pPr>
      <w:r>
        <w:t>/tmp on /var/tmp type none (rw,bind)</w:t>
      </w:r>
    </w:p>
    <w:p w:rsidR="00E9752E" w:rsidRDefault="00E9752E" w:rsidP="00E9752E">
      <w:pPr>
        <w:pStyle w:val="CISNormal"/>
        <w:spacing w:before="240"/>
      </w:pPr>
      <w:r>
        <w:t>If the above commands emit no ouput then the system is not configured as recommended.</w:t>
      </w:r>
    </w:p>
    <w:p w:rsidR="00535DB7" w:rsidRDefault="00535DB7" w:rsidP="006E606D">
      <w:pPr>
        <w:pStyle w:val="Heading3"/>
        <w:numPr>
          <w:ilvl w:val="2"/>
          <w:numId w:val="1"/>
        </w:numPr>
        <w:tabs>
          <w:tab w:val="center" w:pos="990"/>
        </w:tabs>
        <w:ind w:left="360"/>
      </w:pPr>
      <w:bookmarkStart w:id="2534" w:name="_Toc328948660"/>
      <w:r>
        <w:t xml:space="preserve">Create Separate Partition for </w:t>
      </w:r>
      <w:r w:rsidRPr="009E35D8">
        <w:rPr>
          <w:rStyle w:val="CodeChar"/>
          <w:sz w:val="28"/>
          <w:szCs w:val="28"/>
        </w:rPr>
        <w:t>/var/log</w:t>
      </w:r>
      <w:bookmarkEnd w:id="2534"/>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Del="00FC4807" w:rsidTr="00080B65">
        <w:trPr>
          <w:trHeight w:val="256"/>
          <w:del w:id="2535" w:author="blake" w:date="2012-04-05T12:38: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536" w:author="blake" w:date="2012-04-05T12:38:00Z"/>
              </w:rPr>
            </w:pPr>
            <w:del w:id="2537" w:author="blake" w:date="2012-04-05T12:38: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538" w:author="blake" w:date="2012-04-05T12:38:00Z"/>
              </w:rPr>
            </w:pPr>
            <w:del w:id="2539" w:author="blake" w:date="2012-04-05T12:38:00Z">
              <w:r w:rsidDel="00FC4807">
                <w:delText>CCE-14011-1</w:delText>
              </w:r>
            </w:del>
          </w:p>
        </w:tc>
      </w:tr>
    </w:tbl>
    <w:p w:rsidR="00080B65" w:rsidRDefault="00080B65" w:rsidP="00080B65">
      <w:pPr>
        <w:pStyle w:val="CISRuleComponent"/>
      </w:pPr>
      <w:r>
        <w:t xml:space="preserve">Description: </w:t>
      </w:r>
    </w:p>
    <w:p w:rsidR="00BC0ECA" w:rsidRPr="007F354E" w:rsidRDefault="00BC0ECA" w:rsidP="00BC0ECA">
      <w:pPr>
        <w:pStyle w:val="CISNormal"/>
      </w:pPr>
      <w:r w:rsidRPr="007F354E">
        <w:t xml:space="preserve">The </w:t>
      </w:r>
      <w:r w:rsidRPr="007F354E">
        <w:rPr>
          <w:rStyle w:val="CodeChar"/>
          <w:sz w:val="24"/>
          <w:szCs w:val="24"/>
        </w:rPr>
        <w:t>/var</w:t>
      </w:r>
      <w:r>
        <w:rPr>
          <w:rStyle w:val="CodeChar"/>
          <w:sz w:val="24"/>
          <w:szCs w:val="24"/>
        </w:rPr>
        <w:t>/log</w:t>
      </w:r>
      <w:r w:rsidRPr="007F354E">
        <w:t xml:space="preserve"> </w:t>
      </w:r>
      <w:r>
        <w:t xml:space="preserve">directory is used by system services to store log data . </w:t>
      </w:r>
    </w:p>
    <w:p w:rsidR="00080B65" w:rsidRDefault="00080B65" w:rsidP="00080B65">
      <w:pPr>
        <w:pStyle w:val="CISRuleComponent"/>
      </w:pPr>
      <w:r w:rsidRPr="006C7502">
        <w:t>Rationale:</w:t>
      </w:r>
    </w:p>
    <w:p w:rsidR="00BC0ECA" w:rsidRDefault="00BC0ECA" w:rsidP="00BC0ECA">
      <w:pPr>
        <w:pStyle w:val="CISNormal"/>
      </w:pPr>
      <w:r>
        <w:t xml:space="preserve">There are two important reasons to ensure that system logs are stored on a separate partition: protection against resource exhaustion (since logs can grow quite large) and protection of audit data. </w:t>
      </w:r>
    </w:p>
    <w:p w:rsidR="00080B65" w:rsidRDefault="00080B65" w:rsidP="00080B65">
      <w:pPr>
        <w:pStyle w:val="CISRuleComponent"/>
      </w:pPr>
      <w:r>
        <w:t>Remediation</w:t>
      </w:r>
      <w:r w:rsidRPr="006C7502">
        <w:t>:</w:t>
      </w:r>
    </w:p>
    <w:p w:rsidR="00BC0ECA" w:rsidRDefault="00BC0ECA" w:rsidP="00BC0ECA">
      <w:pPr>
        <w:pStyle w:val="CISNormal"/>
      </w:pPr>
      <w:r>
        <w:t xml:space="preserve">For new installations, </w:t>
      </w:r>
      <w:r w:rsidRPr="0080679D">
        <w:t xml:space="preserve">check the box to </w:t>
      </w:r>
      <w:r w:rsidR="00505736">
        <w:t>"</w:t>
      </w:r>
      <w:r>
        <w:t>Review and modify partitioning</w:t>
      </w:r>
      <w:r w:rsidR="00505736">
        <w:t>"</w:t>
      </w:r>
      <w:r>
        <w:t xml:space="preserve"> and create a separate partition for </w:t>
      </w:r>
      <w:r w:rsidRPr="007F354E">
        <w:rPr>
          <w:rStyle w:val="CodeChar"/>
          <w:sz w:val="24"/>
          <w:szCs w:val="24"/>
        </w:rPr>
        <w:t>/</w:t>
      </w:r>
      <w:r>
        <w:rPr>
          <w:rStyle w:val="CodeChar"/>
          <w:sz w:val="24"/>
          <w:szCs w:val="24"/>
        </w:rPr>
        <w:t>var/log</w:t>
      </w:r>
      <w:r>
        <w:t xml:space="preserve">. </w:t>
      </w:r>
    </w:p>
    <w:p w:rsidR="00BC0ECA" w:rsidRPr="00080B65" w:rsidRDefault="00BC0ECA" w:rsidP="008C746C">
      <w:pPr>
        <w:pStyle w:val="CISNormal"/>
      </w:pPr>
      <w:r>
        <w:t xml:space="preserve">For systems that were previously installed, use the Logical Volume Manager (LVM) to create partitions. </w:t>
      </w:r>
    </w:p>
    <w:p w:rsidR="00E83BAA" w:rsidRDefault="00080B65" w:rsidP="00080B65">
      <w:pPr>
        <w:pStyle w:val="CISRuleComponent"/>
        <w:spacing w:before="240"/>
      </w:pPr>
      <w:r>
        <w:t>Audit:</w:t>
      </w:r>
    </w:p>
    <w:p w:rsidR="00E83BAA" w:rsidRDefault="00E83BAA" w:rsidP="00FB132F">
      <w:pPr>
        <w:pStyle w:val="CISC0de"/>
        <w:pBdr>
          <w:bottom w:val="single" w:sz="4" w:space="0" w:color="auto"/>
        </w:pBdr>
      </w:pPr>
      <w:r>
        <w:t>#</w:t>
      </w:r>
      <w:r w:rsidR="00810076">
        <w:t xml:space="preserve"> </w:t>
      </w:r>
      <w:r>
        <w:t>grep /var/log /etc/fstab</w:t>
      </w:r>
    </w:p>
    <w:p w:rsidR="00E83BAA" w:rsidRDefault="00E83BAA" w:rsidP="00FB132F">
      <w:pPr>
        <w:pStyle w:val="CISC0de"/>
        <w:pBdr>
          <w:bottom w:val="single" w:sz="4" w:space="0" w:color="auto"/>
        </w:pBdr>
      </w:pPr>
      <w:r>
        <w:lastRenderedPageBreak/>
        <w:t>&lt;volume&gt;</w:t>
      </w:r>
      <w:r>
        <w:tab/>
        <w:t>/var/log</w:t>
      </w:r>
      <w:r>
        <w:tab/>
        <w:t>ext3</w:t>
      </w:r>
      <w:r>
        <w:tab/>
        <w:t>&lt;options&gt;</w:t>
      </w:r>
    </w:p>
    <w:p w:rsidR="00BC0ECA" w:rsidRDefault="00BC0ECA" w:rsidP="00BC0ECA">
      <w:pPr>
        <w:pStyle w:val="CISRuleComponent"/>
        <w:spacing w:before="240"/>
      </w:pPr>
      <w:r>
        <w:t>References</w:t>
      </w:r>
      <w:r w:rsidR="00BB4CF3">
        <w:t>:</w:t>
      </w:r>
    </w:p>
    <w:p w:rsidR="00BC0ECA" w:rsidRDefault="00BC0ECA" w:rsidP="00BC0ECA">
      <w:pPr>
        <w:pStyle w:val="CISNormal"/>
      </w:pPr>
      <w:r>
        <w:t>See the guidance on the Logical Volume Manager (LVM) for more information on repartitioning filesystems:</w:t>
      </w:r>
    </w:p>
    <w:p w:rsidR="00EA02FA" w:rsidRDefault="00EA02FA" w:rsidP="00BC0ECA">
      <w:pPr>
        <w:pStyle w:val="CISNormal"/>
      </w:pPr>
    </w:p>
    <w:p w:rsidR="00080B65" w:rsidRDefault="00BC0ECA" w:rsidP="006E606D">
      <w:pPr>
        <w:pStyle w:val="CISNormal"/>
        <w:numPr>
          <w:ilvl w:val="0"/>
          <w:numId w:val="9"/>
        </w:numPr>
      </w:pPr>
      <w:r>
        <w:t xml:space="preserve">AJ Lewis, </w:t>
      </w:r>
      <w:r w:rsidR="00505736">
        <w:t>"</w:t>
      </w:r>
      <w:r>
        <w:t>LVM HOWTO</w:t>
      </w:r>
      <w:r w:rsidR="00505736">
        <w:t>"</w:t>
      </w:r>
      <w:r>
        <w:t xml:space="preserve">, </w:t>
      </w:r>
      <w:hyperlink r:id="rId19" w:history="1">
        <w:r w:rsidR="00EA02FA" w:rsidRPr="008B512B">
          <w:rPr>
            <w:rStyle w:val="Hyperlink"/>
          </w:rPr>
          <w:t>http://tldp.org/HOWTO/LVM-HOWTO/</w:t>
        </w:r>
      </w:hyperlink>
      <w:r w:rsidR="00EA02FA">
        <w:t xml:space="preserve"> </w:t>
      </w:r>
    </w:p>
    <w:p w:rsidR="00535DB7" w:rsidRDefault="00535DB7" w:rsidP="006E606D">
      <w:pPr>
        <w:pStyle w:val="Heading3"/>
        <w:numPr>
          <w:ilvl w:val="2"/>
          <w:numId w:val="1"/>
        </w:numPr>
        <w:tabs>
          <w:tab w:val="center" w:pos="990"/>
        </w:tabs>
        <w:ind w:left="720" w:hanging="720"/>
      </w:pPr>
      <w:bookmarkStart w:id="2540" w:name="_Toc328948661"/>
      <w:r>
        <w:t xml:space="preserve">Create Separate Partition for </w:t>
      </w:r>
      <w:r w:rsidRPr="009E35D8">
        <w:rPr>
          <w:rStyle w:val="CodeChar"/>
          <w:sz w:val="28"/>
          <w:szCs w:val="28"/>
        </w:rPr>
        <w:t>/var/log/audit</w:t>
      </w:r>
      <w:bookmarkEnd w:id="2540"/>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Del="00FC4807" w:rsidTr="00080B65">
        <w:trPr>
          <w:trHeight w:val="256"/>
          <w:del w:id="2541" w:author="blake" w:date="2012-04-05T12:38: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542" w:author="blake" w:date="2012-04-05T12:38:00Z"/>
              </w:rPr>
            </w:pPr>
            <w:del w:id="2543" w:author="blake" w:date="2012-04-05T12:38: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544" w:author="blake" w:date="2012-04-05T12:38:00Z"/>
              </w:rPr>
            </w:pPr>
            <w:del w:id="2545" w:author="blake" w:date="2012-04-05T12:38:00Z">
              <w:r w:rsidDel="00FC4807">
                <w:delText>CCE-14171-3</w:delText>
              </w:r>
            </w:del>
          </w:p>
        </w:tc>
      </w:tr>
    </w:tbl>
    <w:p w:rsidR="00080B65" w:rsidRDefault="00080B65" w:rsidP="00080B65">
      <w:pPr>
        <w:pStyle w:val="CISRuleComponent"/>
      </w:pPr>
      <w:r>
        <w:t xml:space="preserve">Description: </w:t>
      </w:r>
    </w:p>
    <w:p w:rsidR="00080B65" w:rsidRDefault="00BC0ECA" w:rsidP="00BC0ECA">
      <w:pPr>
        <w:pStyle w:val="CISNormal"/>
      </w:pPr>
      <w:r>
        <w:t xml:space="preserve">The auditing daemon, </w:t>
      </w:r>
      <w:r w:rsidRPr="00BC0ECA">
        <w:rPr>
          <w:rStyle w:val="CodeChar"/>
          <w:sz w:val="24"/>
          <w:szCs w:val="24"/>
        </w:rPr>
        <w:t>auditd</w:t>
      </w:r>
      <w:r>
        <w:t>, stores log data in</w:t>
      </w:r>
      <w:r w:rsidR="00337593">
        <w:t xml:space="preserve"> the</w:t>
      </w:r>
      <w:r>
        <w:t xml:space="preserve"> </w:t>
      </w:r>
      <w:r w:rsidRPr="00337593">
        <w:rPr>
          <w:rStyle w:val="CodeChar"/>
          <w:sz w:val="24"/>
          <w:szCs w:val="24"/>
        </w:rPr>
        <w:t>/var/log/audit</w:t>
      </w:r>
      <w:r>
        <w:t xml:space="preserve"> </w:t>
      </w:r>
      <w:r w:rsidR="00337593">
        <w:t>directory</w:t>
      </w:r>
      <w:r>
        <w:t xml:space="preserve">. </w:t>
      </w:r>
    </w:p>
    <w:p w:rsidR="00080B65" w:rsidRDefault="00080B65" w:rsidP="00080B65">
      <w:pPr>
        <w:pStyle w:val="CISRuleComponent"/>
      </w:pPr>
      <w:r w:rsidRPr="006C7502">
        <w:t>Rationale:</w:t>
      </w:r>
    </w:p>
    <w:p w:rsidR="00F6471A" w:rsidRDefault="00337593" w:rsidP="00337593">
      <w:pPr>
        <w:pStyle w:val="CISNormal"/>
      </w:pPr>
      <w:r>
        <w:t xml:space="preserve">There are two important reasons to ensure that data gathered by </w:t>
      </w:r>
      <w:r w:rsidRPr="00337593">
        <w:rPr>
          <w:rStyle w:val="CodeChar"/>
          <w:sz w:val="24"/>
          <w:szCs w:val="24"/>
        </w:rPr>
        <w:t>auditd</w:t>
      </w:r>
      <w:r>
        <w:t xml:space="preserve"> is stored on a separate partition: protection against resource exhaustion (since the </w:t>
      </w:r>
      <w:r w:rsidRPr="008C746C">
        <w:rPr>
          <w:rStyle w:val="CodeChar"/>
          <w:sz w:val="24"/>
          <w:szCs w:val="24"/>
        </w:rPr>
        <w:t>audit.log</w:t>
      </w:r>
      <w:r>
        <w:t xml:space="preserve"> file can grow quite large) and protection of audit data. </w:t>
      </w:r>
      <w:r w:rsidR="00F6471A">
        <w:t xml:space="preserve">The audit daemon calculates how much free space is left and performs actions based on the results. If other processes (such as </w:t>
      </w:r>
      <w:r w:rsidR="00F6471A" w:rsidRPr="00A24D95">
        <w:rPr>
          <w:rStyle w:val="CodeChar"/>
          <w:sz w:val="24"/>
          <w:szCs w:val="24"/>
        </w:rPr>
        <w:t>syslog</w:t>
      </w:r>
      <w:r w:rsidR="00F6471A">
        <w:t xml:space="preserve">) consume space in the same partition as </w:t>
      </w:r>
      <w:r w:rsidR="00F6471A" w:rsidRPr="00337593">
        <w:rPr>
          <w:rStyle w:val="CodeChar"/>
          <w:sz w:val="24"/>
          <w:szCs w:val="24"/>
        </w:rPr>
        <w:t>auditd</w:t>
      </w:r>
      <w:r w:rsidR="00F6471A">
        <w:rPr>
          <w:rFonts w:eastAsia="Calibri"/>
        </w:rPr>
        <w:t>, it may not perform as desired.</w:t>
      </w:r>
    </w:p>
    <w:p w:rsidR="00080B65" w:rsidRDefault="00080B65" w:rsidP="00080B65">
      <w:pPr>
        <w:pStyle w:val="CISRuleComponent"/>
      </w:pPr>
      <w:r>
        <w:t>Remediation</w:t>
      </w:r>
      <w:r w:rsidRPr="006C7502">
        <w:t>:</w:t>
      </w:r>
    </w:p>
    <w:p w:rsidR="00BC0ECA" w:rsidRPr="00080B65" w:rsidRDefault="00BC0ECA" w:rsidP="008C746C">
      <w:pPr>
        <w:pStyle w:val="CISNormal"/>
      </w:pPr>
      <w:r>
        <w:t xml:space="preserve">For new installations, </w:t>
      </w:r>
      <w:r w:rsidRPr="0080679D">
        <w:t xml:space="preserve">check the box to </w:t>
      </w:r>
      <w:r w:rsidR="00505736">
        <w:t>"</w:t>
      </w:r>
      <w:r>
        <w:t>Review and modify partitioning</w:t>
      </w:r>
      <w:r w:rsidR="00505736">
        <w:t>"</w:t>
      </w:r>
      <w:r>
        <w:t xml:space="preserve"> and create a separate partition for </w:t>
      </w:r>
      <w:r w:rsidRPr="007F354E">
        <w:rPr>
          <w:rStyle w:val="CodeChar"/>
          <w:sz w:val="24"/>
          <w:szCs w:val="24"/>
        </w:rPr>
        <w:t>/</w:t>
      </w:r>
      <w:r>
        <w:rPr>
          <w:rStyle w:val="CodeChar"/>
          <w:sz w:val="24"/>
          <w:szCs w:val="24"/>
        </w:rPr>
        <w:t>var/log/audit</w:t>
      </w:r>
      <w:r>
        <w:t xml:space="preserve">. </w:t>
      </w:r>
      <w:r w:rsidR="001B6DC9">
        <w:t xml:space="preserve"> </w:t>
      </w:r>
      <w:r>
        <w:t xml:space="preserve">For systems that were previously installed, use the Logical Volume Manager (LVM) to create partitions. </w:t>
      </w:r>
    </w:p>
    <w:p w:rsidR="00E83BAA" w:rsidRDefault="00080B65" w:rsidP="00080B65">
      <w:pPr>
        <w:pStyle w:val="CISRuleComponent"/>
        <w:spacing w:before="240"/>
      </w:pPr>
      <w:r>
        <w:t>Audit:</w:t>
      </w:r>
    </w:p>
    <w:p w:rsidR="00E83BAA" w:rsidRDefault="00E83BAA" w:rsidP="00FB132F">
      <w:pPr>
        <w:pStyle w:val="CISC0de"/>
        <w:pBdr>
          <w:bottom w:val="single" w:sz="4" w:space="0" w:color="auto"/>
        </w:pBdr>
      </w:pPr>
      <w:r>
        <w:t>#</w:t>
      </w:r>
      <w:r w:rsidR="008C746C">
        <w:t xml:space="preserve"> </w:t>
      </w:r>
      <w:r w:rsidRPr="00FB132F">
        <w:t>grep /var/log/audit /etc/fstab</w:t>
      </w:r>
    </w:p>
    <w:p w:rsidR="00E83BAA" w:rsidRDefault="00E83BAA" w:rsidP="00FB132F">
      <w:pPr>
        <w:pStyle w:val="CISC0de"/>
        <w:pBdr>
          <w:bottom w:val="single" w:sz="4" w:space="0" w:color="auto"/>
        </w:pBdr>
      </w:pPr>
      <w:r>
        <w:t>&lt;volume&gt;</w:t>
      </w:r>
      <w:r>
        <w:tab/>
        <w:t>/var/log/audit</w:t>
      </w:r>
      <w:r>
        <w:tab/>
        <w:t>ext3</w:t>
      </w:r>
      <w:r>
        <w:tab/>
        <w:t>&lt;options&gt;</w:t>
      </w:r>
    </w:p>
    <w:p w:rsidR="00BC0ECA" w:rsidRDefault="00BC0ECA" w:rsidP="00BC0ECA">
      <w:pPr>
        <w:pStyle w:val="CISRuleComponent"/>
        <w:spacing w:before="240"/>
      </w:pPr>
      <w:r>
        <w:t>References</w:t>
      </w:r>
      <w:r w:rsidR="00BB4CF3">
        <w:t>:</w:t>
      </w:r>
    </w:p>
    <w:p w:rsidR="00BC0ECA" w:rsidRDefault="00BC0ECA" w:rsidP="00BC0ECA">
      <w:pPr>
        <w:pStyle w:val="CISNormal"/>
      </w:pPr>
      <w:r>
        <w:t>See the guidance on the Logical Volume Manager (LVM) for more information on repartitioning filesystems:</w:t>
      </w:r>
    </w:p>
    <w:p w:rsidR="00EA02FA" w:rsidRDefault="00EA02FA" w:rsidP="00BC0ECA">
      <w:pPr>
        <w:pStyle w:val="CISNormal"/>
      </w:pPr>
    </w:p>
    <w:p w:rsidR="00BC0ECA" w:rsidRDefault="00BC0ECA" w:rsidP="00131241">
      <w:pPr>
        <w:pStyle w:val="CISNormal"/>
        <w:numPr>
          <w:ilvl w:val="0"/>
          <w:numId w:val="10"/>
        </w:numPr>
      </w:pPr>
      <w:r>
        <w:t xml:space="preserve">AJ Lewis, </w:t>
      </w:r>
      <w:r w:rsidR="00505736">
        <w:t>"</w:t>
      </w:r>
      <w:r>
        <w:t>LVM HOWTO</w:t>
      </w:r>
      <w:r w:rsidR="00505736">
        <w:t>"</w:t>
      </w:r>
      <w:r>
        <w:t xml:space="preserve">, </w:t>
      </w:r>
      <w:hyperlink r:id="rId20" w:history="1">
        <w:r w:rsidR="00EA02FA" w:rsidRPr="008B512B">
          <w:rPr>
            <w:rStyle w:val="Hyperlink"/>
          </w:rPr>
          <w:t>http://tldp.org/HOWTO/LVM-HOWTO/</w:t>
        </w:r>
      </w:hyperlink>
      <w:r w:rsidR="00EA02FA">
        <w:t xml:space="preserve"> </w:t>
      </w:r>
    </w:p>
    <w:p w:rsidR="00535DB7" w:rsidRDefault="00535DB7" w:rsidP="006E606D">
      <w:pPr>
        <w:pStyle w:val="Heading3"/>
        <w:numPr>
          <w:ilvl w:val="2"/>
          <w:numId w:val="1"/>
        </w:numPr>
        <w:tabs>
          <w:tab w:val="center" w:pos="990"/>
        </w:tabs>
        <w:ind w:left="720" w:hanging="720"/>
      </w:pPr>
      <w:bookmarkStart w:id="2546" w:name="_Toc328948662"/>
      <w:r>
        <w:t xml:space="preserve">Create Separate Partition for </w:t>
      </w:r>
      <w:r w:rsidRPr="009E35D8">
        <w:rPr>
          <w:rStyle w:val="CodeChar"/>
          <w:sz w:val="28"/>
          <w:szCs w:val="28"/>
        </w:rPr>
        <w:t>/home</w:t>
      </w:r>
      <w:bookmarkEnd w:id="2546"/>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Del="00FC4807" w:rsidTr="00080B65">
        <w:trPr>
          <w:trHeight w:val="256"/>
          <w:del w:id="2547" w:author="blake" w:date="2012-04-05T12:38: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548" w:author="blake" w:date="2012-04-05T12:38:00Z"/>
              </w:rPr>
            </w:pPr>
            <w:del w:id="2549" w:author="blake" w:date="2012-04-05T12:38: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550" w:author="blake" w:date="2012-04-05T12:38:00Z"/>
              </w:rPr>
            </w:pPr>
            <w:del w:id="2551" w:author="blake" w:date="2012-04-05T12:38:00Z">
              <w:r w:rsidDel="00FC4807">
                <w:delText>CCE-14559-9</w:delText>
              </w:r>
            </w:del>
          </w:p>
        </w:tc>
      </w:tr>
    </w:tbl>
    <w:p w:rsidR="00080B65" w:rsidRDefault="00080B65" w:rsidP="00080B65">
      <w:pPr>
        <w:pStyle w:val="CISRuleComponent"/>
      </w:pPr>
      <w:r>
        <w:lastRenderedPageBreak/>
        <w:t xml:space="preserve">Description: </w:t>
      </w:r>
    </w:p>
    <w:p w:rsidR="00080B65" w:rsidRDefault="00337593" w:rsidP="00337593">
      <w:pPr>
        <w:pStyle w:val="CISNormal"/>
      </w:pPr>
      <w:r>
        <w:t xml:space="preserve">The </w:t>
      </w:r>
      <w:r w:rsidRPr="00337593">
        <w:rPr>
          <w:rStyle w:val="CodeChar"/>
          <w:sz w:val="24"/>
          <w:szCs w:val="24"/>
        </w:rPr>
        <w:t>/home</w:t>
      </w:r>
      <w:r>
        <w:t xml:space="preserve"> directory is used to support disk storage needs of local users. </w:t>
      </w:r>
    </w:p>
    <w:p w:rsidR="00080B65" w:rsidRDefault="00080B65" w:rsidP="00080B65">
      <w:pPr>
        <w:pStyle w:val="CISRuleComponent"/>
      </w:pPr>
      <w:r w:rsidRPr="006C7502">
        <w:t>Rationale:</w:t>
      </w:r>
    </w:p>
    <w:p w:rsidR="00337593" w:rsidRDefault="00337593" w:rsidP="008C746C">
      <w:pPr>
        <w:pStyle w:val="CISNormal"/>
      </w:pPr>
      <w:r>
        <w:t xml:space="preserve">If the system is intended to support local users, create a separate partition for the </w:t>
      </w:r>
      <w:r w:rsidRPr="00337593">
        <w:rPr>
          <w:rStyle w:val="CodeChar"/>
          <w:sz w:val="24"/>
          <w:szCs w:val="24"/>
        </w:rPr>
        <w:t>/home</w:t>
      </w:r>
      <w:r>
        <w:t xml:space="preserve"> directory to protect against resource exhaustion and restrict the type of files that can be stored under </w:t>
      </w:r>
      <w:r w:rsidRPr="00337593">
        <w:rPr>
          <w:rStyle w:val="CodeChar"/>
          <w:sz w:val="24"/>
          <w:szCs w:val="24"/>
        </w:rPr>
        <w:t>/home</w:t>
      </w:r>
      <w:r>
        <w:t xml:space="preserve">. </w:t>
      </w:r>
    </w:p>
    <w:p w:rsidR="00080B65" w:rsidRDefault="00080B65" w:rsidP="00080B65">
      <w:pPr>
        <w:pStyle w:val="CISRuleComponent"/>
      </w:pPr>
      <w:r>
        <w:t>Remediation</w:t>
      </w:r>
      <w:r w:rsidRPr="006C7502">
        <w:t>:</w:t>
      </w:r>
    </w:p>
    <w:p w:rsidR="00BC0ECA" w:rsidRDefault="00BC0ECA" w:rsidP="00BC0ECA">
      <w:pPr>
        <w:pStyle w:val="CISNormal"/>
        <w:rPr>
          <w:ins w:id="2552" w:author="blake" w:date="2012-04-05T15:33:00Z"/>
        </w:rPr>
      </w:pPr>
      <w:r>
        <w:t xml:space="preserve">For new installations, </w:t>
      </w:r>
      <w:r w:rsidRPr="0080679D">
        <w:t xml:space="preserve">check the box to </w:t>
      </w:r>
      <w:r w:rsidR="00505736">
        <w:t>"</w:t>
      </w:r>
      <w:r>
        <w:t>Review and modify partitioning</w:t>
      </w:r>
      <w:r w:rsidR="00505736">
        <w:t>"</w:t>
      </w:r>
      <w:r>
        <w:t xml:space="preserve"> and create a separate partition for </w:t>
      </w:r>
      <w:r w:rsidRPr="007F354E">
        <w:rPr>
          <w:rStyle w:val="CodeChar"/>
          <w:sz w:val="24"/>
          <w:szCs w:val="24"/>
        </w:rPr>
        <w:t>/</w:t>
      </w:r>
      <w:r>
        <w:rPr>
          <w:rStyle w:val="CodeChar"/>
          <w:sz w:val="24"/>
          <w:szCs w:val="24"/>
        </w:rPr>
        <w:t>home</w:t>
      </w:r>
      <w:r>
        <w:t xml:space="preserve">. </w:t>
      </w:r>
    </w:p>
    <w:p w:rsidR="00CF576A" w:rsidRDefault="00CF576A" w:rsidP="00BC0ECA">
      <w:pPr>
        <w:pStyle w:val="CISNormal"/>
      </w:pPr>
    </w:p>
    <w:p w:rsidR="00BC0ECA" w:rsidRPr="00080B65" w:rsidRDefault="00BC0ECA" w:rsidP="00BC0ECA">
      <w:pPr>
        <w:pStyle w:val="CISNormal"/>
      </w:pPr>
      <w:r>
        <w:t xml:space="preserve">For systems that were previously installed, use the Logical Volume Manager (LVM) to create partitions. </w:t>
      </w:r>
    </w:p>
    <w:p w:rsidR="00E83BAA" w:rsidRDefault="00080B65" w:rsidP="00080B65">
      <w:pPr>
        <w:pStyle w:val="CISRuleComponent"/>
        <w:spacing w:before="240"/>
      </w:pPr>
      <w:r>
        <w:t>Audit:</w:t>
      </w:r>
    </w:p>
    <w:p w:rsidR="00E83BAA" w:rsidRDefault="00E83BAA" w:rsidP="00FB132F">
      <w:pPr>
        <w:pStyle w:val="CISC0de"/>
        <w:pBdr>
          <w:bottom w:val="single" w:sz="4" w:space="0" w:color="auto"/>
        </w:pBdr>
      </w:pPr>
      <w:r>
        <w:t>#</w:t>
      </w:r>
      <w:r w:rsidR="008C746C">
        <w:t xml:space="preserve"> </w:t>
      </w:r>
      <w:r w:rsidRPr="00FB132F">
        <w:t>grep /home /etc/fstab</w:t>
      </w:r>
    </w:p>
    <w:p w:rsidR="00E83BAA" w:rsidRDefault="00E83BAA" w:rsidP="00FB132F">
      <w:pPr>
        <w:pStyle w:val="CISC0de"/>
        <w:pBdr>
          <w:bottom w:val="single" w:sz="4" w:space="0" w:color="auto"/>
        </w:pBdr>
      </w:pPr>
      <w:r>
        <w:t>&lt;volume&gt;</w:t>
      </w:r>
      <w:r>
        <w:tab/>
        <w:t>/home</w:t>
      </w:r>
      <w:r>
        <w:tab/>
        <w:t>ext3</w:t>
      </w:r>
      <w:r>
        <w:tab/>
        <w:t>&lt;options&gt;</w:t>
      </w:r>
    </w:p>
    <w:p w:rsidR="00BC0ECA" w:rsidRDefault="00BC0ECA" w:rsidP="00BC0ECA">
      <w:pPr>
        <w:pStyle w:val="CISRuleComponent"/>
        <w:spacing w:before="240"/>
      </w:pPr>
      <w:r>
        <w:t>References</w:t>
      </w:r>
      <w:r w:rsidR="00111239">
        <w:t>:</w:t>
      </w:r>
    </w:p>
    <w:p w:rsidR="00BC0ECA" w:rsidRDefault="00BC0ECA" w:rsidP="00BC0ECA">
      <w:pPr>
        <w:pStyle w:val="CISNormal"/>
      </w:pPr>
      <w:r>
        <w:t>See the guidance on the Logical Volume Manager (LVM) for more information on repartitioning filesystems:</w:t>
      </w:r>
    </w:p>
    <w:p w:rsidR="00EA02FA" w:rsidRDefault="00EA02FA" w:rsidP="00BC0ECA">
      <w:pPr>
        <w:pStyle w:val="CISNormal"/>
      </w:pPr>
    </w:p>
    <w:p w:rsidR="00080B65" w:rsidRDefault="00BC0ECA" w:rsidP="00080B65">
      <w:pPr>
        <w:pStyle w:val="CISNormal"/>
        <w:numPr>
          <w:ilvl w:val="0"/>
          <w:numId w:val="11"/>
        </w:numPr>
      </w:pPr>
      <w:r>
        <w:t xml:space="preserve">AJ Lewis, </w:t>
      </w:r>
      <w:r w:rsidR="00505736">
        <w:t>"</w:t>
      </w:r>
      <w:r>
        <w:t>LVM HOWTO</w:t>
      </w:r>
      <w:r w:rsidR="00505736">
        <w:t>"</w:t>
      </w:r>
      <w:r>
        <w:t xml:space="preserve">, </w:t>
      </w:r>
      <w:hyperlink r:id="rId21" w:history="1">
        <w:r w:rsidR="00EA02FA" w:rsidRPr="008B512B">
          <w:rPr>
            <w:rStyle w:val="Hyperlink"/>
          </w:rPr>
          <w:t>http://tldp.org/HOWTO/LVM-HOWTO/</w:t>
        </w:r>
      </w:hyperlink>
      <w:r w:rsidR="00EA02FA">
        <w:t xml:space="preserve"> </w:t>
      </w:r>
    </w:p>
    <w:p w:rsidR="00535DB7" w:rsidRDefault="007F66B7" w:rsidP="007F66B7">
      <w:pPr>
        <w:pStyle w:val="Heading3"/>
        <w:numPr>
          <w:ilvl w:val="2"/>
          <w:numId w:val="1"/>
        </w:numPr>
        <w:tabs>
          <w:tab w:val="left" w:pos="990"/>
        </w:tabs>
        <w:ind w:left="720" w:hanging="720"/>
      </w:pPr>
      <w:r>
        <w:t xml:space="preserve">    </w:t>
      </w:r>
      <w:bookmarkStart w:id="2553" w:name="_Toc328948663"/>
      <w:r w:rsidR="00535DB7">
        <w:t xml:space="preserve">Add </w:t>
      </w:r>
      <w:r w:rsidR="00535DB7" w:rsidRPr="009E35D8">
        <w:rPr>
          <w:rStyle w:val="CodeChar"/>
          <w:sz w:val="28"/>
          <w:szCs w:val="28"/>
        </w:rPr>
        <w:t>nodev</w:t>
      </w:r>
      <w:r w:rsidR="00BB4CF3">
        <w:t xml:space="preserve"> </w:t>
      </w:r>
      <w:r w:rsidR="00535DB7">
        <w:t xml:space="preserve">Option to </w:t>
      </w:r>
      <w:r w:rsidR="00611BF2" w:rsidRPr="00AA3893">
        <w:rPr>
          <w:rStyle w:val="CodeChar"/>
          <w:sz w:val="28"/>
          <w:szCs w:val="28"/>
        </w:rPr>
        <w:t>/home</w:t>
      </w:r>
      <w:bookmarkEnd w:id="2553"/>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890838" w:rsidP="00080B65">
            <w:pPr>
              <w:snapToGrid w:val="0"/>
            </w:pPr>
            <w:r>
              <w:t>No</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Del="00FC4807" w:rsidTr="00080B65">
        <w:trPr>
          <w:trHeight w:val="256"/>
          <w:del w:id="2554" w:author="blake" w:date="2012-04-05T12:39: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555" w:author="blake" w:date="2012-04-05T12:39:00Z"/>
              </w:rPr>
            </w:pPr>
            <w:del w:id="2556" w:author="blake" w:date="2012-04-05T12:39: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557" w:author="blake" w:date="2012-04-05T12:39:00Z"/>
              </w:rPr>
            </w:pPr>
            <w:del w:id="2558" w:author="blake" w:date="2012-04-05T12:39:00Z">
              <w:r w:rsidDel="00FC4807">
                <w:delText>CCE-4249-9</w:delText>
              </w:r>
            </w:del>
          </w:p>
        </w:tc>
      </w:tr>
    </w:tbl>
    <w:p w:rsidR="00080B65" w:rsidRDefault="00080B65" w:rsidP="00080B65">
      <w:pPr>
        <w:pStyle w:val="CISRuleComponent"/>
      </w:pPr>
      <w:r>
        <w:t xml:space="preserve">Description: </w:t>
      </w:r>
    </w:p>
    <w:p w:rsidR="00080B65" w:rsidRDefault="003B7DC8" w:rsidP="00080B65">
      <w:pPr>
        <w:autoSpaceDE w:val="0"/>
        <w:autoSpaceDN w:val="0"/>
        <w:adjustRightInd w:val="0"/>
        <w:rPr>
          <w:rFonts w:ascii="CMR10" w:hAnsi="CMR10" w:cs="CMR10"/>
          <w:sz w:val="20"/>
          <w:szCs w:val="20"/>
        </w:rPr>
      </w:pPr>
      <w:r w:rsidRPr="003B7DC8">
        <w:rPr>
          <w:bCs/>
          <w:kern w:val="32"/>
          <w:szCs w:val="32"/>
        </w:rPr>
        <w:t xml:space="preserve">When set on a file system, this option prevents character and block </w:t>
      </w:r>
      <w:r w:rsidR="00C8300C" w:rsidRPr="003B7DC8">
        <w:rPr>
          <w:bCs/>
          <w:kern w:val="32"/>
          <w:szCs w:val="32"/>
        </w:rPr>
        <w:t>special devices</w:t>
      </w:r>
      <w:r w:rsidRPr="003B7DC8">
        <w:rPr>
          <w:bCs/>
          <w:kern w:val="32"/>
          <w:szCs w:val="32"/>
        </w:rPr>
        <w:t xml:space="preserve"> from being defined, or if they exist, from being used as character and block special devices</w:t>
      </w:r>
      <w:r>
        <w:rPr>
          <w:rFonts w:ascii="CMR10" w:hAnsi="CMR10" w:cs="CMR10"/>
          <w:sz w:val="20"/>
          <w:szCs w:val="20"/>
        </w:rPr>
        <w:t>.</w:t>
      </w:r>
    </w:p>
    <w:p w:rsidR="00080B65" w:rsidRDefault="00080B65" w:rsidP="00080B65">
      <w:pPr>
        <w:pStyle w:val="CISRuleComponent"/>
      </w:pPr>
      <w:r w:rsidRPr="006C7502">
        <w:t>Rationale:</w:t>
      </w:r>
    </w:p>
    <w:p w:rsidR="00E618B4" w:rsidRDefault="00E618B4" w:rsidP="008C746C">
      <w:pPr>
        <w:pStyle w:val="CISNormal"/>
      </w:pPr>
      <w:r>
        <w:t xml:space="preserve">Since the user partitions are not intended to support devices, set this option to ensure that users cannot attempt to create block or character special devices. </w:t>
      </w:r>
    </w:p>
    <w:p w:rsidR="00F3414D" w:rsidRDefault="00F3414D" w:rsidP="008C746C">
      <w:pPr>
        <w:pStyle w:val="CISNormal"/>
      </w:pPr>
    </w:p>
    <w:p w:rsidR="00F3414D" w:rsidRPr="00936939" w:rsidRDefault="00F3414D" w:rsidP="008C746C">
      <w:pPr>
        <w:pStyle w:val="CISNormal"/>
        <w:rPr>
          <w:b/>
        </w:rPr>
      </w:pPr>
      <w:r w:rsidRPr="00936939">
        <w:rPr>
          <w:b/>
        </w:rPr>
        <w:t xml:space="preserve">Note: </w:t>
      </w:r>
    </w:p>
    <w:p w:rsidR="00F3414D" w:rsidRDefault="00F3414D" w:rsidP="008C746C">
      <w:pPr>
        <w:pStyle w:val="CISNormal"/>
      </w:pPr>
      <w:r>
        <w:t>The actions in the item refer to the /home partition, which is the default user partition that is defined in RHEL</w:t>
      </w:r>
      <w:r w:rsidR="00C60F2D">
        <w:t>6</w:t>
      </w:r>
      <w:r>
        <w:t xml:space="preserve">. If you have created other user partitions, it is recommended that the Remediation and Audit steps be applied to these partitions as well. </w:t>
      </w:r>
    </w:p>
    <w:p w:rsidR="00E83BAA" w:rsidRDefault="00080B65" w:rsidP="00080B65">
      <w:pPr>
        <w:pStyle w:val="CISRuleComponent"/>
      </w:pPr>
      <w:r>
        <w:t>Remediation</w:t>
      </w:r>
      <w:r w:rsidRPr="006C7502">
        <w:t>:</w:t>
      </w:r>
    </w:p>
    <w:p w:rsidR="00E83BAA" w:rsidRDefault="00E83BAA" w:rsidP="006E606D">
      <w:pPr>
        <w:pStyle w:val="CISNormal"/>
        <w:spacing w:after="240"/>
      </w:pPr>
      <w:r>
        <w:lastRenderedPageBreak/>
        <w:t>Edit the /</w:t>
      </w:r>
      <w:r w:rsidRPr="008C1540">
        <w:rPr>
          <w:rStyle w:val="CodeChar"/>
          <w:sz w:val="24"/>
          <w:szCs w:val="24"/>
        </w:rPr>
        <w:t>etc/fstab</w:t>
      </w:r>
      <w:r>
        <w:t xml:space="preserve"> file and add </w:t>
      </w:r>
      <w:r>
        <w:rPr>
          <w:rStyle w:val="CodeChar"/>
          <w:sz w:val="24"/>
          <w:szCs w:val="24"/>
        </w:rPr>
        <w:t>nodev</w:t>
      </w:r>
      <w:r w:rsidRPr="008C1540">
        <w:t xml:space="preserve"> </w:t>
      </w:r>
      <w:r>
        <w:t xml:space="preserve">to the fourth field (mounting options). See the </w:t>
      </w:r>
      <w:r w:rsidRPr="008C1540">
        <w:rPr>
          <w:rStyle w:val="CodeChar"/>
          <w:sz w:val="24"/>
          <w:szCs w:val="24"/>
        </w:rPr>
        <w:t>fstab(5)</w:t>
      </w:r>
      <w:r>
        <w:t xml:space="preserve"> manual page for more information. </w:t>
      </w:r>
    </w:p>
    <w:p w:rsidR="00551C7A" w:rsidRDefault="00890838" w:rsidP="006E606D">
      <w:pPr>
        <w:pStyle w:val="CISC0de"/>
        <w:pBdr>
          <w:bottom w:val="single" w:sz="4" w:space="0" w:color="auto"/>
        </w:pBdr>
      </w:pPr>
      <w:r>
        <w:t xml:space="preserve"># mount </w:t>
      </w:r>
      <w:r w:rsidR="001731CF">
        <w:t>-</w:t>
      </w:r>
      <w:r>
        <w:t xml:space="preserve">o remount,nodev </w:t>
      </w:r>
      <w:r w:rsidR="00F3414D">
        <w:t>/home</w:t>
      </w:r>
    </w:p>
    <w:p w:rsidR="00EA02FA" w:rsidRDefault="00080B65" w:rsidP="00EA02FA">
      <w:pPr>
        <w:pStyle w:val="CISRuleComponent"/>
        <w:spacing w:before="240"/>
      </w:pPr>
      <w:r>
        <w:t>Audit:</w:t>
      </w:r>
    </w:p>
    <w:p w:rsidR="00E83BAA" w:rsidRDefault="00E83BAA" w:rsidP="00353923">
      <w:pPr>
        <w:pStyle w:val="CISC0de"/>
        <w:pBdr>
          <w:bottom w:val="single" w:sz="4" w:space="0" w:color="auto"/>
        </w:pBdr>
      </w:pPr>
      <w:r>
        <w:t>#</w:t>
      </w:r>
      <w:r w:rsidR="008C746C">
        <w:t xml:space="preserve"> </w:t>
      </w:r>
      <w:r w:rsidRPr="00FB132F">
        <w:t xml:space="preserve">grep </w:t>
      </w:r>
      <w:r w:rsidR="00F3414D">
        <w:t>/home</w:t>
      </w:r>
      <w:r w:rsidRPr="00FB132F">
        <w:t xml:space="preserve"> /etc/fstab</w:t>
      </w:r>
    </w:p>
    <w:p w:rsidR="00E83BAA" w:rsidRDefault="00E83BAA" w:rsidP="00353923">
      <w:pPr>
        <w:pStyle w:val="CISC0de"/>
        <w:pBdr>
          <w:bottom w:val="single" w:sz="4" w:space="0" w:color="auto"/>
        </w:pBdr>
      </w:pPr>
      <w:r>
        <w:t>Verify that nodev is an option</w:t>
      </w:r>
    </w:p>
    <w:p w:rsidR="00890838" w:rsidRDefault="00890838" w:rsidP="00353923">
      <w:pPr>
        <w:pStyle w:val="CISC0de"/>
        <w:pBdr>
          <w:bottom w:val="single" w:sz="4" w:space="0" w:color="auto"/>
        </w:pBdr>
      </w:pPr>
      <w:r>
        <w:t>#</w:t>
      </w:r>
      <w:r w:rsidR="007F66B7">
        <w:t xml:space="preserve"> </w:t>
      </w:r>
      <w:r>
        <w:t xml:space="preserve">mount | grep </w:t>
      </w:r>
      <w:r w:rsidR="00F3414D">
        <w:t>/home</w:t>
      </w:r>
    </w:p>
    <w:p w:rsidR="00890838" w:rsidRDefault="00890838" w:rsidP="00353923">
      <w:pPr>
        <w:pStyle w:val="CISC0de"/>
        <w:pBdr>
          <w:bottom w:val="single" w:sz="4" w:space="0" w:color="auto"/>
        </w:pBdr>
      </w:pPr>
      <w:r>
        <w:t>&lt;each user partition&gt; on &lt;mount point&gt; type &lt;fstype&gt; (nodev)</w:t>
      </w:r>
    </w:p>
    <w:p w:rsidR="00EA02FA" w:rsidRDefault="00EA02FA" w:rsidP="006E606D">
      <w:pPr>
        <w:pStyle w:val="CISNormal"/>
        <w:rPr>
          <w:rStyle w:val="CodeChar"/>
          <w:rFonts w:ascii="Cambria" w:hAnsi="Cambria"/>
          <w:bCs w:val="0"/>
          <w:kern w:val="0"/>
          <w:sz w:val="24"/>
          <w:szCs w:val="32"/>
        </w:rPr>
      </w:pPr>
    </w:p>
    <w:p w:rsidR="00551C7A" w:rsidRPr="006E606D" w:rsidRDefault="009A444B" w:rsidP="006E606D">
      <w:pPr>
        <w:pStyle w:val="CISNormal"/>
        <w:rPr>
          <w:rStyle w:val="CodeChar"/>
          <w:rFonts w:ascii="Cambria" w:hAnsi="Cambria"/>
          <w:sz w:val="24"/>
          <w:szCs w:val="32"/>
        </w:rPr>
      </w:pPr>
      <w:r w:rsidRPr="006E606D">
        <w:rPr>
          <w:rStyle w:val="CodeChar"/>
          <w:rFonts w:ascii="Cambria" w:hAnsi="Cambria"/>
          <w:b/>
          <w:sz w:val="24"/>
          <w:szCs w:val="32"/>
        </w:rPr>
        <w:t>Note</w:t>
      </w:r>
      <w:r w:rsidRPr="006E606D">
        <w:rPr>
          <w:rStyle w:val="CodeChar"/>
          <w:rFonts w:ascii="Cambria" w:hAnsi="Cambria"/>
          <w:sz w:val="24"/>
          <w:szCs w:val="32"/>
        </w:rPr>
        <w:t>: There may be other options listed for this filesystem</w:t>
      </w:r>
    </w:p>
    <w:p w:rsidR="00535DB7" w:rsidRDefault="00535DB7" w:rsidP="006E606D">
      <w:pPr>
        <w:pStyle w:val="Heading3"/>
        <w:numPr>
          <w:ilvl w:val="2"/>
          <w:numId w:val="1"/>
        </w:numPr>
        <w:tabs>
          <w:tab w:val="center" w:pos="990"/>
        </w:tabs>
        <w:ind w:left="360"/>
      </w:pPr>
      <w:bookmarkStart w:id="2559" w:name="_Toc328948664"/>
      <w:r>
        <w:t xml:space="preserve">Add </w:t>
      </w:r>
      <w:r w:rsidRPr="009E35D8">
        <w:rPr>
          <w:rStyle w:val="CodeChar"/>
          <w:sz w:val="28"/>
          <w:szCs w:val="28"/>
        </w:rPr>
        <w:t>nodev</w:t>
      </w:r>
      <w:r w:rsidR="00BB4CF3">
        <w:t xml:space="preserve"> </w:t>
      </w:r>
      <w:r>
        <w:t>Option to Removable Media Partitions</w:t>
      </w:r>
      <w:bookmarkEnd w:id="2559"/>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211CC9" w:rsidP="00080B65">
            <w:pPr>
              <w:snapToGrid w:val="0"/>
            </w:pPr>
            <w:r>
              <w:t>No</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F3414D" w:rsidP="00080B65">
            <w:pPr>
              <w:snapToGrid w:val="0"/>
            </w:pPr>
            <w:r>
              <w:t>No</w:t>
            </w:r>
          </w:p>
        </w:tc>
      </w:tr>
      <w:tr w:rsidR="00080B65" w:rsidDel="00FC4807" w:rsidTr="00080B65">
        <w:trPr>
          <w:trHeight w:val="256"/>
          <w:del w:id="2560" w:author="blake" w:date="2012-04-05T12:39: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561" w:author="blake" w:date="2012-04-05T12:39:00Z"/>
              </w:rPr>
            </w:pPr>
            <w:del w:id="2562" w:author="blake" w:date="2012-04-05T12:39: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563" w:author="blake" w:date="2012-04-05T12:39:00Z"/>
              </w:rPr>
            </w:pPr>
            <w:del w:id="2564" w:author="blake" w:date="2012-04-05T12:39:00Z">
              <w:r w:rsidDel="00FC4807">
                <w:delText>CCE-3522-0</w:delText>
              </w:r>
            </w:del>
          </w:p>
        </w:tc>
      </w:tr>
    </w:tbl>
    <w:p w:rsidR="00080B65" w:rsidRDefault="00080B65" w:rsidP="00080B65">
      <w:pPr>
        <w:pStyle w:val="CISRuleComponent"/>
      </w:pPr>
      <w:r>
        <w:t xml:space="preserve">Description: </w:t>
      </w:r>
    </w:p>
    <w:p w:rsidR="00080B65" w:rsidRPr="008C746C" w:rsidRDefault="00E83BAA" w:rsidP="008C746C">
      <w:pPr>
        <w:pStyle w:val="CISNormal"/>
      </w:pPr>
      <w:r>
        <w:t>Set nodev on removable media to prevent character and block special devices that are present on the removable be treated as these device files.</w:t>
      </w:r>
    </w:p>
    <w:p w:rsidR="00080B65" w:rsidRDefault="00080B65" w:rsidP="00080B65">
      <w:pPr>
        <w:pStyle w:val="CISRuleComponent"/>
      </w:pPr>
      <w:r w:rsidRPr="006C7502">
        <w:t>Rationale:</w:t>
      </w:r>
    </w:p>
    <w:p w:rsidR="00E618B4" w:rsidRDefault="00E83BAA" w:rsidP="008C746C">
      <w:pPr>
        <w:pStyle w:val="CISNormal"/>
      </w:pPr>
      <w:r>
        <w:t>Removable media containing character and block special devices could be used to circumvent security controls by allowing non-root users to access sensitive device files such as /dev/kmem or the raw disk partitions.</w:t>
      </w:r>
    </w:p>
    <w:p w:rsidR="00080B65" w:rsidRDefault="00080B65" w:rsidP="00080B65">
      <w:pPr>
        <w:pStyle w:val="CISRuleComponent"/>
      </w:pPr>
      <w:r>
        <w:t>Remediation</w:t>
      </w:r>
      <w:r w:rsidRPr="006C7502">
        <w:t>:</w:t>
      </w:r>
    </w:p>
    <w:p w:rsidR="00353923" w:rsidRPr="00080B65" w:rsidRDefault="00353923" w:rsidP="008C746C">
      <w:pPr>
        <w:pStyle w:val="CISNormal"/>
      </w:pPr>
      <w:r>
        <w:t>Edit the /</w:t>
      </w:r>
      <w:r w:rsidRPr="008C1540">
        <w:rPr>
          <w:rStyle w:val="CodeChar"/>
          <w:sz w:val="24"/>
          <w:szCs w:val="24"/>
        </w:rPr>
        <w:t>etc/fstab</w:t>
      </w:r>
      <w:r>
        <w:t xml:space="preserve"> file and add </w:t>
      </w:r>
      <w:r w:rsidR="00505736">
        <w:t>"</w:t>
      </w:r>
      <w:r>
        <w:rPr>
          <w:rStyle w:val="CodeChar"/>
          <w:sz w:val="24"/>
          <w:szCs w:val="24"/>
        </w:rPr>
        <w:t>nodev</w:t>
      </w:r>
      <w:r w:rsidR="00505736">
        <w:rPr>
          <w:rStyle w:val="CodeChar"/>
          <w:sz w:val="24"/>
          <w:szCs w:val="24"/>
        </w:rPr>
        <w:t>"</w:t>
      </w:r>
      <w:r w:rsidRPr="008C1540">
        <w:t xml:space="preserve"> </w:t>
      </w:r>
      <w:r>
        <w:t xml:space="preserve">to the fourth field (mounting options). Look for entries that have mount points that contain words such as floppy or cdrom. See the </w:t>
      </w:r>
      <w:r w:rsidRPr="008C1540">
        <w:rPr>
          <w:rStyle w:val="CodeChar"/>
          <w:sz w:val="24"/>
          <w:szCs w:val="24"/>
        </w:rPr>
        <w:t>fstab(5)</w:t>
      </w:r>
      <w:r>
        <w:t xml:space="preserve"> manual page for more information. </w:t>
      </w:r>
    </w:p>
    <w:p w:rsidR="00080B65" w:rsidRDefault="00080B65" w:rsidP="00080B65">
      <w:pPr>
        <w:pStyle w:val="CISRuleComponent"/>
        <w:spacing w:before="240"/>
      </w:pPr>
      <w:r>
        <w:t>Audit:</w:t>
      </w:r>
    </w:p>
    <w:p w:rsidR="00353923" w:rsidRDefault="00353923" w:rsidP="00353923">
      <w:pPr>
        <w:pStyle w:val="CISC0de"/>
        <w:pBdr>
          <w:bottom w:val="single" w:sz="4" w:space="0" w:color="auto"/>
        </w:pBdr>
      </w:pPr>
      <w:r>
        <w:t>#</w:t>
      </w:r>
      <w:r w:rsidR="008C746C">
        <w:t xml:space="preserve"> </w:t>
      </w:r>
      <w:r w:rsidRPr="00FB132F">
        <w:t>grep &lt;each removable media mountpoint&gt; /etc/fstab</w:t>
      </w:r>
    </w:p>
    <w:p w:rsidR="00080B65" w:rsidRDefault="00353923" w:rsidP="008C746C">
      <w:pPr>
        <w:pStyle w:val="CISC0de"/>
        <w:pBdr>
          <w:bottom w:val="single" w:sz="4" w:space="0" w:color="auto"/>
        </w:pBdr>
      </w:pPr>
      <w:r>
        <w:t>Verify that nodev is an option</w:t>
      </w:r>
    </w:p>
    <w:p w:rsidR="00535DB7" w:rsidRDefault="00535DB7" w:rsidP="006E606D">
      <w:pPr>
        <w:pStyle w:val="Heading3"/>
        <w:numPr>
          <w:ilvl w:val="2"/>
          <w:numId w:val="1"/>
        </w:numPr>
        <w:tabs>
          <w:tab w:val="center" w:pos="990"/>
        </w:tabs>
        <w:ind w:left="360"/>
      </w:pPr>
      <w:bookmarkStart w:id="2565" w:name="_Toc328948665"/>
      <w:r>
        <w:t xml:space="preserve">Add </w:t>
      </w:r>
      <w:r w:rsidRPr="009E35D8">
        <w:rPr>
          <w:rStyle w:val="CodeChar"/>
          <w:sz w:val="28"/>
          <w:szCs w:val="28"/>
        </w:rPr>
        <w:t>noexec</w:t>
      </w:r>
      <w:r w:rsidR="00BB4CF3">
        <w:t xml:space="preserve"> </w:t>
      </w:r>
      <w:r>
        <w:t>Option to Removable Media Partitions</w:t>
      </w:r>
      <w:bookmarkEnd w:id="2565"/>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211CC9" w:rsidP="00080B65">
            <w:pPr>
              <w:snapToGrid w:val="0"/>
            </w:pPr>
            <w:r>
              <w:t>No</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F3414D" w:rsidP="00080B65">
            <w:pPr>
              <w:snapToGrid w:val="0"/>
            </w:pPr>
            <w:r>
              <w:t>No</w:t>
            </w:r>
          </w:p>
        </w:tc>
      </w:tr>
      <w:tr w:rsidR="00080B65" w:rsidDel="00FC4807" w:rsidTr="00080B65">
        <w:trPr>
          <w:trHeight w:val="256"/>
          <w:del w:id="2566" w:author="blake" w:date="2012-04-05T12:39: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567" w:author="blake" w:date="2012-04-05T12:39:00Z"/>
              </w:rPr>
            </w:pPr>
            <w:del w:id="2568" w:author="blake" w:date="2012-04-05T12:39: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569" w:author="blake" w:date="2012-04-05T12:39:00Z"/>
              </w:rPr>
            </w:pPr>
            <w:del w:id="2570" w:author="blake" w:date="2012-04-05T12:39:00Z">
              <w:r w:rsidDel="00FC4807">
                <w:delText>CCE-4275-4</w:delText>
              </w:r>
            </w:del>
          </w:p>
        </w:tc>
      </w:tr>
    </w:tbl>
    <w:p w:rsidR="00080B65" w:rsidRDefault="00080B65" w:rsidP="00080B65">
      <w:pPr>
        <w:pStyle w:val="CISRuleComponent"/>
      </w:pPr>
      <w:r>
        <w:t xml:space="preserve">Description: </w:t>
      </w:r>
    </w:p>
    <w:p w:rsidR="00080B65" w:rsidRPr="008C746C" w:rsidRDefault="00353923" w:rsidP="008C746C">
      <w:pPr>
        <w:pStyle w:val="CISNormal"/>
      </w:pPr>
      <w:r>
        <w:lastRenderedPageBreak/>
        <w:t xml:space="preserve">Set </w:t>
      </w:r>
      <w:r w:rsidRPr="00BE43CC">
        <w:rPr>
          <w:rStyle w:val="CodeChar"/>
          <w:sz w:val="24"/>
          <w:szCs w:val="24"/>
        </w:rPr>
        <w:t>noexec</w:t>
      </w:r>
      <w:r>
        <w:t xml:space="preserve"> on removable media to prevent programs from executing</w:t>
      </w:r>
      <w:r w:rsidR="00BE43CC">
        <w:t xml:space="preserve"> from</w:t>
      </w:r>
      <w:r>
        <w:t xml:space="preserve"> the removable media. </w:t>
      </w:r>
    </w:p>
    <w:p w:rsidR="00080B65" w:rsidRDefault="00080B65" w:rsidP="00080B65">
      <w:pPr>
        <w:pStyle w:val="CISRuleComponent"/>
      </w:pPr>
      <w:r w:rsidRPr="006C7502">
        <w:t>Rationale:</w:t>
      </w:r>
    </w:p>
    <w:p w:rsidR="00353923" w:rsidRPr="00353923" w:rsidRDefault="00353923" w:rsidP="008C746C">
      <w:pPr>
        <w:pStyle w:val="CISNormal"/>
      </w:pPr>
      <w:r>
        <w:t>Setting this option on a file system prevents users from executing programs from the removable. This deters users from being to introduce potentially malicious software on the system.</w:t>
      </w:r>
    </w:p>
    <w:p w:rsidR="00080B65" w:rsidRDefault="00080B65" w:rsidP="00080B65">
      <w:pPr>
        <w:pStyle w:val="CISRuleComponent"/>
      </w:pPr>
      <w:r>
        <w:t>Remediation</w:t>
      </w:r>
      <w:r w:rsidRPr="006C7502">
        <w:t>:</w:t>
      </w:r>
    </w:p>
    <w:p w:rsidR="00353923" w:rsidRPr="008C746C" w:rsidRDefault="00353923" w:rsidP="008C746C">
      <w:pPr>
        <w:pStyle w:val="CISNormal"/>
      </w:pPr>
      <w:r>
        <w:t>Edit the /</w:t>
      </w:r>
      <w:r w:rsidRPr="008C1540">
        <w:rPr>
          <w:rStyle w:val="CodeChar"/>
          <w:sz w:val="24"/>
          <w:szCs w:val="24"/>
        </w:rPr>
        <w:t>etc/fstab</w:t>
      </w:r>
      <w:r>
        <w:t xml:space="preserve"> file and add </w:t>
      </w:r>
      <w:r>
        <w:rPr>
          <w:rStyle w:val="CodeChar"/>
          <w:sz w:val="24"/>
          <w:szCs w:val="24"/>
        </w:rPr>
        <w:t>noexec</w:t>
      </w:r>
      <w:r w:rsidRPr="008C1540">
        <w:t xml:space="preserve"> </w:t>
      </w:r>
      <w:r>
        <w:t xml:space="preserve">to the fourth field (mounting options). Look for entries that have mount points that contain words such as floppy or cdrom. See the </w:t>
      </w:r>
      <w:r w:rsidRPr="008C1540">
        <w:rPr>
          <w:rStyle w:val="CodeChar"/>
          <w:sz w:val="24"/>
          <w:szCs w:val="24"/>
        </w:rPr>
        <w:t>fstab(5)</w:t>
      </w:r>
      <w:r>
        <w:t xml:space="preserve"> manual page for more information. </w:t>
      </w:r>
    </w:p>
    <w:p w:rsidR="00080B65" w:rsidRDefault="00080B65" w:rsidP="00080B65">
      <w:pPr>
        <w:pStyle w:val="CISRuleComponent"/>
        <w:spacing w:before="240"/>
      </w:pPr>
      <w:r>
        <w:t>Audit:</w:t>
      </w:r>
    </w:p>
    <w:p w:rsidR="00353923" w:rsidRPr="00FB132F" w:rsidRDefault="00353923" w:rsidP="00353923">
      <w:pPr>
        <w:pStyle w:val="CISC0de"/>
        <w:pBdr>
          <w:bottom w:val="single" w:sz="4" w:space="0" w:color="auto"/>
        </w:pBdr>
      </w:pPr>
      <w:r>
        <w:t>#</w:t>
      </w:r>
      <w:r w:rsidR="008C746C">
        <w:t xml:space="preserve"> </w:t>
      </w:r>
      <w:r w:rsidRPr="00FB132F">
        <w:t>grep &lt;each removable media mountpoint&gt; /etc/fstab</w:t>
      </w:r>
    </w:p>
    <w:p w:rsidR="00080B65" w:rsidRDefault="00CF576A">
      <w:pPr>
        <w:pStyle w:val="CISNormal"/>
        <w:pPrChange w:id="2571" w:author="blake" w:date="2012-04-05T15:33:00Z">
          <w:pPr>
            <w:pStyle w:val="CISC0de"/>
            <w:pBdr>
              <w:bottom w:val="single" w:sz="4" w:space="0" w:color="auto"/>
            </w:pBdr>
          </w:pPr>
        </w:pPrChange>
      </w:pPr>
      <w:ins w:id="2572" w:author="blake" w:date="2012-04-05T15:34:00Z">
        <w:r w:rsidRPr="00CF576A">
          <w:rPr>
            <w:b/>
            <w:rPrChange w:id="2573" w:author="blake" w:date="2012-04-05T15:34:00Z">
              <w:rPr/>
            </w:rPrChange>
          </w:rPr>
          <w:t>Note:</w:t>
        </w:r>
        <w:r>
          <w:t xml:space="preserve"> </w:t>
        </w:r>
      </w:ins>
      <w:r w:rsidR="00353923">
        <w:t>Verify that noexec is an option</w:t>
      </w:r>
    </w:p>
    <w:p w:rsidR="00535DB7" w:rsidRDefault="00535DB7" w:rsidP="006E606D">
      <w:pPr>
        <w:pStyle w:val="Heading3"/>
        <w:numPr>
          <w:ilvl w:val="2"/>
          <w:numId w:val="1"/>
        </w:numPr>
        <w:tabs>
          <w:tab w:val="center" w:pos="990"/>
        </w:tabs>
        <w:ind w:left="360"/>
      </w:pPr>
      <w:bookmarkStart w:id="2574" w:name="_Toc328948666"/>
      <w:r>
        <w:t xml:space="preserve">Add </w:t>
      </w:r>
      <w:r w:rsidRPr="009E35D8">
        <w:rPr>
          <w:rStyle w:val="CodeChar"/>
          <w:sz w:val="28"/>
          <w:szCs w:val="28"/>
        </w:rPr>
        <w:t>nosuid</w:t>
      </w:r>
      <w:r w:rsidR="00BB4CF3">
        <w:t xml:space="preserve"> </w:t>
      </w:r>
      <w:r>
        <w:t>Option to Removable Media Partitions</w:t>
      </w:r>
      <w:bookmarkEnd w:id="2574"/>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211CC9" w:rsidP="00080B65">
            <w:pPr>
              <w:snapToGrid w:val="0"/>
            </w:pPr>
            <w:r>
              <w:t>No</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F3414D" w:rsidP="00080B65">
            <w:pPr>
              <w:snapToGrid w:val="0"/>
            </w:pPr>
            <w:r>
              <w:t>No</w:t>
            </w:r>
          </w:p>
        </w:tc>
      </w:tr>
      <w:tr w:rsidR="00080B65" w:rsidDel="00FC4807" w:rsidTr="00080B65">
        <w:trPr>
          <w:trHeight w:val="256"/>
          <w:del w:id="2575" w:author="blake" w:date="2012-04-05T12:39: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576" w:author="blake" w:date="2012-04-05T12:39:00Z"/>
              </w:rPr>
            </w:pPr>
            <w:del w:id="2577" w:author="blake" w:date="2012-04-05T12:39: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578" w:author="blake" w:date="2012-04-05T12:39:00Z"/>
              </w:rPr>
            </w:pPr>
            <w:del w:id="2579" w:author="blake" w:date="2012-04-05T12:39:00Z">
              <w:r w:rsidDel="00FC4807">
                <w:delText>CCE-4042-8</w:delText>
              </w:r>
            </w:del>
          </w:p>
        </w:tc>
      </w:tr>
    </w:tbl>
    <w:p w:rsidR="00080B65" w:rsidRDefault="00080B65" w:rsidP="00080B65">
      <w:pPr>
        <w:pStyle w:val="CISRuleComponent"/>
      </w:pPr>
      <w:r>
        <w:t xml:space="preserve">Description: </w:t>
      </w:r>
    </w:p>
    <w:p w:rsidR="00353923" w:rsidRPr="00353923" w:rsidRDefault="00353923" w:rsidP="008C746C">
      <w:pPr>
        <w:pStyle w:val="CISNormal"/>
      </w:pPr>
      <w:r>
        <w:t xml:space="preserve">Set </w:t>
      </w:r>
      <w:r w:rsidRPr="00C8300C">
        <w:rPr>
          <w:rStyle w:val="CodeChar"/>
          <w:sz w:val="24"/>
          <w:szCs w:val="24"/>
        </w:rPr>
        <w:t>nosuid</w:t>
      </w:r>
      <w:r>
        <w:t xml:space="preserve"> on removable media to prevent setuid and setgid </w:t>
      </w:r>
      <w:r w:rsidR="00C8300C">
        <w:t>executable</w:t>
      </w:r>
      <w:r>
        <w:t xml:space="preserve"> files that are on that media from being executed as setuid and setgid. </w:t>
      </w:r>
    </w:p>
    <w:p w:rsidR="00080B65" w:rsidRDefault="00080B65" w:rsidP="00080B65">
      <w:pPr>
        <w:pStyle w:val="CISRuleComponent"/>
      </w:pPr>
      <w:r w:rsidRPr="006C7502">
        <w:t>Rationale:</w:t>
      </w:r>
    </w:p>
    <w:p w:rsidR="00353923" w:rsidRDefault="00353923" w:rsidP="008C746C">
      <w:pPr>
        <w:pStyle w:val="CISNormal"/>
      </w:pPr>
      <w:r>
        <w:t>Setting this option on a file system prevents users from introducing privileged programs onto the system and allowing non-root users to execute them.</w:t>
      </w:r>
    </w:p>
    <w:p w:rsidR="00080B65" w:rsidRDefault="00080B65" w:rsidP="00080B65">
      <w:pPr>
        <w:pStyle w:val="CISRuleComponent"/>
      </w:pPr>
      <w:r>
        <w:t>Remediation</w:t>
      </w:r>
      <w:r w:rsidRPr="006C7502">
        <w:t>:</w:t>
      </w:r>
    </w:p>
    <w:p w:rsidR="00353923" w:rsidRPr="00080B65" w:rsidRDefault="00353923" w:rsidP="008C746C">
      <w:pPr>
        <w:pStyle w:val="CISNormal"/>
      </w:pPr>
      <w:r w:rsidRPr="00353923">
        <w:t>Edit the /</w:t>
      </w:r>
      <w:r w:rsidRPr="006E606D">
        <w:rPr>
          <w:rStyle w:val="CodeChar"/>
          <w:sz w:val="24"/>
          <w:szCs w:val="24"/>
        </w:rPr>
        <w:t>etc/fstab</w:t>
      </w:r>
      <w:r w:rsidRPr="00353923">
        <w:t xml:space="preserve"> file and add </w:t>
      </w:r>
      <w:r w:rsidRPr="006E606D">
        <w:rPr>
          <w:rStyle w:val="CodeChar"/>
          <w:sz w:val="24"/>
          <w:szCs w:val="24"/>
        </w:rPr>
        <w:t>nosuid</w:t>
      </w:r>
      <w:r w:rsidRPr="00353923">
        <w:t xml:space="preserve"> to the fourth field (mounting options). </w:t>
      </w:r>
      <w:r>
        <w:t xml:space="preserve">Look for entries that have </w:t>
      </w:r>
      <w:r w:rsidRPr="00353923">
        <w:t xml:space="preserve">mount points that contain words such as floppy or cdrom. See the </w:t>
      </w:r>
      <w:r w:rsidRPr="006E606D">
        <w:rPr>
          <w:rStyle w:val="CodeChar"/>
          <w:sz w:val="24"/>
          <w:szCs w:val="24"/>
        </w:rPr>
        <w:t>fstab(5)</w:t>
      </w:r>
      <w:r w:rsidRPr="00353923">
        <w:t xml:space="preserve"> manual page for more information</w:t>
      </w:r>
      <w:r>
        <w:t>.</w:t>
      </w:r>
    </w:p>
    <w:p w:rsidR="00080B65" w:rsidRDefault="00080B65" w:rsidP="00080B65">
      <w:pPr>
        <w:pStyle w:val="CISRuleComponent"/>
        <w:spacing w:before="240"/>
      </w:pPr>
      <w:r>
        <w:t>Audit:</w:t>
      </w:r>
    </w:p>
    <w:p w:rsidR="00353923" w:rsidRDefault="00353923" w:rsidP="00353923">
      <w:pPr>
        <w:pStyle w:val="CISC0de"/>
        <w:pBdr>
          <w:bottom w:val="single" w:sz="4" w:space="0" w:color="auto"/>
        </w:pBdr>
      </w:pPr>
      <w:r>
        <w:t>#</w:t>
      </w:r>
      <w:r w:rsidR="008C746C">
        <w:t xml:space="preserve"> </w:t>
      </w:r>
      <w:r w:rsidRPr="00FB132F">
        <w:t>grep &lt;each removable media mountpoint&gt; /etc/fstab</w:t>
      </w:r>
    </w:p>
    <w:p w:rsidR="00353923" w:rsidRPr="008C746C" w:rsidRDefault="00353923" w:rsidP="008C746C">
      <w:pPr>
        <w:pStyle w:val="CISC0de"/>
        <w:pBdr>
          <w:bottom w:val="single" w:sz="4" w:space="0" w:color="auto"/>
        </w:pBdr>
      </w:pPr>
      <w:r>
        <w:t>Verify that nosuid is an option</w:t>
      </w:r>
    </w:p>
    <w:p w:rsidR="007901CE" w:rsidRDefault="007901CE" w:rsidP="006E606D">
      <w:pPr>
        <w:pStyle w:val="Heading3"/>
        <w:numPr>
          <w:ilvl w:val="2"/>
          <w:numId w:val="1"/>
        </w:numPr>
        <w:tabs>
          <w:tab w:val="center" w:pos="990"/>
        </w:tabs>
        <w:ind w:left="360"/>
      </w:pPr>
      <w:bookmarkStart w:id="2580" w:name="_Toc328948667"/>
      <w:r>
        <w:t>Add</w:t>
      </w:r>
      <w:r w:rsidR="00810076">
        <w:t xml:space="preserve"> </w:t>
      </w:r>
      <w:r>
        <w:rPr>
          <w:rStyle w:val="CodeChar"/>
          <w:sz w:val="28"/>
          <w:szCs w:val="28"/>
        </w:rPr>
        <w:t>nodev</w:t>
      </w:r>
      <w:r w:rsidR="00BB4CF3">
        <w:t xml:space="preserve"> </w:t>
      </w:r>
      <w:r>
        <w:t>Option to</w:t>
      </w:r>
      <w:r w:rsidR="00810076">
        <w:t xml:space="preserve"> </w:t>
      </w:r>
      <w:r w:rsidRPr="007901CE">
        <w:rPr>
          <w:rStyle w:val="CodeChar"/>
          <w:sz w:val="28"/>
          <w:szCs w:val="28"/>
        </w:rPr>
        <w:t>/dev/shm</w:t>
      </w:r>
      <w:r>
        <w:t xml:space="preserve"> Partition</w:t>
      </w:r>
      <w:bookmarkEnd w:id="2580"/>
    </w:p>
    <w:tbl>
      <w:tblPr>
        <w:tblW w:w="0" w:type="auto"/>
        <w:tblInd w:w="462" w:type="dxa"/>
        <w:tblLayout w:type="fixed"/>
        <w:tblLook w:val="0000" w:firstRow="0" w:lastRow="0" w:firstColumn="0" w:lastColumn="0" w:noHBand="0" w:noVBand="0"/>
      </w:tblPr>
      <w:tblGrid>
        <w:gridCol w:w="3451"/>
        <w:gridCol w:w="4894"/>
      </w:tblGrid>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Level-I</w:t>
            </w:r>
          </w:p>
        </w:tc>
      </w:tr>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N/A</w:t>
            </w:r>
          </w:p>
        </w:tc>
      </w:tr>
      <w:tr w:rsidR="007901CE" w:rsidTr="007901CE">
        <w:trPr>
          <w:trHeight w:val="256"/>
        </w:trPr>
        <w:tc>
          <w:tcPr>
            <w:tcW w:w="3451" w:type="dxa"/>
            <w:tcBorders>
              <w:left w:val="single" w:sz="4" w:space="0" w:color="000000"/>
              <w:bottom w:val="single" w:sz="4" w:space="0" w:color="000000"/>
            </w:tcBorders>
          </w:tcPr>
          <w:p w:rsidR="007901CE" w:rsidRDefault="007901CE" w:rsidP="007901CE">
            <w:pPr>
              <w:snapToGrid w:val="0"/>
            </w:pPr>
            <w:r>
              <w:t>Reboot Required</w:t>
            </w:r>
          </w:p>
        </w:tc>
        <w:tc>
          <w:tcPr>
            <w:tcW w:w="4894" w:type="dxa"/>
            <w:tcBorders>
              <w:left w:val="single" w:sz="4" w:space="0" w:color="000000"/>
              <w:bottom w:val="single" w:sz="4" w:space="0" w:color="000000"/>
              <w:right w:val="single" w:sz="4" w:space="0" w:color="000000"/>
            </w:tcBorders>
          </w:tcPr>
          <w:p w:rsidR="007901CE" w:rsidRDefault="00211CC9" w:rsidP="007901CE">
            <w:pPr>
              <w:snapToGrid w:val="0"/>
            </w:pPr>
            <w:r>
              <w:t>No</w:t>
            </w:r>
          </w:p>
        </w:tc>
      </w:tr>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Yes</w:t>
            </w:r>
          </w:p>
        </w:tc>
      </w:tr>
      <w:tr w:rsidR="007901CE" w:rsidDel="00FC4807" w:rsidTr="007901CE">
        <w:trPr>
          <w:trHeight w:val="256"/>
          <w:del w:id="2581" w:author="blake" w:date="2012-04-05T12:39:00Z"/>
        </w:trPr>
        <w:tc>
          <w:tcPr>
            <w:tcW w:w="3451" w:type="dxa"/>
            <w:tcBorders>
              <w:top w:val="single" w:sz="4" w:space="0" w:color="000000"/>
              <w:left w:val="single" w:sz="4" w:space="0" w:color="000000"/>
              <w:bottom w:val="single" w:sz="4" w:space="0" w:color="000000"/>
            </w:tcBorders>
          </w:tcPr>
          <w:p w:rsidR="007901CE" w:rsidDel="00FC4807" w:rsidRDefault="007901CE" w:rsidP="007901CE">
            <w:pPr>
              <w:snapToGrid w:val="0"/>
              <w:rPr>
                <w:del w:id="2582" w:author="blake" w:date="2012-04-05T12:39:00Z"/>
              </w:rPr>
            </w:pPr>
            <w:del w:id="2583" w:author="blake" w:date="2012-04-05T12:39: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7901CE" w:rsidDel="00FC4807" w:rsidRDefault="007901CE" w:rsidP="007901CE">
            <w:pPr>
              <w:snapToGrid w:val="0"/>
              <w:rPr>
                <w:del w:id="2584" w:author="blake" w:date="2012-04-05T12:39:00Z"/>
              </w:rPr>
            </w:pPr>
            <w:del w:id="2585" w:author="blake" w:date="2012-04-05T12:39:00Z">
              <w:r w:rsidDel="00FC4807">
                <w:delText>CCE-15007-8</w:delText>
              </w:r>
            </w:del>
          </w:p>
        </w:tc>
      </w:tr>
    </w:tbl>
    <w:p w:rsidR="007901CE" w:rsidRDefault="007901CE" w:rsidP="007901CE">
      <w:pPr>
        <w:pStyle w:val="CISRuleComponent"/>
      </w:pPr>
      <w:r>
        <w:lastRenderedPageBreak/>
        <w:t xml:space="preserve">Description: </w:t>
      </w:r>
    </w:p>
    <w:p w:rsidR="007901CE" w:rsidRPr="008C746C" w:rsidRDefault="00E618B4" w:rsidP="008C746C">
      <w:pPr>
        <w:pStyle w:val="CISNormal"/>
      </w:pPr>
      <w:r>
        <w:t xml:space="preserve">The </w:t>
      </w:r>
      <w:r w:rsidRPr="008C1540">
        <w:rPr>
          <w:rStyle w:val="CodeChar"/>
          <w:sz w:val="24"/>
          <w:szCs w:val="24"/>
        </w:rPr>
        <w:t>nodev</w:t>
      </w:r>
      <w:r>
        <w:t xml:space="preserve"> mount option specifies that the </w:t>
      </w:r>
      <w:r w:rsidRPr="00E618B4">
        <w:rPr>
          <w:rStyle w:val="CodeChar"/>
          <w:sz w:val="24"/>
          <w:szCs w:val="24"/>
        </w:rPr>
        <w:t>/dev/shm</w:t>
      </w:r>
      <w:r w:rsidRPr="00BB4CF3">
        <w:t xml:space="preserve"> </w:t>
      </w:r>
      <w:r>
        <w:t xml:space="preserve">(temporary filesystem stored in memory) cannot contain block or character special devices. </w:t>
      </w:r>
    </w:p>
    <w:p w:rsidR="007901CE" w:rsidRDefault="007901CE" w:rsidP="007901CE">
      <w:pPr>
        <w:pStyle w:val="CISRuleComponent"/>
      </w:pPr>
      <w:r w:rsidRPr="006C7502">
        <w:t>Rationale:</w:t>
      </w:r>
    </w:p>
    <w:p w:rsidR="00E618B4" w:rsidRDefault="00E618B4" w:rsidP="00E618B4">
      <w:pPr>
        <w:pStyle w:val="CISNormal"/>
      </w:pPr>
      <w:r>
        <w:t xml:space="preserve">Since the </w:t>
      </w:r>
      <w:r w:rsidRPr="00C8300C">
        <w:rPr>
          <w:rStyle w:val="CodeChar"/>
          <w:sz w:val="24"/>
          <w:szCs w:val="24"/>
        </w:rPr>
        <w:t>/dev/shm</w:t>
      </w:r>
      <w:r>
        <w:t xml:space="preserve"> filesystem is not intended to support devices, set this option to ensure that users cannot attempt to create special devices in </w:t>
      </w:r>
      <w:r w:rsidRPr="008C1540">
        <w:rPr>
          <w:rStyle w:val="CodeChar"/>
          <w:sz w:val="24"/>
          <w:szCs w:val="24"/>
        </w:rPr>
        <w:t>/</w:t>
      </w:r>
      <w:r w:rsidR="00C8300C">
        <w:rPr>
          <w:rStyle w:val="CodeChar"/>
          <w:sz w:val="24"/>
          <w:szCs w:val="24"/>
        </w:rPr>
        <w:t>dev/shm</w:t>
      </w:r>
      <w:r w:rsidR="00C8300C" w:rsidRPr="00BB4CF3">
        <w:t xml:space="preserve"> partitions</w:t>
      </w:r>
      <w:r w:rsidRPr="00C8300C">
        <w:t>.</w:t>
      </w:r>
      <w:r>
        <w:t xml:space="preserve"> </w:t>
      </w:r>
    </w:p>
    <w:p w:rsidR="00353923" w:rsidRDefault="007901CE" w:rsidP="008C746C">
      <w:pPr>
        <w:pStyle w:val="CISRuleComponent"/>
      </w:pPr>
      <w:r>
        <w:t>Remediation</w:t>
      </w:r>
      <w:r w:rsidRPr="006C7502">
        <w:t>:</w:t>
      </w:r>
    </w:p>
    <w:p w:rsidR="00353923" w:rsidRDefault="00353923" w:rsidP="006E606D">
      <w:pPr>
        <w:pStyle w:val="CISNormal"/>
        <w:spacing w:after="240"/>
      </w:pPr>
      <w:r>
        <w:t>Edit the /</w:t>
      </w:r>
      <w:r w:rsidRPr="008C1540">
        <w:rPr>
          <w:rStyle w:val="CodeChar"/>
          <w:sz w:val="24"/>
          <w:szCs w:val="24"/>
        </w:rPr>
        <w:t>etc/fstab</w:t>
      </w:r>
      <w:r>
        <w:t xml:space="preserve"> file and add </w:t>
      </w:r>
      <w:r>
        <w:rPr>
          <w:rStyle w:val="CodeChar"/>
          <w:sz w:val="24"/>
          <w:szCs w:val="24"/>
        </w:rPr>
        <w:t>nodev</w:t>
      </w:r>
      <w:r w:rsidRPr="008C1540">
        <w:t xml:space="preserve"> </w:t>
      </w:r>
      <w:r>
        <w:t>to the fourth field (mounting options</w:t>
      </w:r>
      <w:r w:rsidR="00C8300C">
        <w:t xml:space="preserve"> of</w:t>
      </w:r>
      <w:r>
        <w:t xml:space="preserve"> entries that have mount points that contain </w:t>
      </w:r>
      <w:r w:rsidR="00C8300C" w:rsidRPr="00C8300C">
        <w:rPr>
          <w:rStyle w:val="CodeChar"/>
          <w:sz w:val="24"/>
          <w:szCs w:val="24"/>
        </w:rPr>
        <w:t>/dev/shm</w:t>
      </w:r>
      <w:r>
        <w:t xml:space="preserve">. </w:t>
      </w:r>
      <w:r w:rsidR="00C8300C">
        <w:t xml:space="preserve"> </w:t>
      </w:r>
      <w:r>
        <w:t xml:space="preserve">See the </w:t>
      </w:r>
      <w:r w:rsidRPr="008C1540">
        <w:rPr>
          <w:rStyle w:val="CodeChar"/>
          <w:sz w:val="24"/>
          <w:szCs w:val="24"/>
        </w:rPr>
        <w:t>fstab(5)</w:t>
      </w:r>
      <w:r>
        <w:t xml:space="preserve"> manual page for more information. </w:t>
      </w:r>
    </w:p>
    <w:p w:rsidR="00211CC9" w:rsidRPr="00080B65" w:rsidRDefault="00211CC9" w:rsidP="00211CC9">
      <w:pPr>
        <w:pStyle w:val="CISC0de"/>
        <w:pBdr>
          <w:bottom w:val="single" w:sz="4" w:space="0" w:color="auto"/>
        </w:pBdr>
      </w:pPr>
      <w:r>
        <w:t xml:space="preserve"># mount </w:t>
      </w:r>
      <w:r w:rsidR="001731CF">
        <w:t>-</w:t>
      </w:r>
      <w:r>
        <w:t>o remount,nodev /dev/shm</w:t>
      </w:r>
    </w:p>
    <w:p w:rsidR="007901CE" w:rsidRDefault="007901CE" w:rsidP="00C22E1E">
      <w:pPr>
        <w:pStyle w:val="CISRuleComponent"/>
        <w:spacing w:before="240"/>
      </w:pPr>
      <w:r>
        <w:t>Audit:</w:t>
      </w:r>
    </w:p>
    <w:p w:rsidR="00C22E1E" w:rsidRDefault="00C22E1E" w:rsidP="00C22E1E">
      <w:pPr>
        <w:pStyle w:val="CISNormal"/>
        <w:spacing w:after="240"/>
      </w:pPr>
      <w:r>
        <w:t>Run the following commands to determine if the system is in configured as recommended:</w:t>
      </w:r>
    </w:p>
    <w:p w:rsidR="00353923" w:rsidRPr="00FB132F" w:rsidRDefault="00353923" w:rsidP="00353923">
      <w:pPr>
        <w:pStyle w:val="CISC0de"/>
        <w:pBdr>
          <w:bottom w:val="single" w:sz="4" w:space="0" w:color="auto"/>
        </w:pBdr>
      </w:pPr>
      <w:r>
        <w:t>#</w:t>
      </w:r>
      <w:r w:rsidR="00BE43CC">
        <w:t xml:space="preserve"> </w:t>
      </w:r>
      <w:r w:rsidRPr="00FB132F">
        <w:t>grep /dev/shm /etc/fstab</w:t>
      </w:r>
      <w:r w:rsidR="00565E6F">
        <w:t xml:space="preserve"> | grep nodev</w:t>
      </w:r>
    </w:p>
    <w:p w:rsidR="00211CC9" w:rsidRDefault="00211CC9" w:rsidP="00BE43CC">
      <w:pPr>
        <w:pStyle w:val="CISC0de"/>
        <w:pBdr>
          <w:bottom w:val="single" w:sz="4" w:space="0" w:color="auto"/>
        </w:pBdr>
      </w:pPr>
      <w:r>
        <w:t># mount | grep /dev/shm</w:t>
      </w:r>
      <w:r w:rsidR="00C22E1E">
        <w:t xml:space="preserve"> | grep nodev</w:t>
      </w:r>
    </w:p>
    <w:p w:rsidR="00C22E1E" w:rsidRDefault="00C22E1E" w:rsidP="00C22E1E">
      <w:pPr>
        <w:pStyle w:val="CISNormal"/>
        <w:spacing w:before="240"/>
      </w:pPr>
      <w:r>
        <w:t>If either command emits no ouput then the system is not configured as recommended.</w:t>
      </w:r>
    </w:p>
    <w:p w:rsidR="007901CE" w:rsidRDefault="007901CE" w:rsidP="006E606D">
      <w:pPr>
        <w:pStyle w:val="Heading3"/>
        <w:numPr>
          <w:ilvl w:val="2"/>
          <w:numId w:val="1"/>
        </w:numPr>
        <w:tabs>
          <w:tab w:val="center" w:pos="990"/>
        </w:tabs>
        <w:ind w:left="360"/>
      </w:pPr>
      <w:bookmarkStart w:id="2586" w:name="_Toc328948668"/>
      <w:r>
        <w:t>Add</w:t>
      </w:r>
      <w:r w:rsidR="00810076">
        <w:t xml:space="preserve"> </w:t>
      </w:r>
      <w:r w:rsidRPr="009E35D8">
        <w:rPr>
          <w:rStyle w:val="CodeChar"/>
          <w:sz w:val="28"/>
          <w:szCs w:val="28"/>
        </w:rPr>
        <w:t>nosuid</w:t>
      </w:r>
      <w:r w:rsidR="00810076">
        <w:t xml:space="preserve"> </w:t>
      </w:r>
      <w:r>
        <w:t>Option to</w:t>
      </w:r>
      <w:r w:rsidR="00810076">
        <w:t xml:space="preserve"> </w:t>
      </w:r>
      <w:r w:rsidRPr="007901CE">
        <w:rPr>
          <w:rStyle w:val="CodeChar"/>
          <w:sz w:val="28"/>
          <w:szCs w:val="28"/>
        </w:rPr>
        <w:t>/dev/shm</w:t>
      </w:r>
      <w:r>
        <w:t xml:space="preserve"> Partition</w:t>
      </w:r>
      <w:bookmarkEnd w:id="2586"/>
    </w:p>
    <w:tbl>
      <w:tblPr>
        <w:tblW w:w="0" w:type="auto"/>
        <w:tblInd w:w="462" w:type="dxa"/>
        <w:tblLayout w:type="fixed"/>
        <w:tblLook w:val="0000" w:firstRow="0" w:lastRow="0" w:firstColumn="0" w:lastColumn="0" w:noHBand="0" w:noVBand="0"/>
      </w:tblPr>
      <w:tblGrid>
        <w:gridCol w:w="3451"/>
        <w:gridCol w:w="4894"/>
      </w:tblGrid>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Level-I</w:t>
            </w:r>
          </w:p>
        </w:tc>
      </w:tr>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N/A</w:t>
            </w:r>
          </w:p>
        </w:tc>
      </w:tr>
      <w:tr w:rsidR="007901CE" w:rsidTr="007901CE">
        <w:trPr>
          <w:trHeight w:val="256"/>
        </w:trPr>
        <w:tc>
          <w:tcPr>
            <w:tcW w:w="3451" w:type="dxa"/>
            <w:tcBorders>
              <w:left w:val="single" w:sz="4" w:space="0" w:color="000000"/>
              <w:bottom w:val="single" w:sz="4" w:space="0" w:color="000000"/>
            </w:tcBorders>
          </w:tcPr>
          <w:p w:rsidR="007901CE" w:rsidRDefault="007901CE" w:rsidP="007901CE">
            <w:pPr>
              <w:snapToGrid w:val="0"/>
            </w:pPr>
            <w:r>
              <w:t>Reboot Required</w:t>
            </w:r>
          </w:p>
        </w:tc>
        <w:tc>
          <w:tcPr>
            <w:tcW w:w="4894" w:type="dxa"/>
            <w:tcBorders>
              <w:left w:val="single" w:sz="4" w:space="0" w:color="000000"/>
              <w:bottom w:val="single" w:sz="4" w:space="0" w:color="000000"/>
              <w:right w:val="single" w:sz="4" w:space="0" w:color="000000"/>
            </w:tcBorders>
          </w:tcPr>
          <w:p w:rsidR="007901CE" w:rsidRDefault="00B405CC" w:rsidP="007901CE">
            <w:pPr>
              <w:snapToGrid w:val="0"/>
            </w:pPr>
            <w:r>
              <w:t>No</w:t>
            </w:r>
          </w:p>
        </w:tc>
      </w:tr>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Yes</w:t>
            </w:r>
          </w:p>
        </w:tc>
      </w:tr>
      <w:tr w:rsidR="007901CE" w:rsidDel="00FC4807" w:rsidTr="007901CE">
        <w:trPr>
          <w:trHeight w:val="256"/>
          <w:del w:id="2587" w:author="blake" w:date="2012-04-05T12:39:00Z"/>
        </w:trPr>
        <w:tc>
          <w:tcPr>
            <w:tcW w:w="3451" w:type="dxa"/>
            <w:tcBorders>
              <w:top w:val="single" w:sz="4" w:space="0" w:color="000000"/>
              <w:left w:val="single" w:sz="4" w:space="0" w:color="000000"/>
              <w:bottom w:val="single" w:sz="4" w:space="0" w:color="000000"/>
            </w:tcBorders>
          </w:tcPr>
          <w:p w:rsidR="007901CE" w:rsidDel="00FC4807" w:rsidRDefault="007901CE" w:rsidP="007901CE">
            <w:pPr>
              <w:snapToGrid w:val="0"/>
              <w:rPr>
                <w:del w:id="2588" w:author="blake" w:date="2012-04-05T12:39:00Z"/>
              </w:rPr>
            </w:pPr>
            <w:del w:id="2589" w:author="blake" w:date="2012-04-05T12:39: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7901CE" w:rsidDel="00FC4807" w:rsidRDefault="007901CE" w:rsidP="007901CE">
            <w:pPr>
              <w:snapToGrid w:val="0"/>
              <w:rPr>
                <w:del w:id="2590" w:author="blake" w:date="2012-04-05T12:39:00Z"/>
              </w:rPr>
            </w:pPr>
            <w:del w:id="2591" w:author="blake" w:date="2012-04-05T12:39:00Z">
              <w:r w:rsidDel="00FC4807">
                <w:delText>CCE-14306-5</w:delText>
              </w:r>
            </w:del>
          </w:p>
        </w:tc>
      </w:tr>
    </w:tbl>
    <w:p w:rsidR="007901CE" w:rsidRDefault="007901CE" w:rsidP="007901CE">
      <w:pPr>
        <w:pStyle w:val="CISRuleComponent"/>
      </w:pPr>
      <w:r>
        <w:t xml:space="preserve">Description: </w:t>
      </w:r>
    </w:p>
    <w:p w:rsidR="007901CE" w:rsidRPr="00BE43CC" w:rsidRDefault="00353923" w:rsidP="00BE43CC">
      <w:pPr>
        <w:pStyle w:val="CISNormal"/>
      </w:pPr>
      <w:r>
        <w:t xml:space="preserve">The </w:t>
      </w:r>
      <w:r>
        <w:rPr>
          <w:rStyle w:val="CodeChar"/>
          <w:sz w:val="24"/>
          <w:szCs w:val="24"/>
        </w:rPr>
        <w:t>nosuid</w:t>
      </w:r>
      <w:r>
        <w:t xml:space="preserve"> mount option specifies that the </w:t>
      </w:r>
      <w:r w:rsidRPr="00E618B4">
        <w:rPr>
          <w:rStyle w:val="CodeChar"/>
          <w:sz w:val="24"/>
          <w:szCs w:val="24"/>
        </w:rPr>
        <w:t>/dev/shm</w:t>
      </w:r>
      <w:r w:rsidRPr="00BB4CF3">
        <w:t xml:space="preserve"> </w:t>
      </w:r>
      <w:r>
        <w:t>(temporary filesystem stored in memory) will not execute setuid and setgid on execut</w:t>
      </w:r>
      <w:r w:rsidR="00C8300C">
        <w:t xml:space="preserve">able </w:t>
      </w:r>
      <w:r>
        <w:t xml:space="preserve">programs as such, but rather execute them with the uid and gid </w:t>
      </w:r>
      <w:r w:rsidR="00C8300C">
        <w:t>of</w:t>
      </w:r>
      <w:r>
        <w:t xml:space="preserve"> the user executing the program. </w:t>
      </w:r>
    </w:p>
    <w:p w:rsidR="007901CE" w:rsidRDefault="007901CE" w:rsidP="007901CE">
      <w:pPr>
        <w:pStyle w:val="CISRuleComponent"/>
      </w:pPr>
      <w:r w:rsidRPr="006C7502">
        <w:t>Rationale:</w:t>
      </w:r>
    </w:p>
    <w:p w:rsidR="006A13D4" w:rsidRPr="00BE43CC" w:rsidRDefault="006A13D4" w:rsidP="00BE43CC">
      <w:pPr>
        <w:pStyle w:val="CISNormal"/>
      </w:pPr>
      <w:r>
        <w:t>Setting this option on a file system prevents users from introducing privileged programs onto the system and allowing non-root users to execute them.</w:t>
      </w:r>
    </w:p>
    <w:p w:rsidR="00BE43CC" w:rsidRDefault="007901CE" w:rsidP="006A13D4">
      <w:pPr>
        <w:pStyle w:val="CISRuleComponent"/>
      </w:pPr>
      <w:r>
        <w:t>Remediation</w:t>
      </w:r>
      <w:r w:rsidRPr="006C7502">
        <w:t>:</w:t>
      </w:r>
    </w:p>
    <w:p w:rsidR="006A13D4" w:rsidRDefault="006A13D4" w:rsidP="006E606D">
      <w:pPr>
        <w:pStyle w:val="CISNormal"/>
        <w:spacing w:after="240"/>
      </w:pPr>
      <w:r w:rsidRPr="00353923">
        <w:t>Edit the /</w:t>
      </w:r>
      <w:r w:rsidRPr="006E606D">
        <w:rPr>
          <w:rStyle w:val="CodeChar"/>
          <w:sz w:val="24"/>
          <w:szCs w:val="24"/>
        </w:rPr>
        <w:t>etc/fstab</w:t>
      </w:r>
      <w:r w:rsidRPr="00353923">
        <w:t xml:space="preserve"> file and add </w:t>
      </w:r>
      <w:r w:rsidRPr="006E606D">
        <w:rPr>
          <w:rStyle w:val="CodeChar"/>
          <w:sz w:val="24"/>
          <w:szCs w:val="24"/>
        </w:rPr>
        <w:t>nosuid</w:t>
      </w:r>
      <w:r w:rsidRPr="00353923">
        <w:t xml:space="preserve"> to the fourth field (mounting options). </w:t>
      </w:r>
      <w:r>
        <w:t xml:space="preserve">Look for entries that have </w:t>
      </w:r>
      <w:r w:rsidRPr="00353923">
        <w:t xml:space="preserve">mount points that contain </w:t>
      </w:r>
      <w:r w:rsidR="00C8300C" w:rsidRPr="00C8300C">
        <w:rPr>
          <w:rStyle w:val="CodeChar"/>
          <w:sz w:val="24"/>
          <w:szCs w:val="24"/>
        </w:rPr>
        <w:t>/dev/shm</w:t>
      </w:r>
      <w:r w:rsidRPr="00353923">
        <w:t xml:space="preserve">. See the </w:t>
      </w:r>
      <w:r w:rsidRPr="006E606D">
        <w:rPr>
          <w:rStyle w:val="CodeChar"/>
          <w:sz w:val="24"/>
          <w:szCs w:val="24"/>
        </w:rPr>
        <w:t>fstab(5)</w:t>
      </w:r>
      <w:r w:rsidRPr="00353923">
        <w:t xml:space="preserve"> manual page for more information</w:t>
      </w:r>
      <w:r>
        <w:t>.</w:t>
      </w:r>
    </w:p>
    <w:p w:rsidR="00B405CC" w:rsidRPr="00BE43CC" w:rsidRDefault="00B405CC" w:rsidP="006E606D">
      <w:pPr>
        <w:pStyle w:val="CISC0de"/>
        <w:pBdr>
          <w:bottom w:val="single" w:sz="4" w:space="0" w:color="auto"/>
        </w:pBdr>
      </w:pPr>
      <w:r>
        <w:t xml:space="preserve"># mount </w:t>
      </w:r>
      <w:r w:rsidR="001731CF">
        <w:t>-</w:t>
      </w:r>
      <w:r>
        <w:t>o remount,nosuid /dev/shm</w:t>
      </w:r>
    </w:p>
    <w:p w:rsidR="00C22E1E" w:rsidRDefault="00C22E1E" w:rsidP="00C22E1E">
      <w:pPr>
        <w:pStyle w:val="CISRuleComponent"/>
        <w:spacing w:before="240"/>
      </w:pPr>
      <w:r>
        <w:t>Audit:</w:t>
      </w:r>
    </w:p>
    <w:p w:rsidR="00C22E1E" w:rsidRDefault="00C22E1E" w:rsidP="00C22E1E">
      <w:pPr>
        <w:pStyle w:val="CISNormal"/>
        <w:spacing w:after="240"/>
      </w:pPr>
      <w:r>
        <w:t>Run the following commands to determine if the system is in configured as recommended:</w:t>
      </w:r>
    </w:p>
    <w:p w:rsidR="00C22E1E" w:rsidRPr="00FB132F" w:rsidRDefault="00C22E1E" w:rsidP="00C22E1E">
      <w:pPr>
        <w:pStyle w:val="CISC0de"/>
        <w:pBdr>
          <w:bottom w:val="single" w:sz="4" w:space="0" w:color="auto"/>
        </w:pBdr>
      </w:pPr>
      <w:r>
        <w:lastRenderedPageBreak/>
        <w:t xml:space="preserve"># </w:t>
      </w:r>
      <w:r w:rsidRPr="00FB132F">
        <w:t>grep /dev/shm /etc/fstab</w:t>
      </w:r>
      <w:r>
        <w:t xml:space="preserve"> | grep nosuid</w:t>
      </w:r>
    </w:p>
    <w:p w:rsidR="00C22E1E" w:rsidRDefault="00C22E1E" w:rsidP="00C22E1E">
      <w:pPr>
        <w:pStyle w:val="CISC0de"/>
        <w:pBdr>
          <w:bottom w:val="single" w:sz="4" w:space="0" w:color="auto"/>
        </w:pBdr>
      </w:pPr>
      <w:r>
        <w:t># mount | grep /dev/shm | grep nosuid</w:t>
      </w:r>
    </w:p>
    <w:p w:rsidR="00C22E1E" w:rsidRDefault="00C22E1E" w:rsidP="00C22E1E">
      <w:pPr>
        <w:pStyle w:val="CISNormal"/>
        <w:spacing w:before="240"/>
      </w:pPr>
      <w:r>
        <w:t>If either command emits no ouput then the system is not configured as recommended.</w:t>
      </w:r>
    </w:p>
    <w:p w:rsidR="006623A8" w:rsidRPr="006E606D" w:rsidRDefault="006623A8" w:rsidP="006E606D">
      <w:pPr>
        <w:pStyle w:val="CISNormal"/>
      </w:pPr>
    </w:p>
    <w:p w:rsidR="007901CE" w:rsidRDefault="007901CE" w:rsidP="006E606D">
      <w:pPr>
        <w:pStyle w:val="Heading3"/>
        <w:numPr>
          <w:ilvl w:val="2"/>
          <w:numId w:val="1"/>
        </w:numPr>
        <w:tabs>
          <w:tab w:val="center" w:pos="990"/>
        </w:tabs>
        <w:ind w:left="360"/>
      </w:pPr>
      <w:bookmarkStart w:id="2592" w:name="_Toc296072322"/>
      <w:bookmarkStart w:id="2593" w:name="_Toc328948669"/>
      <w:bookmarkEnd w:id="2592"/>
      <w:r>
        <w:t>Add</w:t>
      </w:r>
      <w:r w:rsidR="00810076">
        <w:t xml:space="preserve"> </w:t>
      </w:r>
      <w:r w:rsidRPr="009E35D8">
        <w:rPr>
          <w:rStyle w:val="CodeChar"/>
          <w:sz w:val="28"/>
          <w:szCs w:val="28"/>
        </w:rPr>
        <w:t>no</w:t>
      </w:r>
      <w:r>
        <w:rPr>
          <w:rStyle w:val="CodeChar"/>
          <w:sz w:val="28"/>
          <w:szCs w:val="28"/>
        </w:rPr>
        <w:t>exec</w:t>
      </w:r>
      <w:r w:rsidR="00810076">
        <w:t xml:space="preserve"> </w:t>
      </w:r>
      <w:r>
        <w:t>Option to</w:t>
      </w:r>
      <w:r w:rsidR="00810076">
        <w:t xml:space="preserve"> </w:t>
      </w:r>
      <w:r w:rsidRPr="007901CE">
        <w:rPr>
          <w:rStyle w:val="CodeChar"/>
          <w:sz w:val="28"/>
          <w:szCs w:val="28"/>
        </w:rPr>
        <w:t>/dev/shm</w:t>
      </w:r>
      <w:r>
        <w:t xml:space="preserve"> Partition</w:t>
      </w:r>
      <w:bookmarkEnd w:id="2593"/>
    </w:p>
    <w:tbl>
      <w:tblPr>
        <w:tblW w:w="0" w:type="auto"/>
        <w:tblInd w:w="462" w:type="dxa"/>
        <w:tblLayout w:type="fixed"/>
        <w:tblLook w:val="0000" w:firstRow="0" w:lastRow="0" w:firstColumn="0" w:lastColumn="0" w:noHBand="0" w:noVBand="0"/>
      </w:tblPr>
      <w:tblGrid>
        <w:gridCol w:w="3451"/>
        <w:gridCol w:w="4894"/>
      </w:tblGrid>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Level-I</w:t>
            </w:r>
          </w:p>
        </w:tc>
      </w:tr>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N/A</w:t>
            </w:r>
          </w:p>
        </w:tc>
      </w:tr>
      <w:tr w:rsidR="007901CE" w:rsidTr="007901CE">
        <w:trPr>
          <w:trHeight w:val="256"/>
        </w:trPr>
        <w:tc>
          <w:tcPr>
            <w:tcW w:w="3451" w:type="dxa"/>
            <w:tcBorders>
              <w:left w:val="single" w:sz="4" w:space="0" w:color="000000"/>
              <w:bottom w:val="single" w:sz="4" w:space="0" w:color="000000"/>
            </w:tcBorders>
          </w:tcPr>
          <w:p w:rsidR="007901CE" w:rsidRDefault="007901CE" w:rsidP="007901CE">
            <w:pPr>
              <w:snapToGrid w:val="0"/>
            </w:pPr>
            <w:r>
              <w:t>Reboot Required</w:t>
            </w:r>
          </w:p>
        </w:tc>
        <w:tc>
          <w:tcPr>
            <w:tcW w:w="4894" w:type="dxa"/>
            <w:tcBorders>
              <w:left w:val="single" w:sz="4" w:space="0" w:color="000000"/>
              <w:bottom w:val="single" w:sz="4" w:space="0" w:color="000000"/>
              <w:right w:val="single" w:sz="4" w:space="0" w:color="000000"/>
            </w:tcBorders>
          </w:tcPr>
          <w:p w:rsidR="007901CE" w:rsidRDefault="00B405CC" w:rsidP="007901CE">
            <w:pPr>
              <w:snapToGrid w:val="0"/>
            </w:pPr>
            <w:r>
              <w:t>No</w:t>
            </w:r>
          </w:p>
        </w:tc>
      </w:tr>
      <w:tr w:rsidR="007901CE" w:rsidTr="007901CE">
        <w:trPr>
          <w:trHeight w:val="256"/>
        </w:trPr>
        <w:tc>
          <w:tcPr>
            <w:tcW w:w="3451" w:type="dxa"/>
            <w:tcBorders>
              <w:top w:val="single" w:sz="4" w:space="0" w:color="000000"/>
              <w:left w:val="single" w:sz="4" w:space="0" w:color="000000"/>
              <w:bottom w:val="single" w:sz="4" w:space="0" w:color="000000"/>
            </w:tcBorders>
          </w:tcPr>
          <w:p w:rsidR="007901CE" w:rsidRDefault="007901CE" w:rsidP="007901CE">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7901CE" w:rsidRDefault="007901CE" w:rsidP="007901CE">
            <w:pPr>
              <w:snapToGrid w:val="0"/>
            </w:pPr>
            <w:r>
              <w:t>Yes</w:t>
            </w:r>
          </w:p>
        </w:tc>
      </w:tr>
      <w:tr w:rsidR="007901CE" w:rsidDel="00FC4807" w:rsidTr="007901CE">
        <w:trPr>
          <w:trHeight w:val="256"/>
          <w:del w:id="2594" w:author="blake" w:date="2012-04-05T12:39:00Z"/>
        </w:trPr>
        <w:tc>
          <w:tcPr>
            <w:tcW w:w="3451" w:type="dxa"/>
            <w:tcBorders>
              <w:top w:val="single" w:sz="4" w:space="0" w:color="000000"/>
              <w:left w:val="single" w:sz="4" w:space="0" w:color="000000"/>
              <w:bottom w:val="single" w:sz="4" w:space="0" w:color="000000"/>
            </w:tcBorders>
          </w:tcPr>
          <w:p w:rsidR="007901CE" w:rsidDel="00FC4807" w:rsidRDefault="007901CE" w:rsidP="007901CE">
            <w:pPr>
              <w:snapToGrid w:val="0"/>
              <w:rPr>
                <w:del w:id="2595" w:author="blake" w:date="2012-04-05T12:39:00Z"/>
              </w:rPr>
            </w:pPr>
            <w:del w:id="2596" w:author="blake" w:date="2012-04-05T12:39: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7901CE" w:rsidDel="00FC4807" w:rsidRDefault="007901CE" w:rsidP="007901CE">
            <w:pPr>
              <w:snapToGrid w:val="0"/>
              <w:rPr>
                <w:del w:id="2597" w:author="blake" w:date="2012-04-05T12:39:00Z"/>
              </w:rPr>
            </w:pPr>
            <w:del w:id="2598" w:author="blake" w:date="2012-04-05T12:39:00Z">
              <w:r w:rsidDel="00FC4807">
                <w:delText>CCE-14927-8</w:delText>
              </w:r>
            </w:del>
          </w:p>
        </w:tc>
      </w:tr>
    </w:tbl>
    <w:p w:rsidR="007901CE" w:rsidRDefault="007901CE" w:rsidP="007901CE">
      <w:pPr>
        <w:pStyle w:val="CISRuleComponent"/>
      </w:pPr>
      <w:r>
        <w:t xml:space="preserve">Description: </w:t>
      </w:r>
    </w:p>
    <w:p w:rsidR="007901CE" w:rsidRPr="00BE43CC" w:rsidRDefault="00BE43CC" w:rsidP="00BE43CC">
      <w:pPr>
        <w:pStyle w:val="CISNormal"/>
      </w:pPr>
      <w:r>
        <w:t xml:space="preserve">Set </w:t>
      </w:r>
      <w:r w:rsidRPr="00BE43CC">
        <w:rPr>
          <w:rStyle w:val="CodeChar"/>
          <w:sz w:val="24"/>
          <w:szCs w:val="24"/>
        </w:rPr>
        <w:t>noexec</w:t>
      </w:r>
      <w:r>
        <w:t xml:space="preserve"> on the shared memory </w:t>
      </w:r>
      <w:r w:rsidR="00C8300C">
        <w:t>partition to</w:t>
      </w:r>
      <w:r>
        <w:t xml:space="preserve"> prevent programs from executing from there. </w:t>
      </w:r>
    </w:p>
    <w:p w:rsidR="007901CE" w:rsidRDefault="007901CE" w:rsidP="007901CE">
      <w:pPr>
        <w:pStyle w:val="CISRuleComponent"/>
      </w:pPr>
      <w:r w:rsidRPr="006C7502">
        <w:t>Rationale:</w:t>
      </w:r>
    </w:p>
    <w:p w:rsidR="006A13D4" w:rsidRPr="00BE43CC" w:rsidRDefault="006A13D4" w:rsidP="00BE43CC">
      <w:pPr>
        <w:pStyle w:val="CISNormal"/>
      </w:pPr>
      <w:r>
        <w:t xml:space="preserve">Setting this option on a file system prevents users from executing programs from </w:t>
      </w:r>
      <w:r w:rsidR="00BE43CC">
        <w:t>shared memory</w:t>
      </w:r>
      <w:r>
        <w:t xml:space="preserve">. This deters users from </w:t>
      </w:r>
      <w:r w:rsidR="00C8300C">
        <w:t>introducing</w:t>
      </w:r>
      <w:r>
        <w:t xml:space="preserve"> potentially malicious software on the system.</w:t>
      </w:r>
    </w:p>
    <w:p w:rsidR="007901CE" w:rsidRDefault="007901CE" w:rsidP="007901CE">
      <w:pPr>
        <w:pStyle w:val="CISRuleComponent"/>
      </w:pPr>
      <w:r>
        <w:t>Remediation</w:t>
      </w:r>
      <w:r w:rsidRPr="006C7502">
        <w:t>:</w:t>
      </w:r>
    </w:p>
    <w:p w:rsidR="007134E2" w:rsidRDefault="007134E2" w:rsidP="006E606D">
      <w:pPr>
        <w:pStyle w:val="CISNormal"/>
        <w:spacing w:after="240"/>
      </w:pPr>
      <w:r>
        <w:t>Edit the /</w:t>
      </w:r>
      <w:r w:rsidRPr="008C1540">
        <w:rPr>
          <w:rStyle w:val="CodeChar"/>
          <w:sz w:val="24"/>
          <w:szCs w:val="24"/>
        </w:rPr>
        <w:t>etc/fstab</w:t>
      </w:r>
      <w:r>
        <w:t xml:space="preserve"> file and add </w:t>
      </w:r>
      <w:r>
        <w:rPr>
          <w:rStyle w:val="CodeChar"/>
          <w:sz w:val="24"/>
          <w:szCs w:val="24"/>
        </w:rPr>
        <w:t>noexec</w:t>
      </w:r>
      <w:r w:rsidRPr="008C1540">
        <w:t xml:space="preserve"> </w:t>
      </w:r>
      <w:r>
        <w:t xml:space="preserve">to the fourth field (mounting options). Look for entries that have mount points that contain </w:t>
      </w:r>
      <w:r w:rsidR="00C8300C" w:rsidRPr="00C8300C">
        <w:rPr>
          <w:rStyle w:val="CodeChar"/>
          <w:sz w:val="24"/>
          <w:szCs w:val="24"/>
        </w:rPr>
        <w:t>/dev/shm</w:t>
      </w:r>
      <w:r>
        <w:t xml:space="preserve">. See the </w:t>
      </w:r>
      <w:r w:rsidRPr="008C1540">
        <w:rPr>
          <w:rStyle w:val="CodeChar"/>
          <w:sz w:val="24"/>
          <w:szCs w:val="24"/>
        </w:rPr>
        <w:t>fstab(5)</w:t>
      </w:r>
      <w:r>
        <w:t xml:space="preserve"> manual page for more information. </w:t>
      </w:r>
    </w:p>
    <w:p w:rsidR="00B405CC" w:rsidRPr="00353923" w:rsidRDefault="00B405CC" w:rsidP="006E606D">
      <w:pPr>
        <w:pStyle w:val="CISC0de"/>
        <w:pBdr>
          <w:bottom w:val="single" w:sz="4" w:space="0" w:color="auto"/>
        </w:pBdr>
      </w:pPr>
      <w:r>
        <w:t xml:space="preserve"># mount </w:t>
      </w:r>
      <w:r w:rsidR="001731CF">
        <w:t>-</w:t>
      </w:r>
      <w:r>
        <w:t>o remount,noexec /dev/shm</w:t>
      </w:r>
    </w:p>
    <w:p w:rsidR="00C22E1E" w:rsidRDefault="00C22E1E" w:rsidP="00C22E1E">
      <w:pPr>
        <w:pStyle w:val="CISRuleComponent"/>
        <w:spacing w:before="240"/>
      </w:pPr>
      <w:r>
        <w:t>Audit:</w:t>
      </w:r>
    </w:p>
    <w:p w:rsidR="00C22E1E" w:rsidRDefault="00C22E1E" w:rsidP="00C22E1E">
      <w:pPr>
        <w:pStyle w:val="CISNormal"/>
        <w:spacing w:after="240"/>
      </w:pPr>
      <w:r>
        <w:t>Run the following commands to determine if the system is in configured as recommended:</w:t>
      </w:r>
    </w:p>
    <w:p w:rsidR="00C22E1E" w:rsidRPr="00FB132F" w:rsidRDefault="00C22E1E" w:rsidP="00C22E1E">
      <w:pPr>
        <w:pStyle w:val="CISC0de"/>
        <w:pBdr>
          <w:bottom w:val="single" w:sz="4" w:space="0" w:color="auto"/>
        </w:pBdr>
      </w:pPr>
      <w:r>
        <w:t xml:space="preserve"># </w:t>
      </w:r>
      <w:r w:rsidRPr="00FB132F">
        <w:t>grep /dev/shm /etc/fstab</w:t>
      </w:r>
      <w:r>
        <w:t xml:space="preserve"> | grep noexec</w:t>
      </w:r>
    </w:p>
    <w:p w:rsidR="00C22E1E" w:rsidRDefault="00C22E1E" w:rsidP="00C22E1E">
      <w:pPr>
        <w:pStyle w:val="CISC0de"/>
        <w:pBdr>
          <w:bottom w:val="single" w:sz="4" w:space="0" w:color="auto"/>
        </w:pBdr>
      </w:pPr>
      <w:r>
        <w:t># mount | grep /dev/shm | grep noexec</w:t>
      </w:r>
    </w:p>
    <w:p w:rsidR="00C22E1E" w:rsidRDefault="00C22E1E" w:rsidP="00C22E1E">
      <w:pPr>
        <w:pStyle w:val="CISNormal"/>
        <w:spacing w:before="240"/>
      </w:pPr>
      <w:r>
        <w:t>If either command emits no ouput then the system is not configured as recommended.</w:t>
      </w:r>
    </w:p>
    <w:p w:rsidR="00244315" w:rsidRDefault="00244315" w:rsidP="006E606D">
      <w:pPr>
        <w:pStyle w:val="Heading3"/>
        <w:numPr>
          <w:ilvl w:val="2"/>
          <w:numId w:val="1"/>
        </w:numPr>
        <w:tabs>
          <w:tab w:val="center" w:pos="990"/>
        </w:tabs>
        <w:ind w:left="360"/>
      </w:pPr>
      <w:bookmarkStart w:id="2599" w:name="_Toc328948670"/>
      <w:r>
        <w:t>Set Sticky Bit on All World-Writable Directories</w:t>
      </w:r>
      <w:bookmarkEnd w:id="2599"/>
    </w:p>
    <w:tbl>
      <w:tblPr>
        <w:tblW w:w="0" w:type="auto"/>
        <w:tblInd w:w="462" w:type="dxa"/>
        <w:tblLayout w:type="fixed"/>
        <w:tblLook w:val="0000" w:firstRow="0" w:lastRow="0" w:firstColumn="0" w:lastColumn="0" w:noHBand="0" w:noVBand="0"/>
      </w:tblPr>
      <w:tblGrid>
        <w:gridCol w:w="3451"/>
        <w:gridCol w:w="4894"/>
      </w:tblGrid>
      <w:tr w:rsidR="00244315" w:rsidTr="00244315">
        <w:trPr>
          <w:trHeight w:val="256"/>
        </w:trPr>
        <w:tc>
          <w:tcPr>
            <w:tcW w:w="3451" w:type="dxa"/>
            <w:tcBorders>
              <w:top w:val="single" w:sz="4" w:space="0" w:color="000000"/>
              <w:left w:val="single" w:sz="4" w:space="0" w:color="000000"/>
              <w:bottom w:val="single" w:sz="4" w:space="0" w:color="000000"/>
            </w:tcBorders>
          </w:tcPr>
          <w:p w:rsidR="00244315" w:rsidRDefault="00244315" w:rsidP="0024431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44315" w:rsidRDefault="00244315" w:rsidP="00244315">
            <w:pPr>
              <w:snapToGrid w:val="0"/>
            </w:pPr>
            <w:r>
              <w:t>Level-I</w:t>
            </w:r>
          </w:p>
        </w:tc>
      </w:tr>
      <w:tr w:rsidR="00244315" w:rsidTr="00244315">
        <w:trPr>
          <w:trHeight w:val="256"/>
        </w:trPr>
        <w:tc>
          <w:tcPr>
            <w:tcW w:w="3451" w:type="dxa"/>
            <w:tcBorders>
              <w:top w:val="single" w:sz="4" w:space="0" w:color="000000"/>
              <w:left w:val="single" w:sz="4" w:space="0" w:color="000000"/>
              <w:bottom w:val="single" w:sz="4" w:space="0" w:color="000000"/>
            </w:tcBorders>
          </w:tcPr>
          <w:p w:rsidR="00244315" w:rsidRDefault="00244315" w:rsidP="0024431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244315" w:rsidRDefault="00244315" w:rsidP="00244315">
            <w:pPr>
              <w:snapToGrid w:val="0"/>
            </w:pPr>
            <w:r>
              <w:t>N/A</w:t>
            </w:r>
          </w:p>
        </w:tc>
      </w:tr>
      <w:tr w:rsidR="00244315" w:rsidTr="00244315">
        <w:trPr>
          <w:trHeight w:val="256"/>
        </w:trPr>
        <w:tc>
          <w:tcPr>
            <w:tcW w:w="3451" w:type="dxa"/>
            <w:tcBorders>
              <w:left w:val="single" w:sz="4" w:space="0" w:color="000000"/>
              <w:bottom w:val="single" w:sz="4" w:space="0" w:color="000000"/>
            </w:tcBorders>
          </w:tcPr>
          <w:p w:rsidR="00244315" w:rsidRDefault="00244315" w:rsidP="00244315">
            <w:pPr>
              <w:snapToGrid w:val="0"/>
            </w:pPr>
            <w:r>
              <w:t>Reboot Required</w:t>
            </w:r>
          </w:p>
        </w:tc>
        <w:tc>
          <w:tcPr>
            <w:tcW w:w="4894" w:type="dxa"/>
            <w:tcBorders>
              <w:left w:val="single" w:sz="4" w:space="0" w:color="000000"/>
              <w:bottom w:val="single" w:sz="4" w:space="0" w:color="000000"/>
              <w:right w:val="single" w:sz="4" w:space="0" w:color="000000"/>
            </w:tcBorders>
          </w:tcPr>
          <w:p w:rsidR="00244315" w:rsidRDefault="00B405CC" w:rsidP="00244315">
            <w:pPr>
              <w:snapToGrid w:val="0"/>
            </w:pPr>
            <w:r>
              <w:t>No</w:t>
            </w:r>
          </w:p>
        </w:tc>
      </w:tr>
      <w:tr w:rsidR="00244315" w:rsidTr="00244315">
        <w:trPr>
          <w:trHeight w:val="256"/>
        </w:trPr>
        <w:tc>
          <w:tcPr>
            <w:tcW w:w="3451" w:type="dxa"/>
            <w:tcBorders>
              <w:top w:val="single" w:sz="4" w:space="0" w:color="000000"/>
              <w:left w:val="single" w:sz="4" w:space="0" w:color="000000"/>
              <w:bottom w:val="single" w:sz="4" w:space="0" w:color="000000"/>
            </w:tcBorders>
          </w:tcPr>
          <w:p w:rsidR="00244315" w:rsidRDefault="00244315" w:rsidP="0024431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244315" w:rsidRDefault="00244315" w:rsidP="00244315">
            <w:pPr>
              <w:snapToGrid w:val="0"/>
            </w:pPr>
            <w:r>
              <w:t>Yes</w:t>
            </w:r>
          </w:p>
        </w:tc>
      </w:tr>
      <w:tr w:rsidR="00244315" w:rsidDel="00FC4807" w:rsidTr="00244315">
        <w:trPr>
          <w:trHeight w:val="256"/>
          <w:del w:id="2600" w:author="blake" w:date="2012-04-05T12:39:00Z"/>
        </w:trPr>
        <w:tc>
          <w:tcPr>
            <w:tcW w:w="3451" w:type="dxa"/>
            <w:tcBorders>
              <w:top w:val="single" w:sz="4" w:space="0" w:color="000000"/>
              <w:left w:val="single" w:sz="4" w:space="0" w:color="000000"/>
              <w:bottom w:val="single" w:sz="4" w:space="0" w:color="000000"/>
            </w:tcBorders>
          </w:tcPr>
          <w:p w:rsidR="00244315" w:rsidDel="00FC4807" w:rsidRDefault="00244315" w:rsidP="00244315">
            <w:pPr>
              <w:snapToGrid w:val="0"/>
              <w:rPr>
                <w:del w:id="2601" w:author="blake" w:date="2012-04-05T12:39:00Z"/>
              </w:rPr>
            </w:pPr>
            <w:del w:id="2602" w:author="blake" w:date="2012-04-05T12:39: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244315" w:rsidDel="00FC4807" w:rsidRDefault="00244315" w:rsidP="00244315">
            <w:pPr>
              <w:snapToGrid w:val="0"/>
              <w:rPr>
                <w:del w:id="2603" w:author="blake" w:date="2012-04-05T12:39:00Z"/>
              </w:rPr>
            </w:pPr>
            <w:del w:id="2604" w:author="blake" w:date="2012-04-05T12:39:00Z">
              <w:r w:rsidDel="00FC4807">
                <w:delText>CCE-3399-3</w:delText>
              </w:r>
            </w:del>
          </w:p>
        </w:tc>
      </w:tr>
    </w:tbl>
    <w:p w:rsidR="00244315" w:rsidRDefault="00244315" w:rsidP="00244315">
      <w:pPr>
        <w:pStyle w:val="CISRuleComponent"/>
      </w:pPr>
      <w:r>
        <w:t xml:space="preserve">Description: </w:t>
      </w:r>
    </w:p>
    <w:p w:rsidR="00244315" w:rsidRDefault="000E2398" w:rsidP="002E4A9B">
      <w:pPr>
        <w:pStyle w:val="CISNormal"/>
      </w:pPr>
      <w:r>
        <w:t>Setting the sticky bit on world writable directories prevents users from deleting or renaming files in that directory that are not owned by them.</w:t>
      </w:r>
    </w:p>
    <w:p w:rsidR="00244315" w:rsidRDefault="00244315" w:rsidP="00244315">
      <w:pPr>
        <w:pStyle w:val="CISRuleComponent"/>
      </w:pPr>
      <w:r w:rsidRPr="006C7502">
        <w:t>Rationale:</w:t>
      </w:r>
    </w:p>
    <w:p w:rsidR="000E2398" w:rsidRDefault="002E4A9B" w:rsidP="000E2398">
      <w:pPr>
        <w:autoSpaceDE w:val="0"/>
        <w:autoSpaceDN w:val="0"/>
        <w:adjustRightInd w:val="0"/>
      </w:pPr>
      <w:r>
        <w:lastRenderedPageBreak/>
        <w:t>This feature prevents the ability to delete or rename files in</w:t>
      </w:r>
      <w:r w:rsidR="000E2398">
        <w:t xml:space="preserve"> world writable directories (such as </w:t>
      </w:r>
      <w:r w:rsidR="000E2398" w:rsidRPr="002E4A9B">
        <w:rPr>
          <w:rStyle w:val="CodeChar"/>
          <w:sz w:val="24"/>
          <w:szCs w:val="24"/>
        </w:rPr>
        <w:t>/tmp</w:t>
      </w:r>
      <w:r w:rsidR="000E2398">
        <w:t xml:space="preserve">) </w:t>
      </w:r>
      <w:r>
        <w:t>that are owned by another user</w:t>
      </w:r>
      <w:r w:rsidR="000E2398">
        <w:t xml:space="preserve">. </w:t>
      </w:r>
    </w:p>
    <w:p w:rsidR="00244315" w:rsidRDefault="00244315" w:rsidP="00244315">
      <w:pPr>
        <w:pStyle w:val="CISRuleComponent"/>
      </w:pPr>
      <w:r>
        <w:t>Remediation</w:t>
      </w:r>
      <w:r w:rsidRPr="006C7502">
        <w:t>:</w:t>
      </w:r>
    </w:p>
    <w:p w:rsidR="000E2398" w:rsidRPr="00080B65" w:rsidRDefault="00831C50" w:rsidP="00FB132F">
      <w:pPr>
        <w:pStyle w:val="CISC0de"/>
        <w:pBdr>
          <w:bottom w:val="single" w:sz="4" w:space="0" w:color="auto"/>
        </w:pBdr>
      </w:pPr>
      <w:r>
        <w:t xml:space="preserve"># </w:t>
      </w:r>
      <w:r w:rsidR="000E2398" w:rsidRPr="00FB132F">
        <w:t xml:space="preserve">find </w:t>
      </w:r>
      <w:r w:rsidR="00700092" w:rsidRPr="00FB132F">
        <w:t>/</w:t>
      </w:r>
      <w:r w:rsidR="000E2398" w:rsidRPr="00FB132F">
        <w:t xml:space="preserve"> </w:t>
      </w:r>
      <w:r w:rsidR="001731CF">
        <w:t>-</w:t>
      </w:r>
      <w:r w:rsidR="000E2398" w:rsidRPr="00FB132F">
        <w:t xml:space="preserve">type d </w:t>
      </w:r>
      <w:r w:rsidR="00043F7A" w:rsidRPr="00FB132F">
        <w:t>-perm -0002 2&gt;/dev/null | chmod a+t</w:t>
      </w:r>
    </w:p>
    <w:p w:rsidR="00244315" w:rsidRDefault="00244315" w:rsidP="00244315">
      <w:pPr>
        <w:pStyle w:val="CISRuleComponent"/>
        <w:spacing w:before="240"/>
      </w:pPr>
      <w:r>
        <w:t>Audit:</w:t>
      </w:r>
    </w:p>
    <w:p w:rsidR="00080B65" w:rsidRDefault="00831C50" w:rsidP="00FB132F">
      <w:pPr>
        <w:pStyle w:val="CISC0de"/>
        <w:pBdr>
          <w:bottom w:val="single" w:sz="4" w:space="0" w:color="auto"/>
        </w:pBdr>
      </w:pPr>
      <w:r>
        <w:t xml:space="preserve"># </w:t>
      </w:r>
      <w:r w:rsidR="00043F7A" w:rsidRPr="00FB132F">
        <w:t xml:space="preserve">find / </w:t>
      </w:r>
      <w:r w:rsidR="001731CF">
        <w:t>-</w:t>
      </w:r>
      <w:r w:rsidR="00043F7A" w:rsidRPr="00FB132F">
        <w:t xml:space="preserve">type d \( -perm -0002 </w:t>
      </w:r>
      <w:r w:rsidR="001731CF">
        <w:t>-</w:t>
      </w:r>
      <w:r w:rsidR="00043F7A" w:rsidRPr="00FB132F">
        <w:t xml:space="preserve">a ! </w:t>
      </w:r>
      <w:r w:rsidR="001731CF">
        <w:t>-</w:t>
      </w:r>
      <w:r w:rsidR="00043F7A" w:rsidRPr="00FB132F">
        <w:t>perm -1000 \) 2&gt;/dev/null</w:t>
      </w:r>
    </w:p>
    <w:p w:rsidR="00535DB7" w:rsidRDefault="00535DB7" w:rsidP="006E606D">
      <w:pPr>
        <w:pStyle w:val="Heading3"/>
        <w:numPr>
          <w:ilvl w:val="2"/>
          <w:numId w:val="1"/>
        </w:numPr>
        <w:tabs>
          <w:tab w:val="center" w:pos="990"/>
        </w:tabs>
        <w:ind w:left="360"/>
      </w:pPr>
      <w:bookmarkStart w:id="2605" w:name="_Toc328948671"/>
      <w:r>
        <w:t xml:space="preserve">Disable </w:t>
      </w:r>
      <w:r w:rsidRPr="005F04C4">
        <w:t>Mounting</w:t>
      </w:r>
      <w:r>
        <w:t xml:space="preserve"> of </w:t>
      </w:r>
      <w:r w:rsidRPr="009E35D8">
        <w:rPr>
          <w:rStyle w:val="CodeChar"/>
          <w:sz w:val="28"/>
          <w:szCs w:val="28"/>
        </w:rPr>
        <w:t>cramfs</w:t>
      </w:r>
      <w:r w:rsidR="009E35D8" w:rsidRPr="00FB132F">
        <w:t xml:space="preserve"> </w:t>
      </w:r>
      <w:r w:rsidR="009E35D8" w:rsidRPr="009E35D8">
        <w:t>Filesystems</w:t>
      </w:r>
      <w:bookmarkEnd w:id="2605"/>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r w:rsidR="00E635B7">
              <w:t>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5F32F1" w:rsidP="00080B65">
            <w:pPr>
              <w:snapToGrid w:val="0"/>
            </w:pPr>
            <w:r>
              <w:t>No</w:t>
            </w:r>
          </w:p>
        </w:tc>
      </w:tr>
      <w:tr w:rsidR="00080B65" w:rsidDel="00FC4807" w:rsidTr="00080B65">
        <w:trPr>
          <w:trHeight w:val="256"/>
          <w:del w:id="2606" w:author="blake" w:date="2012-04-05T12:40: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607" w:author="blake" w:date="2012-04-05T12:40:00Z"/>
              </w:rPr>
            </w:pPr>
            <w:del w:id="2608" w:author="blake" w:date="2012-04-05T12:40: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609" w:author="blake" w:date="2012-04-05T12:40:00Z"/>
              </w:rPr>
            </w:pPr>
            <w:del w:id="2610" w:author="blake" w:date="2012-04-05T12:40:00Z">
              <w:r w:rsidDel="00FC4807">
                <w:delText>CCE-14089-7</w:delText>
              </w:r>
            </w:del>
          </w:p>
        </w:tc>
      </w:tr>
    </w:tbl>
    <w:p w:rsidR="00080B65" w:rsidRDefault="00080B65" w:rsidP="00080B65">
      <w:pPr>
        <w:pStyle w:val="CISRuleComponent"/>
      </w:pPr>
      <w:r>
        <w:t xml:space="preserve">Description: </w:t>
      </w:r>
    </w:p>
    <w:p w:rsidR="00080B65" w:rsidRDefault="004011C7" w:rsidP="00E618B4">
      <w:pPr>
        <w:pStyle w:val="CISNormal"/>
      </w:pPr>
      <w:r>
        <w:t xml:space="preserve">The </w:t>
      </w:r>
      <w:r w:rsidRPr="004011C7">
        <w:rPr>
          <w:rStyle w:val="CodeChar"/>
          <w:sz w:val="24"/>
          <w:szCs w:val="24"/>
        </w:rPr>
        <w:t>cramfs</w:t>
      </w:r>
      <w:r>
        <w:t xml:space="preserve"> filesystem type is a compressed read-only Linux filesystem embedded in small footprint systems. A </w:t>
      </w:r>
      <w:r w:rsidRPr="004011C7">
        <w:rPr>
          <w:rStyle w:val="CodeChar"/>
          <w:sz w:val="24"/>
          <w:szCs w:val="24"/>
        </w:rPr>
        <w:t>cramfs</w:t>
      </w:r>
      <w:r>
        <w:t xml:space="preserve"> image can be used without having to first decompress the image</w:t>
      </w:r>
      <w:r w:rsidR="002E68F2">
        <w:t>.</w:t>
      </w:r>
    </w:p>
    <w:p w:rsidR="00080B65" w:rsidRDefault="00080B65" w:rsidP="00080B65">
      <w:pPr>
        <w:pStyle w:val="CISRuleComponent"/>
      </w:pPr>
      <w:r w:rsidRPr="006C7502">
        <w:t>Rationale:</w:t>
      </w:r>
    </w:p>
    <w:p w:rsidR="004011C7" w:rsidRDefault="006623A8" w:rsidP="004011C7">
      <w:pPr>
        <w:pStyle w:val="CISNormal"/>
      </w:pPr>
      <w:r>
        <w:t xml:space="preserve">Removing support for unneeded filesystem types reduces the local attack surface of the server. </w:t>
      </w:r>
      <w:r w:rsidR="004011C7">
        <w:t xml:space="preserve">If this filesystem type is not needed, disable it.  </w:t>
      </w:r>
    </w:p>
    <w:p w:rsidR="00080B65" w:rsidRDefault="00080B65" w:rsidP="00080B65">
      <w:pPr>
        <w:pStyle w:val="CISRuleComponent"/>
      </w:pPr>
      <w:r>
        <w:t>Remediation</w:t>
      </w:r>
      <w:r w:rsidRPr="006C7502">
        <w:t>:</w:t>
      </w:r>
    </w:p>
    <w:p w:rsidR="004011C7" w:rsidRDefault="004011C7" w:rsidP="004011C7">
      <w:pPr>
        <w:pStyle w:val="CISNormal"/>
      </w:pPr>
      <w:r>
        <w:t xml:space="preserve">Edit </w:t>
      </w:r>
      <w:r w:rsidR="00F6471A">
        <w:t>or c</w:t>
      </w:r>
      <w:r w:rsidR="0016276E">
        <w:t xml:space="preserve">reate </w:t>
      </w:r>
      <w:r>
        <w:t xml:space="preserve">the file </w:t>
      </w:r>
      <w:r w:rsidRPr="004011C7">
        <w:rPr>
          <w:rStyle w:val="CodeChar"/>
          <w:bCs w:val="0"/>
          <w:kern w:val="0"/>
          <w:sz w:val="24"/>
          <w:szCs w:val="24"/>
        </w:rPr>
        <w:t>/etc/</w:t>
      </w:r>
      <w:r w:rsidR="0016276E">
        <w:rPr>
          <w:rStyle w:val="CodeChar"/>
          <w:bCs w:val="0"/>
          <w:kern w:val="0"/>
          <w:sz w:val="24"/>
          <w:szCs w:val="24"/>
        </w:rPr>
        <w:t>modprobe.d/CIS</w:t>
      </w:r>
      <w:commentRangeStart w:id="2611"/>
      <w:ins w:id="2612" w:author="blake" w:date="2012-04-07T19:39:00Z">
        <w:r w:rsidR="00B137E2">
          <w:rPr>
            <w:rStyle w:val="CodeChar"/>
            <w:bCs w:val="0"/>
            <w:kern w:val="0"/>
            <w:sz w:val="24"/>
            <w:szCs w:val="24"/>
          </w:rPr>
          <w:t>.conf</w:t>
        </w:r>
      </w:ins>
      <w:r w:rsidR="0016276E" w:rsidRPr="00BB4CF3">
        <w:t xml:space="preserve"> </w:t>
      </w:r>
      <w:commentRangeEnd w:id="2611"/>
      <w:r w:rsidR="00B137E2">
        <w:rPr>
          <w:rStyle w:val="CommentReference"/>
          <w:bCs w:val="0"/>
          <w:kern w:val="0"/>
        </w:rPr>
        <w:commentReference w:id="2611"/>
      </w:r>
      <w:r>
        <w:t>and add the following line:</w:t>
      </w:r>
    </w:p>
    <w:p w:rsidR="004011C7" w:rsidRPr="00FB132F" w:rsidRDefault="004011C7" w:rsidP="00FB132F">
      <w:pPr>
        <w:pStyle w:val="CISC0de"/>
        <w:pBdr>
          <w:bottom w:val="single" w:sz="4" w:space="0" w:color="auto"/>
        </w:pBdr>
      </w:pPr>
      <w:r w:rsidRPr="00FB132F">
        <w:t>install cramfs /bin/true</w:t>
      </w:r>
    </w:p>
    <w:p w:rsidR="00080B65" w:rsidRDefault="00080B65" w:rsidP="00080B65">
      <w:pPr>
        <w:pStyle w:val="CISRuleComponent"/>
        <w:spacing w:before="240"/>
      </w:pPr>
      <w:r>
        <w:t>Audit:</w:t>
      </w:r>
    </w:p>
    <w:p w:rsidR="00831C50" w:rsidRPr="00FB132F" w:rsidRDefault="00831C50" w:rsidP="00FB132F">
      <w:pPr>
        <w:pStyle w:val="CISC0de"/>
        <w:pBdr>
          <w:bottom w:val="single" w:sz="4" w:space="0" w:color="auto"/>
        </w:pBdr>
      </w:pPr>
      <w:r>
        <w:t xml:space="preserve"># </w:t>
      </w:r>
      <w:r w:rsidR="00B9071A" w:rsidRPr="00FB132F">
        <w:t xml:space="preserve">/sbin/modprobe </w:t>
      </w:r>
      <w:r w:rsidR="001731CF">
        <w:t>-</w:t>
      </w:r>
      <w:r w:rsidR="00B9071A" w:rsidRPr="00FB132F">
        <w:t xml:space="preserve">n </w:t>
      </w:r>
      <w:r w:rsidR="001731CF">
        <w:t>-</w:t>
      </w:r>
      <w:r w:rsidR="00B9071A" w:rsidRPr="00FB132F">
        <w:t>v cramfs</w:t>
      </w:r>
    </w:p>
    <w:p w:rsidR="00B9071A" w:rsidRPr="00FB132F" w:rsidRDefault="00B9071A" w:rsidP="00FB132F">
      <w:pPr>
        <w:pStyle w:val="CISC0de"/>
        <w:pBdr>
          <w:bottom w:val="single" w:sz="4" w:space="0" w:color="auto"/>
        </w:pBdr>
      </w:pPr>
      <w:r w:rsidRPr="00FB132F">
        <w:t>install /bin/true</w:t>
      </w:r>
    </w:p>
    <w:p w:rsidR="00B9071A" w:rsidRPr="00FB132F" w:rsidRDefault="00B9071A" w:rsidP="00FB132F">
      <w:pPr>
        <w:pStyle w:val="CISC0de"/>
        <w:pBdr>
          <w:bottom w:val="single" w:sz="4" w:space="0" w:color="auto"/>
        </w:pBdr>
      </w:pPr>
      <w:r w:rsidRPr="00FB132F">
        <w:t># /sbin/lsmod | grep cramfs</w:t>
      </w:r>
    </w:p>
    <w:p w:rsidR="00B9071A" w:rsidRPr="00FB132F" w:rsidRDefault="00B9071A" w:rsidP="00FB132F">
      <w:pPr>
        <w:pStyle w:val="CISC0de"/>
        <w:pBdr>
          <w:bottom w:val="single" w:sz="4" w:space="0" w:color="auto"/>
        </w:pBdr>
      </w:pPr>
      <w:r w:rsidRPr="00FB132F">
        <w:t>&lt;No output&gt;</w:t>
      </w:r>
    </w:p>
    <w:p w:rsidR="00080B65" w:rsidRDefault="00080B65" w:rsidP="00080B65">
      <w:pPr>
        <w:pStyle w:val="CISNormal"/>
      </w:pPr>
    </w:p>
    <w:p w:rsidR="00535DB7" w:rsidRDefault="00535DB7" w:rsidP="006E606D">
      <w:pPr>
        <w:pStyle w:val="Heading3"/>
        <w:numPr>
          <w:ilvl w:val="2"/>
          <w:numId w:val="1"/>
        </w:numPr>
        <w:tabs>
          <w:tab w:val="center" w:pos="990"/>
        </w:tabs>
        <w:ind w:left="360"/>
      </w:pPr>
      <w:bookmarkStart w:id="2613" w:name="_Toc328948672"/>
      <w:r>
        <w:t xml:space="preserve">Disable Mounting of </w:t>
      </w:r>
      <w:r w:rsidRPr="009E35D8">
        <w:rPr>
          <w:rStyle w:val="CodeChar"/>
          <w:sz w:val="28"/>
          <w:szCs w:val="28"/>
        </w:rPr>
        <w:t>freevxfs</w:t>
      </w:r>
      <w:r w:rsidR="009E35D8" w:rsidRPr="00FB132F">
        <w:t xml:space="preserve"> </w:t>
      </w:r>
      <w:r w:rsidR="009E35D8" w:rsidRPr="009E35D8">
        <w:t>Filesystems</w:t>
      </w:r>
      <w:bookmarkEnd w:id="2613"/>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r w:rsidR="00E635B7">
              <w:t>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5F32F1" w:rsidP="00080B65">
            <w:pPr>
              <w:snapToGrid w:val="0"/>
            </w:pPr>
            <w:r>
              <w:t>No</w:t>
            </w:r>
          </w:p>
        </w:tc>
      </w:tr>
      <w:tr w:rsidR="00080B65" w:rsidDel="00FC4807" w:rsidTr="00080B65">
        <w:trPr>
          <w:trHeight w:val="256"/>
          <w:del w:id="2614" w:author="blake" w:date="2012-04-05T12:40: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615" w:author="blake" w:date="2012-04-05T12:40:00Z"/>
              </w:rPr>
            </w:pPr>
            <w:del w:id="2616" w:author="blake" w:date="2012-04-05T12:40: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617" w:author="blake" w:date="2012-04-05T12:40:00Z"/>
              </w:rPr>
            </w:pPr>
            <w:del w:id="2618" w:author="blake" w:date="2012-04-05T12:40:00Z">
              <w:r w:rsidDel="00FC4807">
                <w:delText>CCE-14457-6</w:delText>
              </w:r>
            </w:del>
          </w:p>
        </w:tc>
      </w:tr>
    </w:tbl>
    <w:p w:rsidR="00080B65" w:rsidRDefault="00080B65" w:rsidP="00080B65">
      <w:pPr>
        <w:pStyle w:val="CISRuleComponent"/>
      </w:pPr>
      <w:r>
        <w:t xml:space="preserve">Description: </w:t>
      </w:r>
    </w:p>
    <w:p w:rsidR="004011C7" w:rsidRDefault="004011C7" w:rsidP="002E4A9B">
      <w:pPr>
        <w:pStyle w:val="CISNormal"/>
      </w:pPr>
      <w:r>
        <w:t xml:space="preserve">The </w:t>
      </w:r>
      <w:r w:rsidRPr="002E4A9B">
        <w:rPr>
          <w:rStyle w:val="CodeChar"/>
          <w:bCs w:val="0"/>
          <w:kern w:val="0"/>
          <w:sz w:val="24"/>
          <w:szCs w:val="24"/>
        </w:rPr>
        <w:t>freevxfs</w:t>
      </w:r>
      <w:r>
        <w:t xml:space="preserve"> filesystem type is</w:t>
      </w:r>
      <w:r w:rsidR="00E618B4">
        <w:t xml:space="preserve"> a free version of the Veritas type filesystem. This is the primary filesystem type for HP-UX operating systems.</w:t>
      </w:r>
    </w:p>
    <w:p w:rsidR="00080B65" w:rsidRDefault="00080B65" w:rsidP="00080B65">
      <w:pPr>
        <w:autoSpaceDE w:val="0"/>
        <w:autoSpaceDN w:val="0"/>
        <w:adjustRightInd w:val="0"/>
        <w:rPr>
          <w:rFonts w:ascii="CMR10" w:hAnsi="CMR10" w:cs="CMR10"/>
          <w:sz w:val="20"/>
          <w:szCs w:val="20"/>
        </w:rPr>
      </w:pPr>
    </w:p>
    <w:p w:rsidR="004011C7" w:rsidRDefault="004011C7" w:rsidP="004011C7">
      <w:pPr>
        <w:pStyle w:val="CISRuleComponent"/>
      </w:pPr>
      <w:r w:rsidRPr="006C7502">
        <w:lastRenderedPageBreak/>
        <w:t>Rationale:</w:t>
      </w:r>
    </w:p>
    <w:p w:rsidR="004011C7" w:rsidRDefault="006623A8" w:rsidP="004011C7">
      <w:pPr>
        <w:pStyle w:val="CISNormal"/>
      </w:pPr>
      <w:r>
        <w:t xml:space="preserve">Removing support for unneeded filesystem types reduces the local attack surface of the server.  </w:t>
      </w:r>
      <w:r w:rsidR="004011C7">
        <w:t xml:space="preserve">If this filesystem type is not needed, disable it.  </w:t>
      </w:r>
    </w:p>
    <w:p w:rsidR="004011C7" w:rsidRDefault="004011C7" w:rsidP="004011C7">
      <w:pPr>
        <w:pStyle w:val="CISRuleComponent"/>
      </w:pPr>
      <w:r>
        <w:t>Remediation</w:t>
      </w:r>
      <w:r w:rsidRPr="006C7502">
        <w:t>:</w:t>
      </w:r>
    </w:p>
    <w:p w:rsidR="0016276E" w:rsidRDefault="00F6471A" w:rsidP="0016276E">
      <w:pPr>
        <w:pStyle w:val="CISNormal"/>
      </w:pPr>
      <w:r>
        <w:t>Edit or c</w:t>
      </w:r>
      <w:r w:rsidR="0016276E">
        <w:t xml:space="preserve">reate the file </w:t>
      </w:r>
      <w:r w:rsidR="0016276E" w:rsidRPr="004011C7">
        <w:rPr>
          <w:rStyle w:val="CodeChar"/>
          <w:bCs w:val="0"/>
          <w:kern w:val="0"/>
          <w:sz w:val="24"/>
          <w:szCs w:val="24"/>
        </w:rPr>
        <w:t>/etc/</w:t>
      </w:r>
      <w:r w:rsidR="0016276E">
        <w:rPr>
          <w:rStyle w:val="CodeChar"/>
          <w:bCs w:val="0"/>
          <w:kern w:val="0"/>
          <w:sz w:val="24"/>
          <w:szCs w:val="24"/>
        </w:rPr>
        <w:t>modprobe.d/CIS</w:t>
      </w:r>
      <w:ins w:id="2619" w:author="blake" w:date="2012-04-07T19:39:00Z">
        <w:r w:rsidR="00B137E2">
          <w:rPr>
            <w:rStyle w:val="CodeChar"/>
            <w:bCs w:val="0"/>
            <w:kern w:val="0"/>
            <w:sz w:val="24"/>
            <w:szCs w:val="24"/>
          </w:rPr>
          <w:t>.conf</w:t>
        </w:r>
      </w:ins>
      <w:r w:rsidR="0016276E">
        <w:t xml:space="preserve"> and add the following line:</w:t>
      </w:r>
    </w:p>
    <w:p w:rsidR="00F6471A" w:rsidRPr="00FB132F" w:rsidRDefault="004011C7" w:rsidP="00FB132F">
      <w:pPr>
        <w:pStyle w:val="CISC0de"/>
        <w:pBdr>
          <w:bottom w:val="single" w:sz="4" w:space="0" w:color="auto"/>
        </w:pBdr>
      </w:pPr>
      <w:r w:rsidRPr="00FB132F">
        <w:t>install freevxfs /bin/true</w:t>
      </w:r>
    </w:p>
    <w:p w:rsidR="004011C7" w:rsidRDefault="004011C7" w:rsidP="004011C7">
      <w:pPr>
        <w:pStyle w:val="CISRuleComponent"/>
        <w:spacing w:before="240"/>
      </w:pPr>
      <w:r>
        <w:t>Audit:</w:t>
      </w:r>
    </w:p>
    <w:p w:rsidR="00B52E20" w:rsidRPr="00FB132F" w:rsidRDefault="00B633BA" w:rsidP="00FB132F">
      <w:pPr>
        <w:pStyle w:val="CISC0de"/>
        <w:pBdr>
          <w:bottom w:val="single" w:sz="4" w:space="0" w:color="auto"/>
        </w:pBdr>
      </w:pPr>
      <w:r>
        <w:t>#</w:t>
      </w:r>
      <w:r w:rsidR="00B52E20">
        <w:t xml:space="preserve"> /</w:t>
      </w:r>
      <w:r w:rsidR="00B52E20" w:rsidRPr="00FB132F">
        <w:t xml:space="preserve">sbin/modprobe </w:t>
      </w:r>
      <w:r w:rsidR="001731CF">
        <w:t>-</w:t>
      </w:r>
      <w:r w:rsidR="00B52E20" w:rsidRPr="00FB132F">
        <w:t xml:space="preserve">n </w:t>
      </w:r>
      <w:r w:rsidR="001731CF">
        <w:t>-</w:t>
      </w:r>
      <w:r w:rsidR="00B52E20" w:rsidRPr="00FB132F">
        <w:t>v freevxfs</w:t>
      </w:r>
    </w:p>
    <w:p w:rsidR="00B52E20" w:rsidRPr="00FB132F" w:rsidRDefault="00B52E20" w:rsidP="00FB132F">
      <w:pPr>
        <w:pStyle w:val="CISC0de"/>
        <w:pBdr>
          <w:bottom w:val="single" w:sz="4" w:space="0" w:color="auto"/>
        </w:pBdr>
      </w:pPr>
      <w:r w:rsidRPr="00FB132F">
        <w:t>install /bin/true</w:t>
      </w:r>
    </w:p>
    <w:p w:rsidR="00B52E20" w:rsidRPr="00FB132F" w:rsidRDefault="00B52E20" w:rsidP="00FB132F">
      <w:pPr>
        <w:pStyle w:val="CISC0de"/>
        <w:pBdr>
          <w:bottom w:val="single" w:sz="4" w:space="0" w:color="auto"/>
        </w:pBdr>
      </w:pPr>
      <w:r w:rsidRPr="00FB132F">
        <w:t># /sbin/lsmod | grep freexvfs</w:t>
      </w:r>
    </w:p>
    <w:p w:rsidR="00B52E20" w:rsidRPr="00FB132F" w:rsidRDefault="00B52E20" w:rsidP="00FB132F">
      <w:pPr>
        <w:pStyle w:val="CISC0de"/>
        <w:pBdr>
          <w:bottom w:val="single" w:sz="4" w:space="0" w:color="auto"/>
        </w:pBdr>
      </w:pPr>
      <w:r w:rsidRPr="00FB132F">
        <w:t>&lt;No output&gt;</w:t>
      </w:r>
    </w:p>
    <w:p w:rsidR="00535DB7" w:rsidRDefault="00535DB7" w:rsidP="006E606D">
      <w:pPr>
        <w:pStyle w:val="Heading3"/>
        <w:numPr>
          <w:ilvl w:val="2"/>
          <w:numId w:val="1"/>
        </w:numPr>
        <w:tabs>
          <w:tab w:val="center" w:pos="990"/>
        </w:tabs>
        <w:ind w:left="360"/>
      </w:pPr>
      <w:bookmarkStart w:id="2620" w:name="_Toc328948673"/>
      <w:r>
        <w:t xml:space="preserve">Disable Mounting of </w:t>
      </w:r>
      <w:r w:rsidRPr="009E35D8">
        <w:rPr>
          <w:rStyle w:val="CodeChar"/>
          <w:sz w:val="28"/>
          <w:szCs w:val="28"/>
        </w:rPr>
        <w:t>jffs2</w:t>
      </w:r>
      <w:r w:rsidR="009E35D8" w:rsidRPr="00FB132F">
        <w:t xml:space="preserve"> </w:t>
      </w:r>
      <w:r w:rsidR="009E35D8" w:rsidRPr="009E35D8">
        <w:t>Filesystems</w:t>
      </w:r>
      <w:bookmarkEnd w:id="2620"/>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r w:rsidR="00E635B7">
              <w:t>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5F32F1" w:rsidP="00080B65">
            <w:pPr>
              <w:snapToGrid w:val="0"/>
            </w:pPr>
            <w:r>
              <w:t>No</w:t>
            </w:r>
          </w:p>
        </w:tc>
      </w:tr>
      <w:tr w:rsidR="00080B65" w:rsidDel="00FC4807" w:rsidTr="00080B65">
        <w:trPr>
          <w:trHeight w:val="256"/>
          <w:del w:id="2621" w:author="blake" w:date="2012-04-05T12:40: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622" w:author="blake" w:date="2012-04-05T12:40:00Z"/>
              </w:rPr>
            </w:pPr>
            <w:del w:id="2623" w:author="blake" w:date="2012-04-05T12:40: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624" w:author="blake" w:date="2012-04-05T12:40:00Z"/>
              </w:rPr>
            </w:pPr>
            <w:del w:id="2625" w:author="blake" w:date="2012-04-05T12:40:00Z">
              <w:r w:rsidDel="00FC4807">
                <w:delText>CCE-14853-6</w:delText>
              </w:r>
            </w:del>
          </w:p>
        </w:tc>
      </w:tr>
    </w:tbl>
    <w:p w:rsidR="00080B65" w:rsidRDefault="00080B65" w:rsidP="00080B65">
      <w:pPr>
        <w:pStyle w:val="CISRuleComponent"/>
      </w:pPr>
      <w:r>
        <w:t xml:space="preserve">Description: </w:t>
      </w:r>
    </w:p>
    <w:p w:rsidR="00080B65" w:rsidRDefault="00A40848" w:rsidP="00A40848">
      <w:pPr>
        <w:pStyle w:val="CISNormal"/>
      </w:pPr>
      <w:r>
        <w:t xml:space="preserve">The </w:t>
      </w:r>
      <w:r w:rsidRPr="00A40848">
        <w:rPr>
          <w:rStyle w:val="CodeChar"/>
          <w:sz w:val="24"/>
          <w:szCs w:val="24"/>
        </w:rPr>
        <w:t>jffs2</w:t>
      </w:r>
      <w:r>
        <w:t xml:space="preserve"> (journaling flash filesystem 2) filesystem type is a log-structured filesystem used in flash memory devices. </w:t>
      </w:r>
    </w:p>
    <w:p w:rsidR="004011C7" w:rsidRDefault="004011C7" w:rsidP="004011C7">
      <w:pPr>
        <w:pStyle w:val="CISRuleComponent"/>
      </w:pPr>
      <w:r w:rsidRPr="006C7502">
        <w:t>Rationale:</w:t>
      </w:r>
    </w:p>
    <w:p w:rsidR="004011C7" w:rsidRDefault="006623A8" w:rsidP="004011C7">
      <w:pPr>
        <w:pStyle w:val="CISNormal"/>
      </w:pPr>
      <w:r>
        <w:t xml:space="preserve">Removing support for unneeded filesystem types reduces the local attack surface of the server.  </w:t>
      </w:r>
      <w:r w:rsidR="004011C7">
        <w:t xml:space="preserve">If this filesystem type is not needed, disable it.  </w:t>
      </w:r>
    </w:p>
    <w:p w:rsidR="004011C7" w:rsidRDefault="004011C7" w:rsidP="004011C7">
      <w:pPr>
        <w:pStyle w:val="CISRuleComponent"/>
      </w:pPr>
      <w:r>
        <w:t>Remediation</w:t>
      </w:r>
      <w:r w:rsidRPr="006C7502">
        <w:t>:</w:t>
      </w:r>
    </w:p>
    <w:p w:rsidR="0016276E" w:rsidRDefault="00F6471A" w:rsidP="0016276E">
      <w:pPr>
        <w:pStyle w:val="CISNormal"/>
      </w:pPr>
      <w:r>
        <w:t>Edit or c</w:t>
      </w:r>
      <w:r w:rsidR="0016276E">
        <w:t xml:space="preserve">reate the file </w:t>
      </w:r>
      <w:r w:rsidR="0016276E" w:rsidRPr="004011C7">
        <w:rPr>
          <w:rStyle w:val="CodeChar"/>
          <w:bCs w:val="0"/>
          <w:kern w:val="0"/>
          <w:sz w:val="24"/>
          <w:szCs w:val="24"/>
        </w:rPr>
        <w:t>/etc/</w:t>
      </w:r>
      <w:r w:rsidR="0016276E">
        <w:rPr>
          <w:rStyle w:val="CodeChar"/>
          <w:bCs w:val="0"/>
          <w:kern w:val="0"/>
          <w:sz w:val="24"/>
          <w:szCs w:val="24"/>
        </w:rPr>
        <w:t>modprobe.d/CIS</w:t>
      </w:r>
      <w:ins w:id="2626" w:author="blake" w:date="2012-04-07T19:39:00Z">
        <w:r w:rsidR="00B137E2">
          <w:rPr>
            <w:rStyle w:val="CodeChar"/>
            <w:bCs w:val="0"/>
            <w:kern w:val="0"/>
            <w:sz w:val="24"/>
            <w:szCs w:val="24"/>
          </w:rPr>
          <w:t>.conf</w:t>
        </w:r>
      </w:ins>
      <w:r w:rsidR="0016276E">
        <w:t xml:space="preserve"> and add the following line:</w:t>
      </w:r>
    </w:p>
    <w:p w:rsidR="00551C7A" w:rsidRPr="00FB132F" w:rsidRDefault="004011C7" w:rsidP="00FB132F">
      <w:pPr>
        <w:pStyle w:val="CISC0de"/>
        <w:pBdr>
          <w:bottom w:val="single" w:sz="4" w:space="0" w:color="auto"/>
        </w:pBdr>
      </w:pPr>
      <w:r w:rsidRPr="00FB132F">
        <w:t>install jffs2 /bin/true</w:t>
      </w:r>
    </w:p>
    <w:p w:rsidR="00080B65" w:rsidRDefault="004011C7" w:rsidP="002E68F2">
      <w:pPr>
        <w:pStyle w:val="CISRuleComponent"/>
        <w:spacing w:before="240"/>
      </w:pPr>
      <w:r>
        <w:t>Audit:</w:t>
      </w:r>
    </w:p>
    <w:p w:rsidR="00B52E20" w:rsidRPr="00FB132F" w:rsidRDefault="00B633BA" w:rsidP="00FB132F">
      <w:pPr>
        <w:pStyle w:val="CISC0de"/>
        <w:pBdr>
          <w:bottom w:val="single" w:sz="4" w:space="0" w:color="auto"/>
        </w:pBdr>
      </w:pPr>
      <w:r>
        <w:t xml:space="preserve"># </w:t>
      </w:r>
      <w:r w:rsidR="00B52E20" w:rsidRPr="00FB132F">
        <w:t xml:space="preserve">/sbin/modprobe </w:t>
      </w:r>
      <w:r w:rsidR="001731CF">
        <w:t>-</w:t>
      </w:r>
      <w:r w:rsidR="00B52E20" w:rsidRPr="00FB132F">
        <w:t xml:space="preserve">n </w:t>
      </w:r>
      <w:r w:rsidR="001731CF">
        <w:t>-</w:t>
      </w:r>
      <w:r w:rsidR="00B52E20" w:rsidRPr="00FB132F">
        <w:t>v jffs2</w:t>
      </w:r>
    </w:p>
    <w:p w:rsidR="00B52E20" w:rsidRPr="00FB132F" w:rsidRDefault="00B52E20" w:rsidP="00FB132F">
      <w:pPr>
        <w:pStyle w:val="CISC0de"/>
        <w:pBdr>
          <w:bottom w:val="single" w:sz="4" w:space="0" w:color="auto"/>
        </w:pBdr>
      </w:pPr>
      <w:r w:rsidRPr="00FB132F">
        <w:t>install /bin/true</w:t>
      </w:r>
    </w:p>
    <w:p w:rsidR="00B52E20" w:rsidRPr="00FB132F" w:rsidRDefault="00B52E20" w:rsidP="00FB132F">
      <w:pPr>
        <w:pStyle w:val="CISC0de"/>
        <w:pBdr>
          <w:bottom w:val="single" w:sz="4" w:space="0" w:color="auto"/>
        </w:pBdr>
      </w:pPr>
      <w:r w:rsidRPr="00FB132F">
        <w:t># /sbin/lsmod | grep jffs2</w:t>
      </w:r>
    </w:p>
    <w:p w:rsidR="00B52E20" w:rsidRPr="00FB132F" w:rsidRDefault="00B52E20" w:rsidP="00FB132F">
      <w:pPr>
        <w:pStyle w:val="CISC0de"/>
        <w:pBdr>
          <w:bottom w:val="single" w:sz="4" w:space="0" w:color="auto"/>
        </w:pBdr>
      </w:pPr>
      <w:r w:rsidRPr="00FB132F">
        <w:t>&lt;No output&gt;</w:t>
      </w:r>
    </w:p>
    <w:p w:rsidR="00535DB7" w:rsidRDefault="00535DB7" w:rsidP="006E606D">
      <w:pPr>
        <w:pStyle w:val="Heading3"/>
        <w:numPr>
          <w:ilvl w:val="2"/>
          <w:numId w:val="1"/>
        </w:numPr>
        <w:tabs>
          <w:tab w:val="center" w:pos="990"/>
        </w:tabs>
        <w:ind w:left="360"/>
      </w:pPr>
      <w:bookmarkStart w:id="2627" w:name="_Toc328948674"/>
      <w:r>
        <w:t xml:space="preserve">Disable Mounting of </w:t>
      </w:r>
      <w:r w:rsidRPr="009E35D8">
        <w:rPr>
          <w:rStyle w:val="CodeChar"/>
          <w:sz w:val="28"/>
          <w:szCs w:val="28"/>
        </w:rPr>
        <w:t>hfs</w:t>
      </w:r>
      <w:r w:rsidR="009E35D8" w:rsidRPr="00FB132F">
        <w:t xml:space="preserve"> </w:t>
      </w:r>
      <w:r w:rsidR="009E35D8" w:rsidRPr="009E35D8">
        <w:t>Filesystems</w:t>
      </w:r>
      <w:bookmarkEnd w:id="2627"/>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r w:rsidR="00E635B7">
              <w:t>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5F32F1" w:rsidP="00080B65">
            <w:pPr>
              <w:snapToGrid w:val="0"/>
            </w:pPr>
            <w:r>
              <w:t>No</w:t>
            </w:r>
          </w:p>
        </w:tc>
      </w:tr>
      <w:tr w:rsidR="00080B65" w:rsidDel="00FC4807" w:rsidTr="00080B65">
        <w:trPr>
          <w:trHeight w:val="256"/>
          <w:del w:id="2628" w:author="blake" w:date="2012-04-05T12:40: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629" w:author="blake" w:date="2012-04-05T12:40:00Z"/>
              </w:rPr>
            </w:pPr>
            <w:del w:id="2630" w:author="blake" w:date="2012-04-05T12:40: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631" w:author="blake" w:date="2012-04-05T12:40:00Z"/>
              </w:rPr>
            </w:pPr>
            <w:del w:id="2632" w:author="blake" w:date="2012-04-05T12:40:00Z">
              <w:r w:rsidDel="00FC4807">
                <w:delText>CCE-15087-0</w:delText>
              </w:r>
            </w:del>
          </w:p>
        </w:tc>
      </w:tr>
    </w:tbl>
    <w:p w:rsidR="00080B65" w:rsidRDefault="00080B65" w:rsidP="00080B65">
      <w:pPr>
        <w:pStyle w:val="CISRuleComponent"/>
      </w:pPr>
      <w:r>
        <w:t xml:space="preserve">Description: </w:t>
      </w:r>
    </w:p>
    <w:p w:rsidR="00080B65" w:rsidRDefault="00A40848" w:rsidP="00A40848">
      <w:pPr>
        <w:pStyle w:val="CISNormal"/>
      </w:pPr>
      <w:r>
        <w:lastRenderedPageBreak/>
        <w:t xml:space="preserve">The </w:t>
      </w:r>
      <w:r w:rsidRPr="00A40848">
        <w:rPr>
          <w:rStyle w:val="CodeChar"/>
          <w:bCs w:val="0"/>
          <w:kern w:val="0"/>
          <w:sz w:val="24"/>
          <w:szCs w:val="24"/>
        </w:rPr>
        <w:t>hfs</w:t>
      </w:r>
      <w:r>
        <w:t xml:space="preserve"> filesystem type is a hierarchical filesystem that allows you to mount Mac OS filesystems. </w:t>
      </w:r>
    </w:p>
    <w:p w:rsidR="004011C7" w:rsidRDefault="004011C7" w:rsidP="004011C7">
      <w:pPr>
        <w:pStyle w:val="CISRuleComponent"/>
      </w:pPr>
      <w:r w:rsidRPr="006C7502">
        <w:t>Rationale:</w:t>
      </w:r>
    </w:p>
    <w:p w:rsidR="004011C7" w:rsidRDefault="006623A8" w:rsidP="004011C7">
      <w:pPr>
        <w:pStyle w:val="CISNormal"/>
      </w:pPr>
      <w:r>
        <w:t xml:space="preserve">Removing support for unneeded filesystem types reduces the local attack surface of the server.  </w:t>
      </w:r>
      <w:r w:rsidR="004011C7">
        <w:t xml:space="preserve">If this filesystem type is not needed, disable it.  </w:t>
      </w:r>
    </w:p>
    <w:p w:rsidR="004011C7" w:rsidRDefault="004011C7" w:rsidP="004011C7">
      <w:pPr>
        <w:pStyle w:val="CISRuleComponent"/>
      </w:pPr>
      <w:r>
        <w:t>Remediation</w:t>
      </w:r>
      <w:r w:rsidRPr="006C7502">
        <w:t>:</w:t>
      </w:r>
    </w:p>
    <w:p w:rsidR="004011C7" w:rsidRDefault="00160B2D" w:rsidP="004011C7">
      <w:pPr>
        <w:pStyle w:val="CISNormal"/>
      </w:pPr>
      <w:r>
        <w:t>Edit or c</w:t>
      </w:r>
      <w:r w:rsidR="0016276E">
        <w:t xml:space="preserve">reate the file </w:t>
      </w:r>
      <w:r w:rsidR="0016276E" w:rsidRPr="004011C7">
        <w:rPr>
          <w:rStyle w:val="CodeChar"/>
          <w:bCs w:val="0"/>
          <w:kern w:val="0"/>
          <w:sz w:val="24"/>
          <w:szCs w:val="24"/>
        </w:rPr>
        <w:t>/etc/</w:t>
      </w:r>
      <w:r w:rsidR="0016276E">
        <w:rPr>
          <w:rStyle w:val="CodeChar"/>
          <w:bCs w:val="0"/>
          <w:kern w:val="0"/>
          <w:sz w:val="24"/>
          <w:szCs w:val="24"/>
        </w:rPr>
        <w:t>modprobe.d/CIS</w:t>
      </w:r>
      <w:ins w:id="2633" w:author="blake" w:date="2012-04-07T19:39:00Z">
        <w:r w:rsidR="00B137E2">
          <w:rPr>
            <w:rStyle w:val="CodeChar"/>
            <w:bCs w:val="0"/>
            <w:kern w:val="0"/>
            <w:sz w:val="24"/>
            <w:szCs w:val="24"/>
          </w:rPr>
          <w:t>.conf</w:t>
        </w:r>
      </w:ins>
      <w:r w:rsidR="0016276E">
        <w:t xml:space="preserve"> and add the following line</w:t>
      </w:r>
      <w:r w:rsidR="004011C7">
        <w:t>:</w:t>
      </w:r>
    </w:p>
    <w:p w:rsidR="004011C7" w:rsidRPr="00FB132F" w:rsidRDefault="004011C7" w:rsidP="00FB132F">
      <w:pPr>
        <w:pStyle w:val="CISC0de"/>
        <w:pBdr>
          <w:bottom w:val="single" w:sz="4" w:space="0" w:color="auto"/>
        </w:pBdr>
      </w:pPr>
      <w:r w:rsidRPr="00FB132F">
        <w:t>install hfs /bin/true</w:t>
      </w:r>
    </w:p>
    <w:p w:rsidR="004011C7" w:rsidRDefault="004011C7" w:rsidP="004011C7">
      <w:pPr>
        <w:pStyle w:val="CISRuleComponent"/>
        <w:spacing w:before="240"/>
      </w:pPr>
      <w:r>
        <w:t>Audit:</w:t>
      </w:r>
    </w:p>
    <w:p w:rsidR="00B52E20" w:rsidRPr="00FB132F" w:rsidRDefault="00B633BA" w:rsidP="00FB132F">
      <w:pPr>
        <w:pStyle w:val="CISC0de"/>
        <w:pBdr>
          <w:bottom w:val="single" w:sz="4" w:space="0" w:color="auto"/>
        </w:pBdr>
      </w:pPr>
      <w:r>
        <w:t>#</w:t>
      </w:r>
      <w:r w:rsidR="00B52E20">
        <w:t xml:space="preserve"> </w:t>
      </w:r>
      <w:r w:rsidR="00B52E20" w:rsidRPr="00FB132F">
        <w:t xml:space="preserve">/sbin/modprobe </w:t>
      </w:r>
      <w:r w:rsidR="001731CF">
        <w:t>-</w:t>
      </w:r>
      <w:r w:rsidR="00B52E20" w:rsidRPr="00FB132F">
        <w:t xml:space="preserve">n </w:t>
      </w:r>
      <w:r w:rsidR="001731CF">
        <w:t>-</w:t>
      </w:r>
      <w:r w:rsidR="00B52E20" w:rsidRPr="00FB132F">
        <w:t>v hfs</w:t>
      </w:r>
    </w:p>
    <w:p w:rsidR="00B52E20" w:rsidRPr="00FB132F" w:rsidRDefault="00B52E20" w:rsidP="00FB132F">
      <w:pPr>
        <w:pStyle w:val="CISC0de"/>
        <w:pBdr>
          <w:bottom w:val="single" w:sz="4" w:space="0" w:color="auto"/>
        </w:pBdr>
      </w:pPr>
      <w:r w:rsidRPr="00FB132F">
        <w:t>install /bin/true</w:t>
      </w:r>
    </w:p>
    <w:p w:rsidR="00B52E20" w:rsidRPr="00FB132F" w:rsidRDefault="00B52E20" w:rsidP="00FB132F">
      <w:pPr>
        <w:pStyle w:val="CISC0de"/>
        <w:pBdr>
          <w:bottom w:val="single" w:sz="4" w:space="0" w:color="auto"/>
        </w:pBdr>
      </w:pPr>
      <w:r w:rsidRPr="00FB132F">
        <w:t xml:space="preserve"># </w:t>
      </w:r>
      <w:r w:rsidRPr="002E4A9B">
        <w:t>/sbin/lsmod | grep hfs</w:t>
      </w:r>
    </w:p>
    <w:p w:rsidR="00080B65" w:rsidRPr="00FB132F" w:rsidRDefault="00B52E20" w:rsidP="00FB132F">
      <w:pPr>
        <w:pStyle w:val="CISC0de"/>
        <w:pBdr>
          <w:bottom w:val="single" w:sz="4" w:space="0" w:color="auto"/>
        </w:pBdr>
      </w:pPr>
      <w:r w:rsidRPr="00FB132F">
        <w:t>&lt;No output&gt;</w:t>
      </w:r>
    </w:p>
    <w:p w:rsidR="00535DB7" w:rsidRDefault="00535DB7" w:rsidP="006E606D">
      <w:pPr>
        <w:pStyle w:val="Heading3"/>
        <w:numPr>
          <w:ilvl w:val="2"/>
          <w:numId w:val="1"/>
        </w:numPr>
        <w:tabs>
          <w:tab w:val="center" w:pos="990"/>
        </w:tabs>
        <w:ind w:left="360"/>
      </w:pPr>
      <w:bookmarkStart w:id="2634" w:name="_Toc328948675"/>
      <w:r>
        <w:t xml:space="preserve">Disable Mounting of </w:t>
      </w:r>
      <w:r w:rsidRPr="009E35D8">
        <w:rPr>
          <w:rStyle w:val="CodeChar"/>
          <w:sz w:val="28"/>
          <w:szCs w:val="28"/>
        </w:rPr>
        <w:t>hfsplus</w:t>
      </w:r>
      <w:r w:rsidR="009E35D8" w:rsidRPr="00FB132F">
        <w:t xml:space="preserve"> </w:t>
      </w:r>
      <w:r w:rsidR="009E35D8" w:rsidRPr="009E35D8">
        <w:t>Filesystems</w:t>
      </w:r>
      <w:bookmarkEnd w:id="2634"/>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r w:rsidR="00E635B7">
              <w:t>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5F32F1" w:rsidP="00080B65">
            <w:pPr>
              <w:snapToGrid w:val="0"/>
            </w:pPr>
            <w:r>
              <w:t>No</w:t>
            </w:r>
          </w:p>
        </w:tc>
      </w:tr>
      <w:tr w:rsidR="00080B65" w:rsidDel="00FC4807" w:rsidTr="00080B65">
        <w:trPr>
          <w:trHeight w:val="256"/>
          <w:del w:id="2635" w:author="blake" w:date="2012-04-05T12:40: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636" w:author="blake" w:date="2012-04-05T12:40:00Z"/>
              </w:rPr>
            </w:pPr>
            <w:del w:id="2637" w:author="blake" w:date="2012-04-05T12:40: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638" w:author="blake" w:date="2012-04-05T12:40:00Z"/>
              </w:rPr>
            </w:pPr>
            <w:del w:id="2639" w:author="blake" w:date="2012-04-05T12:40:00Z">
              <w:r w:rsidDel="00FC4807">
                <w:delText>CCE-14093-9</w:delText>
              </w:r>
            </w:del>
          </w:p>
        </w:tc>
      </w:tr>
    </w:tbl>
    <w:p w:rsidR="00080B65" w:rsidRDefault="00080B65" w:rsidP="00080B65">
      <w:pPr>
        <w:pStyle w:val="CISRuleComponent"/>
      </w:pPr>
      <w:r>
        <w:t xml:space="preserve">Description: </w:t>
      </w:r>
    </w:p>
    <w:p w:rsidR="00080B65" w:rsidRDefault="00CD503E" w:rsidP="00936939">
      <w:pPr>
        <w:pStyle w:val="CISNormal"/>
      </w:pPr>
      <w:r>
        <w:t xml:space="preserve">The </w:t>
      </w:r>
      <w:r w:rsidRPr="00A40848">
        <w:rPr>
          <w:rStyle w:val="CodeChar"/>
          <w:bCs w:val="0"/>
          <w:kern w:val="0"/>
          <w:sz w:val="24"/>
          <w:szCs w:val="24"/>
        </w:rPr>
        <w:t>hfs</w:t>
      </w:r>
      <w:r>
        <w:rPr>
          <w:rStyle w:val="CodeChar"/>
          <w:bCs w:val="0"/>
          <w:kern w:val="0"/>
          <w:sz w:val="24"/>
          <w:szCs w:val="24"/>
        </w:rPr>
        <w:t>plus</w:t>
      </w:r>
      <w:r>
        <w:t xml:space="preserve"> filesystem type is a hierarchical filesystem designed to replace </w:t>
      </w:r>
      <w:r w:rsidRPr="00CD503E">
        <w:rPr>
          <w:rStyle w:val="CodeChar"/>
          <w:sz w:val="24"/>
          <w:szCs w:val="24"/>
        </w:rPr>
        <w:t>hfs</w:t>
      </w:r>
      <w:r>
        <w:t xml:space="preserve"> that allows you to mount Mac OS filesystems. </w:t>
      </w:r>
    </w:p>
    <w:p w:rsidR="004011C7" w:rsidRDefault="004011C7" w:rsidP="004011C7">
      <w:pPr>
        <w:pStyle w:val="CISRuleComponent"/>
      </w:pPr>
      <w:r w:rsidRPr="006C7502">
        <w:t>Rationale:</w:t>
      </w:r>
    </w:p>
    <w:p w:rsidR="004011C7" w:rsidRDefault="006623A8" w:rsidP="004011C7">
      <w:pPr>
        <w:pStyle w:val="CISNormal"/>
      </w:pPr>
      <w:r>
        <w:t xml:space="preserve">Removing support for unneeded filesystem types reduces the local attack surface of the server.  </w:t>
      </w:r>
      <w:r w:rsidR="004011C7">
        <w:t xml:space="preserve">If this filesystem type is not needed, disable it.  </w:t>
      </w:r>
    </w:p>
    <w:p w:rsidR="004011C7" w:rsidRDefault="004011C7" w:rsidP="004011C7">
      <w:pPr>
        <w:pStyle w:val="CISRuleComponent"/>
      </w:pPr>
      <w:r>
        <w:t>Remediation</w:t>
      </w:r>
      <w:r w:rsidRPr="006C7502">
        <w:t>:</w:t>
      </w:r>
    </w:p>
    <w:p w:rsidR="004011C7" w:rsidRDefault="00160B2D" w:rsidP="004011C7">
      <w:pPr>
        <w:pStyle w:val="CISNormal"/>
      </w:pPr>
      <w:r>
        <w:t>Edit or c</w:t>
      </w:r>
      <w:r w:rsidR="0016276E">
        <w:t xml:space="preserve">reate the file </w:t>
      </w:r>
      <w:r w:rsidR="0016276E" w:rsidRPr="004011C7">
        <w:rPr>
          <w:rStyle w:val="CodeChar"/>
          <w:bCs w:val="0"/>
          <w:kern w:val="0"/>
          <w:sz w:val="24"/>
          <w:szCs w:val="24"/>
        </w:rPr>
        <w:t>/etc/</w:t>
      </w:r>
      <w:r w:rsidR="0016276E">
        <w:rPr>
          <w:rStyle w:val="CodeChar"/>
          <w:bCs w:val="0"/>
          <w:kern w:val="0"/>
          <w:sz w:val="24"/>
          <w:szCs w:val="24"/>
        </w:rPr>
        <w:t>modprobe.d/CIS</w:t>
      </w:r>
      <w:ins w:id="2640" w:author="blake" w:date="2012-04-07T19:40:00Z">
        <w:r w:rsidR="00B137E2">
          <w:rPr>
            <w:rStyle w:val="CodeChar"/>
            <w:bCs w:val="0"/>
            <w:kern w:val="0"/>
            <w:sz w:val="24"/>
            <w:szCs w:val="24"/>
          </w:rPr>
          <w:t>.conf</w:t>
        </w:r>
      </w:ins>
      <w:r w:rsidR="0016276E">
        <w:t xml:space="preserve"> and add the following line</w:t>
      </w:r>
      <w:r w:rsidR="004011C7">
        <w:t>:</w:t>
      </w:r>
    </w:p>
    <w:p w:rsidR="004011C7" w:rsidRPr="00FB132F" w:rsidRDefault="004011C7" w:rsidP="00FB132F">
      <w:pPr>
        <w:pStyle w:val="CISC0de"/>
        <w:pBdr>
          <w:bottom w:val="single" w:sz="4" w:space="0" w:color="auto"/>
        </w:pBdr>
      </w:pPr>
      <w:r w:rsidRPr="00FB132F">
        <w:t>install hfsplus /bin/true</w:t>
      </w:r>
    </w:p>
    <w:p w:rsidR="004011C7" w:rsidRDefault="004011C7" w:rsidP="004011C7">
      <w:pPr>
        <w:pStyle w:val="CISRuleComponent"/>
        <w:spacing w:before="240"/>
      </w:pPr>
      <w:r>
        <w:t>Audit:</w:t>
      </w:r>
    </w:p>
    <w:p w:rsidR="00B52E20" w:rsidRPr="00FB132F" w:rsidRDefault="00B633BA" w:rsidP="00FB132F">
      <w:pPr>
        <w:pStyle w:val="CISC0de"/>
        <w:pBdr>
          <w:bottom w:val="single" w:sz="4" w:space="0" w:color="auto"/>
        </w:pBdr>
      </w:pPr>
      <w:r>
        <w:t xml:space="preserve"># </w:t>
      </w:r>
      <w:r w:rsidR="00B52E20" w:rsidRPr="00FB132F">
        <w:t xml:space="preserve">/sbin/modprobe </w:t>
      </w:r>
      <w:r w:rsidR="001731CF">
        <w:t>-</w:t>
      </w:r>
      <w:r w:rsidR="00B52E20" w:rsidRPr="00FB132F">
        <w:t xml:space="preserve">n </w:t>
      </w:r>
      <w:r w:rsidR="001731CF">
        <w:t>-</w:t>
      </w:r>
      <w:r w:rsidR="00B52E20" w:rsidRPr="00FB132F">
        <w:t>v hfsplus</w:t>
      </w:r>
    </w:p>
    <w:p w:rsidR="00B52E20" w:rsidRPr="00FB132F" w:rsidRDefault="00B52E20" w:rsidP="00FB132F">
      <w:pPr>
        <w:pStyle w:val="CISC0de"/>
        <w:pBdr>
          <w:bottom w:val="single" w:sz="4" w:space="0" w:color="auto"/>
        </w:pBdr>
      </w:pPr>
      <w:r w:rsidRPr="00FB132F">
        <w:t>install /bin/true</w:t>
      </w:r>
    </w:p>
    <w:p w:rsidR="00B52E20" w:rsidRPr="002E4A9B" w:rsidRDefault="00B52E20" w:rsidP="00FB132F">
      <w:pPr>
        <w:pStyle w:val="CISC0de"/>
        <w:pBdr>
          <w:bottom w:val="single" w:sz="4" w:space="0" w:color="auto"/>
        </w:pBdr>
      </w:pPr>
      <w:r w:rsidRPr="00FB132F">
        <w:t xml:space="preserve"># </w:t>
      </w:r>
      <w:r w:rsidRPr="002E4A9B">
        <w:t>/sbin/lsmod | grep hfsplus</w:t>
      </w:r>
    </w:p>
    <w:p w:rsidR="00B52E20" w:rsidRPr="00FB132F" w:rsidRDefault="00B52E20" w:rsidP="00FB132F">
      <w:pPr>
        <w:pStyle w:val="CISC0de"/>
        <w:pBdr>
          <w:bottom w:val="single" w:sz="4" w:space="0" w:color="auto"/>
        </w:pBdr>
      </w:pPr>
      <w:r w:rsidRPr="00FB132F">
        <w:t>&lt;No output&gt;</w:t>
      </w:r>
    </w:p>
    <w:p w:rsidR="00535DB7" w:rsidRDefault="00535DB7" w:rsidP="006E606D">
      <w:pPr>
        <w:pStyle w:val="Heading3"/>
        <w:numPr>
          <w:ilvl w:val="2"/>
          <w:numId w:val="1"/>
        </w:numPr>
        <w:tabs>
          <w:tab w:val="center" w:pos="990"/>
        </w:tabs>
        <w:ind w:left="360"/>
      </w:pPr>
      <w:bookmarkStart w:id="2641" w:name="_Toc328948676"/>
      <w:r>
        <w:t xml:space="preserve">Disable Mounting of </w:t>
      </w:r>
      <w:r w:rsidRPr="009E35D8">
        <w:rPr>
          <w:rStyle w:val="CodeChar"/>
          <w:sz w:val="28"/>
          <w:szCs w:val="28"/>
        </w:rPr>
        <w:t>squashfs</w:t>
      </w:r>
      <w:r w:rsidR="00BB4CF3">
        <w:t xml:space="preserve"> </w:t>
      </w:r>
      <w:r w:rsidR="009E35D8" w:rsidRPr="009E35D8">
        <w:t>Filesystems</w:t>
      </w:r>
      <w:bookmarkEnd w:id="2641"/>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r w:rsidR="00E635B7">
              <w:t>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5F32F1" w:rsidP="00080B65">
            <w:pPr>
              <w:snapToGrid w:val="0"/>
            </w:pPr>
            <w:r>
              <w:t>No</w:t>
            </w:r>
          </w:p>
        </w:tc>
      </w:tr>
      <w:tr w:rsidR="00080B65" w:rsidDel="00FC4807" w:rsidTr="00080B65">
        <w:trPr>
          <w:trHeight w:val="256"/>
          <w:del w:id="2642" w:author="blake" w:date="2012-04-05T12:40: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643" w:author="blake" w:date="2012-04-05T12:40:00Z"/>
              </w:rPr>
            </w:pPr>
            <w:del w:id="2644" w:author="blake" w:date="2012-04-05T12:40: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645" w:author="blake" w:date="2012-04-05T12:40:00Z"/>
              </w:rPr>
            </w:pPr>
            <w:del w:id="2646" w:author="blake" w:date="2012-04-05T12:40:00Z">
              <w:r w:rsidDel="00FC4807">
                <w:delText>CCE-14118-4</w:delText>
              </w:r>
            </w:del>
          </w:p>
        </w:tc>
      </w:tr>
    </w:tbl>
    <w:p w:rsidR="00080B65" w:rsidRDefault="00080B65" w:rsidP="00080B65">
      <w:pPr>
        <w:pStyle w:val="CISRuleComponent"/>
      </w:pPr>
      <w:r>
        <w:lastRenderedPageBreak/>
        <w:t xml:space="preserve">Description: </w:t>
      </w:r>
    </w:p>
    <w:p w:rsidR="004011C7" w:rsidRPr="00B633BA" w:rsidRDefault="004011C7" w:rsidP="004011C7">
      <w:pPr>
        <w:autoSpaceDE w:val="0"/>
        <w:autoSpaceDN w:val="0"/>
        <w:adjustRightInd w:val="0"/>
        <w:rPr>
          <w:bCs/>
          <w:kern w:val="32"/>
          <w:szCs w:val="32"/>
        </w:rPr>
      </w:pPr>
      <w:r w:rsidRPr="00B633BA">
        <w:rPr>
          <w:bCs/>
          <w:kern w:val="32"/>
          <w:szCs w:val="32"/>
        </w:rPr>
        <w:t xml:space="preserve">The </w:t>
      </w:r>
      <w:r w:rsidRPr="00B633BA">
        <w:rPr>
          <w:rStyle w:val="CodeChar"/>
          <w:sz w:val="24"/>
          <w:szCs w:val="24"/>
        </w:rPr>
        <w:t>squashfs</w:t>
      </w:r>
      <w:r w:rsidR="00A40848" w:rsidRPr="00B633BA">
        <w:rPr>
          <w:bCs/>
          <w:kern w:val="32"/>
          <w:szCs w:val="32"/>
        </w:rPr>
        <w:t xml:space="preserve"> filesystem type</w:t>
      </w:r>
      <w:r w:rsidR="002E4A9B">
        <w:rPr>
          <w:bCs/>
          <w:kern w:val="32"/>
          <w:szCs w:val="32"/>
        </w:rPr>
        <w:t xml:space="preserve"> </w:t>
      </w:r>
      <w:r w:rsidR="00A40848" w:rsidRPr="00B633BA">
        <w:rPr>
          <w:bCs/>
          <w:kern w:val="32"/>
          <w:szCs w:val="32"/>
        </w:rPr>
        <w:t>is</w:t>
      </w:r>
      <w:r w:rsidRPr="00B633BA">
        <w:rPr>
          <w:bCs/>
          <w:kern w:val="32"/>
          <w:szCs w:val="32"/>
        </w:rPr>
        <w:t xml:space="preserve"> a compressed read-only Linux filesystem embedded in small footprint systems</w:t>
      </w:r>
      <w:r w:rsidR="002E4A9B">
        <w:rPr>
          <w:bCs/>
          <w:kern w:val="32"/>
          <w:szCs w:val="32"/>
        </w:rPr>
        <w:t xml:space="preserve"> (</w:t>
      </w:r>
      <w:r w:rsidR="002E4A9B" w:rsidRPr="00B633BA">
        <w:rPr>
          <w:bCs/>
          <w:kern w:val="32"/>
          <w:szCs w:val="32"/>
        </w:rPr>
        <w:t xml:space="preserve">similar to </w:t>
      </w:r>
      <w:r w:rsidR="002E4A9B" w:rsidRPr="00B633BA">
        <w:rPr>
          <w:rStyle w:val="CodeChar"/>
          <w:sz w:val="24"/>
          <w:szCs w:val="24"/>
        </w:rPr>
        <w:t>cramfs</w:t>
      </w:r>
      <w:r w:rsidR="002E4A9B">
        <w:rPr>
          <w:bCs/>
          <w:kern w:val="32"/>
          <w:szCs w:val="32"/>
        </w:rPr>
        <w:t>)</w:t>
      </w:r>
      <w:r w:rsidRPr="00B633BA">
        <w:rPr>
          <w:bCs/>
          <w:kern w:val="32"/>
          <w:szCs w:val="32"/>
        </w:rPr>
        <w:t>.</w:t>
      </w:r>
      <w:r w:rsidR="002E4A9B">
        <w:rPr>
          <w:bCs/>
          <w:kern w:val="32"/>
          <w:szCs w:val="32"/>
        </w:rPr>
        <w:t xml:space="preserve"> </w:t>
      </w:r>
      <w:r w:rsidRPr="00B633BA">
        <w:rPr>
          <w:bCs/>
          <w:kern w:val="32"/>
          <w:szCs w:val="32"/>
        </w:rPr>
        <w:t xml:space="preserve"> A </w:t>
      </w:r>
      <w:r w:rsidR="00A40848" w:rsidRPr="00B633BA">
        <w:rPr>
          <w:rStyle w:val="CodeChar"/>
          <w:sz w:val="24"/>
          <w:szCs w:val="24"/>
        </w:rPr>
        <w:t>squashfs</w:t>
      </w:r>
      <w:r w:rsidRPr="00B633BA">
        <w:rPr>
          <w:bCs/>
          <w:kern w:val="32"/>
          <w:szCs w:val="32"/>
        </w:rPr>
        <w:t xml:space="preserve"> image can be used without having to first decompress the image</w:t>
      </w:r>
      <w:r w:rsidR="002E4A9B">
        <w:rPr>
          <w:bCs/>
          <w:kern w:val="32"/>
          <w:szCs w:val="32"/>
        </w:rPr>
        <w:t>.</w:t>
      </w:r>
    </w:p>
    <w:p w:rsidR="00080B65" w:rsidRDefault="00080B65" w:rsidP="00080B65">
      <w:pPr>
        <w:autoSpaceDE w:val="0"/>
        <w:autoSpaceDN w:val="0"/>
        <w:adjustRightInd w:val="0"/>
        <w:rPr>
          <w:rFonts w:ascii="CMR10" w:hAnsi="CMR10" w:cs="CMR10"/>
          <w:sz w:val="20"/>
          <w:szCs w:val="20"/>
        </w:rPr>
      </w:pPr>
    </w:p>
    <w:p w:rsidR="004011C7" w:rsidRDefault="004011C7" w:rsidP="004011C7">
      <w:pPr>
        <w:pStyle w:val="CISRuleComponent"/>
      </w:pPr>
      <w:r w:rsidRPr="006C7502">
        <w:t>Rationale:</w:t>
      </w:r>
    </w:p>
    <w:p w:rsidR="004011C7" w:rsidRDefault="006623A8" w:rsidP="004011C7">
      <w:pPr>
        <w:pStyle w:val="CISNormal"/>
      </w:pPr>
      <w:r>
        <w:t xml:space="preserve">Removing support for unneeded filesystem types reduces the local attack surface of the server.  </w:t>
      </w:r>
      <w:r w:rsidR="004011C7">
        <w:t xml:space="preserve">If this filesystem type is not needed, disable it.  </w:t>
      </w:r>
    </w:p>
    <w:p w:rsidR="004011C7" w:rsidRDefault="004011C7" w:rsidP="004011C7">
      <w:pPr>
        <w:pStyle w:val="CISRuleComponent"/>
      </w:pPr>
      <w:r>
        <w:t>Remediation</w:t>
      </w:r>
      <w:r w:rsidRPr="006C7502">
        <w:t>:</w:t>
      </w:r>
    </w:p>
    <w:p w:rsidR="004011C7" w:rsidRDefault="00160B2D" w:rsidP="004011C7">
      <w:pPr>
        <w:pStyle w:val="CISNormal"/>
      </w:pPr>
      <w:r>
        <w:t>Edit or c</w:t>
      </w:r>
      <w:r w:rsidR="0016276E">
        <w:t xml:space="preserve">reate the file </w:t>
      </w:r>
      <w:r w:rsidR="0016276E" w:rsidRPr="004011C7">
        <w:rPr>
          <w:rStyle w:val="CodeChar"/>
          <w:bCs w:val="0"/>
          <w:kern w:val="0"/>
          <w:sz w:val="24"/>
          <w:szCs w:val="24"/>
        </w:rPr>
        <w:t>/etc/</w:t>
      </w:r>
      <w:r w:rsidR="0016276E">
        <w:rPr>
          <w:rStyle w:val="CodeChar"/>
          <w:bCs w:val="0"/>
          <w:kern w:val="0"/>
          <w:sz w:val="24"/>
          <w:szCs w:val="24"/>
        </w:rPr>
        <w:t>modprobe.d/CIS</w:t>
      </w:r>
      <w:ins w:id="2647" w:author="blake" w:date="2012-04-07T19:40:00Z">
        <w:r w:rsidR="00B137E2">
          <w:rPr>
            <w:rStyle w:val="CodeChar"/>
            <w:bCs w:val="0"/>
            <w:kern w:val="0"/>
            <w:sz w:val="24"/>
            <w:szCs w:val="24"/>
          </w:rPr>
          <w:t>.conf</w:t>
        </w:r>
      </w:ins>
      <w:r w:rsidR="0016276E">
        <w:t xml:space="preserve"> and add the following line</w:t>
      </w:r>
      <w:r w:rsidR="004011C7">
        <w:t>:</w:t>
      </w:r>
    </w:p>
    <w:p w:rsidR="004011C7" w:rsidRPr="00FB132F" w:rsidRDefault="004011C7" w:rsidP="002E4A9B">
      <w:pPr>
        <w:pStyle w:val="CISC0de"/>
        <w:pBdr>
          <w:bottom w:val="single" w:sz="4" w:space="0" w:color="auto"/>
        </w:pBdr>
      </w:pPr>
      <w:r w:rsidRPr="00FB132F">
        <w:t>install squashfs /bin/true</w:t>
      </w:r>
    </w:p>
    <w:p w:rsidR="004011C7" w:rsidRDefault="004011C7" w:rsidP="004011C7">
      <w:pPr>
        <w:pStyle w:val="CISRuleComponent"/>
        <w:spacing w:before="240"/>
      </w:pPr>
      <w:r>
        <w:t>Audit:</w:t>
      </w:r>
    </w:p>
    <w:p w:rsidR="00B52E20" w:rsidRPr="00FB132F" w:rsidRDefault="00B633BA" w:rsidP="00FB132F">
      <w:pPr>
        <w:pStyle w:val="CISC0de"/>
        <w:pBdr>
          <w:bottom w:val="single" w:sz="4" w:space="0" w:color="auto"/>
        </w:pBdr>
      </w:pPr>
      <w:r>
        <w:t xml:space="preserve"># </w:t>
      </w:r>
      <w:r w:rsidR="00B52E20" w:rsidRPr="00FB132F">
        <w:t xml:space="preserve">/sbin/modprobe </w:t>
      </w:r>
      <w:r w:rsidR="001731CF">
        <w:t>-</w:t>
      </w:r>
      <w:r w:rsidR="00B52E20" w:rsidRPr="00FB132F">
        <w:t xml:space="preserve">n </w:t>
      </w:r>
      <w:r w:rsidR="001731CF">
        <w:t>-</w:t>
      </w:r>
      <w:r w:rsidR="00B52E20" w:rsidRPr="00FB132F">
        <w:t>v squashfs</w:t>
      </w:r>
    </w:p>
    <w:p w:rsidR="00B52E20" w:rsidRPr="00FB132F" w:rsidRDefault="00B52E20" w:rsidP="00FB132F">
      <w:pPr>
        <w:pStyle w:val="CISC0de"/>
        <w:pBdr>
          <w:bottom w:val="single" w:sz="4" w:space="0" w:color="auto"/>
        </w:pBdr>
      </w:pPr>
      <w:r w:rsidRPr="00FB132F">
        <w:t>install /bin/true</w:t>
      </w:r>
    </w:p>
    <w:p w:rsidR="00B52E20" w:rsidRPr="00FB132F" w:rsidRDefault="00B52E20" w:rsidP="00FB132F">
      <w:pPr>
        <w:pStyle w:val="CISC0de"/>
        <w:pBdr>
          <w:bottom w:val="single" w:sz="4" w:space="0" w:color="auto"/>
        </w:pBdr>
      </w:pPr>
      <w:r w:rsidRPr="00FB132F">
        <w:t># /sbin/lsmod | grep squashfs</w:t>
      </w:r>
    </w:p>
    <w:p w:rsidR="00B52E20" w:rsidRPr="00FB132F" w:rsidRDefault="00B52E20" w:rsidP="00FB132F">
      <w:pPr>
        <w:pStyle w:val="CISC0de"/>
        <w:pBdr>
          <w:bottom w:val="single" w:sz="4" w:space="0" w:color="auto"/>
        </w:pBdr>
      </w:pPr>
      <w:r w:rsidRPr="00FB132F">
        <w:t>&lt;No output&gt;</w:t>
      </w:r>
    </w:p>
    <w:p w:rsidR="00535DB7" w:rsidRDefault="00535DB7" w:rsidP="006E606D">
      <w:pPr>
        <w:pStyle w:val="Heading3"/>
        <w:numPr>
          <w:ilvl w:val="2"/>
          <w:numId w:val="1"/>
        </w:numPr>
        <w:tabs>
          <w:tab w:val="center" w:pos="990"/>
        </w:tabs>
        <w:ind w:left="360"/>
      </w:pPr>
      <w:bookmarkStart w:id="2648" w:name="_Toc328948677"/>
      <w:r>
        <w:t xml:space="preserve">Disable Mounting of </w:t>
      </w:r>
      <w:r w:rsidRPr="009E35D8">
        <w:rPr>
          <w:rStyle w:val="CodeChar"/>
          <w:sz w:val="28"/>
          <w:szCs w:val="28"/>
        </w:rPr>
        <w:t>udf</w:t>
      </w:r>
      <w:r w:rsidR="009E35D8" w:rsidRPr="00FB132F">
        <w:t xml:space="preserve"> </w:t>
      </w:r>
      <w:r w:rsidR="009E35D8" w:rsidRPr="009E35D8">
        <w:t>Filesystems</w:t>
      </w:r>
      <w:bookmarkEnd w:id="2648"/>
    </w:p>
    <w:tbl>
      <w:tblPr>
        <w:tblW w:w="0" w:type="auto"/>
        <w:tblInd w:w="462" w:type="dxa"/>
        <w:tblLayout w:type="fixed"/>
        <w:tblLook w:val="0000" w:firstRow="0" w:lastRow="0" w:firstColumn="0" w:lastColumn="0" w:noHBand="0" w:noVBand="0"/>
      </w:tblPr>
      <w:tblGrid>
        <w:gridCol w:w="3451"/>
        <w:gridCol w:w="4894"/>
      </w:tblGrid>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Level-I</w:t>
            </w:r>
            <w:r w:rsidR="00E635B7">
              <w:t>I</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80B65" w:rsidRDefault="00080B65" w:rsidP="00080B65">
            <w:pPr>
              <w:snapToGrid w:val="0"/>
            </w:pPr>
            <w:r>
              <w:t>N/A</w:t>
            </w:r>
          </w:p>
        </w:tc>
      </w:tr>
      <w:tr w:rsidR="00080B65" w:rsidTr="00080B65">
        <w:trPr>
          <w:trHeight w:val="256"/>
        </w:trPr>
        <w:tc>
          <w:tcPr>
            <w:tcW w:w="3451" w:type="dxa"/>
            <w:tcBorders>
              <w:left w:val="single" w:sz="4" w:space="0" w:color="000000"/>
              <w:bottom w:val="single" w:sz="4" w:space="0" w:color="000000"/>
            </w:tcBorders>
          </w:tcPr>
          <w:p w:rsidR="00080B65" w:rsidRDefault="00080B65" w:rsidP="00080B65">
            <w:pPr>
              <w:snapToGrid w:val="0"/>
            </w:pPr>
            <w:r>
              <w:t>Reboot Required</w:t>
            </w:r>
          </w:p>
        </w:tc>
        <w:tc>
          <w:tcPr>
            <w:tcW w:w="4894" w:type="dxa"/>
            <w:tcBorders>
              <w:left w:val="single" w:sz="4" w:space="0" w:color="000000"/>
              <w:bottom w:val="single" w:sz="4" w:space="0" w:color="000000"/>
              <w:right w:val="single" w:sz="4" w:space="0" w:color="000000"/>
            </w:tcBorders>
          </w:tcPr>
          <w:p w:rsidR="00080B65" w:rsidRDefault="00080B65" w:rsidP="00080B65">
            <w:pPr>
              <w:snapToGrid w:val="0"/>
            </w:pPr>
            <w:r>
              <w:t>Yes</w:t>
            </w:r>
          </w:p>
        </w:tc>
      </w:tr>
      <w:tr w:rsidR="00080B65" w:rsidTr="00080B65">
        <w:trPr>
          <w:trHeight w:val="256"/>
        </w:trPr>
        <w:tc>
          <w:tcPr>
            <w:tcW w:w="3451" w:type="dxa"/>
            <w:tcBorders>
              <w:top w:val="single" w:sz="4" w:space="0" w:color="000000"/>
              <w:left w:val="single" w:sz="4" w:space="0" w:color="000000"/>
              <w:bottom w:val="single" w:sz="4" w:space="0" w:color="000000"/>
            </w:tcBorders>
          </w:tcPr>
          <w:p w:rsidR="00080B65" w:rsidRDefault="00080B65" w:rsidP="00080B6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80B65" w:rsidRDefault="005F32F1" w:rsidP="00080B65">
            <w:pPr>
              <w:snapToGrid w:val="0"/>
            </w:pPr>
            <w:r>
              <w:t>No</w:t>
            </w:r>
          </w:p>
        </w:tc>
      </w:tr>
      <w:tr w:rsidR="00080B65" w:rsidDel="00FC4807" w:rsidTr="00080B65">
        <w:trPr>
          <w:trHeight w:val="256"/>
          <w:del w:id="2649" w:author="blake" w:date="2012-04-05T12:40:00Z"/>
        </w:trPr>
        <w:tc>
          <w:tcPr>
            <w:tcW w:w="3451" w:type="dxa"/>
            <w:tcBorders>
              <w:top w:val="single" w:sz="4" w:space="0" w:color="000000"/>
              <w:left w:val="single" w:sz="4" w:space="0" w:color="000000"/>
              <w:bottom w:val="single" w:sz="4" w:space="0" w:color="000000"/>
            </w:tcBorders>
          </w:tcPr>
          <w:p w:rsidR="00080B65" w:rsidDel="00FC4807" w:rsidRDefault="00080B65" w:rsidP="00080B65">
            <w:pPr>
              <w:snapToGrid w:val="0"/>
              <w:rPr>
                <w:del w:id="2650" w:author="blake" w:date="2012-04-05T12:40:00Z"/>
              </w:rPr>
            </w:pPr>
            <w:del w:id="2651" w:author="blake" w:date="2012-04-05T12:40: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80B65" w:rsidDel="00FC4807" w:rsidRDefault="009E35D8" w:rsidP="00080B65">
            <w:pPr>
              <w:snapToGrid w:val="0"/>
              <w:rPr>
                <w:del w:id="2652" w:author="blake" w:date="2012-04-05T12:40:00Z"/>
              </w:rPr>
            </w:pPr>
            <w:del w:id="2653" w:author="blake" w:date="2012-04-05T12:40:00Z">
              <w:r w:rsidDel="00FC4807">
                <w:delText>CCE-14871-8</w:delText>
              </w:r>
            </w:del>
          </w:p>
        </w:tc>
      </w:tr>
    </w:tbl>
    <w:p w:rsidR="00080B65" w:rsidRDefault="00080B65" w:rsidP="00080B65">
      <w:pPr>
        <w:pStyle w:val="CISRuleComponent"/>
      </w:pPr>
      <w:r>
        <w:t xml:space="preserve">Description: </w:t>
      </w:r>
    </w:p>
    <w:p w:rsidR="00080B65" w:rsidRDefault="00A40848" w:rsidP="00A40848">
      <w:pPr>
        <w:pStyle w:val="CISNormal"/>
      </w:pPr>
      <w:r>
        <w:t xml:space="preserve">The </w:t>
      </w:r>
      <w:r w:rsidRPr="00CD503E">
        <w:rPr>
          <w:rStyle w:val="CodeChar"/>
          <w:sz w:val="24"/>
          <w:szCs w:val="24"/>
        </w:rPr>
        <w:t>udf</w:t>
      </w:r>
      <w:r>
        <w:t xml:space="preserve"> filesystem type is the universal disk format used to implement ISO/IEC 13346 and ECMA-167 specifications. This is an open vendor filesystem type for data storage on a broad range of media.</w:t>
      </w:r>
      <w:r w:rsidR="00E618B4">
        <w:t xml:space="preserve"> This filesystem type is necessary to support writing DVDs and newer optical disc formats.</w:t>
      </w:r>
    </w:p>
    <w:p w:rsidR="004011C7" w:rsidRDefault="004011C7" w:rsidP="004011C7">
      <w:pPr>
        <w:pStyle w:val="CISRuleComponent"/>
      </w:pPr>
      <w:r w:rsidRPr="006C7502">
        <w:t>Rationale:</w:t>
      </w:r>
    </w:p>
    <w:p w:rsidR="004011C7" w:rsidRDefault="006623A8" w:rsidP="004011C7">
      <w:pPr>
        <w:pStyle w:val="CISNormal"/>
      </w:pPr>
      <w:r>
        <w:t xml:space="preserve">Removing support for unneeded filesystem types reduces the local attack surface of the server.  </w:t>
      </w:r>
      <w:r w:rsidR="004011C7">
        <w:t xml:space="preserve">If this filesystem type is not needed, disable it.  </w:t>
      </w:r>
    </w:p>
    <w:p w:rsidR="004011C7" w:rsidRDefault="004011C7" w:rsidP="004011C7">
      <w:pPr>
        <w:pStyle w:val="CISRuleComponent"/>
      </w:pPr>
      <w:r>
        <w:t>Remediation</w:t>
      </w:r>
      <w:r w:rsidRPr="006C7502">
        <w:t>:</w:t>
      </w:r>
    </w:p>
    <w:p w:rsidR="004011C7" w:rsidRDefault="00160B2D" w:rsidP="004011C7">
      <w:pPr>
        <w:pStyle w:val="CISNormal"/>
      </w:pPr>
      <w:r>
        <w:t>Edit or c</w:t>
      </w:r>
      <w:r w:rsidR="0016276E">
        <w:t xml:space="preserve">reate the file </w:t>
      </w:r>
      <w:r w:rsidR="0016276E" w:rsidRPr="004011C7">
        <w:rPr>
          <w:rStyle w:val="CodeChar"/>
          <w:bCs w:val="0"/>
          <w:kern w:val="0"/>
          <w:sz w:val="24"/>
          <w:szCs w:val="24"/>
        </w:rPr>
        <w:t>/etc/</w:t>
      </w:r>
      <w:r w:rsidR="0016276E">
        <w:rPr>
          <w:rStyle w:val="CodeChar"/>
          <w:bCs w:val="0"/>
          <w:kern w:val="0"/>
          <w:sz w:val="24"/>
          <w:szCs w:val="24"/>
        </w:rPr>
        <w:t>modprobe.d/CIS</w:t>
      </w:r>
      <w:ins w:id="2654" w:author="blake" w:date="2012-04-07T19:40:00Z">
        <w:r w:rsidR="00B137E2">
          <w:rPr>
            <w:rStyle w:val="CodeChar"/>
            <w:bCs w:val="0"/>
            <w:kern w:val="0"/>
            <w:sz w:val="24"/>
            <w:szCs w:val="24"/>
          </w:rPr>
          <w:t>.conf</w:t>
        </w:r>
      </w:ins>
      <w:r w:rsidR="0016276E">
        <w:t xml:space="preserve"> and add the following line</w:t>
      </w:r>
      <w:r w:rsidR="004011C7">
        <w:t>:</w:t>
      </w:r>
    </w:p>
    <w:p w:rsidR="004011C7" w:rsidRPr="00FB132F" w:rsidRDefault="004011C7" w:rsidP="00FB132F">
      <w:pPr>
        <w:pStyle w:val="CISC0de"/>
        <w:pBdr>
          <w:bottom w:val="single" w:sz="4" w:space="0" w:color="auto"/>
        </w:pBdr>
      </w:pPr>
      <w:r w:rsidRPr="00FB132F">
        <w:t>install udf /bin/true</w:t>
      </w:r>
    </w:p>
    <w:p w:rsidR="00080B65" w:rsidRDefault="004011C7" w:rsidP="00CD503E">
      <w:pPr>
        <w:pStyle w:val="CISRuleComponent"/>
        <w:spacing w:before="240"/>
      </w:pPr>
      <w:r>
        <w:t>Audit:</w:t>
      </w:r>
    </w:p>
    <w:p w:rsidR="00B52E20" w:rsidRPr="00FB132F" w:rsidRDefault="00B633BA" w:rsidP="00FB132F">
      <w:pPr>
        <w:pStyle w:val="CISC0de"/>
        <w:pBdr>
          <w:bottom w:val="single" w:sz="4" w:space="0" w:color="auto"/>
        </w:pBdr>
      </w:pPr>
      <w:r>
        <w:t>#</w:t>
      </w:r>
      <w:r w:rsidR="00B52E20">
        <w:t xml:space="preserve"> </w:t>
      </w:r>
      <w:r w:rsidR="00B52E20" w:rsidRPr="00FB132F">
        <w:t xml:space="preserve">/sbin/modprobe </w:t>
      </w:r>
      <w:r w:rsidR="001731CF">
        <w:t>-</w:t>
      </w:r>
      <w:r w:rsidR="00B52E20" w:rsidRPr="00FB132F">
        <w:t xml:space="preserve">n </w:t>
      </w:r>
      <w:r w:rsidR="001731CF">
        <w:t>-</w:t>
      </w:r>
      <w:r w:rsidR="00B52E20" w:rsidRPr="00FB132F">
        <w:t>v udf</w:t>
      </w:r>
    </w:p>
    <w:p w:rsidR="00B52E20" w:rsidRPr="00FB132F" w:rsidRDefault="00B52E20" w:rsidP="00FB132F">
      <w:pPr>
        <w:pStyle w:val="CISC0de"/>
        <w:pBdr>
          <w:bottom w:val="single" w:sz="4" w:space="0" w:color="auto"/>
        </w:pBdr>
      </w:pPr>
      <w:r w:rsidRPr="00FB132F">
        <w:t>install /bin/true</w:t>
      </w:r>
    </w:p>
    <w:p w:rsidR="00B52E20" w:rsidRPr="00FB132F" w:rsidRDefault="00B52E20" w:rsidP="00FB132F">
      <w:pPr>
        <w:pStyle w:val="CISC0de"/>
        <w:pBdr>
          <w:bottom w:val="single" w:sz="4" w:space="0" w:color="auto"/>
        </w:pBdr>
      </w:pPr>
      <w:r w:rsidRPr="00FB132F">
        <w:t># /sbin/lsmod | grep udf</w:t>
      </w:r>
    </w:p>
    <w:p w:rsidR="00B52E20" w:rsidRPr="00FB132F" w:rsidRDefault="00B52E20" w:rsidP="00FB132F">
      <w:pPr>
        <w:pStyle w:val="CISC0de"/>
        <w:pBdr>
          <w:bottom w:val="single" w:sz="4" w:space="0" w:color="auto"/>
        </w:pBdr>
      </w:pPr>
      <w:r w:rsidRPr="00FB132F">
        <w:t>&lt;No output&gt;</w:t>
      </w:r>
    </w:p>
    <w:p w:rsidR="0022751B" w:rsidRPr="0022751B" w:rsidRDefault="0022751B" w:rsidP="0022751B"/>
    <w:p w:rsidR="00CF576A" w:rsidRDefault="00CF576A">
      <w:pPr>
        <w:rPr>
          <w:ins w:id="2655" w:author="blake" w:date="2012-04-05T15:39:00Z"/>
          <w:bCs/>
          <w:color w:val="1F497D"/>
          <w:kern w:val="32"/>
          <w:sz w:val="32"/>
          <w:szCs w:val="32"/>
        </w:rPr>
      </w:pPr>
      <w:ins w:id="2656" w:author="blake" w:date="2012-04-05T15:39:00Z">
        <w:r>
          <w:br w:type="page"/>
        </w:r>
      </w:ins>
    </w:p>
    <w:p w:rsidR="00074D39" w:rsidRDefault="001605FE" w:rsidP="00700E41">
      <w:pPr>
        <w:pStyle w:val="Heading2"/>
        <w:numPr>
          <w:ilvl w:val="1"/>
          <w:numId w:val="1"/>
        </w:numPr>
      </w:pPr>
      <w:bookmarkStart w:id="2657" w:name="_Toc328948678"/>
      <w:r>
        <w:lastRenderedPageBreak/>
        <w:t>Use the Latest OS Release</w:t>
      </w:r>
      <w:bookmarkEnd w:id="2657"/>
    </w:p>
    <w:p w:rsidR="0073614D" w:rsidRDefault="0073614D" w:rsidP="0073614D"/>
    <w:tbl>
      <w:tblPr>
        <w:tblW w:w="0" w:type="auto"/>
        <w:tblInd w:w="462" w:type="dxa"/>
        <w:tblLayout w:type="fixed"/>
        <w:tblLook w:val="0000" w:firstRow="0" w:lastRow="0" w:firstColumn="0" w:lastColumn="0" w:noHBand="0" w:noVBand="0"/>
      </w:tblPr>
      <w:tblGrid>
        <w:gridCol w:w="3451"/>
        <w:gridCol w:w="4894"/>
      </w:tblGrid>
      <w:tr w:rsidR="0073614D" w:rsidTr="001605FE">
        <w:trPr>
          <w:trHeight w:val="256"/>
        </w:trPr>
        <w:tc>
          <w:tcPr>
            <w:tcW w:w="3451" w:type="dxa"/>
            <w:tcBorders>
              <w:top w:val="single" w:sz="4" w:space="0" w:color="000000"/>
              <w:left w:val="single" w:sz="4" w:space="0" w:color="000000"/>
              <w:bottom w:val="single" w:sz="4" w:space="0" w:color="000000"/>
            </w:tcBorders>
          </w:tcPr>
          <w:p w:rsidR="0073614D" w:rsidRDefault="0073614D" w:rsidP="001605FE">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73614D" w:rsidRDefault="0073614D" w:rsidP="001605FE">
            <w:pPr>
              <w:snapToGrid w:val="0"/>
            </w:pPr>
            <w:r>
              <w:t>Level-I</w:t>
            </w:r>
          </w:p>
        </w:tc>
      </w:tr>
      <w:tr w:rsidR="0073614D" w:rsidTr="001605FE">
        <w:trPr>
          <w:trHeight w:val="256"/>
        </w:trPr>
        <w:tc>
          <w:tcPr>
            <w:tcW w:w="3451" w:type="dxa"/>
            <w:tcBorders>
              <w:top w:val="single" w:sz="4" w:space="0" w:color="000000"/>
              <w:left w:val="single" w:sz="4" w:space="0" w:color="000000"/>
              <w:bottom w:val="single" w:sz="4" w:space="0" w:color="000000"/>
            </w:tcBorders>
          </w:tcPr>
          <w:p w:rsidR="0073614D" w:rsidRDefault="0073614D" w:rsidP="001605FE">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73614D" w:rsidRDefault="001605FE" w:rsidP="001605FE">
            <w:pPr>
              <w:snapToGrid w:val="0"/>
            </w:pPr>
            <w:r>
              <w:t>N/A</w:t>
            </w:r>
          </w:p>
        </w:tc>
      </w:tr>
      <w:tr w:rsidR="0073614D" w:rsidTr="001605FE">
        <w:trPr>
          <w:trHeight w:val="256"/>
        </w:trPr>
        <w:tc>
          <w:tcPr>
            <w:tcW w:w="3451" w:type="dxa"/>
            <w:tcBorders>
              <w:left w:val="single" w:sz="4" w:space="0" w:color="000000"/>
              <w:bottom w:val="single" w:sz="4" w:space="0" w:color="000000"/>
            </w:tcBorders>
          </w:tcPr>
          <w:p w:rsidR="0073614D" w:rsidRDefault="0073614D" w:rsidP="001605FE">
            <w:pPr>
              <w:snapToGrid w:val="0"/>
            </w:pPr>
            <w:r>
              <w:t>Reboot Required</w:t>
            </w:r>
          </w:p>
        </w:tc>
        <w:tc>
          <w:tcPr>
            <w:tcW w:w="4894" w:type="dxa"/>
            <w:tcBorders>
              <w:left w:val="single" w:sz="4" w:space="0" w:color="000000"/>
              <w:bottom w:val="single" w:sz="4" w:space="0" w:color="000000"/>
              <w:right w:val="single" w:sz="4" w:space="0" w:color="000000"/>
            </w:tcBorders>
          </w:tcPr>
          <w:p w:rsidR="0073614D" w:rsidRDefault="0073614D" w:rsidP="001605FE">
            <w:pPr>
              <w:snapToGrid w:val="0"/>
            </w:pPr>
            <w:r>
              <w:t>Yes</w:t>
            </w:r>
          </w:p>
        </w:tc>
      </w:tr>
      <w:tr w:rsidR="0073614D" w:rsidTr="001605FE">
        <w:trPr>
          <w:trHeight w:val="256"/>
        </w:trPr>
        <w:tc>
          <w:tcPr>
            <w:tcW w:w="3451" w:type="dxa"/>
            <w:tcBorders>
              <w:top w:val="single" w:sz="4" w:space="0" w:color="000000"/>
              <w:left w:val="single" w:sz="4" w:space="0" w:color="000000"/>
              <w:bottom w:val="single" w:sz="4" w:space="0" w:color="000000"/>
            </w:tcBorders>
          </w:tcPr>
          <w:p w:rsidR="0073614D" w:rsidRDefault="0073614D" w:rsidP="001605FE">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73614D" w:rsidRDefault="0073614D" w:rsidP="001605FE">
            <w:pPr>
              <w:snapToGrid w:val="0"/>
            </w:pPr>
            <w:r>
              <w:t>No</w:t>
            </w:r>
          </w:p>
        </w:tc>
      </w:tr>
      <w:tr w:rsidR="00627AA0" w:rsidDel="00FC4807" w:rsidTr="001605FE">
        <w:trPr>
          <w:trHeight w:val="256"/>
          <w:del w:id="2658" w:author="blake" w:date="2012-04-05T12:40:00Z"/>
        </w:trPr>
        <w:tc>
          <w:tcPr>
            <w:tcW w:w="3451" w:type="dxa"/>
            <w:tcBorders>
              <w:top w:val="single" w:sz="4" w:space="0" w:color="000000"/>
              <w:left w:val="single" w:sz="4" w:space="0" w:color="000000"/>
              <w:bottom w:val="single" w:sz="4" w:space="0" w:color="000000"/>
            </w:tcBorders>
          </w:tcPr>
          <w:p w:rsidR="00627AA0" w:rsidDel="00FC4807" w:rsidRDefault="00627AA0" w:rsidP="001605FE">
            <w:pPr>
              <w:snapToGrid w:val="0"/>
              <w:rPr>
                <w:del w:id="2659" w:author="blake" w:date="2012-04-05T12:40:00Z"/>
              </w:rPr>
            </w:pPr>
            <w:del w:id="2660" w:author="blake" w:date="2012-04-05T12:40: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627AA0" w:rsidDel="00FC4807" w:rsidRDefault="009E35D8" w:rsidP="001605FE">
            <w:pPr>
              <w:snapToGrid w:val="0"/>
              <w:rPr>
                <w:del w:id="2661" w:author="blake" w:date="2012-04-05T12:40:00Z"/>
              </w:rPr>
            </w:pPr>
            <w:del w:id="2662" w:author="blake" w:date="2012-04-05T12:40:00Z">
              <w:r w:rsidDel="00FC4807">
                <w:delText>N/A</w:delText>
              </w:r>
            </w:del>
          </w:p>
        </w:tc>
      </w:tr>
    </w:tbl>
    <w:p w:rsidR="001605FE" w:rsidRDefault="001605FE" w:rsidP="001605FE">
      <w:pPr>
        <w:pStyle w:val="CISRuleComponent"/>
      </w:pPr>
      <w:r>
        <w:t xml:space="preserve">Description: </w:t>
      </w:r>
    </w:p>
    <w:p w:rsidR="001605FE" w:rsidRDefault="001605FE" w:rsidP="001605FE">
      <w:pPr>
        <w:pStyle w:val="CISNormal"/>
      </w:pPr>
      <w:r>
        <w:t>Periodically, Red Hat releases updates to the R</w:t>
      </w:r>
      <w:r w:rsidR="00876F0C">
        <w:t>ed Hat</w:t>
      </w:r>
      <w:r>
        <w:t xml:space="preserve"> operating system to support new hardware platforms, deliver new functionality as well as the bundle together a set of patches that can be tested as a unit.  </w:t>
      </w:r>
    </w:p>
    <w:p w:rsidR="001605FE" w:rsidRDefault="001605FE" w:rsidP="001605FE">
      <w:pPr>
        <w:pStyle w:val="CISRuleComponent"/>
      </w:pPr>
      <w:r w:rsidRPr="006C7502">
        <w:t>Rationale:</w:t>
      </w:r>
    </w:p>
    <w:p w:rsidR="001605FE" w:rsidRDefault="001605FE" w:rsidP="001605FE">
      <w:pPr>
        <w:pStyle w:val="CISNormal"/>
      </w:pPr>
      <w:r>
        <w:t xml:space="preserve">Newer updates may contain security enhancements that would not be available through the standard patching process.  As a result, it is recommended that the latest update of the </w:t>
      </w:r>
      <w:r w:rsidR="00876F0C">
        <w:t>Red Hat</w:t>
      </w:r>
      <w:r>
        <w:t xml:space="preserve"> software be used to take advantage of the latest functionality.  As with any software installation, organizations need to determine if a given update meets their requirements and verify the compatibility and supportability of any additional software against the update revision that is selected.</w:t>
      </w:r>
    </w:p>
    <w:p w:rsidR="001605FE" w:rsidRDefault="001605FE" w:rsidP="001605FE">
      <w:pPr>
        <w:pStyle w:val="CISRuleComponent"/>
      </w:pPr>
      <w:r>
        <w:t>Remediation:</w:t>
      </w:r>
    </w:p>
    <w:p w:rsidR="001605FE" w:rsidRDefault="001605FE" w:rsidP="001605FE">
      <w:pPr>
        <w:pStyle w:val="CISNormal"/>
      </w:pPr>
      <w:r>
        <w:t xml:space="preserve">Obtain and install the latest update of the </w:t>
      </w:r>
      <w:r w:rsidR="00876F0C">
        <w:t>RHEL</w:t>
      </w:r>
      <w:r w:rsidR="00C60F2D">
        <w:t>6</w:t>
      </w:r>
      <w:r>
        <w:t xml:space="preserve"> software.</w:t>
      </w:r>
    </w:p>
    <w:p w:rsidR="001605FE" w:rsidRDefault="001605FE" w:rsidP="001605FE">
      <w:pPr>
        <w:pStyle w:val="CISRuleComponent"/>
        <w:spacing w:before="240"/>
      </w:pPr>
      <w:r>
        <w:t>Audit:</w:t>
      </w:r>
    </w:p>
    <w:p w:rsidR="001605FE" w:rsidRDefault="001605FE" w:rsidP="00CD503E">
      <w:pPr>
        <w:pStyle w:val="CISNormal"/>
      </w:pPr>
      <w:r>
        <w:t>Run the following command to determine the current OS level:</w:t>
      </w:r>
    </w:p>
    <w:p w:rsidR="001605FE" w:rsidRPr="00FB132F" w:rsidRDefault="001605FE" w:rsidP="00FB132F">
      <w:pPr>
        <w:pStyle w:val="CISC0de"/>
        <w:pBdr>
          <w:bottom w:val="single" w:sz="4" w:space="0" w:color="auto"/>
        </w:pBdr>
      </w:pPr>
      <w:r w:rsidRPr="00FB132F">
        <w:t xml:space="preserve"># </w:t>
      </w:r>
      <w:r w:rsidR="00663454" w:rsidRPr="00FB132F">
        <w:t>uname -r</w:t>
      </w:r>
    </w:p>
    <w:p w:rsidR="006B5A1F" w:rsidRDefault="006B5A1F" w:rsidP="001605FE">
      <w:pPr>
        <w:pStyle w:val="CISNormal"/>
      </w:pPr>
    </w:p>
    <w:p w:rsidR="0073614D" w:rsidRDefault="006B5A1F" w:rsidP="001605FE">
      <w:pPr>
        <w:pStyle w:val="CISNormal"/>
      </w:pPr>
      <w:r>
        <w:t>or</w:t>
      </w:r>
    </w:p>
    <w:p w:rsidR="006B5A1F" w:rsidRDefault="006B5A1F" w:rsidP="001605FE">
      <w:pPr>
        <w:pStyle w:val="CISNormal"/>
      </w:pPr>
    </w:p>
    <w:p w:rsidR="006B5A1F" w:rsidRPr="00FB132F" w:rsidRDefault="006B5A1F" w:rsidP="006B5A1F">
      <w:pPr>
        <w:pStyle w:val="CISC0de"/>
        <w:pBdr>
          <w:bottom w:val="single" w:sz="4" w:space="0" w:color="auto"/>
        </w:pBdr>
      </w:pPr>
      <w:r w:rsidRPr="00FB132F">
        <w:t xml:space="preserve"># </w:t>
      </w:r>
      <w:r>
        <w:t>cat /etc/redhat-release</w:t>
      </w:r>
    </w:p>
    <w:p w:rsidR="006B5A1F" w:rsidRDefault="006B5A1F" w:rsidP="001605FE">
      <w:pPr>
        <w:pStyle w:val="CISNormal"/>
      </w:pPr>
    </w:p>
    <w:p w:rsidR="00C45B6F" w:rsidRDefault="006619ED" w:rsidP="00700E41">
      <w:pPr>
        <w:pStyle w:val="Heading2"/>
        <w:numPr>
          <w:ilvl w:val="1"/>
          <w:numId w:val="1"/>
        </w:numPr>
      </w:pPr>
      <w:bookmarkStart w:id="2663" w:name="_Toc328948679"/>
      <w:r>
        <w:t xml:space="preserve">Configure </w:t>
      </w:r>
      <w:r w:rsidR="0093291C">
        <w:t>Software Updates</w:t>
      </w:r>
      <w:bookmarkEnd w:id="2663"/>
    </w:p>
    <w:p w:rsidR="00876F0C" w:rsidRDefault="00876F0C" w:rsidP="00876F0C">
      <w:pPr>
        <w:pStyle w:val="CISNormal"/>
      </w:pPr>
      <w:r>
        <w:t xml:space="preserve">Red Hat uses the </w:t>
      </w:r>
      <w:r w:rsidRPr="002E4A9B">
        <w:rPr>
          <w:rStyle w:val="CodeChar"/>
          <w:sz w:val="24"/>
          <w:szCs w:val="24"/>
        </w:rPr>
        <w:t>yum</w:t>
      </w:r>
      <w:r>
        <w:t xml:space="preserve"> command line tool to install and update software packages. Updating the RHEL</w:t>
      </w:r>
      <w:r w:rsidR="00C60F2D">
        <w:t>6</w:t>
      </w:r>
      <w:r>
        <w:t xml:space="preserve"> software via the Internet requires a valid Red Hat subscription. Patch management procedures may vary widely between enterprises. Large enterprises may choose to install a Red Hat Satellite Update server that can be used in place of Red Hat’s servers, whereas a single deployment of a Red Hat system may prefer to get updates from Red Hat’s servers. Updates can be performed automatically or manually, depending on the site’s policy for patch management. Many large enterprises prefer to test patches </w:t>
      </w:r>
      <w:r w:rsidR="00627AA0">
        <w:t>on a non-production system before rolling out to production.</w:t>
      </w:r>
    </w:p>
    <w:p w:rsidR="00627AA0" w:rsidRDefault="00627AA0" w:rsidP="00876F0C">
      <w:pPr>
        <w:pStyle w:val="CISNormal"/>
      </w:pPr>
      <w:r>
        <w:t>For the purpose of this benchmark, the requirement is to ensure that a patch management system is configured and maintained. The specifics on patch update procedures are left to the organization.</w:t>
      </w:r>
    </w:p>
    <w:p w:rsidR="0093291C" w:rsidRDefault="0093291C" w:rsidP="006E606D">
      <w:pPr>
        <w:pStyle w:val="Heading3"/>
        <w:numPr>
          <w:ilvl w:val="2"/>
          <w:numId w:val="1"/>
        </w:numPr>
        <w:tabs>
          <w:tab w:val="center" w:pos="990"/>
        </w:tabs>
        <w:ind w:left="360"/>
      </w:pPr>
      <w:bookmarkStart w:id="2664" w:name="_Toc328948680"/>
      <w:r>
        <w:lastRenderedPageBreak/>
        <w:t>Configure Connection to the RHN RPM Repositories</w:t>
      </w:r>
      <w:bookmarkEnd w:id="2664"/>
    </w:p>
    <w:p w:rsidR="00627AA0" w:rsidRDefault="00627AA0" w:rsidP="00627AA0"/>
    <w:tbl>
      <w:tblPr>
        <w:tblW w:w="0" w:type="auto"/>
        <w:tblInd w:w="462" w:type="dxa"/>
        <w:tblLayout w:type="fixed"/>
        <w:tblLook w:val="0000" w:firstRow="0" w:lastRow="0" w:firstColumn="0" w:lastColumn="0" w:noHBand="0" w:noVBand="0"/>
      </w:tblPr>
      <w:tblGrid>
        <w:gridCol w:w="3451"/>
        <w:gridCol w:w="4894"/>
      </w:tblGrid>
      <w:tr w:rsidR="00627AA0" w:rsidTr="00627AA0">
        <w:trPr>
          <w:trHeight w:val="256"/>
        </w:trPr>
        <w:tc>
          <w:tcPr>
            <w:tcW w:w="3451" w:type="dxa"/>
            <w:tcBorders>
              <w:top w:val="single" w:sz="4" w:space="0" w:color="000000"/>
              <w:left w:val="single" w:sz="4" w:space="0" w:color="000000"/>
              <w:bottom w:val="single" w:sz="4" w:space="0" w:color="000000"/>
            </w:tcBorders>
          </w:tcPr>
          <w:p w:rsidR="00627AA0" w:rsidRDefault="00627AA0" w:rsidP="00627AA0">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627AA0" w:rsidRDefault="00627AA0" w:rsidP="00627AA0">
            <w:pPr>
              <w:snapToGrid w:val="0"/>
            </w:pPr>
            <w:r>
              <w:t>Level-I</w:t>
            </w:r>
          </w:p>
        </w:tc>
      </w:tr>
      <w:tr w:rsidR="00627AA0" w:rsidTr="00627AA0">
        <w:trPr>
          <w:trHeight w:val="256"/>
        </w:trPr>
        <w:tc>
          <w:tcPr>
            <w:tcW w:w="3451" w:type="dxa"/>
            <w:tcBorders>
              <w:top w:val="single" w:sz="4" w:space="0" w:color="000000"/>
              <w:left w:val="single" w:sz="4" w:space="0" w:color="000000"/>
              <w:bottom w:val="single" w:sz="4" w:space="0" w:color="000000"/>
            </w:tcBorders>
          </w:tcPr>
          <w:p w:rsidR="00627AA0" w:rsidRDefault="00627AA0" w:rsidP="00627AA0">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627AA0" w:rsidRDefault="00627AA0" w:rsidP="00627AA0">
            <w:pPr>
              <w:snapToGrid w:val="0"/>
            </w:pPr>
            <w:r>
              <w:t>N/A</w:t>
            </w:r>
          </w:p>
        </w:tc>
      </w:tr>
      <w:tr w:rsidR="00627AA0" w:rsidTr="00627AA0">
        <w:trPr>
          <w:trHeight w:val="256"/>
        </w:trPr>
        <w:tc>
          <w:tcPr>
            <w:tcW w:w="3451" w:type="dxa"/>
            <w:tcBorders>
              <w:left w:val="single" w:sz="4" w:space="0" w:color="000000"/>
              <w:bottom w:val="single" w:sz="4" w:space="0" w:color="000000"/>
            </w:tcBorders>
          </w:tcPr>
          <w:p w:rsidR="00627AA0" w:rsidRDefault="00627AA0" w:rsidP="00627AA0">
            <w:pPr>
              <w:snapToGrid w:val="0"/>
            </w:pPr>
            <w:r>
              <w:t>Reboot Required</w:t>
            </w:r>
          </w:p>
        </w:tc>
        <w:tc>
          <w:tcPr>
            <w:tcW w:w="4894" w:type="dxa"/>
            <w:tcBorders>
              <w:left w:val="single" w:sz="4" w:space="0" w:color="000000"/>
              <w:bottom w:val="single" w:sz="4" w:space="0" w:color="000000"/>
              <w:right w:val="single" w:sz="4" w:space="0" w:color="000000"/>
            </w:tcBorders>
          </w:tcPr>
          <w:p w:rsidR="00627AA0" w:rsidRDefault="00EE7604" w:rsidP="00627AA0">
            <w:pPr>
              <w:snapToGrid w:val="0"/>
            </w:pPr>
            <w:r>
              <w:t>No</w:t>
            </w:r>
          </w:p>
        </w:tc>
      </w:tr>
      <w:tr w:rsidR="00627AA0" w:rsidTr="00627AA0">
        <w:trPr>
          <w:trHeight w:val="256"/>
        </w:trPr>
        <w:tc>
          <w:tcPr>
            <w:tcW w:w="3451" w:type="dxa"/>
            <w:tcBorders>
              <w:top w:val="single" w:sz="4" w:space="0" w:color="000000"/>
              <w:left w:val="single" w:sz="4" w:space="0" w:color="000000"/>
              <w:bottom w:val="single" w:sz="4" w:space="0" w:color="000000"/>
            </w:tcBorders>
          </w:tcPr>
          <w:p w:rsidR="00627AA0" w:rsidRDefault="00627AA0" w:rsidP="00627AA0">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627AA0" w:rsidRDefault="00627AA0" w:rsidP="00627AA0">
            <w:pPr>
              <w:snapToGrid w:val="0"/>
            </w:pPr>
            <w:r>
              <w:t>No</w:t>
            </w:r>
          </w:p>
        </w:tc>
      </w:tr>
      <w:tr w:rsidR="00627AA0" w:rsidDel="00FC4807" w:rsidTr="00627AA0">
        <w:trPr>
          <w:trHeight w:val="256"/>
          <w:del w:id="2665" w:author="blake" w:date="2012-04-05T12:41:00Z"/>
        </w:trPr>
        <w:tc>
          <w:tcPr>
            <w:tcW w:w="3451" w:type="dxa"/>
            <w:tcBorders>
              <w:top w:val="single" w:sz="4" w:space="0" w:color="000000"/>
              <w:left w:val="single" w:sz="4" w:space="0" w:color="000000"/>
              <w:bottom w:val="single" w:sz="4" w:space="0" w:color="000000"/>
            </w:tcBorders>
          </w:tcPr>
          <w:p w:rsidR="00627AA0" w:rsidDel="00FC4807" w:rsidRDefault="00627AA0" w:rsidP="00627AA0">
            <w:pPr>
              <w:snapToGrid w:val="0"/>
              <w:rPr>
                <w:del w:id="2666" w:author="blake" w:date="2012-04-05T12:41:00Z"/>
              </w:rPr>
            </w:pPr>
            <w:del w:id="2667" w:author="blake" w:date="2012-04-05T12:41: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627AA0" w:rsidDel="00FC4807" w:rsidRDefault="00EE7604" w:rsidP="00627AA0">
            <w:pPr>
              <w:snapToGrid w:val="0"/>
              <w:rPr>
                <w:del w:id="2668" w:author="blake" w:date="2012-04-05T12:41:00Z"/>
              </w:rPr>
            </w:pPr>
            <w:del w:id="2669" w:author="blake" w:date="2012-04-05T12:41:00Z">
              <w:r w:rsidDel="00FC4807">
                <w:delText>N/A</w:delText>
              </w:r>
            </w:del>
          </w:p>
        </w:tc>
      </w:tr>
    </w:tbl>
    <w:p w:rsidR="00627AA0" w:rsidRDefault="00627AA0" w:rsidP="00627AA0">
      <w:pPr>
        <w:pStyle w:val="CISRuleComponent"/>
      </w:pPr>
      <w:r>
        <w:t xml:space="preserve">Description: </w:t>
      </w:r>
    </w:p>
    <w:p w:rsidR="00627AA0" w:rsidRDefault="00627AA0" w:rsidP="00CD503E">
      <w:pPr>
        <w:pStyle w:val="CISNormal"/>
      </w:pPr>
      <w:r>
        <w:t xml:space="preserve">Systems need to be registered with the Red Hat Network (RHN) to receive patch updates. This is usually configured during initial installation. </w:t>
      </w:r>
    </w:p>
    <w:p w:rsidR="00627AA0" w:rsidRDefault="00510ECA" w:rsidP="00510ECA">
      <w:pPr>
        <w:pStyle w:val="CISRuleComponent"/>
      </w:pPr>
      <w:r w:rsidRPr="006C7502">
        <w:t>Rationale:</w:t>
      </w:r>
    </w:p>
    <w:p w:rsidR="00CD503E" w:rsidRPr="00CD503E" w:rsidRDefault="00CD503E" w:rsidP="006E606D">
      <w:pPr>
        <w:pStyle w:val="CISRuleComponent"/>
        <w:spacing w:before="0"/>
        <w:rPr>
          <w:b w:val="0"/>
        </w:rPr>
      </w:pPr>
      <w:r w:rsidRPr="00CD503E">
        <w:rPr>
          <w:b w:val="0"/>
        </w:rPr>
        <w:t>I</w:t>
      </w:r>
      <w:r>
        <w:rPr>
          <w:b w:val="0"/>
        </w:rPr>
        <w:t xml:space="preserve">t is important to register with the Red Hat Network to make sure </w:t>
      </w:r>
      <w:r w:rsidRPr="00CD503E">
        <w:rPr>
          <w:b w:val="0"/>
        </w:rPr>
        <w:t>that patch</w:t>
      </w:r>
      <w:r>
        <w:rPr>
          <w:b w:val="0"/>
        </w:rPr>
        <w:t>es</w:t>
      </w:r>
      <w:r w:rsidRPr="00CD503E">
        <w:rPr>
          <w:b w:val="0"/>
        </w:rPr>
        <w:t xml:space="preserve"> </w:t>
      </w:r>
      <w:r>
        <w:rPr>
          <w:b w:val="0"/>
        </w:rPr>
        <w:t>are updated on a regular basis.</w:t>
      </w:r>
      <w:r w:rsidR="006623A8">
        <w:rPr>
          <w:b w:val="0"/>
        </w:rPr>
        <w:t xml:space="preserve"> This helps to reduce the exposure time as new vulnerabilities are discovered.</w:t>
      </w:r>
    </w:p>
    <w:p w:rsidR="00510ECA" w:rsidRDefault="00510ECA" w:rsidP="00510ECA">
      <w:pPr>
        <w:pStyle w:val="CISRuleComponent"/>
      </w:pPr>
      <w:r>
        <w:t>Remediation</w:t>
      </w:r>
      <w:r w:rsidRPr="006C7502">
        <w:t>:</w:t>
      </w:r>
    </w:p>
    <w:p w:rsidR="00627AA0" w:rsidRPr="00CD503E" w:rsidRDefault="00627AA0" w:rsidP="006E606D">
      <w:pPr>
        <w:pStyle w:val="CISNormal"/>
        <w:spacing w:after="240"/>
      </w:pPr>
      <w:r>
        <w:t>If your system is not listed on the RHN site as a registered system, run the Red Hat Network Registration tool as follows:</w:t>
      </w:r>
    </w:p>
    <w:p w:rsidR="00627AA0" w:rsidRDefault="00627AA0" w:rsidP="00FB132F">
      <w:pPr>
        <w:pStyle w:val="CISC0de"/>
        <w:pBdr>
          <w:bottom w:val="single" w:sz="4" w:space="0" w:color="auto"/>
        </w:pBdr>
      </w:pPr>
      <w:r>
        <w:t xml:space="preserve"># </w:t>
      </w:r>
      <w:r w:rsidRPr="00FB132F">
        <w:t>rhn</w:t>
      </w:r>
      <w:r w:rsidR="0059298B">
        <w:t>_</w:t>
      </w:r>
      <w:r w:rsidRPr="00FB132F">
        <w:t>register</w:t>
      </w:r>
    </w:p>
    <w:p w:rsidR="00627AA0" w:rsidRDefault="00627AA0" w:rsidP="00627AA0">
      <w:pPr>
        <w:autoSpaceDE w:val="0"/>
        <w:autoSpaceDN w:val="0"/>
        <w:adjustRightInd w:val="0"/>
        <w:rPr>
          <w:rFonts w:ascii="CMR10" w:hAnsi="CMR10" w:cs="CMR10"/>
          <w:sz w:val="20"/>
          <w:szCs w:val="20"/>
        </w:rPr>
      </w:pPr>
    </w:p>
    <w:p w:rsidR="00627AA0" w:rsidRDefault="00627AA0" w:rsidP="00627AA0">
      <w:pPr>
        <w:autoSpaceDE w:val="0"/>
        <w:autoSpaceDN w:val="0"/>
        <w:adjustRightInd w:val="0"/>
        <w:rPr>
          <w:rFonts w:ascii="CMR10" w:hAnsi="CMR10" w:cs="CMR10"/>
          <w:sz w:val="20"/>
          <w:szCs w:val="20"/>
        </w:rPr>
      </w:pPr>
      <w:r w:rsidRPr="00510ECA">
        <w:rPr>
          <w:rStyle w:val="CISNormalChar"/>
        </w:rPr>
        <w:t xml:space="preserve">Follow the prompts on the screen. If successful, the system will appear on the RHN web site and be subscribed to one or more software update channels. Additionally, a new daemon, </w:t>
      </w:r>
      <w:r w:rsidRPr="00CD503E">
        <w:rPr>
          <w:rStyle w:val="CodeChar"/>
          <w:sz w:val="24"/>
          <w:szCs w:val="24"/>
        </w:rPr>
        <w:t>rhnsd</w:t>
      </w:r>
      <w:r w:rsidRPr="00510ECA">
        <w:rPr>
          <w:rStyle w:val="CISNormalChar"/>
        </w:rPr>
        <w:t>, will be enabled</w:t>
      </w:r>
      <w:r>
        <w:rPr>
          <w:rFonts w:ascii="CMR10" w:hAnsi="CMR10" w:cs="CMR10"/>
          <w:sz w:val="20"/>
          <w:szCs w:val="20"/>
        </w:rPr>
        <w:t>.</w:t>
      </w:r>
    </w:p>
    <w:p w:rsidR="00510ECA" w:rsidRDefault="00510ECA" w:rsidP="00510ECA">
      <w:pPr>
        <w:pStyle w:val="CISRuleComponent"/>
        <w:spacing w:before="240"/>
      </w:pPr>
      <w:r>
        <w:t>Audit:</w:t>
      </w:r>
    </w:p>
    <w:p w:rsidR="00510ECA" w:rsidRDefault="00510ECA" w:rsidP="00510ECA">
      <w:pPr>
        <w:pStyle w:val="CISNormal"/>
      </w:pPr>
      <w:r>
        <w:t>Verify that the system is registered by executing the following command:</w:t>
      </w:r>
    </w:p>
    <w:p w:rsidR="00510ECA" w:rsidRPr="00627AA0" w:rsidRDefault="00510ECA" w:rsidP="00FB132F">
      <w:pPr>
        <w:pStyle w:val="CISC0de"/>
        <w:pBdr>
          <w:bottom w:val="single" w:sz="4" w:space="0" w:color="auto"/>
        </w:pBdr>
      </w:pPr>
      <w:r>
        <w:t xml:space="preserve"># </w:t>
      </w:r>
      <w:r w:rsidRPr="00FB132F">
        <w:t>yum check-update</w:t>
      </w:r>
    </w:p>
    <w:p w:rsidR="00627AA0" w:rsidRDefault="00627AA0" w:rsidP="00510ECA">
      <w:pPr>
        <w:pStyle w:val="CISNormal"/>
      </w:pPr>
    </w:p>
    <w:p w:rsidR="005C6AA7" w:rsidRDefault="005C6AA7" w:rsidP="006E606D">
      <w:pPr>
        <w:pStyle w:val="Heading3"/>
        <w:numPr>
          <w:ilvl w:val="2"/>
          <w:numId w:val="1"/>
        </w:numPr>
        <w:tabs>
          <w:tab w:val="center" w:pos="990"/>
        </w:tabs>
        <w:ind w:left="360"/>
      </w:pPr>
      <w:bookmarkStart w:id="2670" w:name="_Toc328948681"/>
      <w:r>
        <w:t>Verify Red Hat GPG Key is Installed</w:t>
      </w:r>
      <w:bookmarkEnd w:id="2670"/>
    </w:p>
    <w:tbl>
      <w:tblPr>
        <w:tblW w:w="0" w:type="auto"/>
        <w:tblInd w:w="462" w:type="dxa"/>
        <w:tblLayout w:type="fixed"/>
        <w:tblLook w:val="0000" w:firstRow="0" w:lastRow="0" w:firstColumn="0" w:lastColumn="0" w:noHBand="0" w:noVBand="0"/>
      </w:tblPr>
      <w:tblGrid>
        <w:gridCol w:w="3451"/>
        <w:gridCol w:w="4894"/>
      </w:tblGrid>
      <w:tr w:rsidR="00510ECA" w:rsidTr="00510ECA">
        <w:trPr>
          <w:trHeight w:val="256"/>
        </w:trPr>
        <w:tc>
          <w:tcPr>
            <w:tcW w:w="3451" w:type="dxa"/>
            <w:tcBorders>
              <w:top w:val="single" w:sz="4" w:space="0" w:color="000000"/>
              <w:left w:val="single" w:sz="4" w:space="0" w:color="000000"/>
              <w:bottom w:val="single" w:sz="4" w:space="0" w:color="000000"/>
            </w:tcBorders>
          </w:tcPr>
          <w:p w:rsidR="00510ECA" w:rsidRDefault="00510ECA" w:rsidP="00510ECA">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10ECA" w:rsidRDefault="00510ECA" w:rsidP="00510ECA">
            <w:pPr>
              <w:snapToGrid w:val="0"/>
            </w:pPr>
            <w:r>
              <w:t>Level-I</w:t>
            </w:r>
          </w:p>
        </w:tc>
      </w:tr>
      <w:tr w:rsidR="00510ECA" w:rsidTr="00510ECA">
        <w:trPr>
          <w:trHeight w:val="256"/>
        </w:trPr>
        <w:tc>
          <w:tcPr>
            <w:tcW w:w="3451" w:type="dxa"/>
            <w:tcBorders>
              <w:top w:val="single" w:sz="4" w:space="0" w:color="000000"/>
              <w:left w:val="single" w:sz="4" w:space="0" w:color="000000"/>
              <w:bottom w:val="single" w:sz="4" w:space="0" w:color="000000"/>
            </w:tcBorders>
          </w:tcPr>
          <w:p w:rsidR="00510ECA" w:rsidRDefault="00510ECA" w:rsidP="00510ECA">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10ECA" w:rsidRDefault="00510ECA" w:rsidP="00510ECA">
            <w:pPr>
              <w:snapToGrid w:val="0"/>
            </w:pPr>
            <w:r>
              <w:t>N/A</w:t>
            </w:r>
          </w:p>
        </w:tc>
      </w:tr>
      <w:tr w:rsidR="00510ECA" w:rsidTr="00510ECA">
        <w:trPr>
          <w:trHeight w:val="256"/>
        </w:trPr>
        <w:tc>
          <w:tcPr>
            <w:tcW w:w="3451" w:type="dxa"/>
            <w:tcBorders>
              <w:left w:val="single" w:sz="4" w:space="0" w:color="000000"/>
              <w:bottom w:val="single" w:sz="4" w:space="0" w:color="000000"/>
            </w:tcBorders>
          </w:tcPr>
          <w:p w:rsidR="00510ECA" w:rsidRDefault="00510ECA" w:rsidP="00510ECA">
            <w:pPr>
              <w:snapToGrid w:val="0"/>
            </w:pPr>
            <w:r>
              <w:t>Reboot Required</w:t>
            </w:r>
          </w:p>
        </w:tc>
        <w:tc>
          <w:tcPr>
            <w:tcW w:w="4894" w:type="dxa"/>
            <w:tcBorders>
              <w:left w:val="single" w:sz="4" w:space="0" w:color="000000"/>
              <w:bottom w:val="single" w:sz="4" w:space="0" w:color="000000"/>
              <w:right w:val="single" w:sz="4" w:space="0" w:color="000000"/>
            </w:tcBorders>
          </w:tcPr>
          <w:p w:rsidR="00510ECA" w:rsidRDefault="00B405CC" w:rsidP="00510ECA">
            <w:pPr>
              <w:snapToGrid w:val="0"/>
            </w:pPr>
            <w:r>
              <w:t>No</w:t>
            </w:r>
          </w:p>
        </w:tc>
      </w:tr>
      <w:tr w:rsidR="00510ECA" w:rsidTr="00510ECA">
        <w:trPr>
          <w:trHeight w:val="256"/>
        </w:trPr>
        <w:tc>
          <w:tcPr>
            <w:tcW w:w="3451" w:type="dxa"/>
            <w:tcBorders>
              <w:top w:val="single" w:sz="4" w:space="0" w:color="000000"/>
              <w:left w:val="single" w:sz="4" w:space="0" w:color="000000"/>
              <w:bottom w:val="single" w:sz="4" w:space="0" w:color="000000"/>
            </w:tcBorders>
          </w:tcPr>
          <w:p w:rsidR="00510ECA" w:rsidRDefault="00510ECA" w:rsidP="00510ECA">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10ECA" w:rsidRDefault="009F6D98" w:rsidP="00510ECA">
            <w:pPr>
              <w:snapToGrid w:val="0"/>
            </w:pPr>
            <w:r>
              <w:t>Yes</w:t>
            </w:r>
          </w:p>
        </w:tc>
      </w:tr>
      <w:tr w:rsidR="00510ECA" w:rsidDel="00FC4807" w:rsidTr="00510ECA">
        <w:trPr>
          <w:trHeight w:val="256"/>
          <w:del w:id="2671" w:author="blake" w:date="2012-04-05T12:41:00Z"/>
        </w:trPr>
        <w:tc>
          <w:tcPr>
            <w:tcW w:w="3451" w:type="dxa"/>
            <w:tcBorders>
              <w:top w:val="single" w:sz="4" w:space="0" w:color="000000"/>
              <w:left w:val="single" w:sz="4" w:space="0" w:color="000000"/>
              <w:bottom w:val="single" w:sz="4" w:space="0" w:color="000000"/>
            </w:tcBorders>
          </w:tcPr>
          <w:p w:rsidR="00510ECA" w:rsidDel="00FC4807" w:rsidRDefault="00510ECA" w:rsidP="00510ECA">
            <w:pPr>
              <w:snapToGrid w:val="0"/>
              <w:rPr>
                <w:del w:id="2672" w:author="blake" w:date="2012-04-05T12:41:00Z"/>
              </w:rPr>
            </w:pPr>
            <w:del w:id="2673" w:author="blake" w:date="2012-04-05T12:41: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510ECA" w:rsidDel="00FC4807" w:rsidRDefault="0083554B" w:rsidP="00510ECA">
            <w:pPr>
              <w:snapToGrid w:val="0"/>
              <w:rPr>
                <w:del w:id="2674" w:author="blake" w:date="2012-04-05T12:41:00Z"/>
              </w:rPr>
            </w:pPr>
            <w:del w:id="2675" w:author="blake" w:date="2012-04-05T12:41:00Z">
              <w:r w:rsidDel="00FC4807">
                <w:delText>CCE-</w:delText>
              </w:r>
              <w:r w:rsidR="00244315" w:rsidDel="00FC4807">
                <w:delText>14440-2</w:delText>
              </w:r>
            </w:del>
          </w:p>
        </w:tc>
      </w:tr>
    </w:tbl>
    <w:p w:rsidR="00510ECA" w:rsidRDefault="00510ECA" w:rsidP="00510ECA">
      <w:pPr>
        <w:pStyle w:val="CISRuleComponent"/>
      </w:pPr>
      <w:r>
        <w:t xml:space="preserve">Description: </w:t>
      </w:r>
    </w:p>
    <w:p w:rsidR="00510ECA" w:rsidRDefault="00510ECA" w:rsidP="00510ECA">
      <w:pPr>
        <w:pStyle w:val="CISNormal"/>
      </w:pPr>
      <w:r>
        <w:t>Red Hat cryptographically signs updates with a GPG key to verify that they are valid.</w:t>
      </w:r>
    </w:p>
    <w:p w:rsidR="00510ECA" w:rsidRDefault="00510ECA" w:rsidP="00510ECA">
      <w:pPr>
        <w:pStyle w:val="CISRuleComponent"/>
      </w:pPr>
      <w:r>
        <w:t xml:space="preserve">Rationale: </w:t>
      </w:r>
    </w:p>
    <w:p w:rsidR="00510ECA" w:rsidRDefault="00510ECA" w:rsidP="00510ECA">
      <w:pPr>
        <w:pStyle w:val="CISNormal"/>
      </w:pPr>
      <w:r>
        <w:t>It is important to ensure that updates are obtained from a valid source</w:t>
      </w:r>
      <w:r w:rsidR="006623A8">
        <w:t xml:space="preserve"> to protect against spoofing that could lead to the inadvertent installation of malware on the system</w:t>
      </w:r>
      <w:r>
        <w:t>.</w:t>
      </w:r>
    </w:p>
    <w:p w:rsidR="00510ECA" w:rsidRDefault="00510ECA" w:rsidP="00510ECA">
      <w:pPr>
        <w:pStyle w:val="CISRuleComponent"/>
      </w:pPr>
      <w:r>
        <w:t xml:space="preserve">Remediation: </w:t>
      </w:r>
    </w:p>
    <w:p w:rsidR="00DE09AA" w:rsidRDefault="00DE09AA" w:rsidP="00DE09AA">
      <w:pPr>
        <w:pStyle w:val="CISNormal"/>
      </w:pPr>
      <w:r>
        <w:lastRenderedPageBreak/>
        <w:t xml:space="preserve">Compare the GPG fingerprint with the </w:t>
      </w:r>
      <w:r w:rsidRPr="00DE09AA">
        <w:t xml:space="preserve">one from Red Hat’s web site at </w:t>
      </w:r>
      <w:hyperlink r:id="rId23" w:history="1">
        <w:r w:rsidR="009F6D98" w:rsidRPr="008B512B">
          <w:rPr>
            <w:rStyle w:val="Hyperlink"/>
          </w:rPr>
          <w:t>http://www.redhat.com/security/team/key</w:t>
        </w:r>
      </w:hyperlink>
      <w:r w:rsidRPr="00DE09AA">
        <w:t xml:space="preserve">. </w:t>
      </w:r>
      <w:r w:rsidR="009F6D98">
        <w:t xml:space="preserve"> </w:t>
      </w:r>
      <w:r w:rsidRPr="00DE09AA">
        <w:t>The following command can be</w:t>
      </w:r>
      <w:r>
        <w:t xml:space="preserve"> </w:t>
      </w:r>
      <w:r w:rsidRPr="00DE09AA">
        <w:t>used to print the installed release key’s fingerprint, which is actually contained in the file referenced below:</w:t>
      </w:r>
    </w:p>
    <w:p w:rsidR="009F6D98" w:rsidRPr="00DE09AA" w:rsidRDefault="009F6D98" w:rsidP="00DE09AA">
      <w:pPr>
        <w:pStyle w:val="CISNormal"/>
      </w:pPr>
    </w:p>
    <w:p w:rsidR="00DE09AA" w:rsidRPr="00DE09AA" w:rsidRDefault="00DE09AA" w:rsidP="00FB132F">
      <w:pPr>
        <w:pStyle w:val="CISC0de"/>
        <w:pBdr>
          <w:bottom w:val="single" w:sz="4" w:space="0" w:color="auto"/>
        </w:pBdr>
      </w:pPr>
      <w:r>
        <w:t>#</w:t>
      </w:r>
      <w:r w:rsidRPr="00DE09AA">
        <w:t xml:space="preserve"> </w:t>
      </w:r>
      <w:r w:rsidRPr="00FB132F">
        <w:t>gpg --quiet --with-fingerprint /etc/pki/rpm-gpg/RPM-GPG-KEY-redhat-release</w:t>
      </w:r>
    </w:p>
    <w:p w:rsidR="009F6D98" w:rsidRDefault="009F6D98" w:rsidP="00DE09AA">
      <w:pPr>
        <w:pStyle w:val="CISNormal"/>
      </w:pPr>
    </w:p>
    <w:p w:rsidR="00510ECA" w:rsidRDefault="00DE09AA" w:rsidP="00DE09AA">
      <w:pPr>
        <w:pStyle w:val="CISNormal"/>
      </w:pPr>
      <w:r w:rsidRPr="00DE09AA">
        <w:t>More information on package signing is also available at</w:t>
      </w:r>
      <w:r w:rsidR="009F6D98">
        <w:t xml:space="preserve"> </w:t>
      </w:r>
      <w:hyperlink r:id="rId24" w:history="1">
        <w:r w:rsidR="009F6D98" w:rsidRPr="008B512B">
          <w:rPr>
            <w:rStyle w:val="Hyperlink"/>
          </w:rPr>
          <w:t>https://access.redhat.com/security/team/key</w:t>
        </w:r>
      </w:hyperlink>
      <w:r w:rsidRPr="00DE09AA">
        <w:t>.</w:t>
      </w:r>
      <w:r w:rsidR="009F6D98">
        <w:t xml:space="preserve"> </w:t>
      </w:r>
    </w:p>
    <w:p w:rsidR="009F6D98" w:rsidRDefault="009F6D98" w:rsidP="00E0649A">
      <w:pPr>
        <w:pStyle w:val="CISNormal"/>
        <w:rPr>
          <w:b/>
        </w:rPr>
      </w:pPr>
    </w:p>
    <w:p w:rsidR="00E0649A" w:rsidRPr="00E0649A" w:rsidRDefault="00E0649A" w:rsidP="00E0649A">
      <w:pPr>
        <w:pStyle w:val="CISNormal"/>
        <w:rPr>
          <w:b/>
        </w:rPr>
      </w:pPr>
      <w:r w:rsidRPr="00E0649A">
        <w:rPr>
          <w:b/>
        </w:rPr>
        <w:t>Audit:</w:t>
      </w:r>
    </w:p>
    <w:p w:rsidR="00510ECA" w:rsidRPr="00510ECA" w:rsidDel="00B137E2" w:rsidRDefault="00510ECA" w:rsidP="00510ECA">
      <w:pPr>
        <w:pStyle w:val="CISNormal"/>
        <w:rPr>
          <w:del w:id="2676" w:author="blake" w:date="2012-04-07T19:49:00Z"/>
        </w:rPr>
      </w:pPr>
      <w:r>
        <w:t>R</w:t>
      </w:r>
      <w:r w:rsidRPr="00510ECA">
        <w:t>un the following command to ensure that the system has the Red Hat</w:t>
      </w:r>
      <w:ins w:id="2677" w:author="blake" w:date="2012-04-07T19:49:00Z">
        <w:r w:rsidR="00B137E2">
          <w:t xml:space="preserve"> </w:t>
        </w:r>
      </w:ins>
    </w:p>
    <w:p w:rsidR="00510ECA" w:rsidRDefault="00510ECA" w:rsidP="00510ECA">
      <w:pPr>
        <w:pStyle w:val="CISNormal"/>
      </w:pPr>
      <w:r w:rsidRPr="00510ECA">
        <w:t>GPG key properly installed:</w:t>
      </w:r>
    </w:p>
    <w:p w:rsidR="009F6D98" w:rsidRPr="00510ECA" w:rsidRDefault="009F6D98" w:rsidP="00510ECA">
      <w:pPr>
        <w:pStyle w:val="CISNormal"/>
      </w:pPr>
    </w:p>
    <w:p w:rsidR="00510ECA" w:rsidRDefault="00510ECA" w:rsidP="00FB132F">
      <w:pPr>
        <w:pStyle w:val="CISC0de"/>
        <w:pBdr>
          <w:bottom w:val="single" w:sz="4" w:space="0" w:color="auto"/>
        </w:pBdr>
      </w:pPr>
      <w:r>
        <w:t>#</w:t>
      </w:r>
      <w:r w:rsidRPr="00510ECA">
        <w:t xml:space="preserve"> </w:t>
      </w:r>
      <w:r w:rsidRPr="00FB132F">
        <w:t xml:space="preserve">rpm </w:t>
      </w:r>
      <w:r w:rsidR="00C22E1E">
        <w:t>-</w:t>
      </w:r>
      <w:r w:rsidRPr="00FB132F">
        <w:t xml:space="preserve">q </w:t>
      </w:r>
      <w:r w:rsidR="00C22E1E">
        <w:t>--</w:t>
      </w:r>
      <w:r w:rsidRPr="00FB132F">
        <w:t xml:space="preserve">queryformat </w:t>
      </w:r>
      <w:r w:rsidR="00505736">
        <w:t>"</w:t>
      </w:r>
      <w:r w:rsidRPr="00FB132F">
        <w:t>%{SUMMARY}\n</w:t>
      </w:r>
      <w:r w:rsidR="00505736">
        <w:t>"</w:t>
      </w:r>
      <w:r w:rsidR="00C22E1E">
        <w:t xml:space="preserve"> gpg-</w:t>
      </w:r>
      <w:r w:rsidRPr="00FB132F">
        <w:t>pubkey</w:t>
      </w:r>
    </w:p>
    <w:p w:rsidR="00DE09AA" w:rsidRDefault="00DE09AA" w:rsidP="00DE09AA">
      <w:pPr>
        <w:pStyle w:val="CISNormal"/>
      </w:pPr>
    </w:p>
    <w:p w:rsidR="00DE09AA" w:rsidRPr="00DE09AA" w:rsidRDefault="00DE09AA" w:rsidP="00DE09AA">
      <w:pPr>
        <w:pStyle w:val="CISNormal"/>
        <w:rPr>
          <w:b/>
        </w:rPr>
      </w:pPr>
      <w:r w:rsidRPr="00DE09AA">
        <w:rPr>
          <w:b/>
        </w:rPr>
        <w:t>References:</w:t>
      </w:r>
    </w:p>
    <w:p w:rsidR="00160B2D" w:rsidRDefault="00DE09AA" w:rsidP="00DE09AA">
      <w:pPr>
        <w:pStyle w:val="CISNormal"/>
      </w:pPr>
      <w:r w:rsidRPr="00DE09AA">
        <w:t>More information on package signing is also available at</w:t>
      </w:r>
    </w:p>
    <w:p w:rsidR="00DE09AA" w:rsidRDefault="00DE09AA" w:rsidP="00DE09AA">
      <w:pPr>
        <w:pStyle w:val="CISNormal"/>
      </w:pPr>
      <w:r w:rsidRPr="00DE09AA">
        <w:t xml:space="preserve"> </w:t>
      </w:r>
      <w:hyperlink r:id="rId25" w:history="1">
        <w:r w:rsidR="00FB132F" w:rsidRPr="00DD46B9">
          <w:rPr>
            <w:rStyle w:val="Hyperlink"/>
          </w:rPr>
          <w:t>https://access.redhat.com/security/team/key</w:t>
        </w:r>
      </w:hyperlink>
      <w:r w:rsidR="00FB132F">
        <w:t xml:space="preserve"> </w:t>
      </w:r>
    </w:p>
    <w:p w:rsidR="00DE09AA" w:rsidRDefault="00DE09AA" w:rsidP="00DE09AA">
      <w:pPr>
        <w:pStyle w:val="CISNormal"/>
      </w:pPr>
    </w:p>
    <w:p w:rsidR="0093291C" w:rsidRDefault="00463331" w:rsidP="006E606D">
      <w:pPr>
        <w:pStyle w:val="Heading3"/>
        <w:numPr>
          <w:ilvl w:val="2"/>
          <w:numId w:val="1"/>
        </w:numPr>
        <w:tabs>
          <w:tab w:val="center" w:pos="990"/>
        </w:tabs>
        <w:ind w:left="360"/>
      </w:pPr>
      <w:bookmarkStart w:id="2678" w:name="_Toc328948682"/>
      <w:r>
        <w:t>Verify tha</w:t>
      </w:r>
      <w:r w:rsidR="00224641">
        <w:t xml:space="preserve">t </w:t>
      </w:r>
      <w:r w:rsidR="00224641" w:rsidRPr="00DE09AA">
        <w:rPr>
          <w:rStyle w:val="CodeChar"/>
          <w:sz w:val="28"/>
          <w:szCs w:val="28"/>
        </w:rPr>
        <w:t>gpgcheck</w:t>
      </w:r>
      <w:r w:rsidR="00224641">
        <w:t xml:space="preserve"> is Globally Activated</w:t>
      </w:r>
      <w:bookmarkEnd w:id="2678"/>
    </w:p>
    <w:tbl>
      <w:tblPr>
        <w:tblW w:w="0" w:type="auto"/>
        <w:tblInd w:w="462" w:type="dxa"/>
        <w:tblLayout w:type="fixed"/>
        <w:tblLook w:val="0000" w:firstRow="0" w:lastRow="0" w:firstColumn="0" w:lastColumn="0" w:noHBand="0" w:noVBand="0"/>
      </w:tblPr>
      <w:tblGrid>
        <w:gridCol w:w="3451"/>
        <w:gridCol w:w="4894"/>
      </w:tblGrid>
      <w:tr w:rsidR="00224641" w:rsidTr="00224641">
        <w:trPr>
          <w:trHeight w:val="256"/>
        </w:trPr>
        <w:tc>
          <w:tcPr>
            <w:tcW w:w="3451" w:type="dxa"/>
            <w:tcBorders>
              <w:top w:val="single" w:sz="4" w:space="0" w:color="000000"/>
              <w:left w:val="single" w:sz="4" w:space="0" w:color="000000"/>
              <w:bottom w:val="single" w:sz="4" w:space="0" w:color="000000"/>
            </w:tcBorders>
          </w:tcPr>
          <w:p w:rsidR="00224641" w:rsidRDefault="00224641" w:rsidP="00224641">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24641" w:rsidRDefault="00224641" w:rsidP="00224641">
            <w:pPr>
              <w:snapToGrid w:val="0"/>
            </w:pPr>
            <w:r>
              <w:t>Level-I</w:t>
            </w:r>
          </w:p>
        </w:tc>
      </w:tr>
      <w:tr w:rsidR="00224641" w:rsidTr="00224641">
        <w:trPr>
          <w:trHeight w:val="256"/>
        </w:trPr>
        <w:tc>
          <w:tcPr>
            <w:tcW w:w="3451" w:type="dxa"/>
            <w:tcBorders>
              <w:top w:val="single" w:sz="4" w:space="0" w:color="000000"/>
              <w:left w:val="single" w:sz="4" w:space="0" w:color="000000"/>
              <w:bottom w:val="single" w:sz="4" w:space="0" w:color="000000"/>
            </w:tcBorders>
          </w:tcPr>
          <w:p w:rsidR="00224641" w:rsidRDefault="00224641" w:rsidP="00224641">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224641" w:rsidRDefault="00224641" w:rsidP="00224641">
            <w:pPr>
              <w:snapToGrid w:val="0"/>
            </w:pPr>
            <w:r>
              <w:t>N/A</w:t>
            </w:r>
          </w:p>
        </w:tc>
      </w:tr>
      <w:tr w:rsidR="00224641" w:rsidTr="00224641">
        <w:trPr>
          <w:trHeight w:val="256"/>
        </w:trPr>
        <w:tc>
          <w:tcPr>
            <w:tcW w:w="3451" w:type="dxa"/>
            <w:tcBorders>
              <w:left w:val="single" w:sz="4" w:space="0" w:color="000000"/>
              <w:bottom w:val="single" w:sz="4" w:space="0" w:color="000000"/>
            </w:tcBorders>
          </w:tcPr>
          <w:p w:rsidR="00224641" w:rsidRDefault="00224641" w:rsidP="00224641">
            <w:pPr>
              <w:snapToGrid w:val="0"/>
            </w:pPr>
            <w:r>
              <w:t>Reboot Required</w:t>
            </w:r>
          </w:p>
        </w:tc>
        <w:tc>
          <w:tcPr>
            <w:tcW w:w="4894" w:type="dxa"/>
            <w:tcBorders>
              <w:left w:val="single" w:sz="4" w:space="0" w:color="000000"/>
              <w:bottom w:val="single" w:sz="4" w:space="0" w:color="000000"/>
              <w:right w:val="single" w:sz="4" w:space="0" w:color="000000"/>
            </w:tcBorders>
          </w:tcPr>
          <w:p w:rsidR="00224641" w:rsidRDefault="00B405CC" w:rsidP="00224641">
            <w:pPr>
              <w:snapToGrid w:val="0"/>
            </w:pPr>
            <w:r>
              <w:t>No</w:t>
            </w:r>
          </w:p>
        </w:tc>
      </w:tr>
      <w:tr w:rsidR="00224641" w:rsidTr="00224641">
        <w:trPr>
          <w:trHeight w:val="256"/>
        </w:trPr>
        <w:tc>
          <w:tcPr>
            <w:tcW w:w="3451" w:type="dxa"/>
            <w:tcBorders>
              <w:top w:val="single" w:sz="4" w:space="0" w:color="000000"/>
              <w:left w:val="single" w:sz="4" w:space="0" w:color="000000"/>
              <w:bottom w:val="single" w:sz="4" w:space="0" w:color="000000"/>
            </w:tcBorders>
          </w:tcPr>
          <w:p w:rsidR="00224641" w:rsidRDefault="00224641" w:rsidP="00224641">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224641" w:rsidRDefault="00244315" w:rsidP="00224641">
            <w:pPr>
              <w:snapToGrid w:val="0"/>
            </w:pPr>
            <w:r>
              <w:t>Yes</w:t>
            </w:r>
          </w:p>
        </w:tc>
      </w:tr>
      <w:tr w:rsidR="00224641" w:rsidDel="00FC4807" w:rsidTr="00224641">
        <w:trPr>
          <w:trHeight w:val="256"/>
          <w:del w:id="2679" w:author="blake" w:date="2012-04-05T12:41:00Z"/>
        </w:trPr>
        <w:tc>
          <w:tcPr>
            <w:tcW w:w="3451" w:type="dxa"/>
            <w:tcBorders>
              <w:top w:val="single" w:sz="4" w:space="0" w:color="000000"/>
              <w:left w:val="single" w:sz="4" w:space="0" w:color="000000"/>
              <w:bottom w:val="single" w:sz="4" w:space="0" w:color="000000"/>
            </w:tcBorders>
          </w:tcPr>
          <w:p w:rsidR="00224641" w:rsidDel="00FC4807" w:rsidRDefault="00224641" w:rsidP="00224641">
            <w:pPr>
              <w:snapToGrid w:val="0"/>
              <w:rPr>
                <w:del w:id="2680" w:author="blake" w:date="2012-04-05T12:41:00Z"/>
              </w:rPr>
            </w:pPr>
            <w:del w:id="2681" w:author="blake" w:date="2012-04-05T12:41: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224641" w:rsidDel="00FC4807" w:rsidRDefault="00244315" w:rsidP="00224641">
            <w:pPr>
              <w:snapToGrid w:val="0"/>
              <w:rPr>
                <w:del w:id="2682" w:author="blake" w:date="2012-04-05T12:41:00Z"/>
              </w:rPr>
            </w:pPr>
            <w:del w:id="2683" w:author="blake" w:date="2012-04-05T12:41:00Z">
              <w:r w:rsidDel="00FC4807">
                <w:delText>CCE-14914-6</w:delText>
              </w:r>
            </w:del>
          </w:p>
        </w:tc>
      </w:tr>
    </w:tbl>
    <w:p w:rsidR="00224641" w:rsidRDefault="00224641" w:rsidP="00224641">
      <w:pPr>
        <w:pStyle w:val="CISRuleComponent"/>
      </w:pPr>
      <w:r>
        <w:t xml:space="preserve">Description: </w:t>
      </w:r>
    </w:p>
    <w:p w:rsidR="00224641" w:rsidRDefault="00224641" w:rsidP="00224641">
      <w:pPr>
        <w:pStyle w:val="CISNormal"/>
      </w:pPr>
      <w:r>
        <w:t xml:space="preserve">The </w:t>
      </w:r>
      <w:r w:rsidRPr="00CD503E">
        <w:rPr>
          <w:rStyle w:val="CodeChar"/>
          <w:sz w:val="24"/>
          <w:szCs w:val="24"/>
        </w:rPr>
        <w:t>gpgcheck</w:t>
      </w:r>
      <w:r>
        <w:rPr>
          <w:rFonts w:ascii="CMTT10" w:hAnsi="CMTT10" w:cs="CMTT10"/>
        </w:rPr>
        <w:t xml:space="preserve"> </w:t>
      </w:r>
      <w:r>
        <w:t xml:space="preserve">option, found in the main section of the </w:t>
      </w:r>
      <w:r w:rsidRPr="00CD503E">
        <w:rPr>
          <w:rStyle w:val="CodeChar"/>
          <w:sz w:val="24"/>
          <w:szCs w:val="24"/>
        </w:rPr>
        <w:t>/etc/yum.conf</w:t>
      </w:r>
      <w:r w:rsidRPr="00BB4CF3">
        <w:t xml:space="preserve"> </w:t>
      </w:r>
      <w:r>
        <w:t>file determines if an RPM package’s signature is always checked prior to its installation.</w:t>
      </w:r>
    </w:p>
    <w:p w:rsidR="00224641" w:rsidRDefault="00224641" w:rsidP="00224641">
      <w:pPr>
        <w:pStyle w:val="CISRuleComponent"/>
      </w:pPr>
      <w:r>
        <w:t xml:space="preserve">Rationale: </w:t>
      </w:r>
    </w:p>
    <w:p w:rsidR="00CD503E" w:rsidRPr="00CD503E" w:rsidRDefault="00CD503E" w:rsidP="00CD503E">
      <w:pPr>
        <w:pStyle w:val="CISNormal"/>
      </w:pPr>
      <w:r w:rsidRPr="00CD503E">
        <w:t>It i</w:t>
      </w:r>
      <w:r>
        <w:t xml:space="preserve">s important to ensure that </w:t>
      </w:r>
      <w:r w:rsidR="005022DE">
        <w:t>an RPM’s package sign</w:t>
      </w:r>
      <w:r w:rsidR="00810076">
        <w:t>ature is always checked prior t</w:t>
      </w:r>
      <w:r w:rsidR="005022DE">
        <w:t>o installation to ensure that the software is obtained from a trusted source.</w:t>
      </w:r>
    </w:p>
    <w:p w:rsidR="00224641" w:rsidRDefault="00224641" w:rsidP="00224641">
      <w:pPr>
        <w:pStyle w:val="CISRuleComponent"/>
      </w:pPr>
      <w:r>
        <w:t xml:space="preserve">Remediation: </w:t>
      </w:r>
    </w:p>
    <w:p w:rsidR="00F473CB" w:rsidRDefault="00224641" w:rsidP="00224641">
      <w:pPr>
        <w:pStyle w:val="CISNormal"/>
      </w:pPr>
      <w:r>
        <w:t xml:space="preserve">Edit the </w:t>
      </w:r>
      <w:r w:rsidRPr="005022DE">
        <w:rPr>
          <w:rStyle w:val="CodeChar"/>
          <w:sz w:val="24"/>
          <w:szCs w:val="24"/>
        </w:rPr>
        <w:t>/etc/yum.conf</w:t>
      </w:r>
      <w:r w:rsidRPr="00BB4CF3">
        <w:t xml:space="preserve"> </w:t>
      </w:r>
      <w:r>
        <w:t xml:space="preserve">file and </w:t>
      </w:r>
      <w:r w:rsidR="00F473CB">
        <w:t>set the gpgcheck to 1 as follows:</w:t>
      </w:r>
    </w:p>
    <w:p w:rsidR="009F6D98" w:rsidRDefault="009F6D98" w:rsidP="00224641">
      <w:pPr>
        <w:pStyle w:val="CISNormal"/>
      </w:pPr>
    </w:p>
    <w:p w:rsidR="00F473CB" w:rsidRPr="00FB132F" w:rsidRDefault="00F473CB" w:rsidP="00FB132F">
      <w:pPr>
        <w:pStyle w:val="CISC0de"/>
        <w:pBdr>
          <w:bottom w:val="single" w:sz="4" w:space="0" w:color="auto"/>
        </w:pBdr>
      </w:pPr>
      <w:r w:rsidRPr="00FB132F">
        <w:t>gpgcheck=1</w:t>
      </w:r>
    </w:p>
    <w:p w:rsidR="00224641" w:rsidRDefault="00224641" w:rsidP="00224641">
      <w:pPr>
        <w:pStyle w:val="CISRuleComponent"/>
      </w:pPr>
      <w:r>
        <w:t xml:space="preserve">Audit: </w:t>
      </w:r>
    </w:p>
    <w:p w:rsidR="00F473CB" w:rsidRDefault="00224641" w:rsidP="00224641">
      <w:pPr>
        <w:pStyle w:val="CISNormal"/>
      </w:pPr>
      <w:r>
        <w:t xml:space="preserve">Run the following command to verify that </w:t>
      </w:r>
      <w:r w:rsidRPr="00224641">
        <w:rPr>
          <w:rStyle w:val="CodeChar"/>
        </w:rPr>
        <w:t>gpgcheck</w:t>
      </w:r>
      <w:r>
        <w:t xml:space="preserve"> is set to 1 in all occurrences of the </w:t>
      </w:r>
      <w:r w:rsidRPr="005022DE">
        <w:rPr>
          <w:rStyle w:val="CodeChar"/>
          <w:sz w:val="24"/>
          <w:szCs w:val="24"/>
        </w:rPr>
        <w:t>/etc/yum.conf</w:t>
      </w:r>
      <w:r>
        <w:t xml:space="preserve"> file:</w:t>
      </w:r>
    </w:p>
    <w:p w:rsidR="009F6D98" w:rsidRDefault="009F6D98" w:rsidP="00224641">
      <w:pPr>
        <w:pStyle w:val="CISNormal"/>
      </w:pPr>
    </w:p>
    <w:p w:rsidR="00224641" w:rsidRPr="00FB132F" w:rsidRDefault="00F473CB" w:rsidP="00FB132F">
      <w:pPr>
        <w:pStyle w:val="CISC0de"/>
        <w:pBdr>
          <w:bottom w:val="single" w:sz="4" w:space="0" w:color="auto"/>
        </w:pBdr>
      </w:pPr>
      <w:r>
        <w:t xml:space="preserve"># </w:t>
      </w:r>
      <w:r w:rsidRPr="00FB132F">
        <w:t>grep gpgcheck /etc/yum.conf</w:t>
      </w:r>
    </w:p>
    <w:p w:rsidR="00DE09AA" w:rsidRDefault="00DE09AA" w:rsidP="00FB132F">
      <w:pPr>
        <w:pStyle w:val="CISC0de"/>
        <w:pBdr>
          <w:bottom w:val="single" w:sz="4" w:space="0" w:color="auto"/>
        </w:pBdr>
      </w:pPr>
      <w:r w:rsidRPr="00FB132F">
        <w:t>gpgcheck=1</w:t>
      </w:r>
    </w:p>
    <w:p w:rsidR="00224641" w:rsidRDefault="00224641" w:rsidP="00224641">
      <w:pPr>
        <w:pStyle w:val="CISNormal"/>
      </w:pPr>
    </w:p>
    <w:p w:rsidR="00224641" w:rsidRDefault="00224641" w:rsidP="006E606D">
      <w:pPr>
        <w:pStyle w:val="Heading3"/>
        <w:numPr>
          <w:ilvl w:val="2"/>
          <w:numId w:val="1"/>
        </w:numPr>
        <w:tabs>
          <w:tab w:val="center" w:pos="990"/>
        </w:tabs>
        <w:ind w:left="360"/>
      </w:pPr>
      <w:bookmarkStart w:id="2684" w:name="_Toc328948683"/>
      <w:r>
        <w:t>Disable the</w:t>
      </w:r>
      <w:r w:rsidR="00A40A73">
        <w:t xml:space="preserve"> </w:t>
      </w:r>
      <w:r w:rsidRPr="005022DE">
        <w:rPr>
          <w:rStyle w:val="CodeChar"/>
          <w:sz w:val="28"/>
          <w:szCs w:val="28"/>
        </w:rPr>
        <w:t>rhnsd</w:t>
      </w:r>
      <w:r w:rsidR="00A40A73">
        <w:t xml:space="preserve"> </w:t>
      </w:r>
      <w:r>
        <w:t>Daemon</w:t>
      </w:r>
      <w:bookmarkEnd w:id="2684"/>
    </w:p>
    <w:tbl>
      <w:tblPr>
        <w:tblW w:w="0" w:type="auto"/>
        <w:tblInd w:w="462" w:type="dxa"/>
        <w:tblLayout w:type="fixed"/>
        <w:tblLook w:val="0000" w:firstRow="0" w:lastRow="0" w:firstColumn="0" w:lastColumn="0" w:noHBand="0" w:noVBand="0"/>
      </w:tblPr>
      <w:tblGrid>
        <w:gridCol w:w="3451"/>
        <w:gridCol w:w="4894"/>
      </w:tblGrid>
      <w:tr w:rsidR="00E0649A" w:rsidTr="00E0649A">
        <w:trPr>
          <w:trHeight w:val="256"/>
        </w:trPr>
        <w:tc>
          <w:tcPr>
            <w:tcW w:w="3451" w:type="dxa"/>
            <w:tcBorders>
              <w:top w:val="single" w:sz="4" w:space="0" w:color="000000"/>
              <w:left w:val="single" w:sz="4" w:space="0" w:color="000000"/>
              <w:bottom w:val="single" w:sz="4" w:space="0" w:color="000000"/>
            </w:tcBorders>
          </w:tcPr>
          <w:p w:rsidR="00E0649A" w:rsidRDefault="00E0649A" w:rsidP="00E0649A">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0649A" w:rsidRDefault="00E0649A" w:rsidP="00E0649A">
            <w:pPr>
              <w:snapToGrid w:val="0"/>
            </w:pPr>
            <w:r>
              <w:t>Level-I</w:t>
            </w:r>
            <w:r w:rsidR="009F6D98">
              <w:t>I</w:t>
            </w:r>
          </w:p>
        </w:tc>
      </w:tr>
      <w:tr w:rsidR="00E0649A" w:rsidTr="00E0649A">
        <w:trPr>
          <w:trHeight w:val="256"/>
        </w:trPr>
        <w:tc>
          <w:tcPr>
            <w:tcW w:w="3451" w:type="dxa"/>
            <w:tcBorders>
              <w:top w:val="single" w:sz="4" w:space="0" w:color="000000"/>
              <w:left w:val="single" w:sz="4" w:space="0" w:color="000000"/>
              <w:bottom w:val="single" w:sz="4" w:space="0" w:color="000000"/>
            </w:tcBorders>
          </w:tcPr>
          <w:p w:rsidR="00E0649A" w:rsidRDefault="00E0649A" w:rsidP="00E0649A">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E0649A" w:rsidRDefault="00E0649A" w:rsidP="00E0649A">
            <w:pPr>
              <w:snapToGrid w:val="0"/>
            </w:pPr>
            <w:r>
              <w:t>N/A</w:t>
            </w:r>
          </w:p>
        </w:tc>
      </w:tr>
      <w:tr w:rsidR="00E0649A" w:rsidTr="00E0649A">
        <w:trPr>
          <w:trHeight w:val="256"/>
        </w:trPr>
        <w:tc>
          <w:tcPr>
            <w:tcW w:w="3451" w:type="dxa"/>
            <w:tcBorders>
              <w:left w:val="single" w:sz="4" w:space="0" w:color="000000"/>
              <w:bottom w:val="single" w:sz="4" w:space="0" w:color="000000"/>
            </w:tcBorders>
          </w:tcPr>
          <w:p w:rsidR="00E0649A" w:rsidRDefault="00E0649A" w:rsidP="00E0649A">
            <w:pPr>
              <w:snapToGrid w:val="0"/>
            </w:pPr>
            <w:r>
              <w:t>Reboot Required</w:t>
            </w:r>
          </w:p>
        </w:tc>
        <w:tc>
          <w:tcPr>
            <w:tcW w:w="4894" w:type="dxa"/>
            <w:tcBorders>
              <w:left w:val="single" w:sz="4" w:space="0" w:color="000000"/>
              <w:bottom w:val="single" w:sz="4" w:space="0" w:color="000000"/>
              <w:right w:val="single" w:sz="4" w:space="0" w:color="000000"/>
            </w:tcBorders>
          </w:tcPr>
          <w:p w:rsidR="00E0649A" w:rsidRDefault="00356FC8" w:rsidP="00E0649A">
            <w:pPr>
              <w:snapToGrid w:val="0"/>
            </w:pPr>
            <w:r>
              <w:t>No</w:t>
            </w:r>
          </w:p>
        </w:tc>
      </w:tr>
      <w:tr w:rsidR="00E0649A" w:rsidTr="00E0649A">
        <w:trPr>
          <w:trHeight w:val="256"/>
        </w:trPr>
        <w:tc>
          <w:tcPr>
            <w:tcW w:w="3451" w:type="dxa"/>
            <w:tcBorders>
              <w:top w:val="single" w:sz="4" w:space="0" w:color="000000"/>
              <w:left w:val="single" w:sz="4" w:space="0" w:color="000000"/>
              <w:bottom w:val="single" w:sz="4" w:space="0" w:color="000000"/>
            </w:tcBorders>
          </w:tcPr>
          <w:p w:rsidR="00E0649A" w:rsidRDefault="00E0649A" w:rsidP="00E0649A">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E0649A" w:rsidRDefault="009F6D98" w:rsidP="00E0649A">
            <w:pPr>
              <w:snapToGrid w:val="0"/>
            </w:pPr>
            <w:r>
              <w:t>No</w:t>
            </w:r>
          </w:p>
        </w:tc>
      </w:tr>
      <w:tr w:rsidR="00E0649A" w:rsidDel="00FC4807" w:rsidTr="00E0649A">
        <w:trPr>
          <w:trHeight w:val="256"/>
          <w:del w:id="2685" w:author="blake" w:date="2012-04-05T12:41:00Z"/>
        </w:trPr>
        <w:tc>
          <w:tcPr>
            <w:tcW w:w="3451" w:type="dxa"/>
            <w:tcBorders>
              <w:top w:val="single" w:sz="4" w:space="0" w:color="000000"/>
              <w:left w:val="single" w:sz="4" w:space="0" w:color="000000"/>
              <w:bottom w:val="single" w:sz="4" w:space="0" w:color="000000"/>
            </w:tcBorders>
          </w:tcPr>
          <w:p w:rsidR="00E0649A" w:rsidDel="00FC4807" w:rsidRDefault="00E0649A" w:rsidP="00E0649A">
            <w:pPr>
              <w:snapToGrid w:val="0"/>
              <w:rPr>
                <w:del w:id="2686" w:author="blake" w:date="2012-04-05T12:41:00Z"/>
              </w:rPr>
            </w:pPr>
            <w:del w:id="2687" w:author="blake" w:date="2012-04-05T12:41: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0649A" w:rsidDel="00FC4807" w:rsidRDefault="00356FC8" w:rsidP="00E0649A">
            <w:pPr>
              <w:snapToGrid w:val="0"/>
              <w:rPr>
                <w:del w:id="2688" w:author="blake" w:date="2012-04-05T12:41:00Z"/>
              </w:rPr>
            </w:pPr>
            <w:del w:id="2689" w:author="blake" w:date="2012-04-05T12:41:00Z">
              <w:r w:rsidDel="00FC4807">
                <w:delText>CCE-3416-5</w:delText>
              </w:r>
            </w:del>
          </w:p>
        </w:tc>
      </w:tr>
    </w:tbl>
    <w:p w:rsidR="00E0649A" w:rsidRDefault="00E0649A" w:rsidP="00E0649A">
      <w:pPr>
        <w:pStyle w:val="CISRuleComponent"/>
      </w:pPr>
      <w:r>
        <w:t xml:space="preserve">Description: </w:t>
      </w:r>
    </w:p>
    <w:p w:rsidR="00E0649A" w:rsidRDefault="00E0649A" w:rsidP="00E0649A">
      <w:pPr>
        <w:pStyle w:val="CISNormal"/>
      </w:pPr>
      <w:r>
        <w:t xml:space="preserve">The </w:t>
      </w:r>
      <w:r w:rsidRPr="005022DE">
        <w:rPr>
          <w:rStyle w:val="CodeChar"/>
          <w:sz w:val="24"/>
          <w:szCs w:val="24"/>
        </w:rPr>
        <w:t>rhnsd</w:t>
      </w:r>
      <w:r w:rsidRPr="00E0649A">
        <w:rPr>
          <w:rStyle w:val="CodeChar"/>
        </w:rPr>
        <w:t xml:space="preserve"> </w:t>
      </w:r>
      <w:r>
        <w:t>daemon polls the Red Hat Network web site for scheduled actions</w:t>
      </w:r>
      <w:r w:rsidR="00547FD8">
        <w:t xml:space="preserve"> and, if there are, excutes those actions</w:t>
      </w:r>
      <w:r>
        <w:t xml:space="preserve">. </w:t>
      </w:r>
    </w:p>
    <w:p w:rsidR="00E0649A" w:rsidRDefault="00E0649A" w:rsidP="005022DE">
      <w:pPr>
        <w:pStyle w:val="CISRuleComponent"/>
      </w:pPr>
      <w:r>
        <w:t xml:space="preserve">Rationale: </w:t>
      </w:r>
    </w:p>
    <w:p w:rsidR="00E0649A" w:rsidRDefault="009F6D98" w:rsidP="00E0649A">
      <w:pPr>
        <w:pStyle w:val="CISNormal"/>
      </w:pPr>
      <w:r>
        <w:t>P</w:t>
      </w:r>
      <w:r w:rsidR="00E0649A">
        <w:t xml:space="preserve">atch management policies </w:t>
      </w:r>
      <w:r>
        <w:t xml:space="preserve">may </w:t>
      </w:r>
      <w:r w:rsidR="00E0649A">
        <w:t xml:space="preserve">require that organizations test the impact of a patch before it is deployed in a production environment. </w:t>
      </w:r>
      <w:r w:rsidR="00834B59">
        <w:t xml:space="preserve">Having patches automatically deployed could have a negative impact on the environment. </w:t>
      </w:r>
      <w:r w:rsidR="004A6146">
        <w:t>I</w:t>
      </w:r>
      <w:r w:rsidR="00834B59">
        <w:t xml:space="preserve">t is best to not allow an action by default but only after appropriate consideration has been made. </w:t>
      </w:r>
      <w:r w:rsidR="00E0649A">
        <w:t>It is recommended that the service be disabled unless the risk is understood and accepted</w:t>
      </w:r>
      <w:r w:rsidR="00547FD8">
        <w:t xml:space="preserve"> or  you are running your own satellite </w:t>
      </w:r>
      <w:r w:rsidR="00E0649A">
        <w:t>.</w:t>
      </w:r>
      <w:r w:rsidR="00834B59">
        <w:t xml:space="preserve"> This is not scorable item since organizations may have addressed the </w:t>
      </w:r>
      <w:r w:rsidR="004A6146">
        <w:t xml:space="preserve">risk. </w:t>
      </w:r>
    </w:p>
    <w:p w:rsidR="00E0649A" w:rsidRDefault="00E0649A" w:rsidP="00E0649A">
      <w:pPr>
        <w:pStyle w:val="CISRuleComponent"/>
      </w:pPr>
      <w:r>
        <w:t xml:space="preserve">Remediation: </w:t>
      </w:r>
    </w:p>
    <w:p w:rsidR="00E0649A" w:rsidRDefault="00E0649A" w:rsidP="00E0649A">
      <w:pPr>
        <w:pStyle w:val="CISNormal"/>
      </w:pPr>
      <w:r>
        <w:t xml:space="preserve">Disable the </w:t>
      </w:r>
      <w:r w:rsidRPr="005022DE">
        <w:rPr>
          <w:rStyle w:val="CodeChar"/>
          <w:sz w:val="24"/>
          <w:szCs w:val="24"/>
        </w:rPr>
        <w:t>rhnsd</w:t>
      </w:r>
      <w:r>
        <w:t xml:space="preserve"> daemon by running the following command:</w:t>
      </w:r>
    </w:p>
    <w:p w:rsidR="009F6D98" w:rsidRDefault="009F6D98" w:rsidP="00E0649A">
      <w:pPr>
        <w:pStyle w:val="CISNormal"/>
      </w:pPr>
    </w:p>
    <w:p w:rsidR="00E0649A" w:rsidRPr="00FB132F" w:rsidRDefault="00E0649A" w:rsidP="00FB132F">
      <w:pPr>
        <w:pStyle w:val="CISC0de"/>
        <w:pBdr>
          <w:bottom w:val="single" w:sz="4" w:space="0" w:color="auto"/>
        </w:pBdr>
      </w:pPr>
      <w:r>
        <w:t xml:space="preserve"># </w:t>
      </w:r>
      <w:r w:rsidRPr="00FB132F">
        <w:t>chkconfig rhnsd off</w:t>
      </w:r>
    </w:p>
    <w:p w:rsidR="009F6D98" w:rsidRDefault="009F6D98" w:rsidP="001F0B97">
      <w:pPr>
        <w:pStyle w:val="CISNormal"/>
        <w:rPr>
          <w:b/>
        </w:rPr>
      </w:pPr>
    </w:p>
    <w:p w:rsidR="001F0B97" w:rsidRPr="00E30702" w:rsidRDefault="001F0B97" w:rsidP="001F0B97">
      <w:pPr>
        <w:pStyle w:val="CISNormal"/>
        <w:rPr>
          <w:b/>
        </w:rPr>
      </w:pPr>
      <w:r w:rsidRPr="00E30702">
        <w:rPr>
          <w:b/>
        </w:rPr>
        <w:t>Audit:</w:t>
      </w:r>
    </w:p>
    <w:p w:rsidR="001F0B97" w:rsidRPr="00FB132F" w:rsidRDefault="001F0B97" w:rsidP="00FB132F">
      <w:pPr>
        <w:pStyle w:val="CISC0de"/>
        <w:pBdr>
          <w:bottom w:val="single" w:sz="4" w:space="0" w:color="auto"/>
        </w:pBdr>
      </w:pPr>
      <w:r>
        <w:t xml:space="preserve"># </w:t>
      </w:r>
      <w:r w:rsidRPr="00FB132F">
        <w:t xml:space="preserve">chkconfig </w:t>
      </w:r>
      <w:r w:rsidR="003D17DD">
        <w:t>--</w:t>
      </w:r>
      <w:r w:rsidRPr="00FB132F">
        <w:t>list rh</w:t>
      </w:r>
      <w:r w:rsidR="005C1752">
        <w:t>ns</w:t>
      </w:r>
      <w:r w:rsidRPr="00FB132F">
        <w:t xml:space="preserve">d </w:t>
      </w:r>
    </w:p>
    <w:p w:rsidR="001F0B97" w:rsidRDefault="005C1752" w:rsidP="00FB132F">
      <w:pPr>
        <w:pStyle w:val="CISC0de"/>
        <w:pBdr>
          <w:bottom w:val="single" w:sz="4" w:space="0" w:color="auto"/>
        </w:pBdr>
      </w:pPr>
      <w:r w:rsidRPr="00FB132F">
        <w:t>rh</w:t>
      </w:r>
      <w:r>
        <w:t>ns</w:t>
      </w:r>
      <w:r w:rsidRPr="00FB132F">
        <w:t>d</w:t>
      </w:r>
      <w:r w:rsidR="001F0B97" w:rsidRPr="00FB132F">
        <w:t>:</w:t>
      </w:r>
      <w:r w:rsidR="001F0B97" w:rsidRPr="00FB132F">
        <w:tab/>
        <w:t>0:off  1:off  2:off  3:off  4:off  5:off  6:off</w:t>
      </w:r>
    </w:p>
    <w:p w:rsidR="0093291C" w:rsidRDefault="0093291C" w:rsidP="006E606D">
      <w:pPr>
        <w:pStyle w:val="Heading3"/>
        <w:numPr>
          <w:ilvl w:val="2"/>
          <w:numId w:val="1"/>
        </w:numPr>
        <w:tabs>
          <w:tab w:val="center" w:pos="990"/>
        </w:tabs>
        <w:ind w:left="360"/>
      </w:pPr>
      <w:bookmarkStart w:id="2690" w:name="_Toc295646536"/>
      <w:bookmarkStart w:id="2691" w:name="_Toc296072338"/>
      <w:bookmarkStart w:id="2692" w:name="_Toc316813846"/>
      <w:bookmarkStart w:id="2693" w:name="_Toc316997564"/>
      <w:bookmarkStart w:id="2694" w:name="_Toc316813865"/>
      <w:bookmarkStart w:id="2695" w:name="_Toc316997583"/>
      <w:bookmarkStart w:id="2696" w:name="_Toc316813868"/>
      <w:bookmarkStart w:id="2697" w:name="_Toc316997586"/>
      <w:bookmarkStart w:id="2698" w:name="_Toc316813869"/>
      <w:bookmarkStart w:id="2699" w:name="_Toc316997587"/>
      <w:bookmarkStart w:id="2700" w:name="_Toc316813871"/>
      <w:bookmarkStart w:id="2701" w:name="_Toc316997589"/>
      <w:bookmarkStart w:id="2702" w:name="_Toc316813872"/>
      <w:bookmarkStart w:id="2703" w:name="_Toc316997590"/>
      <w:bookmarkStart w:id="2704" w:name="_Toc295646538"/>
      <w:bookmarkStart w:id="2705" w:name="_Toc296072340"/>
      <w:bookmarkStart w:id="2706" w:name="_Toc328948684"/>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r>
        <w:t>Obtain Software Package Updates with</w:t>
      </w:r>
      <w:r w:rsidRPr="002F596E">
        <w:t xml:space="preserve"> </w:t>
      </w:r>
      <w:r w:rsidRPr="0034768F">
        <w:rPr>
          <w:rStyle w:val="CodeChar"/>
          <w:sz w:val="28"/>
          <w:szCs w:val="28"/>
        </w:rPr>
        <w:t>yum</w:t>
      </w:r>
      <w:bookmarkEnd w:id="2706"/>
    </w:p>
    <w:p w:rsidR="001605FE" w:rsidRDefault="001605FE" w:rsidP="001605FE"/>
    <w:tbl>
      <w:tblPr>
        <w:tblW w:w="0" w:type="auto"/>
        <w:tblInd w:w="462" w:type="dxa"/>
        <w:tblLayout w:type="fixed"/>
        <w:tblLook w:val="0000" w:firstRow="0" w:lastRow="0" w:firstColumn="0" w:lastColumn="0" w:noHBand="0" w:noVBand="0"/>
      </w:tblPr>
      <w:tblGrid>
        <w:gridCol w:w="3451"/>
        <w:gridCol w:w="4894"/>
      </w:tblGrid>
      <w:tr w:rsidR="001605FE" w:rsidTr="001605FE">
        <w:trPr>
          <w:trHeight w:val="256"/>
        </w:trPr>
        <w:tc>
          <w:tcPr>
            <w:tcW w:w="3451" w:type="dxa"/>
            <w:tcBorders>
              <w:top w:val="single" w:sz="4" w:space="0" w:color="000000"/>
              <w:left w:val="single" w:sz="4" w:space="0" w:color="000000"/>
              <w:bottom w:val="single" w:sz="4" w:space="0" w:color="000000"/>
            </w:tcBorders>
          </w:tcPr>
          <w:p w:rsidR="001605FE" w:rsidRDefault="001605FE" w:rsidP="001605FE">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1605FE" w:rsidRDefault="001605FE" w:rsidP="001605FE">
            <w:pPr>
              <w:snapToGrid w:val="0"/>
            </w:pPr>
            <w:r>
              <w:t>Level-I</w:t>
            </w:r>
          </w:p>
        </w:tc>
      </w:tr>
      <w:tr w:rsidR="001605FE" w:rsidTr="001605FE">
        <w:trPr>
          <w:trHeight w:val="256"/>
        </w:trPr>
        <w:tc>
          <w:tcPr>
            <w:tcW w:w="3451" w:type="dxa"/>
            <w:tcBorders>
              <w:top w:val="single" w:sz="4" w:space="0" w:color="000000"/>
              <w:left w:val="single" w:sz="4" w:space="0" w:color="000000"/>
              <w:bottom w:val="single" w:sz="4" w:space="0" w:color="000000"/>
            </w:tcBorders>
          </w:tcPr>
          <w:p w:rsidR="001605FE" w:rsidRDefault="001605FE" w:rsidP="001605FE">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1605FE" w:rsidRDefault="001605FE" w:rsidP="001605FE">
            <w:pPr>
              <w:snapToGrid w:val="0"/>
            </w:pPr>
            <w:r>
              <w:t>N/A</w:t>
            </w:r>
          </w:p>
        </w:tc>
      </w:tr>
      <w:tr w:rsidR="001605FE" w:rsidTr="001605FE">
        <w:trPr>
          <w:trHeight w:val="256"/>
        </w:trPr>
        <w:tc>
          <w:tcPr>
            <w:tcW w:w="3451" w:type="dxa"/>
            <w:tcBorders>
              <w:left w:val="single" w:sz="4" w:space="0" w:color="000000"/>
              <w:bottom w:val="single" w:sz="4" w:space="0" w:color="000000"/>
            </w:tcBorders>
          </w:tcPr>
          <w:p w:rsidR="001605FE" w:rsidRDefault="001605FE" w:rsidP="001605FE">
            <w:pPr>
              <w:snapToGrid w:val="0"/>
            </w:pPr>
            <w:r>
              <w:t>Reboot Required</w:t>
            </w:r>
          </w:p>
        </w:tc>
        <w:tc>
          <w:tcPr>
            <w:tcW w:w="4894" w:type="dxa"/>
            <w:tcBorders>
              <w:left w:val="single" w:sz="4" w:space="0" w:color="000000"/>
              <w:bottom w:val="single" w:sz="4" w:space="0" w:color="000000"/>
              <w:right w:val="single" w:sz="4" w:space="0" w:color="000000"/>
            </w:tcBorders>
          </w:tcPr>
          <w:p w:rsidR="001605FE" w:rsidRDefault="00B405CC" w:rsidP="001605FE">
            <w:pPr>
              <w:snapToGrid w:val="0"/>
            </w:pPr>
            <w:r>
              <w:t>No</w:t>
            </w:r>
          </w:p>
        </w:tc>
      </w:tr>
      <w:tr w:rsidR="001605FE" w:rsidTr="001605FE">
        <w:trPr>
          <w:trHeight w:val="256"/>
        </w:trPr>
        <w:tc>
          <w:tcPr>
            <w:tcW w:w="3451" w:type="dxa"/>
            <w:tcBorders>
              <w:top w:val="single" w:sz="4" w:space="0" w:color="000000"/>
              <w:left w:val="single" w:sz="4" w:space="0" w:color="000000"/>
              <w:bottom w:val="single" w:sz="4" w:space="0" w:color="000000"/>
            </w:tcBorders>
          </w:tcPr>
          <w:p w:rsidR="001605FE" w:rsidRDefault="001605FE" w:rsidP="001605FE">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1605FE" w:rsidRDefault="001605FE" w:rsidP="001605FE">
            <w:pPr>
              <w:snapToGrid w:val="0"/>
            </w:pPr>
            <w:r>
              <w:t>No</w:t>
            </w:r>
          </w:p>
        </w:tc>
      </w:tr>
      <w:tr w:rsidR="00E0649A" w:rsidDel="00FC4807" w:rsidTr="001605FE">
        <w:trPr>
          <w:trHeight w:val="256"/>
          <w:del w:id="2707" w:author="blake" w:date="2012-04-05T12:41:00Z"/>
        </w:trPr>
        <w:tc>
          <w:tcPr>
            <w:tcW w:w="3451" w:type="dxa"/>
            <w:tcBorders>
              <w:top w:val="single" w:sz="4" w:space="0" w:color="000000"/>
              <w:left w:val="single" w:sz="4" w:space="0" w:color="000000"/>
              <w:bottom w:val="single" w:sz="4" w:space="0" w:color="000000"/>
            </w:tcBorders>
          </w:tcPr>
          <w:p w:rsidR="00E0649A" w:rsidDel="00FC4807" w:rsidRDefault="00E0649A" w:rsidP="001605FE">
            <w:pPr>
              <w:snapToGrid w:val="0"/>
              <w:rPr>
                <w:del w:id="2708" w:author="blake" w:date="2012-04-05T12:41:00Z"/>
              </w:rPr>
            </w:pPr>
            <w:del w:id="2709" w:author="blake" w:date="2012-04-05T12:41: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0649A" w:rsidDel="00FC4807" w:rsidRDefault="00E0649A" w:rsidP="001605FE">
            <w:pPr>
              <w:snapToGrid w:val="0"/>
              <w:rPr>
                <w:del w:id="2710" w:author="blake" w:date="2012-04-05T12:41:00Z"/>
              </w:rPr>
            </w:pPr>
          </w:p>
        </w:tc>
      </w:tr>
    </w:tbl>
    <w:p w:rsidR="00C45B6F" w:rsidRDefault="00C45B6F" w:rsidP="00C45B6F">
      <w:pPr>
        <w:pStyle w:val="CISRuleComponent"/>
      </w:pPr>
      <w:r>
        <w:t xml:space="preserve">Description: </w:t>
      </w:r>
    </w:p>
    <w:p w:rsidR="00E0649A" w:rsidRDefault="00E0649A" w:rsidP="00E0649A">
      <w:pPr>
        <w:pStyle w:val="CISNormal"/>
      </w:pPr>
      <w:r>
        <w:t xml:space="preserve">The </w:t>
      </w:r>
      <w:r w:rsidRPr="000C2D8D">
        <w:rPr>
          <w:rStyle w:val="CodeChar"/>
          <w:sz w:val="24"/>
          <w:szCs w:val="24"/>
        </w:rPr>
        <w:t>yum</w:t>
      </w:r>
      <w:r>
        <w:rPr>
          <w:rFonts w:ascii="CMTT10" w:hAnsi="CMTT10" w:cs="CMTT10"/>
        </w:rPr>
        <w:t xml:space="preserve"> </w:t>
      </w:r>
      <w:r>
        <w:t xml:space="preserve">update utility </w:t>
      </w:r>
      <w:r w:rsidR="009D4B23">
        <w:t xml:space="preserve">performs software updates, including dependency analysis, based on repository metadata and </w:t>
      </w:r>
      <w:r>
        <w:t>can be run manually from the command line, invoked from one of the provided front-end tools, or configured to run automatically at specified intervals.</w:t>
      </w:r>
    </w:p>
    <w:p w:rsidR="00C45B6F" w:rsidRDefault="00C45B6F" w:rsidP="00C45B6F">
      <w:pPr>
        <w:pStyle w:val="CISRuleComponent"/>
      </w:pPr>
      <w:r w:rsidRPr="006C7502">
        <w:t>Rationale:</w:t>
      </w:r>
    </w:p>
    <w:p w:rsidR="00E0649A" w:rsidRDefault="009D4B23" w:rsidP="00E0649A">
      <w:pPr>
        <w:pStyle w:val="CISNormal"/>
      </w:pPr>
      <w:r>
        <w:t xml:space="preserve">The yum update utility is the preferred method to update software since it checks for dependencies and ensures that the software is installed correctly. </w:t>
      </w:r>
      <w:r w:rsidR="00E0649A">
        <w:t xml:space="preserve">Refer to your local patch management procedures for the method used to perform </w:t>
      </w:r>
      <w:r w:rsidR="00E0649A" w:rsidRPr="000C2D8D">
        <w:rPr>
          <w:rStyle w:val="CodeChar"/>
          <w:sz w:val="24"/>
          <w:szCs w:val="24"/>
        </w:rPr>
        <w:t>yum</w:t>
      </w:r>
      <w:r w:rsidR="00E0649A" w:rsidRPr="000C2D8D">
        <w:rPr>
          <w:szCs w:val="24"/>
        </w:rPr>
        <w:t xml:space="preserve"> </w:t>
      </w:r>
      <w:r w:rsidR="00E0649A">
        <w:t>updates.</w:t>
      </w:r>
    </w:p>
    <w:p w:rsidR="00C45B6F" w:rsidRDefault="00C45B6F" w:rsidP="00C45B6F">
      <w:pPr>
        <w:pStyle w:val="CISRuleComponent"/>
      </w:pPr>
      <w:r>
        <w:lastRenderedPageBreak/>
        <w:t>Remediation:</w:t>
      </w:r>
    </w:p>
    <w:p w:rsidR="00C45B6F" w:rsidRPr="00E0649A" w:rsidRDefault="00E0649A" w:rsidP="00FB132F">
      <w:pPr>
        <w:pStyle w:val="CISC0de"/>
        <w:pBdr>
          <w:bottom w:val="single" w:sz="4" w:space="0" w:color="auto"/>
        </w:pBdr>
      </w:pPr>
      <w:r>
        <w:t xml:space="preserve"># </w:t>
      </w:r>
      <w:r w:rsidRPr="00FB132F">
        <w:t>yum update</w:t>
      </w:r>
      <w:r>
        <w:tab/>
      </w:r>
    </w:p>
    <w:p w:rsidR="00C45B6F" w:rsidRDefault="00C45B6F" w:rsidP="00C45B6F">
      <w:pPr>
        <w:pStyle w:val="CISRuleComponent"/>
        <w:spacing w:before="240"/>
      </w:pPr>
      <w:r>
        <w:t>Audit:</w:t>
      </w:r>
    </w:p>
    <w:p w:rsidR="00946CFA" w:rsidRPr="00E0649A" w:rsidRDefault="00C45B6F" w:rsidP="000C2D8D">
      <w:pPr>
        <w:pStyle w:val="CISNormal"/>
      </w:pPr>
      <w:r>
        <w:t>Perform the following</w:t>
      </w:r>
      <w:r w:rsidR="00E0649A">
        <w:t xml:space="preserve"> command</w:t>
      </w:r>
      <w:r>
        <w:t xml:space="preserve"> to determine </w:t>
      </w:r>
      <w:r w:rsidR="00E0649A">
        <w:t>if there are any packages that need to be updated:</w:t>
      </w:r>
    </w:p>
    <w:p w:rsidR="00946CFA" w:rsidRPr="00FB132F" w:rsidRDefault="00E0649A" w:rsidP="00FB132F">
      <w:pPr>
        <w:pStyle w:val="CISC0de"/>
        <w:pBdr>
          <w:bottom w:val="single" w:sz="4" w:space="0" w:color="auto"/>
        </w:pBdr>
      </w:pPr>
      <w:r w:rsidRPr="00E0649A">
        <w:t xml:space="preserve"># </w:t>
      </w:r>
      <w:r w:rsidRPr="00FB132F">
        <w:t>yum check-update</w:t>
      </w:r>
    </w:p>
    <w:p w:rsidR="004F15F1" w:rsidRDefault="004F15F1" w:rsidP="004F15F1">
      <w:pPr>
        <w:pStyle w:val="Heading3"/>
        <w:numPr>
          <w:ilvl w:val="2"/>
          <w:numId w:val="1"/>
        </w:numPr>
        <w:tabs>
          <w:tab w:val="center" w:pos="990"/>
        </w:tabs>
        <w:ind w:left="360"/>
      </w:pPr>
      <w:bookmarkStart w:id="2711" w:name="_Toc328948685"/>
      <w:r>
        <w:t>Verify Package Integrity Using RPM</w:t>
      </w:r>
      <w:bookmarkEnd w:id="2711"/>
    </w:p>
    <w:tbl>
      <w:tblPr>
        <w:tblW w:w="0" w:type="auto"/>
        <w:tblInd w:w="462" w:type="dxa"/>
        <w:tblLayout w:type="fixed"/>
        <w:tblLook w:val="0000" w:firstRow="0" w:lastRow="0" w:firstColumn="0" w:lastColumn="0" w:noHBand="0" w:noVBand="0"/>
      </w:tblPr>
      <w:tblGrid>
        <w:gridCol w:w="3451"/>
        <w:gridCol w:w="4894"/>
      </w:tblGrid>
      <w:tr w:rsidR="004F15F1" w:rsidTr="00BC1AB1">
        <w:trPr>
          <w:trHeight w:val="256"/>
        </w:trPr>
        <w:tc>
          <w:tcPr>
            <w:tcW w:w="3451" w:type="dxa"/>
            <w:tcBorders>
              <w:top w:val="single" w:sz="4" w:space="0" w:color="000000"/>
              <w:left w:val="single" w:sz="4" w:space="0" w:color="000000"/>
              <w:bottom w:val="single" w:sz="4" w:space="0" w:color="000000"/>
            </w:tcBorders>
          </w:tcPr>
          <w:p w:rsidR="004F15F1" w:rsidRDefault="004F15F1" w:rsidP="00BC1AB1">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4F15F1" w:rsidRDefault="004F15F1" w:rsidP="00BC1AB1">
            <w:pPr>
              <w:snapToGrid w:val="0"/>
            </w:pPr>
            <w:r>
              <w:t>Level-I</w:t>
            </w:r>
          </w:p>
        </w:tc>
      </w:tr>
      <w:tr w:rsidR="004F15F1" w:rsidTr="00BC1AB1">
        <w:trPr>
          <w:trHeight w:val="256"/>
        </w:trPr>
        <w:tc>
          <w:tcPr>
            <w:tcW w:w="3451" w:type="dxa"/>
            <w:tcBorders>
              <w:top w:val="single" w:sz="4" w:space="0" w:color="000000"/>
              <w:left w:val="single" w:sz="4" w:space="0" w:color="000000"/>
              <w:bottom w:val="single" w:sz="4" w:space="0" w:color="000000"/>
            </w:tcBorders>
          </w:tcPr>
          <w:p w:rsidR="004F15F1" w:rsidRDefault="004F15F1" w:rsidP="00BC1AB1">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4F15F1" w:rsidRDefault="004F15F1" w:rsidP="00BC1AB1">
            <w:pPr>
              <w:snapToGrid w:val="0"/>
            </w:pPr>
            <w:r>
              <w:t>N/A</w:t>
            </w:r>
          </w:p>
        </w:tc>
      </w:tr>
      <w:tr w:rsidR="004F15F1" w:rsidTr="00BC1AB1">
        <w:trPr>
          <w:trHeight w:val="256"/>
        </w:trPr>
        <w:tc>
          <w:tcPr>
            <w:tcW w:w="3451" w:type="dxa"/>
            <w:tcBorders>
              <w:left w:val="single" w:sz="4" w:space="0" w:color="000000"/>
              <w:bottom w:val="single" w:sz="4" w:space="0" w:color="000000"/>
            </w:tcBorders>
          </w:tcPr>
          <w:p w:rsidR="004F15F1" w:rsidRDefault="004F15F1" w:rsidP="00BC1AB1">
            <w:pPr>
              <w:snapToGrid w:val="0"/>
            </w:pPr>
            <w:r>
              <w:t>Reboot Required</w:t>
            </w:r>
          </w:p>
        </w:tc>
        <w:tc>
          <w:tcPr>
            <w:tcW w:w="4894" w:type="dxa"/>
            <w:tcBorders>
              <w:left w:val="single" w:sz="4" w:space="0" w:color="000000"/>
              <w:bottom w:val="single" w:sz="4" w:space="0" w:color="000000"/>
              <w:right w:val="single" w:sz="4" w:space="0" w:color="000000"/>
            </w:tcBorders>
          </w:tcPr>
          <w:p w:rsidR="004F15F1" w:rsidRDefault="004F15F1" w:rsidP="00BC1AB1">
            <w:pPr>
              <w:snapToGrid w:val="0"/>
            </w:pPr>
            <w:r>
              <w:t>No</w:t>
            </w:r>
          </w:p>
        </w:tc>
      </w:tr>
      <w:tr w:rsidR="004F15F1" w:rsidTr="00BC1AB1">
        <w:trPr>
          <w:trHeight w:val="256"/>
        </w:trPr>
        <w:tc>
          <w:tcPr>
            <w:tcW w:w="3451" w:type="dxa"/>
            <w:tcBorders>
              <w:top w:val="single" w:sz="4" w:space="0" w:color="000000"/>
              <w:left w:val="single" w:sz="4" w:space="0" w:color="000000"/>
              <w:bottom w:val="single" w:sz="4" w:space="0" w:color="000000"/>
            </w:tcBorders>
          </w:tcPr>
          <w:p w:rsidR="004F15F1" w:rsidRDefault="004F15F1" w:rsidP="00BC1AB1">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4F15F1" w:rsidRDefault="006C2102" w:rsidP="00BC1AB1">
            <w:pPr>
              <w:snapToGrid w:val="0"/>
            </w:pPr>
            <w:r>
              <w:t>No</w:t>
            </w:r>
          </w:p>
        </w:tc>
      </w:tr>
      <w:tr w:rsidR="004F15F1" w:rsidDel="00FC4807" w:rsidTr="00BC1AB1">
        <w:trPr>
          <w:trHeight w:val="256"/>
          <w:del w:id="2712" w:author="blake" w:date="2012-04-05T12:41:00Z"/>
        </w:trPr>
        <w:tc>
          <w:tcPr>
            <w:tcW w:w="3451" w:type="dxa"/>
            <w:tcBorders>
              <w:top w:val="single" w:sz="4" w:space="0" w:color="000000"/>
              <w:left w:val="single" w:sz="4" w:space="0" w:color="000000"/>
              <w:bottom w:val="single" w:sz="4" w:space="0" w:color="000000"/>
            </w:tcBorders>
          </w:tcPr>
          <w:p w:rsidR="004F15F1" w:rsidDel="00FC4807" w:rsidRDefault="004F15F1" w:rsidP="00BC1AB1">
            <w:pPr>
              <w:snapToGrid w:val="0"/>
              <w:rPr>
                <w:del w:id="2713" w:author="blake" w:date="2012-04-05T12:41:00Z"/>
              </w:rPr>
            </w:pPr>
            <w:del w:id="2714" w:author="blake" w:date="2012-04-05T12:41: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4F15F1" w:rsidDel="00FC4807" w:rsidRDefault="004F15F1" w:rsidP="00BC1AB1">
            <w:pPr>
              <w:snapToGrid w:val="0"/>
              <w:rPr>
                <w:del w:id="2715" w:author="blake" w:date="2012-04-05T12:41:00Z"/>
              </w:rPr>
            </w:pPr>
            <w:del w:id="2716" w:author="blake" w:date="2012-04-05T12:41:00Z">
              <w:r w:rsidDel="00FC4807">
                <w:delText>CCE-14931-0</w:delText>
              </w:r>
            </w:del>
          </w:p>
        </w:tc>
      </w:tr>
    </w:tbl>
    <w:p w:rsidR="004F15F1" w:rsidRDefault="004F15F1" w:rsidP="004F15F1">
      <w:pPr>
        <w:pStyle w:val="CISRuleComponent"/>
      </w:pPr>
      <w:r>
        <w:t xml:space="preserve">Description: </w:t>
      </w:r>
    </w:p>
    <w:p w:rsidR="004F15F1" w:rsidRPr="001B695F" w:rsidRDefault="004F15F1" w:rsidP="004F15F1">
      <w:pPr>
        <w:pStyle w:val="CISNormal"/>
      </w:pPr>
      <w:r>
        <w:t>RPM has the capability of verifying installed packages by comparing the installed files against the file information stored in the package.</w:t>
      </w:r>
    </w:p>
    <w:p w:rsidR="004F15F1" w:rsidRDefault="004F15F1" w:rsidP="004F15F1">
      <w:pPr>
        <w:pStyle w:val="CISRuleComponent"/>
      </w:pPr>
      <w:r w:rsidRPr="006C7502">
        <w:t>Rationale:</w:t>
      </w:r>
    </w:p>
    <w:p w:rsidR="004F15F1" w:rsidRPr="000C2D8D" w:rsidRDefault="004F15F1" w:rsidP="004F15F1">
      <w:pPr>
        <w:pStyle w:val="CISNormal"/>
      </w:pPr>
      <w:r>
        <w:t>Verifying packages gives a system administrator the ability to detect if package files were changed, which could indicate that a valid binary was overwritten with a trojaned binary.</w:t>
      </w:r>
    </w:p>
    <w:p w:rsidR="004F15F1" w:rsidRDefault="004F15F1" w:rsidP="004F15F1">
      <w:pPr>
        <w:pStyle w:val="CISRuleComponent"/>
      </w:pPr>
      <w:r>
        <w:t>Remediation:</w:t>
      </w:r>
    </w:p>
    <w:p w:rsidR="004F15F1" w:rsidRPr="00946CFA" w:rsidRDefault="004F15F1" w:rsidP="004F15F1">
      <w:pPr>
        <w:pStyle w:val="CISC0de"/>
        <w:pBdr>
          <w:bottom w:val="single" w:sz="4" w:space="0" w:color="auto"/>
        </w:pBdr>
      </w:pPr>
      <w:r w:rsidRPr="00E12C59">
        <w:t xml:space="preserve">Address </w:t>
      </w:r>
      <w:r>
        <w:t>unexpected</w:t>
      </w:r>
      <w:r w:rsidRPr="00E12C59">
        <w:t xml:space="preserve"> discrepancies identified in the audit step. </w:t>
      </w:r>
    </w:p>
    <w:p w:rsidR="004F15F1" w:rsidRDefault="004F15F1" w:rsidP="004F15F1">
      <w:pPr>
        <w:pStyle w:val="CISRuleComponent"/>
        <w:spacing w:before="240"/>
      </w:pPr>
      <w:r>
        <w:t>Audit:</w:t>
      </w:r>
    </w:p>
    <w:p w:rsidR="004F15F1" w:rsidRDefault="004F15F1" w:rsidP="004F15F1">
      <w:pPr>
        <w:pStyle w:val="CISNormal"/>
      </w:pPr>
      <w:r>
        <w:t>Perform the following to verify integrity of installed packages.</w:t>
      </w:r>
    </w:p>
    <w:p w:rsidR="004F15F1" w:rsidRPr="00E12C59" w:rsidRDefault="004F15F1" w:rsidP="004F15F1">
      <w:pPr>
        <w:pStyle w:val="CISC0de"/>
        <w:pBdr>
          <w:bottom w:val="single" w:sz="4" w:space="0" w:color="auto"/>
        </w:pBdr>
      </w:pPr>
      <w:r w:rsidRPr="00E12C59">
        <w:t xml:space="preserve"># </w:t>
      </w:r>
      <w:r w:rsidRPr="00FB132F">
        <w:t xml:space="preserve">rpm </w:t>
      </w:r>
      <w:r w:rsidR="008F48B6">
        <w:t>-</w:t>
      </w:r>
      <w:r w:rsidRPr="00FB132F">
        <w:t xml:space="preserve">qVa | awk ‘$2 != </w:t>
      </w:r>
      <w:r w:rsidR="00505736">
        <w:t>"</w:t>
      </w:r>
      <w:r w:rsidRPr="00FB132F">
        <w:t>c</w:t>
      </w:r>
      <w:r w:rsidR="00505736">
        <w:t>"</w:t>
      </w:r>
      <w:r w:rsidRPr="00FB132F">
        <w:t xml:space="preserve"> { print $0}’</w:t>
      </w:r>
    </w:p>
    <w:p w:rsidR="004F15F1" w:rsidRPr="00E12C59" w:rsidRDefault="004F15F1" w:rsidP="004F15F1">
      <w:pPr>
        <w:pStyle w:val="CISC0de"/>
        <w:pBdr>
          <w:bottom w:val="single" w:sz="4" w:space="0" w:color="auto"/>
        </w:pBdr>
      </w:pPr>
      <w:r w:rsidRPr="00E12C59">
        <w:t xml:space="preserve">If any output shows up, you </w:t>
      </w:r>
      <w:r w:rsidR="006C2102">
        <w:t xml:space="preserve">may </w:t>
      </w:r>
      <w:r w:rsidRPr="00E12C59">
        <w:t>have an integrity issue with that package</w:t>
      </w:r>
    </w:p>
    <w:p w:rsidR="004F15F1" w:rsidRDefault="004F15F1" w:rsidP="00F756B7"/>
    <w:p w:rsidR="006C2102" w:rsidRDefault="006C2102" w:rsidP="00F756B7">
      <w:pPr>
        <w:rPr>
          <w:b/>
        </w:rPr>
      </w:pPr>
      <w:r w:rsidRPr="00936939">
        <w:rPr>
          <w:b/>
        </w:rPr>
        <w:t xml:space="preserve">Note: </w:t>
      </w:r>
    </w:p>
    <w:p w:rsidR="006C2102" w:rsidRPr="006C2102" w:rsidRDefault="006C2102" w:rsidP="00F756B7">
      <w:r w:rsidRPr="00936939">
        <w:rPr>
          <w:bCs/>
          <w:kern w:val="32"/>
          <w:szCs w:val="32"/>
        </w:rPr>
        <w:t>Actions in other areas</w:t>
      </w:r>
      <w:r>
        <w:rPr>
          <w:b/>
        </w:rPr>
        <w:t xml:space="preserve"> </w:t>
      </w:r>
      <w:r w:rsidRPr="00936939">
        <w:rPr>
          <w:bCs/>
          <w:kern w:val="32"/>
          <w:szCs w:val="32"/>
        </w:rPr>
        <w:t>of the benchmark change</w:t>
      </w:r>
      <w:r>
        <w:rPr>
          <w:b/>
        </w:rPr>
        <w:t xml:space="preserve"> </w:t>
      </w:r>
      <w:r w:rsidRPr="006C2102">
        <w:t xml:space="preserve">permissions on some files to make them more secure than the default, which would cause this check to fail. It is important to validate the packages either have the permissions they were intended to have, or have been intentionally altered. It is recommended that any </w:t>
      </w:r>
      <w:r>
        <w:t xml:space="preserve">output generated in the audit step be investigated to justify the discrepancy. </w:t>
      </w:r>
    </w:p>
    <w:p w:rsidR="00CF576A" w:rsidRDefault="00CF576A">
      <w:pPr>
        <w:rPr>
          <w:ins w:id="2717" w:author="blake" w:date="2012-04-05T15:39:00Z"/>
          <w:bCs/>
          <w:color w:val="1F497D"/>
          <w:kern w:val="32"/>
          <w:sz w:val="32"/>
          <w:szCs w:val="32"/>
        </w:rPr>
      </w:pPr>
      <w:ins w:id="2718" w:author="blake" w:date="2012-04-05T15:39:00Z">
        <w:r>
          <w:br w:type="page"/>
        </w:r>
      </w:ins>
    </w:p>
    <w:p w:rsidR="00BD18CA" w:rsidRDefault="00BD18CA" w:rsidP="00BD18CA">
      <w:pPr>
        <w:pStyle w:val="Heading2"/>
        <w:numPr>
          <w:ilvl w:val="1"/>
          <w:numId w:val="1"/>
        </w:numPr>
      </w:pPr>
      <w:bookmarkStart w:id="2719" w:name="_Toc328948686"/>
      <w:r>
        <w:lastRenderedPageBreak/>
        <w:t>Advanced Intrusion Detection Environment (AIDE)</w:t>
      </w:r>
      <w:bookmarkEnd w:id="2719"/>
    </w:p>
    <w:p w:rsidR="00BD18CA" w:rsidRPr="00BD18CA" w:rsidRDefault="00BD18CA" w:rsidP="00BD18CA">
      <w:pPr>
        <w:pStyle w:val="CISRuleComponent"/>
        <w:rPr>
          <w:b w:val="0"/>
        </w:rPr>
      </w:pPr>
      <w:r>
        <w:rPr>
          <w:b w:val="0"/>
        </w:rPr>
        <w:t>AIDE is a file integrity checking tool, similar in n</w:t>
      </w:r>
      <w:r w:rsidR="000C2D8D">
        <w:rPr>
          <w:b w:val="0"/>
        </w:rPr>
        <w:t>ature to Tripwire. While it canno</w:t>
      </w:r>
      <w:r>
        <w:rPr>
          <w:b w:val="0"/>
        </w:rPr>
        <w:t xml:space="preserve">t prevent intrusions, it can detect unauthorized changes to configuration files by alerting when the files are changed. When setting up AIDE, decide internally what the site policy will be concerning integrity checking. </w:t>
      </w:r>
      <w:r w:rsidR="000C2D8D">
        <w:rPr>
          <w:b w:val="0"/>
        </w:rPr>
        <w:t>Review</w:t>
      </w:r>
      <w:r>
        <w:rPr>
          <w:b w:val="0"/>
        </w:rPr>
        <w:t xml:space="preserve"> the AIDE quick start guide and AIDE documentation before proceeding.</w:t>
      </w:r>
    </w:p>
    <w:p w:rsidR="00BD18CA" w:rsidRDefault="00BD18CA" w:rsidP="004F15F1">
      <w:pPr>
        <w:pStyle w:val="Heading3"/>
        <w:numPr>
          <w:ilvl w:val="2"/>
          <w:numId w:val="1"/>
        </w:numPr>
        <w:tabs>
          <w:tab w:val="center" w:pos="990"/>
        </w:tabs>
        <w:ind w:hanging="900"/>
      </w:pPr>
      <w:bookmarkStart w:id="2720" w:name="_Toc328948687"/>
      <w:r>
        <w:t>Install AIDE</w:t>
      </w:r>
      <w:bookmarkEnd w:id="2720"/>
    </w:p>
    <w:tbl>
      <w:tblPr>
        <w:tblW w:w="0" w:type="auto"/>
        <w:tblInd w:w="462" w:type="dxa"/>
        <w:tblLayout w:type="fixed"/>
        <w:tblLook w:val="0000" w:firstRow="0" w:lastRow="0" w:firstColumn="0" w:lastColumn="0" w:noHBand="0" w:noVBand="0"/>
      </w:tblPr>
      <w:tblGrid>
        <w:gridCol w:w="3451"/>
        <w:gridCol w:w="4894"/>
      </w:tblGrid>
      <w:tr w:rsidR="00BD18CA" w:rsidTr="00BD18CA">
        <w:trPr>
          <w:trHeight w:val="256"/>
        </w:trPr>
        <w:tc>
          <w:tcPr>
            <w:tcW w:w="3451" w:type="dxa"/>
            <w:tcBorders>
              <w:top w:val="single" w:sz="4" w:space="0" w:color="000000"/>
              <w:left w:val="single" w:sz="4" w:space="0" w:color="000000"/>
              <w:bottom w:val="single" w:sz="4" w:space="0" w:color="000000"/>
            </w:tcBorders>
          </w:tcPr>
          <w:p w:rsidR="00BD18CA" w:rsidRDefault="00BD18CA" w:rsidP="00BD18CA">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BD18CA" w:rsidRDefault="00BD18CA" w:rsidP="00BD18CA">
            <w:pPr>
              <w:snapToGrid w:val="0"/>
            </w:pPr>
            <w:r>
              <w:t>Level-I</w:t>
            </w:r>
            <w:r w:rsidR="009F6D98">
              <w:t>I</w:t>
            </w:r>
          </w:p>
        </w:tc>
      </w:tr>
      <w:tr w:rsidR="00BD18CA" w:rsidTr="00BD18CA">
        <w:trPr>
          <w:trHeight w:val="256"/>
        </w:trPr>
        <w:tc>
          <w:tcPr>
            <w:tcW w:w="3451" w:type="dxa"/>
            <w:tcBorders>
              <w:top w:val="single" w:sz="4" w:space="0" w:color="000000"/>
              <w:left w:val="single" w:sz="4" w:space="0" w:color="000000"/>
              <w:bottom w:val="single" w:sz="4" w:space="0" w:color="000000"/>
            </w:tcBorders>
          </w:tcPr>
          <w:p w:rsidR="00BD18CA" w:rsidRDefault="00BD18CA" w:rsidP="00BD18CA">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BD18CA" w:rsidRDefault="00BD18CA" w:rsidP="00BD18CA">
            <w:pPr>
              <w:snapToGrid w:val="0"/>
            </w:pPr>
            <w:r>
              <w:t>N/A</w:t>
            </w:r>
          </w:p>
        </w:tc>
      </w:tr>
      <w:tr w:rsidR="00BD18CA" w:rsidTr="00BD18CA">
        <w:trPr>
          <w:trHeight w:val="256"/>
        </w:trPr>
        <w:tc>
          <w:tcPr>
            <w:tcW w:w="3451" w:type="dxa"/>
            <w:tcBorders>
              <w:left w:val="single" w:sz="4" w:space="0" w:color="000000"/>
              <w:bottom w:val="single" w:sz="4" w:space="0" w:color="000000"/>
            </w:tcBorders>
          </w:tcPr>
          <w:p w:rsidR="00BD18CA" w:rsidRDefault="00BD18CA" w:rsidP="00BD18CA">
            <w:pPr>
              <w:snapToGrid w:val="0"/>
            </w:pPr>
            <w:r>
              <w:t>Reboot Required</w:t>
            </w:r>
          </w:p>
        </w:tc>
        <w:tc>
          <w:tcPr>
            <w:tcW w:w="4894" w:type="dxa"/>
            <w:tcBorders>
              <w:left w:val="single" w:sz="4" w:space="0" w:color="000000"/>
              <w:bottom w:val="single" w:sz="4" w:space="0" w:color="000000"/>
              <w:right w:val="single" w:sz="4" w:space="0" w:color="000000"/>
            </w:tcBorders>
          </w:tcPr>
          <w:p w:rsidR="00BD18CA" w:rsidRDefault="00B405CC" w:rsidP="00BD18CA">
            <w:pPr>
              <w:snapToGrid w:val="0"/>
            </w:pPr>
            <w:r>
              <w:t>No</w:t>
            </w:r>
          </w:p>
        </w:tc>
      </w:tr>
      <w:tr w:rsidR="00BD18CA" w:rsidTr="00BD18CA">
        <w:trPr>
          <w:trHeight w:val="256"/>
        </w:trPr>
        <w:tc>
          <w:tcPr>
            <w:tcW w:w="3451" w:type="dxa"/>
            <w:tcBorders>
              <w:top w:val="single" w:sz="4" w:space="0" w:color="000000"/>
              <w:left w:val="single" w:sz="4" w:space="0" w:color="000000"/>
              <w:bottom w:val="single" w:sz="4" w:space="0" w:color="000000"/>
            </w:tcBorders>
          </w:tcPr>
          <w:p w:rsidR="00BD18CA" w:rsidRDefault="00BD18CA" w:rsidP="00BD18CA">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BD18CA" w:rsidRDefault="009F6D98" w:rsidP="00BD18CA">
            <w:pPr>
              <w:snapToGrid w:val="0"/>
            </w:pPr>
            <w:r>
              <w:t>Yes</w:t>
            </w:r>
          </w:p>
        </w:tc>
      </w:tr>
      <w:tr w:rsidR="00BD18CA" w:rsidDel="00FC4807" w:rsidTr="00BD18CA">
        <w:trPr>
          <w:trHeight w:val="256"/>
          <w:del w:id="2721" w:author="blake" w:date="2012-04-05T12:41:00Z"/>
        </w:trPr>
        <w:tc>
          <w:tcPr>
            <w:tcW w:w="3451" w:type="dxa"/>
            <w:tcBorders>
              <w:top w:val="single" w:sz="4" w:space="0" w:color="000000"/>
              <w:left w:val="single" w:sz="4" w:space="0" w:color="000000"/>
              <w:bottom w:val="single" w:sz="4" w:space="0" w:color="000000"/>
            </w:tcBorders>
          </w:tcPr>
          <w:p w:rsidR="00BD18CA" w:rsidDel="00FC4807" w:rsidRDefault="00BD18CA" w:rsidP="00BD18CA">
            <w:pPr>
              <w:snapToGrid w:val="0"/>
              <w:rPr>
                <w:del w:id="2722" w:author="blake" w:date="2012-04-05T12:41:00Z"/>
              </w:rPr>
            </w:pPr>
            <w:del w:id="2723" w:author="blake" w:date="2012-04-05T12:41: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BD18CA" w:rsidDel="00FC4807" w:rsidRDefault="00BD18CA" w:rsidP="00BD18CA">
            <w:pPr>
              <w:snapToGrid w:val="0"/>
              <w:rPr>
                <w:del w:id="2724" w:author="blake" w:date="2012-04-05T12:41:00Z"/>
              </w:rPr>
            </w:pPr>
            <w:del w:id="2725" w:author="blake" w:date="2012-04-05T12:41:00Z">
              <w:r w:rsidRPr="00BD18CA" w:rsidDel="00FC4807">
                <w:delText>CCE-14081-4</w:delText>
              </w:r>
            </w:del>
          </w:p>
        </w:tc>
      </w:tr>
    </w:tbl>
    <w:p w:rsidR="000C2D8D" w:rsidRDefault="00BD18CA" w:rsidP="00BD18CA">
      <w:pPr>
        <w:pStyle w:val="CISRuleComponent"/>
      </w:pPr>
      <w:r>
        <w:t xml:space="preserve">Description: </w:t>
      </w:r>
    </w:p>
    <w:p w:rsidR="00BD18CA" w:rsidRPr="000C2D8D" w:rsidRDefault="00BD18CA" w:rsidP="000C2D8D">
      <w:pPr>
        <w:pStyle w:val="CISNormal"/>
      </w:pPr>
      <w:r>
        <w:t>In some installations, AIDE is not installed automatically.</w:t>
      </w:r>
    </w:p>
    <w:p w:rsidR="00BD18CA" w:rsidRDefault="00BD18CA" w:rsidP="00BD18CA">
      <w:pPr>
        <w:pStyle w:val="CISRuleComponent"/>
      </w:pPr>
      <w:r w:rsidRPr="006C7502">
        <w:t>Rationale:</w:t>
      </w:r>
    </w:p>
    <w:p w:rsidR="00BD18CA" w:rsidRPr="00BD18CA" w:rsidRDefault="00BD18CA" w:rsidP="000C2D8D">
      <w:pPr>
        <w:pStyle w:val="CISNormal"/>
      </w:pPr>
      <w:r>
        <w:t>Install AIDE to make use of the file integrity features</w:t>
      </w:r>
      <w:r w:rsidR="009D4B23">
        <w:t xml:space="preserve"> to monitor critical files for changes that could affect the security of the system</w:t>
      </w:r>
      <w:r>
        <w:t>.</w:t>
      </w:r>
    </w:p>
    <w:p w:rsidR="00BD18CA" w:rsidRPr="00E12C59" w:rsidRDefault="00BD18CA" w:rsidP="00E12C59">
      <w:pPr>
        <w:pStyle w:val="CISRuleComponent"/>
      </w:pPr>
      <w:r>
        <w:t>Remediation:</w:t>
      </w:r>
    </w:p>
    <w:p w:rsidR="00BD18CA" w:rsidRPr="00E12C59" w:rsidRDefault="00BD18CA" w:rsidP="00FB132F">
      <w:pPr>
        <w:pStyle w:val="CISC0de"/>
        <w:pBdr>
          <w:bottom w:val="single" w:sz="4" w:space="0" w:color="auto"/>
        </w:pBdr>
      </w:pPr>
      <w:r w:rsidRPr="00E12C59">
        <w:t xml:space="preserve"># </w:t>
      </w:r>
      <w:r w:rsidRPr="005520B6">
        <w:rPr>
          <w:b/>
        </w:rPr>
        <w:t>yum install aide</w:t>
      </w:r>
    </w:p>
    <w:p w:rsidR="00BD18CA" w:rsidRPr="00E12C59" w:rsidRDefault="00BD18CA" w:rsidP="00FB132F">
      <w:pPr>
        <w:pStyle w:val="CISC0de"/>
        <w:pBdr>
          <w:bottom w:val="single" w:sz="4" w:space="0" w:color="auto"/>
        </w:pBdr>
      </w:pPr>
      <w:r w:rsidRPr="00E12C59">
        <w:t>&lt;Output messages from Yum install&gt;</w:t>
      </w:r>
    </w:p>
    <w:p w:rsidR="00BD18CA" w:rsidRDefault="00BD18CA" w:rsidP="00FB132F">
      <w:pPr>
        <w:pStyle w:val="CISC0de"/>
        <w:pBdr>
          <w:bottom w:val="single" w:sz="4" w:space="0" w:color="auto"/>
        </w:pBdr>
      </w:pPr>
      <w:r w:rsidRPr="00E12C59">
        <w:t>aide.&lt;hardware platform&gt;</w:t>
      </w:r>
      <w:r w:rsidRPr="00E12C59">
        <w:tab/>
        <w:t>&lt;package version&gt;</w:t>
      </w:r>
      <w:r w:rsidRPr="00E12C59">
        <w:tab/>
      </w:r>
      <w:r w:rsidRPr="00E12C59">
        <w:tab/>
        <w:t>installed</w:t>
      </w:r>
    </w:p>
    <w:p w:rsidR="00E47F58" w:rsidRDefault="00E47F58" w:rsidP="00FB132F">
      <w:pPr>
        <w:pStyle w:val="CISC0de"/>
        <w:pBdr>
          <w:bottom w:val="single" w:sz="4" w:space="0" w:color="auto"/>
        </w:pBdr>
      </w:pPr>
      <w:r>
        <w:t xml:space="preserve"># </w:t>
      </w:r>
      <w:r w:rsidRPr="005520B6">
        <w:rPr>
          <w:b/>
        </w:rPr>
        <w:t xml:space="preserve">/usr/sbin/aide </w:t>
      </w:r>
      <w:del w:id="2726" w:author="blake" w:date="2012-04-07T20:08:00Z">
        <w:r w:rsidRPr="005520B6" w:rsidDel="00F81B43">
          <w:rPr>
            <w:b/>
          </w:rPr>
          <w:delText>–</w:delText>
        </w:r>
      </w:del>
      <w:ins w:id="2727" w:author="blake" w:date="2012-04-07T20:08:00Z">
        <w:r w:rsidR="00F81B43">
          <w:rPr>
            <w:b/>
          </w:rPr>
          <w:t>--</w:t>
        </w:r>
      </w:ins>
      <w:r w:rsidRPr="005520B6">
        <w:rPr>
          <w:b/>
        </w:rPr>
        <w:t>init</w:t>
      </w:r>
    </w:p>
    <w:p w:rsidR="00E47F58" w:rsidRDefault="00E47F58" w:rsidP="00FB132F">
      <w:pPr>
        <w:pStyle w:val="CISC0de"/>
        <w:pBdr>
          <w:bottom w:val="single" w:sz="4" w:space="0" w:color="auto"/>
        </w:pBdr>
      </w:pPr>
    </w:p>
    <w:p w:rsidR="00E47F58" w:rsidRPr="00E12C59" w:rsidRDefault="00E47F58" w:rsidP="00FB132F">
      <w:pPr>
        <w:pStyle w:val="CISC0de"/>
        <w:pBdr>
          <w:bottom w:val="single" w:sz="4" w:space="0" w:color="auto"/>
        </w:pBdr>
      </w:pPr>
      <w:r>
        <w:t>#</w:t>
      </w:r>
      <w:r w:rsidR="005520B6">
        <w:t xml:space="preserve"> </w:t>
      </w:r>
      <w:r w:rsidRPr="005520B6">
        <w:rPr>
          <w:b/>
        </w:rPr>
        <w:t>mv /var/lib/aide/aidb.db.new.gz /var/lib/aide/aide.db.gz</w:t>
      </w:r>
    </w:p>
    <w:p w:rsidR="00BD18CA" w:rsidRPr="00946CFA" w:rsidRDefault="00BD18CA" w:rsidP="006E606D">
      <w:pPr>
        <w:pStyle w:val="CISNormal"/>
        <w:spacing w:before="240"/>
      </w:pPr>
      <w:r w:rsidRPr="00946CFA">
        <w:rPr>
          <w:b/>
        </w:rPr>
        <w:t>Note:</w:t>
      </w:r>
      <w:r w:rsidRPr="00946CFA">
        <w:t xml:space="preserve"> </w:t>
      </w:r>
      <w:r>
        <w:t xml:space="preserve"> The prelinking feature can interfere with AIDE</w:t>
      </w:r>
      <w:r w:rsidR="003678A5">
        <w:t xml:space="preserve"> because it alters binaries to speed up their start up times. Set </w:t>
      </w:r>
      <w:r w:rsidR="003678A5" w:rsidRPr="000C2D8D">
        <w:rPr>
          <w:rStyle w:val="CodeChar"/>
          <w:sz w:val="24"/>
          <w:szCs w:val="24"/>
        </w:rPr>
        <w:t>PRELINKING=no</w:t>
      </w:r>
      <w:r w:rsidR="003678A5">
        <w:t xml:space="preserve"> in </w:t>
      </w:r>
      <w:r w:rsidR="003678A5" w:rsidRPr="000C2D8D">
        <w:rPr>
          <w:rStyle w:val="CodeChar"/>
          <w:sz w:val="24"/>
          <w:szCs w:val="24"/>
        </w:rPr>
        <w:t>/etc/sysconfig/prelink</w:t>
      </w:r>
      <w:r w:rsidR="003678A5" w:rsidRPr="00A40A73">
        <w:t xml:space="preserve"> </w:t>
      </w:r>
      <w:r w:rsidR="003678A5">
        <w:t xml:space="preserve">and run </w:t>
      </w:r>
      <w:r w:rsidR="003678A5" w:rsidRPr="000C2D8D">
        <w:rPr>
          <w:rStyle w:val="CodeChar"/>
          <w:sz w:val="24"/>
          <w:szCs w:val="24"/>
        </w:rPr>
        <w:t xml:space="preserve">/usr/sbin/prelink </w:t>
      </w:r>
      <w:r w:rsidR="001731CF">
        <w:rPr>
          <w:rStyle w:val="CodeChar"/>
          <w:sz w:val="24"/>
          <w:szCs w:val="24"/>
        </w:rPr>
        <w:t>-</w:t>
      </w:r>
      <w:r w:rsidR="003678A5" w:rsidRPr="000C2D8D">
        <w:rPr>
          <w:rStyle w:val="CodeChar"/>
          <w:sz w:val="24"/>
          <w:szCs w:val="24"/>
        </w:rPr>
        <w:t>ua</w:t>
      </w:r>
      <w:r w:rsidR="003678A5">
        <w:t xml:space="preserve"> to restore the binaries to their prelinked state, thus avoiding false positives from AIDE.</w:t>
      </w:r>
    </w:p>
    <w:p w:rsidR="00BD18CA" w:rsidRDefault="00BD18CA" w:rsidP="00BD18CA">
      <w:pPr>
        <w:pStyle w:val="CISRuleComponent"/>
        <w:spacing w:before="240"/>
      </w:pPr>
      <w:r>
        <w:t>Audit:</w:t>
      </w:r>
    </w:p>
    <w:p w:rsidR="00BD18CA" w:rsidRPr="00E12C59" w:rsidRDefault="00BD18CA" w:rsidP="00E12C59">
      <w:pPr>
        <w:pStyle w:val="CISNormal"/>
      </w:pPr>
      <w:r>
        <w:t xml:space="preserve">Perform the following to determine </w:t>
      </w:r>
      <w:r w:rsidR="00E12C59">
        <w:t xml:space="preserve">if </w:t>
      </w:r>
      <w:r w:rsidR="000C2D8D">
        <w:t>AIDE</w:t>
      </w:r>
      <w:r w:rsidR="00E12C59">
        <w:t xml:space="preserve"> is installed</w:t>
      </w:r>
      <w:r w:rsidR="000C2D8D">
        <w:t>.</w:t>
      </w:r>
    </w:p>
    <w:p w:rsidR="00BD18CA" w:rsidRPr="00E12C59" w:rsidRDefault="00BD18CA" w:rsidP="00FB132F">
      <w:pPr>
        <w:pStyle w:val="CISC0de"/>
        <w:pBdr>
          <w:bottom w:val="single" w:sz="4" w:space="0" w:color="auto"/>
        </w:pBdr>
      </w:pPr>
      <w:r w:rsidRPr="00E12C59">
        <w:t xml:space="preserve"># </w:t>
      </w:r>
      <w:r w:rsidRPr="005520B6">
        <w:rPr>
          <w:b/>
        </w:rPr>
        <w:t>yum list aide</w:t>
      </w:r>
    </w:p>
    <w:p w:rsidR="00BD18CA" w:rsidRPr="00E12C59" w:rsidRDefault="00BD18CA" w:rsidP="00FB132F">
      <w:pPr>
        <w:pStyle w:val="CISC0de"/>
        <w:pBdr>
          <w:bottom w:val="single" w:sz="4" w:space="0" w:color="auto"/>
        </w:pBdr>
      </w:pPr>
      <w:r w:rsidRPr="00E12C59">
        <w:t>aide.&lt;hardware platform&gt;</w:t>
      </w:r>
      <w:r w:rsidRPr="00E12C59">
        <w:tab/>
        <w:t>&lt;package version&gt;</w:t>
      </w:r>
      <w:r w:rsidRPr="00E12C59">
        <w:tab/>
      </w:r>
      <w:r w:rsidRPr="00E12C59">
        <w:tab/>
        <w:t>installed</w:t>
      </w:r>
    </w:p>
    <w:p w:rsidR="009D2F23" w:rsidRDefault="00CD3102" w:rsidP="004F15F1">
      <w:pPr>
        <w:pStyle w:val="Heading3"/>
        <w:numPr>
          <w:ilvl w:val="2"/>
          <w:numId w:val="1"/>
        </w:numPr>
        <w:tabs>
          <w:tab w:val="center" w:pos="990"/>
        </w:tabs>
        <w:ind w:hanging="900"/>
      </w:pPr>
      <w:bookmarkStart w:id="2728" w:name="_Toc328948688"/>
      <w:r>
        <w:t>Implement Periodic Execution of File Integrity</w:t>
      </w:r>
      <w:bookmarkEnd w:id="2728"/>
    </w:p>
    <w:tbl>
      <w:tblPr>
        <w:tblW w:w="0" w:type="auto"/>
        <w:tblInd w:w="462" w:type="dxa"/>
        <w:tblLayout w:type="fixed"/>
        <w:tblLook w:val="0000" w:firstRow="0" w:lastRow="0" w:firstColumn="0" w:lastColumn="0" w:noHBand="0" w:noVBand="0"/>
      </w:tblPr>
      <w:tblGrid>
        <w:gridCol w:w="3451"/>
        <w:gridCol w:w="4894"/>
      </w:tblGrid>
      <w:tr w:rsidR="00356FC8" w:rsidTr="00356FC8">
        <w:trPr>
          <w:trHeight w:val="256"/>
        </w:trPr>
        <w:tc>
          <w:tcPr>
            <w:tcW w:w="3451" w:type="dxa"/>
            <w:tcBorders>
              <w:top w:val="single" w:sz="4" w:space="0" w:color="000000"/>
              <w:left w:val="single" w:sz="4" w:space="0" w:color="000000"/>
              <w:bottom w:val="single" w:sz="4" w:space="0" w:color="000000"/>
            </w:tcBorders>
          </w:tcPr>
          <w:p w:rsidR="00356FC8" w:rsidRDefault="00356FC8" w:rsidP="00356FC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356FC8" w:rsidRDefault="00356FC8" w:rsidP="00356FC8">
            <w:pPr>
              <w:snapToGrid w:val="0"/>
            </w:pPr>
            <w:r>
              <w:t>Level-I</w:t>
            </w:r>
            <w:r w:rsidR="009F6D98">
              <w:t>I</w:t>
            </w:r>
          </w:p>
        </w:tc>
      </w:tr>
      <w:tr w:rsidR="00356FC8" w:rsidTr="00356FC8">
        <w:trPr>
          <w:trHeight w:val="256"/>
        </w:trPr>
        <w:tc>
          <w:tcPr>
            <w:tcW w:w="3451" w:type="dxa"/>
            <w:tcBorders>
              <w:top w:val="single" w:sz="4" w:space="0" w:color="000000"/>
              <w:left w:val="single" w:sz="4" w:space="0" w:color="000000"/>
              <w:bottom w:val="single" w:sz="4" w:space="0" w:color="000000"/>
            </w:tcBorders>
          </w:tcPr>
          <w:p w:rsidR="00356FC8" w:rsidRDefault="00356FC8" w:rsidP="00356FC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356FC8" w:rsidRDefault="00356FC8" w:rsidP="00356FC8">
            <w:pPr>
              <w:snapToGrid w:val="0"/>
            </w:pPr>
            <w:r>
              <w:t>N/A</w:t>
            </w:r>
          </w:p>
        </w:tc>
      </w:tr>
      <w:tr w:rsidR="00356FC8" w:rsidTr="00356FC8">
        <w:trPr>
          <w:trHeight w:val="256"/>
        </w:trPr>
        <w:tc>
          <w:tcPr>
            <w:tcW w:w="3451" w:type="dxa"/>
            <w:tcBorders>
              <w:left w:val="single" w:sz="4" w:space="0" w:color="000000"/>
              <w:bottom w:val="single" w:sz="4" w:space="0" w:color="000000"/>
            </w:tcBorders>
          </w:tcPr>
          <w:p w:rsidR="00356FC8" w:rsidRDefault="00356FC8" w:rsidP="00356FC8">
            <w:pPr>
              <w:snapToGrid w:val="0"/>
            </w:pPr>
            <w:r>
              <w:t>Reboot Required</w:t>
            </w:r>
          </w:p>
        </w:tc>
        <w:tc>
          <w:tcPr>
            <w:tcW w:w="4894" w:type="dxa"/>
            <w:tcBorders>
              <w:left w:val="single" w:sz="4" w:space="0" w:color="000000"/>
              <w:bottom w:val="single" w:sz="4" w:space="0" w:color="000000"/>
              <w:right w:val="single" w:sz="4" w:space="0" w:color="000000"/>
            </w:tcBorders>
          </w:tcPr>
          <w:p w:rsidR="00356FC8" w:rsidRDefault="00B405CC" w:rsidP="00356FC8">
            <w:pPr>
              <w:snapToGrid w:val="0"/>
            </w:pPr>
            <w:r>
              <w:t>No</w:t>
            </w:r>
          </w:p>
        </w:tc>
      </w:tr>
      <w:tr w:rsidR="00356FC8" w:rsidTr="00356FC8">
        <w:trPr>
          <w:trHeight w:val="256"/>
        </w:trPr>
        <w:tc>
          <w:tcPr>
            <w:tcW w:w="3451" w:type="dxa"/>
            <w:tcBorders>
              <w:top w:val="single" w:sz="4" w:space="0" w:color="000000"/>
              <w:left w:val="single" w:sz="4" w:space="0" w:color="000000"/>
              <w:bottom w:val="single" w:sz="4" w:space="0" w:color="000000"/>
            </w:tcBorders>
          </w:tcPr>
          <w:p w:rsidR="00356FC8" w:rsidRDefault="00356FC8" w:rsidP="00356FC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356FC8" w:rsidRDefault="009F6D98" w:rsidP="00356FC8">
            <w:pPr>
              <w:snapToGrid w:val="0"/>
            </w:pPr>
            <w:r>
              <w:t>Yes</w:t>
            </w:r>
          </w:p>
        </w:tc>
      </w:tr>
      <w:tr w:rsidR="00356FC8" w:rsidDel="00FC4807" w:rsidTr="00356FC8">
        <w:trPr>
          <w:trHeight w:val="256"/>
          <w:del w:id="2729" w:author="blake" w:date="2012-04-05T12:41:00Z"/>
        </w:trPr>
        <w:tc>
          <w:tcPr>
            <w:tcW w:w="3451" w:type="dxa"/>
            <w:tcBorders>
              <w:top w:val="single" w:sz="4" w:space="0" w:color="000000"/>
              <w:left w:val="single" w:sz="4" w:space="0" w:color="000000"/>
              <w:bottom w:val="single" w:sz="4" w:space="0" w:color="000000"/>
            </w:tcBorders>
          </w:tcPr>
          <w:p w:rsidR="00356FC8" w:rsidDel="00FC4807" w:rsidRDefault="00356FC8" w:rsidP="00356FC8">
            <w:pPr>
              <w:snapToGrid w:val="0"/>
              <w:rPr>
                <w:del w:id="2730" w:author="blake" w:date="2012-04-05T12:41:00Z"/>
              </w:rPr>
            </w:pPr>
            <w:del w:id="2731" w:author="blake" w:date="2012-04-05T12:41: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356FC8" w:rsidDel="00FC4807" w:rsidRDefault="00356FC8" w:rsidP="00356FC8">
            <w:pPr>
              <w:snapToGrid w:val="0"/>
              <w:rPr>
                <w:del w:id="2732" w:author="blake" w:date="2012-04-05T12:41:00Z"/>
              </w:rPr>
            </w:pPr>
          </w:p>
        </w:tc>
      </w:tr>
    </w:tbl>
    <w:p w:rsidR="00463331" w:rsidRDefault="00463331" w:rsidP="00463331">
      <w:pPr>
        <w:pStyle w:val="CISRuleComponent"/>
      </w:pPr>
      <w:r>
        <w:t xml:space="preserve">Description: </w:t>
      </w:r>
    </w:p>
    <w:p w:rsidR="00463331" w:rsidRPr="001B695F" w:rsidRDefault="00CD3102" w:rsidP="006E606D">
      <w:pPr>
        <w:pStyle w:val="CISNormal"/>
      </w:pPr>
      <w:r>
        <w:lastRenderedPageBreak/>
        <w:t>Implement periodic file checking, in compliance with site policy.</w:t>
      </w:r>
    </w:p>
    <w:p w:rsidR="00463331" w:rsidRDefault="00463331" w:rsidP="00463331">
      <w:pPr>
        <w:pStyle w:val="CISRuleComponent"/>
      </w:pPr>
      <w:r w:rsidRPr="006C7502">
        <w:t>Rationale:</w:t>
      </w:r>
    </w:p>
    <w:p w:rsidR="00CD3102" w:rsidRPr="00CD3102" w:rsidRDefault="00CD3102" w:rsidP="000C2D8D">
      <w:pPr>
        <w:pStyle w:val="CISNormal"/>
      </w:pPr>
      <w:r>
        <w:t>Periodic file checking allows the system administrator to determine</w:t>
      </w:r>
      <w:r w:rsidR="009D4B23">
        <w:t xml:space="preserve"> </w:t>
      </w:r>
      <w:r>
        <w:t xml:space="preserve">on a regular basis </w:t>
      </w:r>
      <w:r w:rsidR="009D4B23">
        <w:t xml:space="preserve">if </w:t>
      </w:r>
      <w:r>
        <w:t xml:space="preserve">critical files have been changed in an unauthorized fashion. </w:t>
      </w:r>
    </w:p>
    <w:p w:rsidR="00DC360E" w:rsidRDefault="00463331" w:rsidP="004B133A">
      <w:pPr>
        <w:pStyle w:val="CISRuleComponent"/>
      </w:pPr>
      <w:r>
        <w:t>Remediation:</w:t>
      </w:r>
    </w:p>
    <w:p w:rsidR="00DC360E" w:rsidRPr="00E12C59" w:rsidRDefault="00DC360E" w:rsidP="00DC360E">
      <w:pPr>
        <w:pStyle w:val="CISNormal"/>
      </w:pPr>
      <w:r>
        <w:t>Execute the following command:</w:t>
      </w:r>
    </w:p>
    <w:p w:rsidR="00463331" w:rsidRPr="00E12C59" w:rsidRDefault="00CD3102" w:rsidP="00FB132F">
      <w:pPr>
        <w:pStyle w:val="CISC0de"/>
        <w:pBdr>
          <w:bottom w:val="single" w:sz="4" w:space="0" w:color="auto"/>
        </w:pBdr>
      </w:pPr>
      <w:r w:rsidRPr="00E12C59">
        <w:t>#</w:t>
      </w:r>
      <w:r w:rsidR="004B133A">
        <w:t xml:space="preserve"> </w:t>
      </w:r>
      <w:r w:rsidRPr="00FB132F">
        <w:t xml:space="preserve">crontab </w:t>
      </w:r>
      <w:r w:rsidR="00DC360E">
        <w:t>-u root -</w:t>
      </w:r>
      <w:r w:rsidRPr="00FB132F">
        <w:t>e</w:t>
      </w:r>
    </w:p>
    <w:p w:rsidR="00DC360E" w:rsidRDefault="00DC360E" w:rsidP="00DC360E">
      <w:pPr>
        <w:pStyle w:val="CISNormal"/>
      </w:pPr>
    </w:p>
    <w:p w:rsidR="00DC360E" w:rsidRDefault="00DC360E" w:rsidP="00DC360E">
      <w:pPr>
        <w:pStyle w:val="CISNormal"/>
      </w:pPr>
      <w:r>
        <w:t>Add the following line to the crontab:</w:t>
      </w:r>
    </w:p>
    <w:p w:rsidR="00DC360E" w:rsidRPr="00E12C59" w:rsidRDefault="00DC360E" w:rsidP="00DC360E">
      <w:pPr>
        <w:pStyle w:val="CISC0de"/>
        <w:pBdr>
          <w:bottom w:val="single" w:sz="4" w:space="0" w:color="auto"/>
        </w:pBdr>
      </w:pPr>
      <w:r w:rsidRPr="00E12C59">
        <w:t xml:space="preserve">0 5 </w:t>
      </w:r>
      <w:r>
        <w:t>*</w:t>
      </w:r>
      <w:r w:rsidRPr="00E12C59">
        <w:t xml:space="preserve"> </w:t>
      </w:r>
      <w:r>
        <w:t>*</w:t>
      </w:r>
      <w:r w:rsidRPr="00E12C59">
        <w:t xml:space="preserve"> </w:t>
      </w:r>
      <w:r>
        <w:t>*</w:t>
      </w:r>
      <w:r w:rsidRPr="00E12C59">
        <w:t xml:space="preserve"> /usr/sbin/aide </w:t>
      </w:r>
      <w:r w:rsidR="001731CF">
        <w:t>-</w:t>
      </w:r>
      <w:r w:rsidR="00E47F58">
        <w:t>-</w:t>
      </w:r>
      <w:r w:rsidRPr="00E12C59">
        <w:t>check</w:t>
      </w:r>
    </w:p>
    <w:p w:rsidR="00463331" w:rsidRPr="00946CFA" w:rsidRDefault="00463331" w:rsidP="004F15F1">
      <w:pPr>
        <w:pStyle w:val="CISNormal"/>
        <w:spacing w:before="240"/>
      </w:pPr>
      <w:r w:rsidRPr="00946CFA">
        <w:rPr>
          <w:b/>
        </w:rPr>
        <w:t>Note:</w:t>
      </w:r>
      <w:r w:rsidRPr="00946CFA">
        <w:t xml:space="preserve"> </w:t>
      </w:r>
      <w:r w:rsidR="00CD3102">
        <w:t>The checking in this instance occurs every day at 5am. Alter the frequency and time of the checks in compliance with site policy.</w:t>
      </w:r>
    </w:p>
    <w:p w:rsidR="00463331" w:rsidRDefault="00463331" w:rsidP="00463331">
      <w:pPr>
        <w:pStyle w:val="CISRuleComponent"/>
        <w:spacing w:before="240"/>
      </w:pPr>
      <w:r>
        <w:t>Audit:</w:t>
      </w:r>
    </w:p>
    <w:p w:rsidR="00463331" w:rsidRPr="00E12C59" w:rsidRDefault="00463331" w:rsidP="004B133A">
      <w:pPr>
        <w:pStyle w:val="CISNormal"/>
      </w:pPr>
      <w:r>
        <w:t xml:space="preserve">Perform the following to determine </w:t>
      </w:r>
      <w:r w:rsidR="004B133A">
        <w:t xml:space="preserve">if there is a </w:t>
      </w:r>
      <w:r w:rsidR="004B133A" w:rsidRPr="000C2D8D">
        <w:rPr>
          <w:rStyle w:val="CodeChar"/>
          <w:sz w:val="24"/>
          <w:szCs w:val="24"/>
        </w:rPr>
        <w:t>cron</w:t>
      </w:r>
      <w:r w:rsidR="004B133A">
        <w:t xml:space="preserve"> job scheduled to run the aide check.</w:t>
      </w:r>
    </w:p>
    <w:p w:rsidR="00463331" w:rsidRPr="00E12C59" w:rsidRDefault="00CD3102" w:rsidP="00FB132F">
      <w:pPr>
        <w:pStyle w:val="CISC0de"/>
        <w:pBdr>
          <w:bottom w:val="single" w:sz="4" w:space="0" w:color="auto"/>
        </w:pBdr>
      </w:pPr>
      <w:r w:rsidRPr="00E12C59">
        <w:t xml:space="preserve"># </w:t>
      </w:r>
      <w:r w:rsidRPr="00FB132F">
        <w:t xml:space="preserve">crontab </w:t>
      </w:r>
      <w:r w:rsidR="00DC360E">
        <w:t xml:space="preserve">-u root -l </w:t>
      </w:r>
      <w:r w:rsidRPr="00FB132F">
        <w:t>| grep aide</w:t>
      </w:r>
    </w:p>
    <w:p w:rsidR="004E30A1" w:rsidRDefault="00CD3102" w:rsidP="004F15F1">
      <w:pPr>
        <w:pStyle w:val="CISC0de"/>
        <w:pBdr>
          <w:bottom w:val="single" w:sz="4" w:space="0" w:color="auto"/>
        </w:pBdr>
      </w:pPr>
      <w:r w:rsidRPr="00E12C59">
        <w:t xml:space="preserve">0 5 </w:t>
      </w:r>
      <w:r w:rsidR="00DC360E">
        <w:t>*</w:t>
      </w:r>
      <w:r w:rsidRPr="00E12C59">
        <w:t xml:space="preserve"> </w:t>
      </w:r>
      <w:r w:rsidR="00DC360E">
        <w:t>*</w:t>
      </w:r>
      <w:r w:rsidRPr="00E12C59">
        <w:t xml:space="preserve"> </w:t>
      </w:r>
      <w:r w:rsidR="00DC360E">
        <w:t>*</w:t>
      </w:r>
      <w:r w:rsidRPr="00E12C59">
        <w:t xml:space="preserve"> /usr/sbin/aide </w:t>
      </w:r>
      <w:r w:rsidR="00E47F58">
        <w:t>-</w:t>
      </w:r>
      <w:r w:rsidRPr="00E12C59">
        <w:t>-check</w:t>
      </w:r>
    </w:p>
    <w:p w:rsidR="00CF576A" w:rsidRDefault="00CF576A">
      <w:pPr>
        <w:rPr>
          <w:ins w:id="2733" w:author="blake" w:date="2012-04-05T15:39:00Z"/>
          <w:bCs/>
          <w:color w:val="1F497D"/>
          <w:kern w:val="32"/>
          <w:sz w:val="32"/>
          <w:szCs w:val="32"/>
        </w:rPr>
      </w:pPr>
      <w:ins w:id="2734" w:author="blake" w:date="2012-04-05T15:39:00Z">
        <w:r>
          <w:br w:type="page"/>
        </w:r>
      </w:ins>
    </w:p>
    <w:p w:rsidR="004E30A1" w:rsidRDefault="0056143C" w:rsidP="00700E41">
      <w:pPr>
        <w:pStyle w:val="Heading2"/>
        <w:numPr>
          <w:ilvl w:val="1"/>
          <w:numId w:val="1"/>
        </w:numPr>
      </w:pPr>
      <w:bookmarkStart w:id="2735" w:name="_Toc328948689"/>
      <w:r>
        <w:lastRenderedPageBreak/>
        <w:t xml:space="preserve">Configure </w:t>
      </w:r>
      <w:r w:rsidR="00A512CA">
        <w:t>SELinux</w:t>
      </w:r>
      <w:bookmarkEnd w:id="2735"/>
    </w:p>
    <w:p w:rsidR="00E51BAF" w:rsidRDefault="00E51BAF" w:rsidP="00E51BAF">
      <w:pPr>
        <w:pStyle w:val="CISNormal"/>
      </w:pPr>
      <w:r>
        <w:t xml:space="preserve">SELinux provides a Mandatory Access Control (MAC) system that greatly augments the default Discretionary Access Control (DAC) model. Under SELinux, every process and every object (files, sockets, pipes) on the system is assigned a </w:t>
      </w:r>
      <w:r>
        <w:rPr>
          <w:rFonts w:ascii="CMTI10" w:hAnsi="CMTI10" w:cs="CMTI10"/>
        </w:rPr>
        <w:t>security context</w:t>
      </w:r>
      <w:r>
        <w:t>, a label that includes detailed type information about the object. The kernel allows processes to access objects only if that access is explicitly allowed by the policy in effect. The policy defines transitions, so that a user can be allowed to run software, but the software can run under a different context than the user’s default. This automatically limits the damage that the software can do to files accessible by the calling user. The user does not need to take any action to gain this benefit. For an action to occur, both the traditional DAC permissions must be satisfied as well as the SELinux MAC rules. The action will not be allowed if either one of these models does not permit the action. In this way, SELinux rules can only make a system’s permissions more restrictive and secure. SELinux requires a complex policy to allow all the actions required of a system under normal operation. Three such policies have been designed for use with RHEL</w:t>
      </w:r>
      <w:r w:rsidR="00C60F2D">
        <w:t>6</w:t>
      </w:r>
      <w:r>
        <w:t xml:space="preserve"> and are included with the system: </w:t>
      </w:r>
      <w:r w:rsidRPr="00EF11C9">
        <w:rPr>
          <w:rStyle w:val="CodeChar"/>
          <w:sz w:val="24"/>
          <w:szCs w:val="24"/>
        </w:rPr>
        <w:t>targeted</w:t>
      </w:r>
      <w:r>
        <w:t xml:space="preserve">, </w:t>
      </w:r>
      <w:r w:rsidRPr="00EF11C9">
        <w:rPr>
          <w:rStyle w:val="CodeChar"/>
          <w:sz w:val="24"/>
          <w:szCs w:val="24"/>
        </w:rPr>
        <w:t>strict</w:t>
      </w:r>
      <w:r>
        <w:t xml:space="preserve">, and </w:t>
      </w:r>
      <w:r w:rsidRPr="00EF11C9">
        <w:rPr>
          <w:rStyle w:val="CodeChar"/>
          <w:sz w:val="24"/>
          <w:szCs w:val="24"/>
        </w:rPr>
        <w:t>mls</w:t>
      </w:r>
      <w:r>
        <w:t>. These are described as follows:</w:t>
      </w:r>
    </w:p>
    <w:p w:rsidR="00E51BAF" w:rsidRDefault="00E51BAF" w:rsidP="00E51BAF">
      <w:pPr>
        <w:pStyle w:val="CISNormal"/>
      </w:pPr>
    </w:p>
    <w:p w:rsidR="00E51BAF" w:rsidRDefault="00E51BAF" w:rsidP="00E51BAF">
      <w:pPr>
        <w:pStyle w:val="CISNormal"/>
        <w:numPr>
          <w:ilvl w:val="0"/>
          <w:numId w:val="24"/>
        </w:numPr>
      </w:pPr>
      <w:r w:rsidRPr="00EF11C9">
        <w:rPr>
          <w:rStyle w:val="CodeChar"/>
          <w:sz w:val="24"/>
          <w:szCs w:val="24"/>
        </w:rPr>
        <w:t>targeted</w:t>
      </w:r>
      <w:r w:rsidRPr="001B5ED8">
        <w:t xml:space="preserve">: </w:t>
      </w:r>
      <w:r w:rsidRPr="001B5ED8">
        <w:rPr>
          <w:rFonts w:ascii="CMTT10" w:hAnsi="CMTT10" w:cs="CMTT10"/>
        </w:rPr>
        <w:t xml:space="preserve"> </w:t>
      </w:r>
      <w:r w:rsidRPr="001B5ED8">
        <w:t xml:space="preserve">consists mostly of Type Enforcement (TE) rules, and a small number of Role-Based Access Control (RBAC) rules. </w:t>
      </w:r>
      <w:r>
        <w:t xml:space="preserve">Targeted </w:t>
      </w:r>
      <w:r w:rsidRPr="001B5ED8">
        <w:t xml:space="preserve">restricts the actions of many types of programs, but leaves interactive users largely unaffected. </w:t>
      </w:r>
    </w:p>
    <w:p w:rsidR="00E51BAF" w:rsidRDefault="00E51BAF" w:rsidP="00E51BAF">
      <w:pPr>
        <w:pStyle w:val="CISNormal"/>
        <w:numPr>
          <w:ilvl w:val="0"/>
          <w:numId w:val="24"/>
        </w:numPr>
      </w:pPr>
      <w:r w:rsidRPr="00EF11C9">
        <w:rPr>
          <w:rStyle w:val="CodeChar"/>
          <w:sz w:val="24"/>
          <w:szCs w:val="24"/>
        </w:rPr>
        <w:t>strict</w:t>
      </w:r>
      <w:r w:rsidRPr="00E51BAF">
        <w:rPr>
          <w:rFonts w:ascii="CMTT10" w:hAnsi="CMTT10" w:cs="CMTT10"/>
        </w:rPr>
        <w:t xml:space="preserve">: </w:t>
      </w:r>
      <w:r w:rsidRPr="001B5ED8">
        <w:t xml:space="preserve">also uses TE and RBAC rules, but on more programs and more aggressively. </w:t>
      </w:r>
    </w:p>
    <w:p w:rsidR="00E51BAF" w:rsidRDefault="00E51BAF" w:rsidP="00E51BAF">
      <w:pPr>
        <w:pStyle w:val="CISNormal"/>
        <w:numPr>
          <w:ilvl w:val="0"/>
          <w:numId w:val="24"/>
        </w:numPr>
      </w:pPr>
      <w:r w:rsidRPr="00EF11C9">
        <w:rPr>
          <w:rStyle w:val="CodeChar"/>
          <w:sz w:val="24"/>
          <w:szCs w:val="24"/>
        </w:rPr>
        <w:t>mls</w:t>
      </w:r>
      <w:r w:rsidRPr="00E51BAF">
        <w:rPr>
          <w:rFonts w:ascii="CMTT10" w:hAnsi="CMTT10" w:cs="CMTT10"/>
        </w:rPr>
        <w:t xml:space="preserve">:  </w:t>
      </w:r>
      <w:r w:rsidRPr="001B5ED8">
        <w:t>implements Multi-Level Security (MLS), which introdu</w:t>
      </w:r>
      <w:r>
        <w:t>ces even more kinds of labels (</w:t>
      </w:r>
      <w:r w:rsidRPr="001B5ED8">
        <w:t>sensitivity and category</w:t>
      </w:r>
      <w:r>
        <w:t xml:space="preserve">) </w:t>
      </w:r>
      <w:r w:rsidRPr="001B5ED8">
        <w:t xml:space="preserve"> and rules that govern access based on these. </w:t>
      </w:r>
    </w:p>
    <w:p w:rsidR="00E51BAF" w:rsidRDefault="00E51BAF" w:rsidP="00E51BAF">
      <w:pPr>
        <w:pStyle w:val="CISNormal"/>
      </w:pPr>
    </w:p>
    <w:p w:rsidR="00EF11C9" w:rsidRDefault="00E51BAF" w:rsidP="00E51BAF">
      <w:pPr>
        <w:pStyle w:val="CISNormal"/>
      </w:pPr>
      <w:r>
        <w:t>T</w:t>
      </w:r>
      <w:r w:rsidRPr="001B5ED8">
        <w:t xml:space="preserve">his section provides guidance for the configuration of the </w:t>
      </w:r>
      <w:r w:rsidRPr="00EF11C9">
        <w:rPr>
          <w:rStyle w:val="CodeChar"/>
          <w:sz w:val="24"/>
          <w:szCs w:val="24"/>
        </w:rPr>
        <w:t>targeted</w:t>
      </w:r>
      <w:r w:rsidRPr="001B5ED8">
        <w:rPr>
          <w:rFonts w:ascii="CMTT10" w:hAnsi="CMTT10" w:cs="CMTT10"/>
        </w:rPr>
        <w:t xml:space="preserve"> </w:t>
      </w:r>
      <w:r w:rsidRPr="001B5ED8">
        <w:t xml:space="preserve">policy. </w:t>
      </w:r>
    </w:p>
    <w:p w:rsidR="000546D1" w:rsidRDefault="000546D1" w:rsidP="00EF11C9">
      <w:pPr>
        <w:pStyle w:val="CISRuleComponent"/>
      </w:pPr>
      <w:r>
        <w:t>References:</w:t>
      </w:r>
    </w:p>
    <w:p w:rsidR="00EF11C9" w:rsidRDefault="000546D1" w:rsidP="00EF11C9">
      <w:pPr>
        <w:pStyle w:val="CISNormal"/>
        <w:numPr>
          <w:ilvl w:val="0"/>
          <w:numId w:val="40"/>
        </w:numPr>
      </w:pPr>
      <w:r w:rsidRPr="00EF11C9">
        <w:t>NSA SELinux resources:</w:t>
      </w:r>
    </w:p>
    <w:p w:rsidR="00EF11C9" w:rsidRDefault="00315CE5" w:rsidP="00EF11C9">
      <w:pPr>
        <w:pStyle w:val="CISNormal"/>
        <w:numPr>
          <w:ilvl w:val="1"/>
          <w:numId w:val="40"/>
        </w:numPr>
      </w:pPr>
      <w:hyperlink r:id="rId26" w:history="1">
        <w:r w:rsidR="009F6D98" w:rsidRPr="00EF11C9">
          <w:rPr>
            <w:rStyle w:val="Hyperlink"/>
            <w:rFonts w:ascii="CMTT10" w:hAnsi="CMTT10" w:cs="CMTT10"/>
          </w:rPr>
          <w:t>http://www.nsa.gov/research/selinux</w:t>
        </w:r>
      </w:hyperlink>
      <w:r w:rsidR="009F6D98" w:rsidRPr="00EF11C9">
        <w:rPr>
          <w:rFonts w:ascii="CMTT10" w:hAnsi="CMTT10" w:cs="CMTT10"/>
          <w:color w:val="FF00FF"/>
        </w:rPr>
        <w:t xml:space="preserve"> </w:t>
      </w:r>
    </w:p>
    <w:p w:rsidR="000546D1" w:rsidRPr="00EF11C9" w:rsidRDefault="00315CE5" w:rsidP="00EF11C9">
      <w:pPr>
        <w:pStyle w:val="CISNormal"/>
        <w:numPr>
          <w:ilvl w:val="1"/>
          <w:numId w:val="40"/>
        </w:numPr>
      </w:pPr>
      <w:hyperlink r:id="rId27" w:history="1">
        <w:r w:rsidR="009F6D98" w:rsidRPr="00EF11C9">
          <w:rPr>
            <w:rStyle w:val="Hyperlink"/>
            <w:rFonts w:ascii="CMTT10" w:hAnsi="CMTT10" w:cs="CMTT10"/>
          </w:rPr>
          <w:t>http://www.nsa.gov/research/selinux/list.shtml</w:t>
        </w:r>
      </w:hyperlink>
      <w:r w:rsidR="009F6D98" w:rsidRPr="00EF11C9">
        <w:rPr>
          <w:rFonts w:ascii="CMTT10" w:hAnsi="CMTT10" w:cs="CMTT10"/>
          <w:color w:val="FF00FF"/>
        </w:rPr>
        <w:t xml:space="preserve"> </w:t>
      </w:r>
    </w:p>
    <w:p w:rsidR="009F6D98" w:rsidRDefault="009F6D98" w:rsidP="000546D1">
      <w:pPr>
        <w:pStyle w:val="CISNormal"/>
        <w:rPr>
          <w:b/>
        </w:rPr>
      </w:pPr>
    </w:p>
    <w:p w:rsidR="00EF11C9" w:rsidRDefault="000546D1" w:rsidP="00EF11C9">
      <w:pPr>
        <w:pStyle w:val="CISNormal"/>
        <w:numPr>
          <w:ilvl w:val="0"/>
          <w:numId w:val="40"/>
        </w:numPr>
      </w:pPr>
      <w:r w:rsidRPr="00EF11C9">
        <w:t>Fedora SELinux resources:</w:t>
      </w:r>
    </w:p>
    <w:p w:rsidR="00EF11C9" w:rsidRDefault="000546D1" w:rsidP="00EF11C9">
      <w:pPr>
        <w:pStyle w:val="CISNormal"/>
        <w:numPr>
          <w:ilvl w:val="1"/>
          <w:numId w:val="40"/>
        </w:numPr>
      </w:pPr>
      <w:r>
        <w:t xml:space="preserve">FAQ: </w:t>
      </w:r>
      <w:hyperlink r:id="rId28" w:history="1">
        <w:r w:rsidR="009F6D98" w:rsidRPr="00EF11C9">
          <w:rPr>
            <w:rStyle w:val="Hyperlink"/>
            <w:rFonts w:ascii="CMTT10" w:hAnsi="CMTT10" w:cs="CMTT10"/>
          </w:rPr>
          <w:t>http://docs.fedoraproject.org/selinux-faq</w:t>
        </w:r>
      </w:hyperlink>
      <w:r w:rsidR="009F6D98" w:rsidRPr="00EF11C9">
        <w:rPr>
          <w:rFonts w:ascii="CMTT10" w:hAnsi="CMTT10" w:cs="CMTT10"/>
          <w:color w:val="FF00FF"/>
        </w:rPr>
        <w:t xml:space="preserve">  </w:t>
      </w:r>
    </w:p>
    <w:p w:rsidR="00EF11C9" w:rsidRDefault="000546D1" w:rsidP="00EF11C9">
      <w:pPr>
        <w:pStyle w:val="CISNormal"/>
        <w:numPr>
          <w:ilvl w:val="1"/>
          <w:numId w:val="40"/>
        </w:numPr>
      </w:pPr>
      <w:r>
        <w:t xml:space="preserve">User Guide: </w:t>
      </w:r>
      <w:hyperlink r:id="rId29" w:history="1">
        <w:r w:rsidR="009F6D98" w:rsidRPr="00EF11C9">
          <w:rPr>
            <w:rStyle w:val="Hyperlink"/>
            <w:rFonts w:ascii="CMTT10" w:hAnsi="CMTT10" w:cs="CMTT10"/>
          </w:rPr>
          <w:t>http://docs.fedoraproject.org/selinux-user-guide</w:t>
        </w:r>
      </w:hyperlink>
      <w:r w:rsidR="009F6D98" w:rsidRPr="00EF11C9">
        <w:rPr>
          <w:rFonts w:ascii="CMTT10" w:hAnsi="CMTT10" w:cs="CMTT10"/>
          <w:color w:val="FF00FF"/>
        </w:rPr>
        <w:t xml:space="preserve"> </w:t>
      </w:r>
    </w:p>
    <w:p w:rsidR="000546D1" w:rsidRPr="00EF11C9" w:rsidRDefault="000546D1" w:rsidP="00EF11C9">
      <w:pPr>
        <w:pStyle w:val="CISNormal"/>
        <w:numPr>
          <w:ilvl w:val="1"/>
          <w:numId w:val="40"/>
        </w:numPr>
      </w:pPr>
      <w:r>
        <w:t xml:space="preserve">Managing Services Guide: </w:t>
      </w:r>
      <w:hyperlink r:id="rId30" w:history="1">
        <w:r w:rsidR="009F6D98" w:rsidRPr="00EF11C9">
          <w:rPr>
            <w:rStyle w:val="Hyperlink"/>
            <w:rFonts w:ascii="CMTT10" w:hAnsi="CMTT10" w:cs="CMTT10"/>
          </w:rPr>
          <w:t>http://docs.fedoraproject.org/selinux-managing-confined-services-guide</w:t>
        </w:r>
      </w:hyperlink>
      <w:r w:rsidR="009F6D98" w:rsidRPr="00EF11C9">
        <w:rPr>
          <w:rFonts w:ascii="CMTT10" w:hAnsi="CMTT10" w:cs="CMTT10"/>
          <w:color w:val="FF00FF"/>
        </w:rPr>
        <w:t xml:space="preserve"> </w:t>
      </w:r>
    </w:p>
    <w:p w:rsidR="009F6D98" w:rsidRDefault="009F6D98" w:rsidP="000546D1">
      <w:pPr>
        <w:pStyle w:val="CISNormal"/>
        <w:rPr>
          <w:b/>
        </w:rPr>
      </w:pPr>
    </w:p>
    <w:p w:rsidR="00EF11C9" w:rsidRDefault="000546D1" w:rsidP="00EF11C9">
      <w:pPr>
        <w:pStyle w:val="CISNormal"/>
        <w:numPr>
          <w:ilvl w:val="0"/>
          <w:numId w:val="40"/>
        </w:numPr>
      </w:pPr>
      <w:r w:rsidRPr="00EF11C9">
        <w:t xml:space="preserve">SELinux Project web page and wiki: </w:t>
      </w:r>
    </w:p>
    <w:p w:rsidR="000546D1" w:rsidRPr="00EF11C9" w:rsidRDefault="00315CE5" w:rsidP="00EF11C9">
      <w:pPr>
        <w:pStyle w:val="CISNormal"/>
        <w:numPr>
          <w:ilvl w:val="1"/>
          <w:numId w:val="40"/>
        </w:numPr>
      </w:pPr>
      <w:hyperlink r:id="rId31" w:history="1">
        <w:r w:rsidR="009F6D98" w:rsidRPr="00EF11C9">
          <w:rPr>
            <w:rStyle w:val="Hyperlink"/>
            <w:rFonts w:ascii="CMTT10" w:hAnsi="CMTT10" w:cs="CMTT10"/>
          </w:rPr>
          <w:t>http://www.selinuxproject.org</w:t>
        </w:r>
      </w:hyperlink>
    </w:p>
    <w:p w:rsidR="009F6D98" w:rsidRDefault="009F6D98" w:rsidP="006E606D">
      <w:pPr>
        <w:pStyle w:val="CISNormal"/>
        <w:ind w:left="720"/>
        <w:rPr>
          <w:rFonts w:ascii="CMTT10" w:hAnsi="CMTT10" w:cs="CMTT10"/>
          <w:color w:val="FF00FF"/>
        </w:rPr>
      </w:pPr>
    </w:p>
    <w:p w:rsidR="00EF11C9" w:rsidRDefault="000546D1" w:rsidP="00EF11C9">
      <w:pPr>
        <w:pStyle w:val="CISNormal"/>
        <w:numPr>
          <w:ilvl w:val="0"/>
          <w:numId w:val="40"/>
        </w:numPr>
        <w:jc w:val="both"/>
      </w:pPr>
      <w:r w:rsidRPr="00EF11C9">
        <w:t>Chapters 43</w:t>
      </w:r>
      <w:r w:rsidR="001731CF">
        <w:t>-</w:t>
      </w:r>
      <w:r w:rsidRPr="00EF11C9">
        <w:t xml:space="preserve">45 of </w:t>
      </w:r>
      <w:r w:rsidRPr="00EF11C9">
        <w:rPr>
          <w:i/>
        </w:rPr>
        <w:t>Red Hat Enterprise Linux 5: Deployment Guide</w:t>
      </w:r>
      <w:r w:rsidR="00EF11C9" w:rsidRPr="00EF11C9">
        <w:rPr>
          <w:i/>
        </w:rPr>
        <w:t xml:space="preserve"> </w:t>
      </w:r>
      <w:r w:rsidR="00E71189" w:rsidRPr="00EF11C9">
        <w:t xml:space="preserve">(Frank Mayer, Karl MacMillan and David Caplan),  </w:t>
      </w:r>
    </w:p>
    <w:p w:rsidR="00EF11C9" w:rsidRPr="00EF11C9" w:rsidRDefault="00EF11C9" w:rsidP="00EF11C9">
      <w:pPr>
        <w:pStyle w:val="CISNormal"/>
        <w:ind w:left="720"/>
      </w:pPr>
    </w:p>
    <w:p w:rsidR="000546D1" w:rsidRPr="00EF11C9" w:rsidRDefault="000546D1" w:rsidP="00EF11C9">
      <w:pPr>
        <w:pStyle w:val="CISNormal"/>
        <w:numPr>
          <w:ilvl w:val="0"/>
          <w:numId w:val="40"/>
        </w:numPr>
        <w:jc w:val="both"/>
      </w:pPr>
      <w:r w:rsidRPr="00EF11C9">
        <w:rPr>
          <w:i/>
        </w:rPr>
        <w:t>SELinux by Example: Using Security Enhanced Linux</w:t>
      </w:r>
      <w:r w:rsidR="00E71189" w:rsidRPr="00EF11C9">
        <w:t xml:space="preserve"> (Prentice Hall, </w:t>
      </w:r>
      <w:r w:rsidRPr="00EF11C9">
        <w:t xml:space="preserve"> </w:t>
      </w:r>
      <w:r w:rsidR="00E71189" w:rsidRPr="00EF11C9">
        <w:t>August 6, 2006)</w:t>
      </w:r>
    </w:p>
    <w:p w:rsidR="00356FC8" w:rsidRDefault="00356FC8" w:rsidP="006E606D">
      <w:pPr>
        <w:pStyle w:val="Heading3"/>
        <w:numPr>
          <w:ilvl w:val="2"/>
          <w:numId w:val="1"/>
        </w:numPr>
        <w:tabs>
          <w:tab w:val="center" w:pos="990"/>
        </w:tabs>
        <w:ind w:left="360"/>
      </w:pPr>
      <w:bookmarkStart w:id="2736" w:name="_Toc328948690"/>
      <w:r>
        <w:lastRenderedPageBreak/>
        <w:t xml:space="preserve">Enable SELinux </w:t>
      </w:r>
      <w:r w:rsidR="001B695F">
        <w:t xml:space="preserve">in </w:t>
      </w:r>
      <w:r w:rsidR="001B695F" w:rsidRPr="007A61AF">
        <w:rPr>
          <w:rStyle w:val="CodeChar"/>
          <w:sz w:val="28"/>
          <w:szCs w:val="28"/>
        </w:rPr>
        <w:t>/etc/grub.conf</w:t>
      </w:r>
      <w:bookmarkEnd w:id="2736"/>
    </w:p>
    <w:tbl>
      <w:tblPr>
        <w:tblW w:w="0" w:type="auto"/>
        <w:tblInd w:w="462" w:type="dxa"/>
        <w:tblLayout w:type="fixed"/>
        <w:tblLook w:val="0000" w:firstRow="0" w:lastRow="0" w:firstColumn="0" w:lastColumn="0" w:noHBand="0" w:noVBand="0"/>
      </w:tblPr>
      <w:tblGrid>
        <w:gridCol w:w="3451"/>
        <w:gridCol w:w="4894"/>
      </w:tblGrid>
      <w:tr w:rsidR="00356FC8" w:rsidTr="00356FC8">
        <w:trPr>
          <w:trHeight w:val="256"/>
        </w:trPr>
        <w:tc>
          <w:tcPr>
            <w:tcW w:w="3451" w:type="dxa"/>
            <w:tcBorders>
              <w:top w:val="single" w:sz="4" w:space="0" w:color="000000"/>
              <w:left w:val="single" w:sz="4" w:space="0" w:color="000000"/>
              <w:bottom w:val="single" w:sz="4" w:space="0" w:color="000000"/>
            </w:tcBorders>
          </w:tcPr>
          <w:p w:rsidR="00356FC8" w:rsidRDefault="00356FC8" w:rsidP="00356FC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356FC8" w:rsidRDefault="00356FC8" w:rsidP="00356FC8">
            <w:pPr>
              <w:snapToGrid w:val="0"/>
            </w:pPr>
            <w:r>
              <w:t>Level-I</w:t>
            </w:r>
            <w:r w:rsidR="009F6D98">
              <w:t>I</w:t>
            </w:r>
          </w:p>
        </w:tc>
      </w:tr>
      <w:tr w:rsidR="00356FC8" w:rsidTr="00356FC8">
        <w:trPr>
          <w:trHeight w:val="256"/>
        </w:trPr>
        <w:tc>
          <w:tcPr>
            <w:tcW w:w="3451" w:type="dxa"/>
            <w:tcBorders>
              <w:top w:val="single" w:sz="4" w:space="0" w:color="000000"/>
              <w:left w:val="single" w:sz="4" w:space="0" w:color="000000"/>
              <w:bottom w:val="single" w:sz="4" w:space="0" w:color="000000"/>
            </w:tcBorders>
          </w:tcPr>
          <w:p w:rsidR="00356FC8" w:rsidRDefault="00356FC8" w:rsidP="00356FC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356FC8" w:rsidRDefault="00356FC8" w:rsidP="00356FC8">
            <w:pPr>
              <w:snapToGrid w:val="0"/>
            </w:pPr>
            <w:r>
              <w:t>No</w:t>
            </w:r>
          </w:p>
        </w:tc>
      </w:tr>
      <w:tr w:rsidR="00356FC8" w:rsidTr="00356FC8">
        <w:trPr>
          <w:trHeight w:val="256"/>
        </w:trPr>
        <w:tc>
          <w:tcPr>
            <w:tcW w:w="3451" w:type="dxa"/>
            <w:tcBorders>
              <w:left w:val="single" w:sz="4" w:space="0" w:color="000000"/>
              <w:bottom w:val="single" w:sz="4" w:space="0" w:color="000000"/>
            </w:tcBorders>
          </w:tcPr>
          <w:p w:rsidR="00356FC8" w:rsidRDefault="00356FC8" w:rsidP="00356FC8">
            <w:pPr>
              <w:snapToGrid w:val="0"/>
            </w:pPr>
            <w:r>
              <w:t>Reboot Required</w:t>
            </w:r>
          </w:p>
        </w:tc>
        <w:tc>
          <w:tcPr>
            <w:tcW w:w="4894" w:type="dxa"/>
            <w:tcBorders>
              <w:left w:val="single" w:sz="4" w:space="0" w:color="000000"/>
              <w:bottom w:val="single" w:sz="4" w:space="0" w:color="000000"/>
              <w:right w:val="single" w:sz="4" w:space="0" w:color="000000"/>
            </w:tcBorders>
          </w:tcPr>
          <w:p w:rsidR="00356FC8" w:rsidRDefault="00356FC8" w:rsidP="00356FC8">
            <w:pPr>
              <w:snapToGrid w:val="0"/>
            </w:pPr>
            <w:r>
              <w:t>Yes</w:t>
            </w:r>
          </w:p>
        </w:tc>
      </w:tr>
      <w:tr w:rsidR="00356FC8" w:rsidTr="00356FC8">
        <w:trPr>
          <w:trHeight w:val="256"/>
        </w:trPr>
        <w:tc>
          <w:tcPr>
            <w:tcW w:w="3451" w:type="dxa"/>
            <w:tcBorders>
              <w:top w:val="single" w:sz="4" w:space="0" w:color="000000"/>
              <w:left w:val="single" w:sz="4" w:space="0" w:color="000000"/>
              <w:bottom w:val="single" w:sz="4" w:space="0" w:color="000000"/>
            </w:tcBorders>
          </w:tcPr>
          <w:p w:rsidR="00356FC8" w:rsidRDefault="00356FC8" w:rsidP="00356FC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356FC8" w:rsidRDefault="00356FC8" w:rsidP="00356FC8">
            <w:pPr>
              <w:snapToGrid w:val="0"/>
            </w:pPr>
            <w:r>
              <w:t>Yes</w:t>
            </w:r>
          </w:p>
        </w:tc>
      </w:tr>
      <w:tr w:rsidR="00356FC8" w:rsidDel="00FC4807" w:rsidTr="00356FC8">
        <w:trPr>
          <w:trHeight w:val="256"/>
          <w:del w:id="2737" w:author="blake" w:date="2012-04-05T12:42:00Z"/>
        </w:trPr>
        <w:tc>
          <w:tcPr>
            <w:tcW w:w="3451" w:type="dxa"/>
            <w:tcBorders>
              <w:top w:val="single" w:sz="4" w:space="0" w:color="000000"/>
              <w:left w:val="single" w:sz="4" w:space="0" w:color="000000"/>
              <w:bottom w:val="single" w:sz="4" w:space="0" w:color="000000"/>
            </w:tcBorders>
          </w:tcPr>
          <w:p w:rsidR="00356FC8" w:rsidDel="00FC4807" w:rsidRDefault="00356FC8" w:rsidP="00356FC8">
            <w:pPr>
              <w:snapToGrid w:val="0"/>
              <w:rPr>
                <w:del w:id="2738" w:author="blake" w:date="2012-04-05T12:42:00Z"/>
              </w:rPr>
            </w:pPr>
            <w:del w:id="2739"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356FC8" w:rsidDel="00FC4807" w:rsidRDefault="00356FC8" w:rsidP="001B695F">
            <w:pPr>
              <w:snapToGrid w:val="0"/>
              <w:rPr>
                <w:del w:id="2740" w:author="blake" w:date="2012-04-05T12:42:00Z"/>
              </w:rPr>
            </w:pPr>
            <w:del w:id="2741" w:author="blake" w:date="2012-04-05T12:42:00Z">
              <w:r w:rsidDel="00FC4807">
                <w:delText>CCE-3977-6</w:delText>
              </w:r>
            </w:del>
          </w:p>
        </w:tc>
      </w:tr>
    </w:tbl>
    <w:p w:rsidR="004E30A1" w:rsidRDefault="004E30A1" w:rsidP="004E30A1">
      <w:pPr>
        <w:pStyle w:val="CISRuleComponent"/>
      </w:pPr>
      <w:r>
        <w:t xml:space="preserve">Description: </w:t>
      </w:r>
    </w:p>
    <w:p w:rsidR="001B695F" w:rsidRPr="001B695F" w:rsidRDefault="001B695F" w:rsidP="000C2D8D">
      <w:pPr>
        <w:pStyle w:val="CISNormal"/>
      </w:pPr>
      <w:r>
        <w:t>Configure SELINUX to be enabled at boot time and verify that it has not been overwritten by the grub boot parameters</w:t>
      </w:r>
    </w:p>
    <w:p w:rsidR="004E30A1" w:rsidRDefault="004E30A1" w:rsidP="004E30A1">
      <w:pPr>
        <w:pStyle w:val="CISRuleComponent"/>
      </w:pPr>
      <w:r w:rsidRPr="006C7502">
        <w:t>Rationale:</w:t>
      </w:r>
    </w:p>
    <w:p w:rsidR="00E51BAF" w:rsidRPr="00E51BAF" w:rsidRDefault="00E51BAF" w:rsidP="000C2D8D">
      <w:pPr>
        <w:pStyle w:val="CISNormal"/>
      </w:pPr>
      <w:r>
        <w:t>SELinux must be enabled at boot time</w:t>
      </w:r>
      <w:r w:rsidR="00E0212E">
        <w:t xml:space="preserve"> in </w:t>
      </w:r>
      <w:r w:rsidR="00E0212E" w:rsidRPr="000C2D8D">
        <w:rPr>
          <w:rStyle w:val="CodeChar"/>
          <w:sz w:val="24"/>
          <w:szCs w:val="24"/>
        </w:rPr>
        <w:t>/etc/grub.conf</w:t>
      </w:r>
      <w:r w:rsidR="00E0212E" w:rsidRPr="00A40A73">
        <w:t xml:space="preserve"> </w:t>
      </w:r>
      <w:r>
        <w:t xml:space="preserve">to ensure that the controls it provides are </w:t>
      </w:r>
      <w:r w:rsidR="00E0212E">
        <w:t>not overwritten</w:t>
      </w:r>
      <w:r>
        <w:t xml:space="preserve">. </w:t>
      </w:r>
    </w:p>
    <w:p w:rsidR="004E30A1" w:rsidRDefault="004E30A1" w:rsidP="004E30A1">
      <w:pPr>
        <w:pStyle w:val="CISRuleComponent"/>
      </w:pPr>
      <w:r>
        <w:t>Remediation:</w:t>
      </w:r>
    </w:p>
    <w:p w:rsidR="004E30A1" w:rsidRPr="00FB132F" w:rsidRDefault="00D9641F" w:rsidP="00FB132F">
      <w:pPr>
        <w:pStyle w:val="CISC0de"/>
        <w:pBdr>
          <w:bottom w:val="single" w:sz="4" w:space="0" w:color="auto"/>
        </w:pBdr>
      </w:pPr>
      <w:r w:rsidRPr="00E12C59">
        <w:t xml:space="preserve"># </w:t>
      </w:r>
      <w:r w:rsidRPr="00FB132F">
        <w:t>ed /etc/grub.conf &lt;&lt; END 2&gt; /dev/null</w:t>
      </w:r>
    </w:p>
    <w:p w:rsidR="00D9641F" w:rsidRPr="00FB132F" w:rsidRDefault="00D9641F" w:rsidP="00FB132F">
      <w:pPr>
        <w:pStyle w:val="CISC0de"/>
        <w:pBdr>
          <w:bottom w:val="single" w:sz="4" w:space="0" w:color="auto"/>
        </w:pBdr>
      </w:pPr>
      <w:r w:rsidRPr="00FB132F">
        <w:t>g/selinux=0/d</w:t>
      </w:r>
    </w:p>
    <w:p w:rsidR="00D9641F" w:rsidRPr="00FB132F" w:rsidRDefault="00D9641F" w:rsidP="00FB132F">
      <w:pPr>
        <w:pStyle w:val="CISC0de"/>
        <w:pBdr>
          <w:bottom w:val="single" w:sz="4" w:space="0" w:color="auto"/>
        </w:pBdr>
      </w:pPr>
      <w:r w:rsidRPr="00FB132F">
        <w:t>g/enforcing=0/d</w:t>
      </w:r>
    </w:p>
    <w:p w:rsidR="00D9641F" w:rsidRPr="00FB132F" w:rsidRDefault="00D9641F" w:rsidP="00FB132F">
      <w:pPr>
        <w:pStyle w:val="CISC0de"/>
        <w:pBdr>
          <w:bottom w:val="single" w:sz="4" w:space="0" w:color="auto"/>
        </w:pBdr>
      </w:pPr>
      <w:r w:rsidRPr="00FB132F">
        <w:t>w</w:t>
      </w:r>
    </w:p>
    <w:p w:rsidR="00D9641F" w:rsidRPr="00FB132F" w:rsidRDefault="00D9641F" w:rsidP="00FB132F">
      <w:pPr>
        <w:pStyle w:val="CISC0de"/>
        <w:pBdr>
          <w:bottom w:val="single" w:sz="4" w:space="0" w:color="auto"/>
        </w:pBdr>
      </w:pPr>
      <w:r w:rsidRPr="00FB132F">
        <w:t>q</w:t>
      </w:r>
    </w:p>
    <w:p w:rsidR="00D9641F" w:rsidRPr="00FB132F" w:rsidRDefault="00D9641F" w:rsidP="00FB132F">
      <w:pPr>
        <w:pStyle w:val="CISC0de"/>
        <w:pBdr>
          <w:bottom w:val="single" w:sz="4" w:space="0" w:color="auto"/>
        </w:pBdr>
      </w:pPr>
      <w:r w:rsidRPr="00FB132F">
        <w:t>END</w:t>
      </w:r>
    </w:p>
    <w:p w:rsidR="004E30A1" w:rsidRDefault="004E30A1" w:rsidP="004E30A1">
      <w:pPr>
        <w:pStyle w:val="CISRuleComponent"/>
        <w:spacing w:before="240"/>
      </w:pPr>
      <w:r>
        <w:t>Audit:</w:t>
      </w:r>
    </w:p>
    <w:p w:rsidR="004E30A1" w:rsidRDefault="004E30A1" w:rsidP="004E30A1">
      <w:pPr>
        <w:pStyle w:val="CISNormal"/>
      </w:pPr>
      <w:r>
        <w:t xml:space="preserve">Perform the following to </w:t>
      </w:r>
      <w:r w:rsidR="00E51BAF">
        <w:t>verify that SELinux is enable</w:t>
      </w:r>
      <w:r w:rsidR="00E0212E">
        <w:t>d</w:t>
      </w:r>
      <w:r w:rsidR="00E51BAF">
        <w:t xml:space="preserve"> at boot time:</w:t>
      </w:r>
      <w:r>
        <w:t xml:space="preserve"> </w:t>
      </w:r>
    </w:p>
    <w:p w:rsidR="004E30A1" w:rsidRPr="00E12C59" w:rsidRDefault="00D9641F" w:rsidP="00FB132F">
      <w:pPr>
        <w:pStyle w:val="CISC0de"/>
        <w:pBdr>
          <w:bottom w:val="single" w:sz="4" w:space="0" w:color="auto"/>
        </w:pBdr>
      </w:pPr>
      <w:r w:rsidRPr="00E12C59">
        <w:t>#</w:t>
      </w:r>
      <w:r w:rsidR="006308B8" w:rsidRPr="00E12C59">
        <w:t xml:space="preserve"> </w:t>
      </w:r>
      <w:r w:rsidR="00505736">
        <w:t xml:space="preserve">grep </w:t>
      </w:r>
      <w:r w:rsidRPr="00FB132F">
        <w:t>selinux=0 /etc/grub.conf</w:t>
      </w:r>
    </w:p>
    <w:p w:rsidR="00D9641F" w:rsidRPr="00E12C59" w:rsidRDefault="006308B8" w:rsidP="00FB132F">
      <w:pPr>
        <w:pStyle w:val="CISC0de"/>
        <w:pBdr>
          <w:bottom w:val="single" w:sz="4" w:space="0" w:color="auto"/>
        </w:pBdr>
      </w:pPr>
      <w:r w:rsidRPr="00E12C59">
        <w:t>[no output produced]</w:t>
      </w:r>
    </w:p>
    <w:p w:rsidR="00D9641F" w:rsidRPr="00E12C59" w:rsidRDefault="00D9641F" w:rsidP="00FB132F">
      <w:pPr>
        <w:pStyle w:val="CISC0de"/>
        <w:pBdr>
          <w:bottom w:val="single" w:sz="4" w:space="0" w:color="auto"/>
        </w:pBdr>
      </w:pPr>
      <w:r w:rsidRPr="00E12C59">
        <w:t>#</w:t>
      </w:r>
      <w:r w:rsidR="006308B8" w:rsidRPr="00E12C59">
        <w:t xml:space="preserve"> </w:t>
      </w:r>
      <w:r w:rsidRPr="00FB132F">
        <w:t>grep enforcing=0 /etc/grub.conf</w:t>
      </w:r>
    </w:p>
    <w:p w:rsidR="00D9641F" w:rsidRPr="00E12C59" w:rsidRDefault="006308B8" w:rsidP="00FB132F">
      <w:pPr>
        <w:pStyle w:val="CISC0de"/>
        <w:pBdr>
          <w:bottom w:val="single" w:sz="4" w:space="0" w:color="auto"/>
        </w:pBdr>
      </w:pPr>
      <w:r w:rsidRPr="00E12C59">
        <w:t>[no output produced]</w:t>
      </w:r>
    </w:p>
    <w:p w:rsidR="004E30A1" w:rsidRDefault="004E30A1" w:rsidP="004E30A1">
      <w:pPr>
        <w:rPr>
          <w:b/>
        </w:rPr>
      </w:pPr>
    </w:p>
    <w:p w:rsidR="00356FC8" w:rsidRDefault="00356FC8" w:rsidP="006E606D">
      <w:pPr>
        <w:pStyle w:val="Heading3"/>
        <w:numPr>
          <w:ilvl w:val="2"/>
          <w:numId w:val="1"/>
        </w:numPr>
        <w:tabs>
          <w:tab w:val="center" w:pos="990"/>
        </w:tabs>
        <w:ind w:left="360"/>
      </w:pPr>
      <w:bookmarkStart w:id="2742" w:name="_Toc328948691"/>
      <w:r>
        <w:t>Set the SELinux State</w:t>
      </w:r>
      <w:bookmarkEnd w:id="2742"/>
    </w:p>
    <w:tbl>
      <w:tblPr>
        <w:tblW w:w="0" w:type="auto"/>
        <w:tblInd w:w="462" w:type="dxa"/>
        <w:tblLayout w:type="fixed"/>
        <w:tblLook w:val="0000" w:firstRow="0" w:lastRow="0" w:firstColumn="0" w:lastColumn="0" w:noHBand="0" w:noVBand="0"/>
      </w:tblPr>
      <w:tblGrid>
        <w:gridCol w:w="3451"/>
        <w:gridCol w:w="4894"/>
      </w:tblGrid>
      <w:tr w:rsidR="00356FC8" w:rsidTr="00356FC8">
        <w:trPr>
          <w:trHeight w:val="256"/>
        </w:trPr>
        <w:tc>
          <w:tcPr>
            <w:tcW w:w="3451" w:type="dxa"/>
            <w:tcBorders>
              <w:top w:val="single" w:sz="4" w:space="0" w:color="000000"/>
              <w:left w:val="single" w:sz="4" w:space="0" w:color="000000"/>
              <w:bottom w:val="single" w:sz="4" w:space="0" w:color="000000"/>
            </w:tcBorders>
          </w:tcPr>
          <w:p w:rsidR="00356FC8" w:rsidRDefault="00356FC8" w:rsidP="00356FC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356FC8" w:rsidRDefault="00356FC8" w:rsidP="00356FC8">
            <w:pPr>
              <w:snapToGrid w:val="0"/>
            </w:pPr>
            <w:r>
              <w:t>Level-I</w:t>
            </w:r>
            <w:r w:rsidR="007B78C3">
              <w:t>I</w:t>
            </w:r>
          </w:p>
        </w:tc>
      </w:tr>
      <w:tr w:rsidR="00356FC8" w:rsidTr="00356FC8">
        <w:trPr>
          <w:trHeight w:val="256"/>
        </w:trPr>
        <w:tc>
          <w:tcPr>
            <w:tcW w:w="3451" w:type="dxa"/>
            <w:tcBorders>
              <w:top w:val="single" w:sz="4" w:space="0" w:color="000000"/>
              <w:left w:val="single" w:sz="4" w:space="0" w:color="000000"/>
              <w:bottom w:val="single" w:sz="4" w:space="0" w:color="000000"/>
            </w:tcBorders>
          </w:tcPr>
          <w:p w:rsidR="00356FC8" w:rsidRDefault="00356FC8" w:rsidP="00356FC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356FC8" w:rsidRDefault="00356FC8" w:rsidP="00356FC8">
            <w:pPr>
              <w:snapToGrid w:val="0"/>
            </w:pPr>
            <w:r>
              <w:t>No</w:t>
            </w:r>
          </w:p>
        </w:tc>
      </w:tr>
      <w:tr w:rsidR="00356FC8" w:rsidTr="00356FC8">
        <w:trPr>
          <w:trHeight w:val="256"/>
        </w:trPr>
        <w:tc>
          <w:tcPr>
            <w:tcW w:w="3451" w:type="dxa"/>
            <w:tcBorders>
              <w:left w:val="single" w:sz="4" w:space="0" w:color="000000"/>
              <w:bottom w:val="single" w:sz="4" w:space="0" w:color="000000"/>
            </w:tcBorders>
          </w:tcPr>
          <w:p w:rsidR="00356FC8" w:rsidRDefault="00356FC8" w:rsidP="00356FC8">
            <w:pPr>
              <w:snapToGrid w:val="0"/>
            </w:pPr>
            <w:r>
              <w:t>Reboot Required</w:t>
            </w:r>
          </w:p>
        </w:tc>
        <w:tc>
          <w:tcPr>
            <w:tcW w:w="4894" w:type="dxa"/>
            <w:tcBorders>
              <w:left w:val="single" w:sz="4" w:space="0" w:color="000000"/>
              <w:bottom w:val="single" w:sz="4" w:space="0" w:color="000000"/>
              <w:right w:val="single" w:sz="4" w:space="0" w:color="000000"/>
            </w:tcBorders>
          </w:tcPr>
          <w:p w:rsidR="00356FC8" w:rsidRDefault="00356FC8" w:rsidP="00356FC8">
            <w:pPr>
              <w:snapToGrid w:val="0"/>
            </w:pPr>
            <w:r>
              <w:t>Yes</w:t>
            </w:r>
          </w:p>
        </w:tc>
      </w:tr>
      <w:tr w:rsidR="00356FC8" w:rsidTr="00356FC8">
        <w:trPr>
          <w:trHeight w:val="256"/>
        </w:trPr>
        <w:tc>
          <w:tcPr>
            <w:tcW w:w="3451" w:type="dxa"/>
            <w:tcBorders>
              <w:top w:val="single" w:sz="4" w:space="0" w:color="000000"/>
              <w:left w:val="single" w:sz="4" w:space="0" w:color="000000"/>
              <w:bottom w:val="single" w:sz="4" w:space="0" w:color="000000"/>
            </w:tcBorders>
          </w:tcPr>
          <w:p w:rsidR="00356FC8" w:rsidRDefault="00356FC8" w:rsidP="00356FC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356FC8" w:rsidRDefault="00356FC8" w:rsidP="00356FC8">
            <w:pPr>
              <w:snapToGrid w:val="0"/>
            </w:pPr>
            <w:r>
              <w:t>Yes</w:t>
            </w:r>
          </w:p>
        </w:tc>
      </w:tr>
      <w:tr w:rsidR="00356FC8" w:rsidDel="00FC4807" w:rsidTr="00356FC8">
        <w:trPr>
          <w:trHeight w:val="256"/>
          <w:del w:id="2743" w:author="blake" w:date="2012-04-05T12:42:00Z"/>
        </w:trPr>
        <w:tc>
          <w:tcPr>
            <w:tcW w:w="3451" w:type="dxa"/>
            <w:tcBorders>
              <w:top w:val="single" w:sz="4" w:space="0" w:color="000000"/>
              <w:left w:val="single" w:sz="4" w:space="0" w:color="000000"/>
              <w:bottom w:val="single" w:sz="4" w:space="0" w:color="000000"/>
            </w:tcBorders>
          </w:tcPr>
          <w:p w:rsidR="00356FC8" w:rsidDel="00FC4807" w:rsidRDefault="00356FC8" w:rsidP="00356FC8">
            <w:pPr>
              <w:snapToGrid w:val="0"/>
              <w:rPr>
                <w:del w:id="2744" w:author="blake" w:date="2012-04-05T12:42:00Z"/>
              </w:rPr>
            </w:pPr>
            <w:del w:id="2745"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356FC8" w:rsidDel="00FC4807" w:rsidRDefault="00836E7B" w:rsidP="00356FC8">
            <w:pPr>
              <w:snapToGrid w:val="0"/>
              <w:rPr>
                <w:del w:id="2746" w:author="blake" w:date="2012-04-05T12:42:00Z"/>
              </w:rPr>
            </w:pPr>
            <w:del w:id="2747" w:author="blake" w:date="2012-04-05T12:42:00Z">
              <w:r w:rsidDel="00FC4807">
                <w:delText>CCE-</w:delText>
              </w:r>
              <w:r w:rsidR="00356FC8" w:rsidDel="00FC4807">
                <w:delText>3999-0</w:delText>
              </w:r>
            </w:del>
          </w:p>
        </w:tc>
      </w:tr>
    </w:tbl>
    <w:p w:rsidR="00356FC8" w:rsidRDefault="00356FC8" w:rsidP="00356FC8">
      <w:pPr>
        <w:pStyle w:val="CISRuleComponent"/>
      </w:pPr>
      <w:r>
        <w:t xml:space="preserve">Description: </w:t>
      </w:r>
    </w:p>
    <w:p w:rsidR="00345C71" w:rsidRPr="00345C71" w:rsidRDefault="00345C71" w:rsidP="000C2D8D">
      <w:pPr>
        <w:pStyle w:val="CISNormal"/>
      </w:pPr>
      <w:r>
        <w:t xml:space="preserve">Set SELinux to enable </w:t>
      </w:r>
      <w:r w:rsidR="00E0212E">
        <w:t>when the system is booted</w:t>
      </w:r>
      <w:r>
        <w:t>.</w:t>
      </w:r>
    </w:p>
    <w:p w:rsidR="00356FC8" w:rsidRDefault="00356FC8" w:rsidP="00356FC8">
      <w:pPr>
        <w:pStyle w:val="CISRuleComponent"/>
      </w:pPr>
      <w:r w:rsidRPr="006C7502">
        <w:t>Rationale:</w:t>
      </w:r>
    </w:p>
    <w:p w:rsidR="00E0212E" w:rsidRPr="00E0212E" w:rsidRDefault="00E0212E" w:rsidP="000C2D8D">
      <w:pPr>
        <w:pStyle w:val="CISNormal"/>
      </w:pPr>
      <w:r>
        <w:t xml:space="preserve">SELinux must be enabled at boot time in to ensure that the controls it provides are in effect at all times. </w:t>
      </w:r>
    </w:p>
    <w:p w:rsidR="00356FC8" w:rsidRDefault="00356FC8" w:rsidP="00356FC8">
      <w:pPr>
        <w:pStyle w:val="CISRuleComponent"/>
      </w:pPr>
      <w:r>
        <w:t>Remediation:</w:t>
      </w:r>
    </w:p>
    <w:p w:rsidR="001B695F" w:rsidRPr="00FB132F" w:rsidRDefault="001B695F" w:rsidP="00FB132F">
      <w:pPr>
        <w:pStyle w:val="CISC0de"/>
        <w:pBdr>
          <w:bottom w:val="single" w:sz="4" w:space="0" w:color="auto"/>
        </w:pBdr>
      </w:pPr>
      <w:r w:rsidRPr="00E12C59">
        <w:t xml:space="preserve"># </w:t>
      </w:r>
      <w:r w:rsidRPr="00FB132F">
        <w:t>ed /etc/selinux/config &lt;&lt; END</w:t>
      </w:r>
    </w:p>
    <w:p w:rsidR="001B695F" w:rsidRPr="00FB132F" w:rsidRDefault="001B695F" w:rsidP="00FB132F">
      <w:pPr>
        <w:pStyle w:val="CISC0de"/>
        <w:pBdr>
          <w:bottom w:val="single" w:sz="4" w:space="0" w:color="auto"/>
        </w:pBdr>
      </w:pPr>
      <w:r w:rsidRPr="00FB132F">
        <w:t>g/SELINUX=/d</w:t>
      </w:r>
    </w:p>
    <w:p w:rsidR="001B695F" w:rsidRPr="00FB132F" w:rsidRDefault="001B695F" w:rsidP="00FB132F">
      <w:pPr>
        <w:pStyle w:val="CISC0de"/>
        <w:pBdr>
          <w:bottom w:val="single" w:sz="4" w:space="0" w:color="auto"/>
        </w:pBdr>
      </w:pPr>
      <w:r w:rsidRPr="00FB132F">
        <w:t>g/SELINUXTYPE=/d</w:t>
      </w:r>
    </w:p>
    <w:p w:rsidR="001B695F" w:rsidRPr="00FB132F" w:rsidRDefault="001B695F" w:rsidP="00FB132F">
      <w:pPr>
        <w:pStyle w:val="CISC0de"/>
        <w:pBdr>
          <w:bottom w:val="single" w:sz="4" w:space="0" w:color="auto"/>
        </w:pBdr>
      </w:pPr>
      <w:r w:rsidRPr="00FB132F">
        <w:lastRenderedPageBreak/>
        <w:t>$a</w:t>
      </w:r>
    </w:p>
    <w:p w:rsidR="001B695F" w:rsidRPr="00FB132F" w:rsidRDefault="001B695F" w:rsidP="00FB132F">
      <w:pPr>
        <w:pStyle w:val="CISC0de"/>
        <w:pBdr>
          <w:bottom w:val="single" w:sz="4" w:space="0" w:color="auto"/>
        </w:pBdr>
      </w:pPr>
      <w:r w:rsidRPr="00FB132F">
        <w:t>SELINUX=enforcing</w:t>
      </w:r>
    </w:p>
    <w:p w:rsidR="001B695F" w:rsidRPr="00FB132F" w:rsidRDefault="001B695F" w:rsidP="00FB132F">
      <w:pPr>
        <w:pStyle w:val="CISC0de"/>
        <w:pBdr>
          <w:bottom w:val="single" w:sz="4" w:space="0" w:color="auto"/>
        </w:pBdr>
      </w:pPr>
      <w:r w:rsidRPr="00FB132F">
        <w:t>.</w:t>
      </w:r>
    </w:p>
    <w:p w:rsidR="001B695F" w:rsidRPr="00FB132F" w:rsidRDefault="001B695F" w:rsidP="00FB132F">
      <w:pPr>
        <w:pStyle w:val="CISC0de"/>
        <w:pBdr>
          <w:bottom w:val="single" w:sz="4" w:space="0" w:color="auto"/>
        </w:pBdr>
      </w:pPr>
      <w:r w:rsidRPr="00FB132F">
        <w:t>w</w:t>
      </w:r>
    </w:p>
    <w:p w:rsidR="001B695F" w:rsidRPr="00FB132F" w:rsidRDefault="001B695F" w:rsidP="00FB132F">
      <w:pPr>
        <w:pStyle w:val="CISC0de"/>
        <w:pBdr>
          <w:bottom w:val="single" w:sz="4" w:space="0" w:color="auto"/>
        </w:pBdr>
      </w:pPr>
      <w:r w:rsidRPr="00FB132F">
        <w:t>q</w:t>
      </w:r>
    </w:p>
    <w:p w:rsidR="001B695F" w:rsidRPr="00FB132F" w:rsidRDefault="001B695F" w:rsidP="00FB132F">
      <w:pPr>
        <w:pStyle w:val="CISC0de"/>
        <w:pBdr>
          <w:bottom w:val="single" w:sz="4" w:space="0" w:color="auto"/>
        </w:pBdr>
      </w:pPr>
      <w:r w:rsidRPr="00FB132F">
        <w:t>END</w:t>
      </w:r>
    </w:p>
    <w:p w:rsidR="00356FC8" w:rsidRDefault="00356FC8" w:rsidP="00356FC8">
      <w:pPr>
        <w:pStyle w:val="CISRuleComponent"/>
        <w:spacing w:before="240"/>
      </w:pPr>
      <w:r>
        <w:t>Audit:</w:t>
      </w:r>
    </w:p>
    <w:p w:rsidR="00356FC8" w:rsidRDefault="00356FC8" w:rsidP="00356FC8">
      <w:pPr>
        <w:pStyle w:val="CISNormal"/>
      </w:pPr>
      <w:r>
        <w:t xml:space="preserve">Perform the following to determine </w:t>
      </w:r>
      <w:r w:rsidR="00E0212E">
        <w:t xml:space="preserve">if SELinux is enabled at boot time. </w:t>
      </w:r>
    </w:p>
    <w:p w:rsidR="001B695F" w:rsidRPr="00E12C59" w:rsidRDefault="001B695F" w:rsidP="00FB132F">
      <w:pPr>
        <w:pStyle w:val="CISC0de"/>
        <w:pBdr>
          <w:bottom w:val="single" w:sz="4" w:space="0" w:color="auto"/>
        </w:pBdr>
      </w:pPr>
      <w:r w:rsidRPr="00E12C59">
        <w:t>#</w:t>
      </w:r>
      <w:r w:rsidR="006308B8" w:rsidRPr="00E12C59">
        <w:t xml:space="preserve"> </w:t>
      </w:r>
      <w:r w:rsidRPr="00FB132F">
        <w:t>gre</w:t>
      </w:r>
      <w:r w:rsidR="00505736">
        <w:t xml:space="preserve">p </w:t>
      </w:r>
      <w:r w:rsidRPr="00FB132F">
        <w:t>SELINUX=enforcing /etc/selinux/config</w:t>
      </w:r>
    </w:p>
    <w:p w:rsidR="001B695F" w:rsidRPr="00E12C59" w:rsidRDefault="001B695F" w:rsidP="00FB132F">
      <w:pPr>
        <w:pStyle w:val="CISC0de"/>
        <w:pBdr>
          <w:bottom w:val="single" w:sz="4" w:space="0" w:color="auto"/>
        </w:pBdr>
      </w:pPr>
      <w:r w:rsidRPr="00E12C59">
        <w:t>SELINUX=enforcing</w:t>
      </w:r>
    </w:p>
    <w:p w:rsidR="001B695F" w:rsidRPr="00E12C59" w:rsidRDefault="001B695F" w:rsidP="00FB132F">
      <w:pPr>
        <w:pStyle w:val="CISC0de"/>
        <w:pBdr>
          <w:bottom w:val="single" w:sz="4" w:space="0" w:color="auto"/>
        </w:pBdr>
      </w:pPr>
    </w:p>
    <w:p w:rsidR="001B695F" w:rsidRPr="00E12C59" w:rsidRDefault="001B695F" w:rsidP="00FB132F">
      <w:pPr>
        <w:pStyle w:val="CISC0de"/>
        <w:pBdr>
          <w:bottom w:val="single" w:sz="4" w:space="0" w:color="auto"/>
        </w:pBdr>
      </w:pPr>
      <w:r w:rsidRPr="00E12C59">
        <w:t xml:space="preserve"># </w:t>
      </w:r>
      <w:r w:rsidRPr="00FB132F">
        <w:t>/usr/sbin/sestatus</w:t>
      </w:r>
    </w:p>
    <w:p w:rsidR="001B695F" w:rsidRPr="00E12C59" w:rsidRDefault="001B695F" w:rsidP="00FB132F">
      <w:pPr>
        <w:pStyle w:val="CISC0de"/>
        <w:pBdr>
          <w:bottom w:val="single" w:sz="4" w:space="0" w:color="auto"/>
        </w:pBdr>
      </w:pPr>
    </w:p>
    <w:p w:rsidR="001B695F" w:rsidRPr="00E12C59" w:rsidRDefault="001B695F" w:rsidP="00FB132F">
      <w:pPr>
        <w:pStyle w:val="CISC0de"/>
        <w:pBdr>
          <w:bottom w:val="single" w:sz="4" w:space="0" w:color="auto"/>
        </w:pBdr>
      </w:pPr>
      <w:r w:rsidRPr="00E12C59">
        <w:t>SELinux status: enabled</w:t>
      </w:r>
    </w:p>
    <w:p w:rsidR="001B695F" w:rsidRPr="00E12C59" w:rsidRDefault="001B695F" w:rsidP="00FB132F">
      <w:pPr>
        <w:pStyle w:val="CISC0de"/>
        <w:pBdr>
          <w:bottom w:val="single" w:sz="4" w:space="0" w:color="auto"/>
        </w:pBdr>
      </w:pPr>
      <w:r w:rsidRPr="00E12C59">
        <w:t>Current mode: enforcing</w:t>
      </w:r>
    </w:p>
    <w:p w:rsidR="001B695F" w:rsidRPr="00E12C59" w:rsidRDefault="001B695F" w:rsidP="00FB132F">
      <w:pPr>
        <w:pStyle w:val="CISC0de"/>
        <w:pBdr>
          <w:bottom w:val="single" w:sz="4" w:space="0" w:color="auto"/>
        </w:pBdr>
      </w:pPr>
      <w:r w:rsidRPr="00E12C59">
        <w:t>Mode from config file: enforcing</w:t>
      </w:r>
    </w:p>
    <w:p w:rsidR="001B695F" w:rsidRPr="00E12C59" w:rsidDel="00CF576A" w:rsidRDefault="001B695F" w:rsidP="00FB132F">
      <w:pPr>
        <w:pStyle w:val="CISC0de"/>
        <w:pBdr>
          <w:bottom w:val="single" w:sz="4" w:space="0" w:color="auto"/>
        </w:pBdr>
        <w:rPr>
          <w:del w:id="2748" w:author="blake" w:date="2012-04-05T15:38:00Z"/>
        </w:rPr>
      </w:pPr>
      <w:r w:rsidRPr="00E12C59">
        <w:t>Policy from config file: targeted</w:t>
      </w:r>
    </w:p>
    <w:p w:rsidR="00356FC8" w:rsidRDefault="00356FC8">
      <w:pPr>
        <w:pStyle w:val="CISC0de"/>
        <w:pBdr>
          <w:bottom w:val="single" w:sz="4" w:space="0" w:color="auto"/>
        </w:pBdr>
        <w:pPrChange w:id="2749" w:author="blake" w:date="2012-04-05T15:38:00Z">
          <w:pPr/>
        </w:pPrChange>
      </w:pPr>
    </w:p>
    <w:p w:rsidR="00356FC8" w:rsidRDefault="00356FC8" w:rsidP="006E606D">
      <w:pPr>
        <w:pStyle w:val="Heading3"/>
        <w:numPr>
          <w:ilvl w:val="2"/>
          <w:numId w:val="1"/>
        </w:numPr>
        <w:tabs>
          <w:tab w:val="center" w:pos="990"/>
        </w:tabs>
        <w:ind w:left="360"/>
      </w:pPr>
      <w:bookmarkStart w:id="2750" w:name="_Toc328948692"/>
      <w:r>
        <w:t>Set the SELinux Policy</w:t>
      </w:r>
      <w:bookmarkEnd w:id="2750"/>
    </w:p>
    <w:tbl>
      <w:tblPr>
        <w:tblW w:w="0" w:type="auto"/>
        <w:tblInd w:w="462" w:type="dxa"/>
        <w:tblLayout w:type="fixed"/>
        <w:tblLook w:val="0000" w:firstRow="0" w:lastRow="0" w:firstColumn="0" w:lastColumn="0" w:noHBand="0" w:noVBand="0"/>
      </w:tblPr>
      <w:tblGrid>
        <w:gridCol w:w="3451"/>
        <w:gridCol w:w="4894"/>
      </w:tblGrid>
      <w:tr w:rsidR="00356FC8" w:rsidTr="00356FC8">
        <w:trPr>
          <w:trHeight w:val="256"/>
        </w:trPr>
        <w:tc>
          <w:tcPr>
            <w:tcW w:w="3451" w:type="dxa"/>
            <w:tcBorders>
              <w:top w:val="single" w:sz="4" w:space="0" w:color="000000"/>
              <w:left w:val="single" w:sz="4" w:space="0" w:color="000000"/>
              <w:bottom w:val="single" w:sz="4" w:space="0" w:color="000000"/>
            </w:tcBorders>
          </w:tcPr>
          <w:p w:rsidR="00356FC8" w:rsidRDefault="00356FC8" w:rsidP="00356FC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356FC8" w:rsidRDefault="00356FC8" w:rsidP="00356FC8">
            <w:pPr>
              <w:snapToGrid w:val="0"/>
            </w:pPr>
            <w:r>
              <w:t>Level-I</w:t>
            </w:r>
            <w:r w:rsidR="007B78C3">
              <w:t>I</w:t>
            </w:r>
          </w:p>
        </w:tc>
      </w:tr>
      <w:tr w:rsidR="00356FC8" w:rsidTr="00356FC8">
        <w:trPr>
          <w:trHeight w:val="256"/>
        </w:trPr>
        <w:tc>
          <w:tcPr>
            <w:tcW w:w="3451" w:type="dxa"/>
            <w:tcBorders>
              <w:top w:val="single" w:sz="4" w:space="0" w:color="000000"/>
              <w:left w:val="single" w:sz="4" w:space="0" w:color="000000"/>
              <w:bottom w:val="single" w:sz="4" w:space="0" w:color="000000"/>
            </w:tcBorders>
          </w:tcPr>
          <w:p w:rsidR="00356FC8" w:rsidRDefault="00356FC8" w:rsidP="00356FC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356FC8" w:rsidRDefault="00356FC8" w:rsidP="00356FC8">
            <w:pPr>
              <w:snapToGrid w:val="0"/>
            </w:pPr>
            <w:r>
              <w:t>No</w:t>
            </w:r>
          </w:p>
        </w:tc>
      </w:tr>
      <w:tr w:rsidR="00356FC8" w:rsidTr="00356FC8">
        <w:trPr>
          <w:trHeight w:val="256"/>
        </w:trPr>
        <w:tc>
          <w:tcPr>
            <w:tcW w:w="3451" w:type="dxa"/>
            <w:tcBorders>
              <w:left w:val="single" w:sz="4" w:space="0" w:color="000000"/>
              <w:bottom w:val="single" w:sz="4" w:space="0" w:color="000000"/>
            </w:tcBorders>
          </w:tcPr>
          <w:p w:rsidR="00356FC8" w:rsidRDefault="00356FC8" w:rsidP="00356FC8">
            <w:pPr>
              <w:snapToGrid w:val="0"/>
            </w:pPr>
            <w:r>
              <w:t>Reboot Required</w:t>
            </w:r>
          </w:p>
        </w:tc>
        <w:tc>
          <w:tcPr>
            <w:tcW w:w="4894" w:type="dxa"/>
            <w:tcBorders>
              <w:left w:val="single" w:sz="4" w:space="0" w:color="000000"/>
              <w:bottom w:val="single" w:sz="4" w:space="0" w:color="000000"/>
              <w:right w:val="single" w:sz="4" w:space="0" w:color="000000"/>
            </w:tcBorders>
          </w:tcPr>
          <w:p w:rsidR="00356FC8" w:rsidRDefault="00356FC8" w:rsidP="00356FC8">
            <w:pPr>
              <w:snapToGrid w:val="0"/>
            </w:pPr>
            <w:r>
              <w:t>Yes</w:t>
            </w:r>
          </w:p>
        </w:tc>
      </w:tr>
      <w:tr w:rsidR="00356FC8" w:rsidTr="00356FC8">
        <w:trPr>
          <w:trHeight w:val="256"/>
        </w:trPr>
        <w:tc>
          <w:tcPr>
            <w:tcW w:w="3451" w:type="dxa"/>
            <w:tcBorders>
              <w:top w:val="single" w:sz="4" w:space="0" w:color="000000"/>
              <w:left w:val="single" w:sz="4" w:space="0" w:color="000000"/>
              <w:bottom w:val="single" w:sz="4" w:space="0" w:color="000000"/>
            </w:tcBorders>
          </w:tcPr>
          <w:p w:rsidR="00356FC8" w:rsidRDefault="00356FC8" w:rsidP="00356FC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356FC8" w:rsidRDefault="00356FC8" w:rsidP="00356FC8">
            <w:pPr>
              <w:snapToGrid w:val="0"/>
            </w:pPr>
            <w:r>
              <w:t>Yes</w:t>
            </w:r>
          </w:p>
        </w:tc>
      </w:tr>
      <w:tr w:rsidR="00356FC8" w:rsidDel="00FC4807" w:rsidTr="00356FC8">
        <w:trPr>
          <w:trHeight w:val="256"/>
          <w:del w:id="2751" w:author="blake" w:date="2012-04-05T12:42:00Z"/>
        </w:trPr>
        <w:tc>
          <w:tcPr>
            <w:tcW w:w="3451" w:type="dxa"/>
            <w:tcBorders>
              <w:top w:val="single" w:sz="4" w:space="0" w:color="000000"/>
              <w:left w:val="single" w:sz="4" w:space="0" w:color="000000"/>
              <w:bottom w:val="single" w:sz="4" w:space="0" w:color="000000"/>
            </w:tcBorders>
          </w:tcPr>
          <w:p w:rsidR="00356FC8" w:rsidDel="00FC4807" w:rsidRDefault="00356FC8" w:rsidP="00356FC8">
            <w:pPr>
              <w:snapToGrid w:val="0"/>
              <w:rPr>
                <w:del w:id="2752" w:author="blake" w:date="2012-04-05T12:42:00Z"/>
              </w:rPr>
            </w:pPr>
            <w:del w:id="2753"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356FC8" w:rsidDel="00FC4807" w:rsidRDefault="00356FC8" w:rsidP="00836E7B">
            <w:pPr>
              <w:snapToGrid w:val="0"/>
              <w:rPr>
                <w:del w:id="2754" w:author="blake" w:date="2012-04-05T12:42:00Z"/>
              </w:rPr>
            </w:pPr>
            <w:del w:id="2755" w:author="blake" w:date="2012-04-05T12:42:00Z">
              <w:r w:rsidDel="00FC4807">
                <w:delText>CCE-</w:delText>
              </w:r>
              <w:r w:rsidR="00836E7B" w:rsidDel="00FC4807">
                <w:delText>3624-4</w:delText>
              </w:r>
            </w:del>
          </w:p>
        </w:tc>
      </w:tr>
    </w:tbl>
    <w:p w:rsidR="00356FC8" w:rsidRDefault="00356FC8" w:rsidP="00356FC8">
      <w:pPr>
        <w:pStyle w:val="CISRuleComponent"/>
      </w:pPr>
      <w:r>
        <w:t xml:space="preserve">Description: </w:t>
      </w:r>
    </w:p>
    <w:p w:rsidR="00345C71" w:rsidRPr="00345C71" w:rsidRDefault="00345C71" w:rsidP="000C2D8D">
      <w:pPr>
        <w:pStyle w:val="CISNormal"/>
      </w:pPr>
      <w:r>
        <w:t>Configure SELinux to</w:t>
      </w:r>
      <w:r w:rsidR="00E0212E">
        <w:t xml:space="preserve"> meet or exceed</w:t>
      </w:r>
      <w:r>
        <w:t xml:space="preserve"> the default </w:t>
      </w:r>
      <w:r w:rsidRPr="00E0212E">
        <w:t>targeted</w:t>
      </w:r>
      <w:r>
        <w:t xml:space="preserve"> policy, which constrains daemons and system software only.</w:t>
      </w:r>
    </w:p>
    <w:p w:rsidR="00356FC8" w:rsidRDefault="00356FC8" w:rsidP="00356FC8">
      <w:pPr>
        <w:pStyle w:val="CISRuleComponent"/>
      </w:pPr>
      <w:r w:rsidRPr="006C7502">
        <w:t>Rationale:</w:t>
      </w:r>
    </w:p>
    <w:p w:rsidR="00E0212E" w:rsidRPr="00E0212E" w:rsidRDefault="00E0212E" w:rsidP="000C2D8D">
      <w:pPr>
        <w:pStyle w:val="CISNormal"/>
      </w:pPr>
      <w:r>
        <w:t xml:space="preserve">Security configuration requirements vary from site to site. Some sites may mandate a policy that is stricter than the default policy, which is perfectly acceptable. This item is intended to ensure that at least the default recommendations are met.  </w:t>
      </w:r>
    </w:p>
    <w:p w:rsidR="00356FC8" w:rsidRDefault="00356FC8" w:rsidP="00356FC8">
      <w:pPr>
        <w:pStyle w:val="CISRuleComponent"/>
      </w:pPr>
      <w:r>
        <w:t>Remediation:</w:t>
      </w:r>
    </w:p>
    <w:p w:rsidR="001B695F" w:rsidRPr="00FB132F" w:rsidRDefault="001B695F" w:rsidP="00FB132F">
      <w:pPr>
        <w:pStyle w:val="CISC0de"/>
        <w:pBdr>
          <w:bottom w:val="single" w:sz="4" w:space="0" w:color="auto"/>
        </w:pBdr>
      </w:pPr>
      <w:r w:rsidRPr="00E12C59">
        <w:t xml:space="preserve"># </w:t>
      </w:r>
      <w:r w:rsidRPr="00FB132F">
        <w:t>ed /etc/selinux/config &lt;&lt; END</w:t>
      </w:r>
    </w:p>
    <w:p w:rsidR="001B695F" w:rsidRPr="00FB132F" w:rsidRDefault="001B695F" w:rsidP="00FB132F">
      <w:pPr>
        <w:pStyle w:val="CISC0de"/>
        <w:pBdr>
          <w:bottom w:val="single" w:sz="4" w:space="0" w:color="auto"/>
        </w:pBdr>
      </w:pPr>
      <w:r w:rsidRPr="00FB132F">
        <w:t>g/SELINUX=/d</w:t>
      </w:r>
    </w:p>
    <w:p w:rsidR="001B695F" w:rsidRPr="00FB132F" w:rsidRDefault="001B695F" w:rsidP="00FB132F">
      <w:pPr>
        <w:pStyle w:val="CISC0de"/>
        <w:pBdr>
          <w:bottom w:val="single" w:sz="4" w:space="0" w:color="auto"/>
        </w:pBdr>
      </w:pPr>
      <w:r w:rsidRPr="00FB132F">
        <w:t>g/SELINUXTYPE=/d</w:t>
      </w:r>
    </w:p>
    <w:p w:rsidR="001B695F" w:rsidRPr="00FB132F" w:rsidRDefault="001B695F" w:rsidP="00FB132F">
      <w:pPr>
        <w:pStyle w:val="CISC0de"/>
        <w:pBdr>
          <w:bottom w:val="single" w:sz="4" w:space="0" w:color="auto"/>
        </w:pBdr>
      </w:pPr>
      <w:r w:rsidRPr="00FB132F">
        <w:t>$a</w:t>
      </w:r>
    </w:p>
    <w:p w:rsidR="001B695F" w:rsidRPr="00FB132F" w:rsidRDefault="001B695F" w:rsidP="00FB132F">
      <w:pPr>
        <w:pStyle w:val="CISC0de"/>
        <w:pBdr>
          <w:bottom w:val="single" w:sz="4" w:space="0" w:color="auto"/>
        </w:pBdr>
      </w:pPr>
      <w:r w:rsidRPr="00FB132F">
        <w:t>SELINUXTYPE=targeted</w:t>
      </w:r>
    </w:p>
    <w:p w:rsidR="001B695F" w:rsidRPr="00FB132F" w:rsidRDefault="001B695F" w:rsidP="00FB132F">
      <w:pPr>
        <w:pStyle w:val="CISC0de"/>
        <w:pBdr>
          <w:bottom w:val="single" w:sz="4" w:space="0" w:color="auto"/>
        </w:pBdr>
      </w:pPr>
      <w:r w:rsidRPr="00FB132F">
        <w:t>.</w:t>
      </w:r>
    </w:p>
    <w:p w:rsidR="001B695F" w:rsidRPr="00FB132F" w:rsidRDefault="001B695F" w:rsidP="00FB132F">
      <w:pPr>
        <w:pStyle w:val="CISC0de"/>
        <w:pBdr>
          <w:bottom w:val="single" w:sz="4" w:space="0" w:color="auto"/>
        </w:pBdr>
      </w:pPr>
      <w:r w:rsidRPr="00FB132F">
        <w:t>w</w:t>
      </w:r>
    </w:p>
    <w:p w:rsidR="001B695F" w:rsidRPr="00FB132F" w:rsidRDefault="001B695F" w:rsidP="00FB132F">
      <w:pPr>
        <w:pStyle w:val="CISC0de"/>
        <w:pBdr>
          <w:bottom w:val="single" w:sz="4" w:space="0" w:color="auto"/>
        </w:pBdr>
      </w:pPr>
      <w:r w:rsidRPr="00FB132F">
        <w:t>q</w:t>
      </w:r>
    </w:p>
    <w:p w:rsidR="001B695F" w:rsidRPr="00FB132F" w:rsidRDefault="001B695F" w:rsidP="00FB132F">
      <w:pPr>
        <w:pStyle w:val="CISC0de"/>
        <w:pBdr>
          <w:bottom w:val="single" w:sz="4" w:space="0" w:color="auto"/>
        </w:pBdr>
      </w:pPr>
      <w:r w:rsidRPr="00FB132F">
        <w:t>END</w:t>
      </w:r>
    </w:p>
    <w:p w:rsidR="00356FC8" w:rsidRPr="00946CFA" w:rsidRDefault="00356FC8" w:rsidP="006E606D">
      <w:pPr>
        <w:pStyle w:val="CISNormal"/>
        <w:spacing w:before="240"/>
      </w:pPr>
      <w:r w:rsidRPr="00946CFA">
        <w:rPr>
          <w:b/>
        </w:rPr>
        <w:t>Note:</w:t>
      </w:r>
      <w:r w:rsidRPr="00946CFA">
        <w:t xml:space="preserve"> </w:t>
      </w:r>
      <w:r w:rsidR="00E0212E">
        <w:t xml:space="preserve">If your organization requires stricter policies, make sure they are added to the </w:t>
      </w:r>
      <w:r w:rsidR="00E0212E" w:rsidRPr="00E0212E">
        <w:rPr>
          <w:rStyle w:val="CodeChar"/>
          <w:sz w:val="24"/>
          <w:szCs w:val="24"/>
        </w:rPr>
        <w:t>/etc/selinux/config</w:t>
      </w:r>
      <w:r w:rsidR="00E0212E">
        <w:t xml:space="preserve"> file. </w:t>
      </w:r>
    </w:p>
    <w:p w:rsidR="00356FC8" w:rsidRDefault="00356FC8" w:rsidP="00356FC8">
      <w:pPr>
        <w:pStyle w:val="CISRuleComponent"/>
        <w:spacing w:before="240"/>
      </w:pPr>
      <w:r>
        <w:t>Audit:</w:t>
      </w:r>
    </w:p>
    <w:p w:rsidR="00356FC8" w:rsidRDefault="00356FC8" w:rsidP="00356FC8">
      <w:pPr>
        <w:pStyle w:val="CISNormal"/>
      </w:pPr>
      <w:r>
        <w:lastRenderedPageBreak/>
        <w:t xml:space="preserve">Perform the following to determine </w:t>
      </w:r>
      <w:r w:rsidR="00E0212E">
        <w:t xml:space="preserve">if the targeted policy is </w:t>
      </w:r>
      <w:r w:rsidR="000546D1">
        <w:t xml:space="preserve">selected in the </w:t>
      </w:r>
      <w:r w:rsidR="000546D1" w:rsidRPr="00E0212E">
        <w:rPr>
          <w:rStyle w:val="CodeChar"/>
          <w:sz w:val="24"/>
          <w:szCs w:val="24"/>
        </w:rPr>
        <w:t>/etc/selinux/config</w:t>
      </w:r>
      <w:r w:rsidR="000546D1">
        <w:t xml:space="preserve"> file.</w:t>
      </w:r>
    </w:p>
    <w:p w:rsidR="001B695F" w:rsidRPr="00E12C59" w:rsidRDefault="001B695F" w:rsidP="00FB132F">
      <w:pPr>
        <w:pStyle w:val="CISC0de"/>
        <w:pBdr>
          <w:bottom w:val="single" w:sz="4" w:space="0" w:color="auto"/>
        </w:pBdr>
      </w:pPr>
      <w:r w:rsidRPr="00E12C59">
        <w:t>#</w:t>
      </w:r>
      <w:r w:rsidR="006308B8" w:rsidRPr="00E12C59">
        <w:t xml:space="preserve"> </w:t>
      </w:r>
      <w:r w:rsidR="00505736">
        <w:t xml:space="preserve">grep </w:t>
      </w:r>
      <w:r w:rsidRPr="00FB132F">
        <w:t>SELINUXTYPE=targeted /etc/selinux/config</w:t>
      </w:r>
    </w:p>
    <w:p w:rsidR="001B695F" w:rsidRPr="00E12C59" w:rsidRDefault="001B695F" w:rsidP="00FB132F">
      <w:pPr>
        <w:pStyle w:val="CISC0de"/>
        <w:pBdr>
          <w:bottom w:val="single" w:sz="4" w:space="0" w:color="auto"/>
        </w:pBdr>
      </w:pPr>
      <w:r w:rsidRPr="00E12C59">
        <w:t>SELINUXTYPE=targeted</w:t>
      </w:r>
    </w:p>
    <w:p w:rsidR="001B695F" w:rsidRPr="00E12C59" w:rsidRDefault="001B695F" w:rsidP="00FB132F">
      <w:pPr>
        <w:pStyle w:val="CISC0de"/>
        <w:pBdr>
          <w:bottom w:val="single" w:sz="4" w:space="0" w:color="auto"/>
        </w:pBdr>
      </w:pPr>
    </w:p>
    <w:p w:rsidR="001B695F" w:rsidRPr="00E12C59" w:rsidRDefault="001B695F" w:rsidP="00FB132F">
      <w:pPr>
        <w:pStyle w:val="CISC0de"/>
        <w:pBdr>
          <w:bottom w:val="single" w:sz="4" w:space="0" w:color="auto"/>
        </w:pBdr>
      </w:pPr>
      <w:r w:rsidRPr="00E12C59">
        <w:t xml:space="preserve"># </w:t>
      </w:r>
      <w:r w:rsidRPr="00FB132F">
        <w:t>/usr/sbin/sestatus</w:t>
      </w:r>
    </w:p>
    <w:p w:rsidR="001B695F" w:rsidRPr="00E12C59" w:rsidRDefault="001B695F" w:rsidP="00FB132F">
      <w:pPr>
        <w:pStyle w:val="CISC0de"/>
        <w:pBdr>
          <w:bottom w:val="single" w:sz="4" w:space="0" w:color="auto"/>
        </w:pBdr>
      </w:pPr>
    </w:p>
    <w:p w:rsidR="001B695F" w:rsidRPr="00E12C59" w:rsidRDefault="001B695F" w:rsidP="00FB132F">
      <w:pPr>
        <w:pStyle w:val="CISC0de"/>
        <w:pBdr>
          <w:bottom w:val="single" w:sz="4" w:space="0" w:color="auto"/>
        </w:pBdr>
      </w:pPr>
      <w:r w:rsidRPr="00E12C59">
        <w:t>SELinux status: enabled</w:t>
      </w:r>
    </w:p>
    <w:p w:rsidR="001B695F" w:rsidRPr="00E12C59" w:rsidRDefault="001B695F" w:rsidP="00FB132F">
      <w:pPr>
        <w:pStyle w:val="CISC0de"/>
        <w:pBdr>
          <w:bottom w:val="single" w:sz="4" w:space="0" w:color="auto"/>
        </w:pBdr>
      </w:pPr>
      <w:r w:rsidRPr="00E12C59">
        <w:t>Current mode: enforcing</w:t>
      </w:r>
    </w:p>
    <w:p w:rsidR="001B695F" w:rsidRPr="00E12C59" w:rsidRDefault="001B695F" w:rsidP="00FB132F">
      <w:pPr>
        <w:pStyle w:val="CISC0de"/>
        <w:pBdr>
          <w:bottom w:val="single" w:sz="4" w:space="0" w:color="auto"/>
        </w:pBdr>
      </w:pPr>
      <w:r w:rsidRPr="00E12C59">
        <w:t>Mode from config file: enforcing</w:t>
      </w:r>
    </w:p>
    <w:p w:rsidR="001B695F" w:rsidRPr="00E12C59" w:rsidRDefault="001B695F" w:rsidP="00FB132F">
      <w:pPr>
        <w:pStyle w:val="CISC0de"/>
        <w:pBdr>
          <w:bottom w:val="single" w:sz="4" w:space="0" w:color="auto"/>
        </w:pBdr>
      </w:pPr>
      <w:r w:rsidRPr="00E12C59">
        <w:t>Policy from config file: targeted</w:t>
      </w:r>
    </w:p>
    <w:p w:rsidR="001B695F" w:rsidRPr="00E12C59" w:rsidRDefault="001B695F" w:rsidP="00FB132F">
      <w:pPr>
        <w:pStyle w:val="CISC0de"/>
        <w:pBdr>
          <w:bottom w:val="single" w:sz="4" w:space="0" w:color="auto"/>
        </w:pBdr>
      </w:pPr>
    </w:p>
    <w:p w:rsidR="00356FC8" w:rsidRDefault="000546D1" w:rsidP="006E606D">
      <w:pPr>
        <w:pStyle w:val="CISNormal"/>
        <w:spacing w:before="240"/>
      </w:pPr>
      <w:r w:rsidRPr="00946CFA">
        <w:rPr>
          <w:b/>
        </w:rPr>
        <w:t>Note:</w:t>
      </w:r>
      <w:r w:rsidRPr="00946CFA">
        <w:t xml:space="preserve"> </w:t>
      </w:r>
      <w:r>
        <w:t xml:space="preserve">If your organization requires stricter policies, verify that they are selected by using the </w:t>
      </w:r>
      <w:r w:rsidR="00505736">
        <w:t>"</w:t>
      </w:r>
      <w:r w:rsidRPr="000546D1">
        <w:rPr>
          <w:rStyle w:val="CodeChar"/>
          <w:sz w:val="24"/>
          <w:szCs w:val="24"/>
        </w:rPr>
        <w:t>grep</w:t>
      </w:r>
      <w:r w:rsidR="00505736">
        <w:t>"</w:t>
      </w:r>
      <w:r>
        <w:t xml:space="preserve"> command on the </w:t>
      </w:r>
      <w:r w:rsidRPr="00E0212E">
        <w:rPr>
          <w:rStyle w:val="CodeChar"/>
          <w:sz w:val="24"/>
          <w:szCs w:val="24"/>
        </w:rPr>
        <w:t>/etc/selinux/config</w:t>
      </w:r>
      <w:r>
        <w:t xml:space="preserve"> file. </w:t>
      </w:r>
    </w:p>
    <w:p w:rsidR="004E30A1" w:rsidRDefault="006F747A" w:rsidP="006E606D">
      <w:pPr>
        <w:pStyle w:val="Heading3"/>
        <w:numPr>
          <w:ilvl w:val="2"/>
          <w:numId w:val="1"/>
        </w:numPr>
        <w:tabs>
          <w:tab w:val="center" w:pos="990"/>
        </w:tabs>
        <w:ind w:left="360"/>
      </w:pPr>
      <w:bookmarkStart w:id="2756" w:name="_Toc328948693"/>
      <w:r>
        <w:t>Remove SETroubleshoot</w:t>
      </w:r>
      <w:bookmarkEnd w:id="2756"/>
    </w:p>
    <w:tbl>
      <w:tblPr>
        <w:tblW w:w="0" w:type="auto"/>
        <w:tblInd w:w="462" w:type="dxa"/>
        <w:tblLayout w:type="fixed"/>
        <w:tblLook w:val="0000" w:firstRow="0" w:lastRow="0" w:firstColumn="0" w:lastColumn="0" w:noHBand="0" w:noVBand="0"/>
      </w:tblPr>
      <w:tblGrid>
        <w:gridCol w:w="3451"/>
        <w:gridCol w:w="4894"/>
      </w:tblGrid>
      <w:tr w:rsidR="00836E7B" w:rsidTr="00836E7B">
        <w:trPr>
          <w:trHeight w:val="256"/>
        </w:trPr>
        <w:tc>
          <w:tcPr>
            <w:tcW w:w="3451" w:type="dxa"/>
            <w:tcBorders>
              <w:top w:val="single" w:sz="4" w:space="0" w:color="000000"/>
              <w:left w:val="single" w:sz="4" w:space="0" w:color="000000"/>
              <w:bottom w:val="single" w:sz="4" w:space="0" w:color="000000"/>
            </w:tcBorders>
          </w:tcPr>
          <w:p w:rsidR="00836E7B" w:rsidRDefault="00836E7B" w:rsidP="00836E7B">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836E7B" w:rsidRDefault="00836E7B" w:rsidP="00836E7B">
            <w:pPr>
              <w:snapToGrid w:val="0"/>
            </w:pPr>
            <w:r>
              <w:t>Level-I</w:t>
            </w:r>
            <w:r w:rsidR="007B78C3">
              <w:t>I</w:t>
            </w:r>
          </w:p>
        </w:tc>
      </w:tr>
      <w:tr w:rsidR="00836E7B" w:rsidTr="00836E7B">
        <w:trPr>
          <w:trHeight w:val="256"/>
        </w:trPr>
        <w:tc>
          <w:tcPr>
            <w:tcW w:w="3451" w:type="dxa"/>
            <w:tcBorders>
              <w:top w:val="single" w:sz="4" w:space="0" w:color="000000"/>
              <w:left w:val="single" w:sz="4" w:space="0" w:color="000000"/>
              <w:bottom w:val="single" w:sz="4" w:space="0" w:color="000000"/>
            </w:tcBorders>
          </w:tcPr>
          <w:p w:rsidR="00836E7B" w:rsidRDefault="00836E7B" w:rsidP="00836E7B">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836E7B" w:rsidRDefault="00836E7B" w:rsidP="00836E7B">
            <w:pPr>
              <w:snapToGrid w:val="0"/>
            </w:pPr>
            <w:r>
              <w:t>No</w:t>
            </w:r>
          </w:p>
        </w:tc>
      </w:tr>
      <w:tr w:rsidR="00836E7B" w:rsidTr="00836E7B">
        <w:trPr>
          <w:trHeight w:val="256"/>
        </w:trPr>
        <w:tc>
          <w:tcPr>
            <w:tcW w:w="3451" w:type="dxa"/>
            <w:tcBorders>
              <w:left w:val="single" w:sz="4" w:space="0" w:color="000000"/>
              <w:bottom w:val="single" w:sz="4" w:space="0" w:color="000000"/>
            </w:tcBorders>
          </w:tcPr>
          <w:p w:rsidR="00836E7B" w:rsidRDefault="00836E7B" w:rsidP="00836E7B">
            <w:pPr>
              <w:snapToGrid w:val="0"/>
            </w:pPr>
            <w:r>
              <w:t>Reboot Required</w:t>
            </w:r>
          </w:p>
        </w:tc>
        <w:tc>
          <w:tcPr>
            <w:tcW w:w="4894" w:type="dxa"/>
            <w:tcBorders>
              <w:left w:val="single" w:sz="4" w:space="0" w:color="000000"/>
              <w:bottom w:val="single" w:sz="4" w:space="0" w:color="000000"/>
              <w:right w:val="single" w:sz="4" w:space="0" w:color="000000"/>
            </w:tcBorders>
          </w:tcPr>
          <w:p w:rsidR="00836E7B" w:rsidRDefault="00760E49" w:rsidP="00836E7B">
            <w:pPr>
              <w:snapToGrid w:val="0"/>
            </w:pPr>
            <w:r>
              <w:t>No</w:t>
            </w:r>
          </w:p>
        </w:tc>
      </w:tr>
      <w:tr w:rsidR="00836E7B" w:rsidTr="00836E7B">
        <w:trPr>
          <w:trHeight w:val="256"/>
        </w:trPr>
        <w:tc>
          <w:tcPr>
            <w:tcW w:w="3451" w:type="dxa"/>
            <w:tcBorders>
              <w:top w:val="single" w:sz="4" w:space="0" w:color="000000"/>
              <w:left w:val="single" w:sz="4" w:space="0" w:color="000000"/>
              <w:bottom w:val="single" w:sz="4" w:space="0" w:color="000000"/>
            </w:tcBorders>
          </w:tcPr>
          <w:p w:rsidR="00836E7B" w:rsidRDefault="00836E7B" w:rsidP="00836E7B">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836E7B" w:rsidRDefault="00836E7B" w:rsidP="00836E7B">
            <w:pPr>
              <w:snapToGrid w:val="0"/>
            </w:pPr>
            <w:r>
              <w:t>Yes</w:t>
            </w:r>
          </w:p>
        </w:tc>
      </w:tr>
      <w:tr w:rsidR="00836E7B" w:rsidDel="00FC4807" w:rsidTr="00836E7B">
        <w:trPr>
          <w:trHeight w:val="256"/>
          <w:del w:id="2757" w:author="blake" w:date="2012-04-05T12:42:00Z"/>
        </w:trPr>
        <w:tc>
          <w:tcPr>
            <w:tcW w:w="3451" w:type="dxa"/>
            <w:tcBorders>
              <w:top w:val="single" w:sz="4" w:space="0" w:color="000000"/>
              <w:left w:val="single" w:sz="4" w:space="0" w:color="000000"/>
              <w:bottom w:val="single" w:sz="4" w:space="0" w:color="000000"/>
            </w:tcBorders>
          </w:tcPr>
          <w:p w:rsidR="00836E7B" w:rsidDel="00FC4807" w:rsidRDefault="00836E7B" w:rsidP="00836E7B">
            <w:pPr>
              <w:snapToGrid w:val="0"/>
              <w:rPr>
                <w:del w:id="2758" w:author="blake" w:date="2012-04-05T12:42:00Z"/>
              </w:rPr>
            </w:pPr>
            <w:del w:id="2759"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836E7B" w:rsidDel="00FC4807" w:rsidRDefault="00836E7B" w:rsidP="00836E7B">
            <w:pPr>
              <w:snapToGrid w:val="0"/>
              <w:rPr>
                <w:del w:id="2760" w:author="blake" w:date="2012-04-05T12:42:00Z"/>
              </w:rPr>
            </w:pPr>
            <w:del w:id="2761" w:author="blake" w:date="2012-04-05T12:42:00Z">
              <w:r w:rsidDel="00FC4807">
                <w:delText>N/A</w:delText>
              </w:r>
            </w:del>
          </w:p>
        </w:tc>
      </w:tr>
    </w:tbl>
    <w:p w:rsidR="00836E7B" w:rsidRDefault="00836E7B" w:rsidP="00836E7B">
      <w:pPr>
        <w:pStyle w:val="CISRuleComponent"/>
      </w:pPr>
      <w:r>
        <w:t xml:space="preserve">Description: </w:t>
      </w:r>
    </w:p>
    <w:p w:rsidR="00565A2D" w:rsidRPr="00565A2D" w:rsidRDefault="00565A2D" w:rsidP="000C2D8D">
      <w:pPr>
        <w:pStyle w:val="CISNormal"/>
      </w:pPr>
      <w:r>
        <w:t>The SETroubleshoot service notifies desktop users of SELinux denials through a user-friendly interface. The service provides important information around configuration errors, unauthorized intrusions, and other potential errors.</w:t>
      </w:r>
    </w:p>
    <w:p w:rsidR="00836E7B" w:rsidRDefault="00836E7B" w:rsidP="00836E7B">
      <w:pPr>
        <w:pStyle w:val="CISRuleComponent"/>
      </w:pPr>
      <w:r w:rsidRPr="006C7502">
        <w:t>Rationale:</w:t>
      </w:r>
    </w:p>
    <w:p w:rsidR="00565A2D" w:rsidRPr="00565A2D" w:rsidRDefault="00644900" w:rsidP="000C2D8D">
      <w:pPr>
        <w:pStyle w:val="CISNormal"/>
      </w:pPr>
      <w:r>
        <w:t xml:space="preserve">The SETroubleshoot service is an unnecessary daemon to have running on a server, especially if X Windows is disabled. </w:t>
      </w:r>
    </w:p>
    <w:p w:rsidR="00836E7B" w:rsidRDefault="00836E7B" w:rsidP="00836E7B">
      <w:pPr>
        <w:pStyle w:val="CISRuleComponent"/>
      </w:pPr>
      <w:r>
        <w:t>Remediation:</w:t>
      </w:r>
    </w:p>
    <w:p w:rsidR="00836E7B" w:rsidRPr="00E12C59" w:rsidRDefault="005520B6" w:rsidP="00FB132F">
      <w:pPr>
        <w:pStyle w:val="CISC0de"/>
        <w:pBdr>
          <w:bottom w:val="single" w:sz="4" w:space="0" w:color="auto"/>
        </w:pBdr>
      </w:pPr>
      <w:r>
        <w:t xml:space="preserve"># </w:t>
      </w:r>
      <w:r w:rsidR="000C6283">
        <w:rPr>
          <w:b/>
        </w:rPr>
        <w:t>yum erase</w:t>
      </w:r>
      <w:r w:rsidR="00A4513C" w:rsidRPr="005520B6">
        <w:rPr>
          <w:b/>
        </w:rPr>
        <w:t xml:space="preserve"> se</w:t>
      </w:r>
      <w:del w:id="2762" w:author="blake" w:date="2012-04-07T20:26:00Z">
        <w:r w:rsidR="00A4513C" w:rsidRPr="005520B6" w:rsidDel="00EC447E">
          <w:rPr>
            <w:b/>
          </w:rPr>
          <w:delText>t</w:delText>
        </w:r>
      </w:del>
      <w:r w:rsidR="00A4513C" w:rsidRPr="005520B6">
        <w:rPr>
          <w:b/>
        </w:rPr>
        <w:t xml:space="preserve">troubleshoot </w:t>
      </w:r>
    </w:p>
    <w:p w:rsidR="00836E7B" w:rsidRDefault="00836E7B" w:rsidP="00836E7B">
      <w:pPr>
        <w:pStyle w:val="CISRuleComponent"/>
        <w:spacing w:before="240"/>
      </w:pPr>
      <w:r>
        <w:t>Audit:</w:t>
      </w:r>
    </w:p>
    <w:p w:rsidR="00836E7B" w:rsidRDefault="00836E7B" w:rsidP="00836E7B">
      <w:pPr>
        <w:pStyle w:val="CISNormal"/>
      </w:pPr>
      <w:r>
        <w:t xml:space="preserve">Perform the following to determine </w:t>
      </w:r>
      <w:r w:rsidR="000546D1">
        <w:t xml:space="preserve">if </w:t>
      </w:r>
      <w:r w:rsidR="00A40A73" w:rsidRPr="00A40A73">
        <w:rPr>
          <w:rStyle w:val="CodeChar"/>
        </w:rPr>
        <w:t>se</w:t>
      </w:r>
      <w:r w:rsidR="000546D1" w:rsidRPr="00A40A73">
        <w:rPr>
          <w:rStyle w:val="CodeChar"/>
        </w:rPr>
        <w:t>troubleshoot</w:t>
      </w:r>
      <w:r w:rsidR="000546D1">
        <w:t xml:space="preserve"> is disabled</w:t>
      </w:r>
      <w:r w:rsidR="000C2D8D">
        <w:t>.</w:t>
      </w:r>
    </w:p>
    <w:p w:rsidR="00836E7B" w:rsidRPr="00E12C59" w:rsidRDefault="00565A2D" w:rsidP="00FB132F">
      <w:pPr>
        <w:pStyle w:val="CISC0de"/>
        <w:pBdr>
          <w:bottom w:val="single" w:sz="4" w:space="0" w:color="auto"/>
        </w:pBdr>
      </w:pPr>
      <w:r w:rsidRPr="00E12C59">
        <w:t>#</w:t>
      </w:r>
      <w:r w:rsidR="006308B8" w:rsidRPr="00E12C59">
        <w:t xml:space="preserve"> </w:t>
      </w:r>
      <w:r w:rsidR="000C6283">
        <w:rPr>
          <w:b/>
        </w:rPr>
        <w:t>yum</w:t>
      </w:r>
      <w:r w:rsidR="000C6283" w:rsidRPr="005520B6">
        <w:rPr>
          <w:b/>
        </w:rPr>
        <w:t xml:space="preserve"> </w:t>
      </w:r>
      <w:r w:rsidR="003D17DD" w:rsidRPr="005520B6">
        <w:rPr>
          <w:b/>
        </w:rPr>
        <w:t xml:space="preserve">list </w:t>
      </w:r>
      <w:r w:rsidRPr="005520B6">
        <w:rPr>
          <w:b/>
        </w:rPr>
        <w:t>setroubleshoot</w:t>
      </w:r>
    </w:p>
    <w:p w:rsidR="000C6283" w:rsidRDefault="000C6283" w:rsidP="00033D25">
      <w:pPr>
        <w:pStyle w:val="CISC0de"/>
        <w:pBdr>
          <w:bottom w:val="single" w:sz="4" w:space="0" w:color="auto"/>
        </w:pBdr>
      </w:pPr>
      <w:r>
        <w:t>setroubleshoot.&lt;hard platform&gt;</w:t>
      </w:r>
      <w:r>
        <w:tab/>
        <w:t>&lt;release&gt;</w:t>
      </w:r>
      <w:r>
        <w:tab/>
        <w:t>&lt;anything except installed&gt;</w:t>
      </w:r>
    </w:p>
    <w:p w:rsidR="006F747A" w:rsidRDefault="000C6283" w:rsidP="006E606D">
      <w:pPr>
        <w:pStyle w:val="Heading3"/>
        <w:numPr>
          <w:ilvl w:val="2"/>
          <w:numId w:val="1"/>
        </w:numPr>
        <w:tabs>
          <w:tab w:val="center" w:pos="990"/>
        </w:tabs>
        <w:ind w:left="360"/>
      </w:pPr>
      <w:bookmarkStart w:id="2763" w:name="_Toc328948694"/>
      <w:r>
        <w:t>Remove</w:t>
      </w:r>
      <w:r w:rsidR="006F747A">
        <w:t xml:space="preserve"> MCS Translation Service (</w:t>
      </w:r>
      <w:r w:rsidR="006F747A" w:rsidRPr="0034768F">
        <w:rPr>
          <w:rStyle w:val="CodeChar"/>
          <w:sz w:val="28"/>
          <w:szCs w:val="28"/>
        </w:rPr>
        <w:t>mcstrans</w:t>
      </w:r>
      <w:r w:rsidR="006F747A">
        <w:t>)</w:t>
      </w:r>
      <w:bookmarkEnd w:id="2763"/>
    </w:p>
    <w:tbl>
      <w:tblPr>
        <w:tblW w:w="0" w:type="auto"/>
        <w:tblInd w:w="462" w:type="dxa"/>
        <w:tblLayout w:type="fixed"/>
        <w:tblLook w:val="0000" w:firstRow="0" w:lastRow="0" w:firstColumn="0" w:lastColumn="0" w:noHBand="0" w:noVBand="0"/>
      </w:tblPr>
      <w:tblGrid>
        <w:gridCol w:w="3451"/>
        <w:gridCol w:w="4894"/>
      </w:tblGrid>
      <w:tr w:rsidR="00836E7B" w:rsidTr="00836E7B">
        <w:trPr>
          <w:trHeight w:val="256"/>
        </w:trPr>
        <w:tc>
          <w:tcPr>
            <w:tcW w:w="3451" w:type="dxa"/>
            <w:tcBorders>
              <w:top w:val="single" w:sz="4" w:space="0" w:color="000000"/>
              <w:left w:val="single" w:sz="4" w:space="0" w:color="000000"/>
              <w:bottom w:val="single" w:sz="4" w:space="0" w:color="000000"/>
            </w:tcBorders>
          </w:tcPr>
          <w:p w:rsidR="00836E7B" w:rsidRDefault="00836E7B" w:rsidP="00836E7B">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836E7B" w:rsidRDefault="00836E7B" w:rsidP="00836E7B">
            <w:pPr>
              <w:snapToGrid w:val="0"/>
            </w:pPr>
            <w:r>
              <w:t>Level-I</w:t>
            </w:r>
            <w:r w:rsidR="007B78C3">
              <w:t>I</w:t>
            </w:r>
          </w:p>
        </w:tc>
      </w:tr>
      <w:tr w:rsidR="00836E7B" w:rsidTr="00836E7B">
        <w:trPr>
          <w:trHeight w:val="256"/>
        </w:trPr>
        <w:tc>
          <w:tcPr>
            <w:tcW w:w="3451" w:type="dxa"/>
            <w:tcBorders>
              <w:top w:val="single" w:sz="4" w:space="0" w:color="000000"/>
              <w:left w:val="single" w:sz="4" w:space="0" w:color="000000"/>
              <w:bottom w:val="single" w:sz="4" w:space="0" w:color="000000"/>
            </w:tcBorders>
          </w:tcPr>
          <w:p w:rsidR="00836E7B" w:rsidRDefault="00836E7B" w:rsidP="00836E7B">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836E7B" w:rsidRDefault="00836E7B" w:rsidP="00836E7B">
            <w:pPr>
              <w:snapToGrid w:val="0"/>
            </w:pPr>
            <w:r>
              <w:t>No</w:t>
            </w:r>
          </w:p>
        </w:tc>
      </w:tr>
      <w:tr w:rsidR="00836E7B" w:rsidTr="00836E7B">
        <w:trPr>
          <w:trHeight w:val="256"/>
        </w:trPr>
        <w:tc>
          <w:tcPr>
            <w:tcW w:w="3451" w:type="dxa"/>
            <w:tcBorders>
              <w:left w:val="single" w:sz="4" w:space="0" w:color="000000"/>
              <w:bottom w:val="single" w:sz="4" w:space="0" w:color="000000"/>
            </w:tcBorders>
          </w:tcPr>
          <w:p w:rsidR="00836E7B" w:rsidRDefault="00836E7B" w:rsidP="00836E7B">
            <w:pPr>
              <w:snapToGrid w:val="0"/>
            </w:pPr>
            <w:r>
              <w:t>Reboot Required</w:t>
            </w:r>
          </w:p>
        </w:tc>
        <w:tc>
          <w:tcPr>
            <w:tcW w:w="4894" w:type="dxa"/>
            <w:tcBorders>
              <w:left w:val="single" w:sz="4" w:space="0" w:color="000000"/>
              <w:bottom w:val="single" w:sz="4" w:space="0" w:color="000000"/>
              <w:right w:val="single" w:sz="4" w:space="0" w:color="000000"/>
            </w:tcBorders>
          </w:tcPr>
          <w:p w:rsidR="00836E7B" w:rsidRDefault="00760E49" w:rsidP="00836E7B">
            <w:pPr>
              <w:snapToGrid w:val="0"/>
            </w:pPr>
            <w:r>
              <w:t>No</w:t>
            </w:r>
          </w:p>
        </w:tc>
      </w:tr>
      <w:tr w:rsidR="00836E7B" w:rsidTr="00836E7B">
        <w:trPr>
          <w:trHeight w:val="256"/>
        </w:trPr>
        <w:tc>
          <w:tcPr>
            <w:tcW w:w="3451" w:type="dxa"/>
            <w:tcBorders>
              <w:top w:val="single" w:sz="4" w:space="0" w:color="000000"/>
              <w:left w:val="single" w:sz="4" w:space="0" w:color="000000"/>
              <w:bottom w:val="single" w:sz="4" w:space="0" w:color="000000"/>
            </w:tcBorders>
          </w:tcPr>
          <w:p w:rsidR="00836E7B" w:rsidRDefault="00836E7B" w:rsidP="00836E7B">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836E7B" w:rsidRDefault="00836E7B" w:rsidP="00836E7B">
            <w:pPr>
              <w:snapToGrid w:val="0"/>
            </w:pPr>
            <w:r>
              <w:t>Yes</w:t>
            </w:r>
          </w:p>
        </w:tc>
      </w:tr>
      <w:tr w:rsidR="00836E7B" w:rsidDel="00FC4807" w:rsidTr="00836E7B">
        <w:trPr>
          <w:trHeight w:val="256"/>
          <w:del w:id="2764" w:author="blake" w:date="2012-04-05T12:42:00Z"/>
        </w:trPr>
        <w:tc>
          <w:tcPr>
            <w:tcW w:w="3451" w:type="dxa"/>
            <w:tcBorders>
              <w:top w:val="single" w:sz="4" w:space="0" w:color="000000"/>
              <w:left w:val="single" w:sz="4" w:space="0" w:color="000000"/>
              <w:bottom w:val="single" w:sz="4" w:space="0" w:color="000000"/>
            </w:tcBorders>
          </w:tcPr>
          <w:p w:rsidR="00836E7B" w:rsidDel="00FC4807" w:rsidRDefault="00836E7B" w:rsidP="00836E7B">
            <w:pPr>
              <w:snapToGrid w:val="0"/>
              <w:rPr>
                <w:del w:id="2765" w:author="blake" w:date="2012-04-05T12:42:00Z"/>
              </w:rPr>
            </w:pPr>
            <w:del w:id="2766"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836E7B" w:rsidDel="00FC4807" w:rsidRDefault="00836E7B" w:rsidP="00836E7B">
            <w:pPr>
              <w:snapToGrid w:val="0"/>
              <w:rPr>
                <w:del w:id="2767" w:author="blake" w:date="2012-04-05T12:42:00Z"/>
              </w:rPr>
            </w:pPr>
            <w:del w:id="2768" w:author="blake" w:date="2012-04-05T12:42:00Z">
              <w:r w:rsidDel="00FC4807">
                <w:delText>CCE-3668-1</w:delText>
              </w:r>
            </w:del>
          </w:p>
        </w:tc>
      </w:tr>
    </w:tbl>
    <w:p w:rsidR="00836E7B" w:rsidRDefault="00836E7B" w:rsidP="00836E7B">
      <w:pPr>
        <w:pStyle w:val="CISRuleComponent"/>
      </w:pPr>
      <w:r>
        <w:t xml:space="preserve">Description: </w:t>
      </w:r>
    </w:p>
    <w:p w:rsidR="00565A2D" w:rsidRPr="004C2B8C" w:rsidRDefault="004C2B8C" w:rsidP="004C2B8C">
      <w:pPr>
        <w:pStyle w:val="CISNormal"/>
        <w:rPr>
          <w:i/>
        </w:rPr>
      </w:pPr>
      <w:r>
        <w:lastRenderedPageBreak/>
        <w:t xml:space="preserve">The </w:t>
      </w:r>
      <w:r w:rsidRPr="006308B8">
        <w:rPr>
          <w:rStyle w:val="CodeChar"/>
          <w:sz w:val="24"/>
          <w:szCs w:val="24"/>
        </w:rPr>
        <w:t>mcstransd</w:t>
      </w:r>
      <w:r>
        <w:t xml:space="preserve"> daemon provides category label information to client processes requesting information. The label translations are defined in </w:t>
      </w:r>
      <w:r w:rsidRPr="006308B8">
        <w:rPr>
          <w:rStyle w:val="CodeChar"/>
          <w:sz w:val="24"/>
          <w:szCs w:val="24"/>
        </w:rPr>
        <w:t>/etc/selinux/targeted/setrans.conf</w:t>
      </w:r>
    </w:p>
    <w:p w:rsidR="00836E7B" w:rsidRDefault="00836E7B" w:rsidP="00836E7B">
      <w:pPr>
        <w:pStyle w:val="CISRuleComponent"/>
      </w:pPr>
      <w:r w:rsidRPr="006C7502">
        <w:t>Rationale:</w:t>
      </w:r>
    </w:p>
    <w:p w:rsidR="004C2B8C" w:rsidRDefault="000546D1" w:rsidP="004C2B8C">
      <w:pPr>
        <w:pStyle w:val="CISNormal"/>
      </w:pPr>
      <w:r>
        <w:t>Since t</w:t>
      </w:r>
      <w:r w:rsidR="004C2B8C">
        <w:t>his service is not used very often</w:t>
      </w:r>
      <w:r>
        <w:t>,</w:t>
      </w:r>
      <w:r w:rsidR="004C2B8C">
        <w:t xml:space="preserve"> disable it to reduce the amount of potentially vulnerable code running on the system.</w:t>
      </w:r>
    </w:p>
    <w:p w:rsidR="00836E7B" w:rsidRDefault="00836E7B" w:rsidP="00836E7B">
      <w:pPr>
        <w:pStyle w:val="CISRuleComponent"/>
      </w:pPr>
      <w:r>
        <w:t>Remediation:</w:t>
      </w:r>
    </w:p>
    <w:p w:rsidR="00836E7B" w:rsidRPr="00E12C59" w:rsidRDefault="00565A2D" w:rsidP="00FB132F">
      <w:pPr>
        <w:pStyle w:val="CISC0de"/>
        <w:pBdr>
          <w:bottom w:val="single" w:sz="4" w:space="0" w:color="auto"/>
        </w:pBdr>
      </w:pPr>
      <w:r w:rsidRPr="00E12C59">
        <w:t>#</w:t>
      </w:r>
      <w:r w:rsidR="006308B8" w:rsidRPr="00E12C59">
        <w:t xml:space="preserve"> </w:t>
      </w:r>
      <w:r w:rsidR="000C6283">
        <w:t>yum erase</w:t>
      </w:r>
      <w:r w:rsidRPr="00FB132F">
        <w:t xml:space="preserve"> mc</w:t>
      </w:r>
      <w:r w:rsidR="00A4513C">
        <w:t>s</w:t>
      </w:r>
      <w:r w:rsidRPr="00FB132F">
        <w:t>trans</w:t>
      </w:r>
    </w:p>
    <w:p w:rsidR="00836E7B" w:rsidRDefault="00836E7B" w:rsidP="00836E7B">
      <w:pPr>
        <w:pStyle w:val="CISRuleComponent"/>
        <w:spacing w:before="240"/>
      </w:pPr>
      <w:r>
        <w:t>Audit:</w:t>
      </w:r>
    </w:p>
    <w:p w:rsidR="00836E7B" w:rsidRDefault="00836E7B" w:rsidP="00836E7B">
      <w:pPr>
        <w:pStyle w:val="CISNormal"/>
      </w:pPr>
      <w:r>
        <w:t xml:space="preserve">Perform the following to determine </w:t>
      </w:r>
      <w:r w:rsidR="004B133A">
        <w:t xml:space="preserve">if </w:t>
      </w:r>
      <w:r w:rsidR="004B133A" w:rsidRPr="004B133A">
        <w:rPr>
          <w:rStyle w:val="CodeChar"/>
          <w:sz w:val="24"/>
          <w:szCs w:val="24"/>
        </w:rPr>
        <w:t>mctrans</w:t>
      </w:r>
      <w:r w:rsidR="004B133A">
        <w:t xml:space="preserve"> is disabled:</w:t>
      </w:r>
    </w:p>
    <w:p w:rsidR="00836E7B" w:rsidRPr="00FB132F" w:rsidRDefault="00854D2D" w:rsidP="00FB132F">
      <w:pPr>
        <w:pStyle w:val="CISC0de"/>
        <w:pBdr>
          <w:bottom w:val="single" w:sz="4" w:space="0" w:color="auto"/>
        </w:pBdr>
      </w:pPr>
      <w:r w:rsidRPr="00E12C59">
        <w:t>#</w:t>
      </w:r>
      <w:r w:rsidR="006308B8" w:rsidRPr="00E12C59">
        <w:t xml:space="preserve"> </w:t>
      </w:r>
      <w:r w:rsidR="000C6283">
        <w:t>yum</w:t>
      </w:r>
      <w:r w:rsidR="000C6283" w:rsidRPr="00FB132F">
        <w:t xml:space="preserve"> </w:t>
      </w:r>
      <w:r w:rsidR="003D17DD">
        <w:t xml:space="preserve">list </w:t>
      </w:r>
      <w:r w:rsidRPr="00FB132F">
        <w:t>mc</w:t>
      </w:r>
      <w:r w:rsidR="00A4513C">
        <w:t>s</w:t>
      </w:r>
      <w:r w:rsidRPr="00FB132F">
        <w:t>trans</w:t>
      </w:r>
    </w:p>
    <w:p w:rsidR="00836E7B" w:rsidRPr="000D6C34" w:rsidRDefault="000C6283" w:rsidP="00FB132F">
      <w:pPr>
        <w:pStyle w:val="CISC0de"/>
        <w:pBdr>
          <w:bottom w:val="single" w:sz="4" w:space="0" w:color="auto"/>
        </w:pBdr>
      </w:pPr>
      <w:r>
        <w:t>mc</w:t>
      </w:r>
      <w:r w:rsidR="00185A19">
        <w:t>s</w:t>
      </w:r>
      <w:r>
        <w:t>trans.&lt;hard platform&gt;</w:t>
      </w:r>
      <w:r>
        <w:tab/>
        <w:t>&lt;release&gt;</w:t>
      </w:r>
      <w:r>
        <w:tab/>
        <w:t>&lt;anything except installed&gt;</w:t>
      </w:r>
      <w:r w:rsidR="00836E7B">
        <w:tab/>
      </w:r>
    </w:p>
    <w:p w:rsidR="00836E7B" w:rsidRDefault="00836E7B" w:rsidP="00836E7B">
      <w:pPr>
        <w:pStyle w:val="CISNormal"/>
      </w:pPr>
    </w:p>
    <w:p w:rsidR="006F747A" w:rsidRDefault="006F747A" w:rsidP="006E606D">
      <w:pPr>
        <w:pStyle w:val="Heading3"/>
        <w:numPr>
          <w:ilvl w:val="2"/>
          <w:numId w:val="1"/>
        </w:numPr>
        <w:tabs>
          <w:tab w:val="center" w:pos="990"/>
        </w:tabs>
        <w:ind w:left="360"/>
      </w:pPr>
      <w:bookmarkStart w:id="2769" w:name="_Toc328948695"/>
      <w:r>
        <w:t>Check for Unconfined Daemons</w:t>
      </w:r>
      <w:bookmarkEnd w:id="2769"/>
    </w:p>
    <w:tbl>
      <w:tblPr>
        <w:tblW w:w="0" w:type="auto"/>
        <w:tblInd w:w="462" w:type="dxa"/>
        <w:tblLayout w:type="fixed"/>
        <w:tblLook w:val="0000" w:firstRow="0" w:lastRow="0" w:firstColumn="0" w:lastColumn="0" w:noHBand="0" w:noVBand="0"/>
      </w:tblPr>
      <w:tblGrid>
        <w:gridCol w:w="3451"/>
        <w:gridCol w:w="4894"/>
      </w:tblGrid>
      <w:tr w:rsidR="00836E7B" w:rsidTr="00836E7B">
        <w:trPr>
          <w:trHeight w:val="256"/>
        </w:trPr>
        <w:tc>
          <w:tcPr>
            <w:tcW w:w="3451" w:type="dxa"/>
            <w:tcBorders>
              <w:top w:val="single" w:sz="4" w:space="0" w:color="000000"/>
              <w:left w:val="single" w:sz="4" w:space="0" w:color="000000"/>
              <w:bottom w:val="single" w:sz="4" w:space="0" w:color="000000"/>
            </w:tcBorders>
          </w:tcPr>
          <w:p w:rsidR="00836E7B" w:rsidRDefault="00836E7B" w:rsidP="00836E7B">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836E7B" w:rsidRDefault="00836E7B" w:rsidP="00836E7B">
            <w:pPr>
              <w:snapToGrid w:val="0"/>
            </w:pPr>
            <w:r>
              <w:t>Level-I</w:t>
            </w:r>
            <w:r w:rsidR="007B78C3">
              <w:t>I</w:t>
            </w:r>
          </w:p>
        </w:tc>
      </w:tr>
      <w:tr w:rsidR="00836E7B" w:rsidTr="00836E7B">
        <w:trPr>
          <w:trHeight w:val="256"/>
        </w:trPr>
        <w:tc>
          <w:tcPr>
            <w:tcW w:w="3451" w:type="dxa"/>
            <w:tcBorders>
              <w:top w:val="single" w:sz="4" w:space="0" w:color="000000"/>
              <w:left w:val="single" w:sz="4" w:space="0" w:color="000000"/>
              <w:bottom w:val="single" w:sz="4" w:space="0" w:color="000000"/>
            </w:tcBorders>
          </w:tcPr>
          <w:p w:rsidR="00836E7B" w:rsidRDefault="00836E7B" w:rsidP="00836E7B">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836E7B" w:rsidRDefault="00836E7B" w:rsidP="00836E7B">
            <w:pPr>
              <w:snapToGrid w:val="0"/>
            </w:pPr>
            <w:r>
              <w:t>No</w:t>
            </w:r>
          </w:p>
        </w:tc>
      </w:tr>
      <w:tr w:rsidR="00836E7B" w:rsidTr="00836E7B">
        <w:trPr>
          <w:trHeight w:val="256"/>
        </w:trPr>
        <w:tc>
          <w:tcPr>
            <w:tcW w:w="3451" w:type="dxa"/>
            <w:tcBorders>
              <w:left w:val="single" w:sz="4" w:space="0" w:color="000000"/>
              <w:bottom w:val="single" w:sz="4" w:space="0" w:color="000000"/>
            </w:tcBorders>
          </w:tcPr>
          <w:p w:rsidR="00836E7B" w:rsidRDefault="00836E7B" w:rsidP="00836E7B">
            <w:pPr>
              <w:snapToGrid w:val="0"/>
            </w:pPr>
            <w:r>
              <w:t>Reboot Required</w:t>
            </w:r>
          </w:p>
        </w:tc>
        <w:tc>
          <w:tcPr>
            <w:tcW w:w="4894" w:type="dxa"/>
            <w:tcBorders>
              <w:left w:val="single" w:sz="4" w:space="0" w:color="000000"/>
              <w:bottom w:val="single" w:sz="4" w:space="0" w:color="000000"/>
              <w:right w:val="single" w:sz="4" w:space="0" w:color="000000"/>
            </w:tcBorders>
          </w:tcPr>
          <w:p w:rsidR="00836E7B" w:rsidRDefault="00760E49" w:rsidP="00836E7B">
            <w:pPr>
              <w:snapToGrid w:val="0"/>
            </w:pPr>
            <w:r>
              <w:t>No</w:t>
            </w:r>
          </w:p>
        </w:tc>
      </w:tr>
      <w:tr w:rsidR="00836E7B" w:rsidTr="00836E7B">
        <w:trPr>
          <w:trHeight w:val="256"/>
        </w:trPr>
        <w:tc>
          <w:tcPr>
            <w:tcW w:w="3451" w:type="dxa"/>
            <w:tcBorders>
              <w:top w:val="single" w:sz="4" w:space="0" w:color="000000"/>
              <w:left w:val="single" w:sz="4" w:space="0" w:color="000000"/>
              <w:bottom w:val="single" w:sz="4" w:space="0" w:color="000000"/>
            </w:tcBorders>
          </w:tcPr>
          <w:p w:rsidR="00836E7B" w:rsidRDefault="00836E7B" w:rsidP="00836E7B">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836E7B" w:rsidRDefault="00836E7B" w:rsidP="00836E7B">
            <w:pPr>
              <w:snapToGrid w:val="0"/>
            </w:pPr>
            <w:r>
              <w:t>Yes</w:t>
            </w:r>
          </w:p>
        </w:tc>
      </w:tr>
      <w:tr w:rsidR="00836E7B" w:rsidDel="00FC4807" w:rsidTr="00836E7B">
        <w:trPr>
          <w:trHeight w:val="256"/>
          <w:del w:id="2770" w:author="blake" w:date="2012-04-05T12:42:00Z"/>
        </w:trPr>
        <w:tc>
          <w:tcPr>
            <w:tcW w:w="3451" w:type="dxa"/>
            <w:tcBorders>
              <w:top w:val="single" w:sz="4" w:space="0" w:color="000000"/>
              <w:left w:val="single" w:sz="4" w:space="0" w:color="000000"/>
              <w:bottom w:val="single" w:sz="4" w:space="0" w:color="000000"/>
            </w:tcBorders>
          </w:tcPr>
          <w:p w:rsidR="00836E7B" w:rsidDel="00FC4807" w:rsidRDefault="00836E7B" w:rsidP="00836E7B">
            <w:pPr>
              <w:snapToGrid w:val="0"/>
              <w:rPr>
                <w:del w:id="2771" w:author="blake" w:date="2012-04-05T12:42:00Z"/>
              </w:rPr>
            </w:pPr>
            <w:del w:id="2772"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836E7B" w:rsidDel="00FC4807" w:rsidRDefault="00836E7B" w:rsidP="00836E7B">
            <w:pPr>
              <w:snapToGrid w:val="0"/>
              <w:rPr>
                <w:del w:id="2773" w:author="blake" w:date="2012-04-05T12:42:00Z"/>
              </w:rPr>
            </w:pPr>
            <w:del w:id="2774" w:author="blake" w:date="2012-04-05T12:42:00Z">
              <w:r w:rsidDel="00FC4807">
                <w:delText>CCE-14991-4</w:delText>
              </w:r>
            </w:del>
          </w:p>
        </w:tc>
      </w:tr>
    </w:tbl>
    <w:p w:rsidR="00836E7B" w:rsidRDefault="00836E7B" w:rsidP="00836E7B">
      <w:pPr>
        <w:pStyle w:val="CISRuleComponent"/>
      </w:pPr>
      <w:r>
        <w:t xml:space="preserve">Description: </w:t>
      </w:r>
    </w:p>
    <w:p w:rsidR="00740041" w:rsidRDefault="00ED537C" w:rsidP="00740041">
      <w:pPr>
        <w:pStyle w:val="CISNormal"/>
      </w:pPr>
      <w:r>
        <w:t>Daemons that are not defined in SELinux policy will inherit the security context of their parent process.</w:t>
      </w:r>
    </w:p>
    <w:p w:rsidR="00836E7B" w:rsidRDefault="00836E7B" w:rsidP="00836E7B">
      <w:pPr>
        <w:pStyle w:val="CISRuleComponent"/>
      </w:pPr>
      <w:r w:rsidRPr="006C7502">
        <w:t>Rationale:</w:t>
      </w:r>
    </w:p>
    <w:p w:rsidR="00740041" w:rsidRPr="00740041" w:rsidRDefault="00740041" w:rsidP="00740041">
      <w:pPr>
        <w:pStyle w:val="CISNormal"/>
      </w:pPr>
      <w:r>
        <w:t xml:space="preserve">Since daemons are launched and descend from the </w:t>
      </w:r>
      <w:r w:rsidRPr="006308B8">
        <w:rPr>
          <w:rStyle w:val="CodeChar"/>
          <w:sz w:val="24"/>
          <w:szCs w:val="24"/>
        </w:rPr>
        <w:t>init</w:t>
      </w:r>
      <w:r>
        <w:t xml:space="preserve"> process, they will inherit the </w:t>
      </w:r>
      <w:r w:rsidR="00922B2A">
        <w:t xml:space="preserve">security </w:t>
      </w:r>
      <w:r w:rsidRPr="00976BF2">
        <w:rPr>
          <w:rFonts w:eastAsia="Calibri"/>
        </w:rPr>
        <w:t>context</w:t>
      </w:r>
      <w:r w:rsidR="00976BF2" w:rsidRPr="00976BF2">
        <w:rPr>
          <w:rFonts w:eastAsia="Calibri"/>
        </w:rPr>
        <w:t xml:space="preserve"> </w:t>
      </w:r>
      <w:r w:rsidR="00976BF2" w:rsidRPr="00A40A73">
        <w:t>label</w:t>
      </w:r>
      <w:r w:rsidRPr="00A40A73">
        <w:t xml:space="preserve"> </w:t>
      </w:r>
      <w:r w:rsidRPr="006308B8">
        <w:rPr>
          <w:rStyle w:val="CodeChar"/>
          <w:sz w:val="24"/>
          <w:szCs w:val="24"/>
        </w:rPr>
        <w:t>initrc_t.</w:t>
      </w:r>
      <w:r>
        <w:t xml:space="preserve"> This could cause the unintended consequence of giving the process more permission than it requires.</w:t>
      </w:r>
    </w:p>
    <w:p w:rsidR="000C2D8D" w:rsidRDefault="00836E7B" w:rsidP="00836E7B">
      <w:pPr>
        <w:pStyle w:val="CISRuleComponent"/>
      </w:pPr>
      <w:r>
        <w:t>Remediation:</w:t>
      </w:r>
    </w:p>
    <w:p w:rsidR="00D0275F" w:rsidRPr="000C2D8D" w:rsidRDefault="00D0275F" w:rsidP="000C2D8D">
      <w:pPr>
        <w:pStyle w:val="CISNormal"/>
      </w:pPr>
      <w:r>
        <w:t xml:space="preserve">Investigate any unconfined daemons found during the audit action. </w:t>
      </w:r>
    </w:p>
    <w:p w:rsidR="00836E7B" w:rsidRDefault="00836E7B" w:rsidP="00836E7B">
      <w:pPr>
        <w:pStyle w:val="CISRuleComponent"/>
        <w:spacing w:before="240"/>
      </w:pPr>
      <w:r>
        <w:t>Audit:</w:t>
      </w:r>
    </w:p>
    <w:p w:rsidR="00836E7B" w:rsidRDefault="00836E7B" w:rsidP="00836E7B">
      <w:pPr>
        <w:pStyle w:val="CISNormal"/>
      </w:pPr>
      <w:r>
        <w:t xml:space="preserve">Perform the following to determine </w:t>
      </w:r>
      <w:r w:rsidR="00D0275F">
        <w:t xml:space="preserve">if unconfined daemons are running on the system. </w:t>
      </w:r>
    </w:p>
    <w:p w:rsidR="00836E7B" w:rsidRPr="00E12C59" w:rsidRDefault="006308B8" w:rsidP="00FB132F">
      <w:pPr>
        <w:pStyle w:val="CISC0de"/>
        <w:pBdr>
          <w:bottom w:val="single" w:sz="4" w:space="0" w:color="auto"/>
        </w:pBdr>
      </w:pPr>
      <w:r w:rsidRPr="00E12C59">
        <w:t xml:space="preserve"># </w:t>
      </w:r>
      <w:r w:rsidR="00740041" w:rsidRPr="00E12C59">
        <w:t>ps -eZ | egrep "initrc" | egrep -vw "tr|ps|egrep|bash|awk" | tr ':' ' ' | awk '{ print $NF }</w:t>
      </w:r>
      <w:r w:rsidR="00317AF6">
        <w:t>’</w:t>
      </w:r>
    </w:p>
    <w:p w:rsidR="00836E7B" w:rsidRPr="00E12C59" w:rsidRDefault="00836E7B" w:rsidP="00FB132F">
      <w:pPr>
        <w:pStyle w:val="CISC0de"/>
        <w:pBdr>
          <w:bottom w:val="single" w:sz="4" w:space="0" w:color="auto"/>
        </w:pBdr>
      </w:pPr>
    </w:p>
    <w:p w:rsidR="00836E7B" w:rsidRDefault="006308B8" w:rsidP="00FB132F">
      <w:pPr>
        <w:pStyle w:val="CISC0de"/>
        <w:pBdr>
          <w:bottom w:val="single" w:sz="4" w:space="0" w:color="auto"/>
        </w:pBdr>
      </w:pPr>
      <w:r w:rsidRPr="00E12C59">
        <w:t>[no output produced]</w:t>
      </w:r>
    </w:p>
    <w:p w:rsidR="006F747A" w:rsidRDefault="00011FBD" w:rsidP="00700E41">
      <w:pPr>
        <w:pStyle w:val="Heading2"/>
        <w:numPr>
          <w:ilvl w:val="1"/>
          <w:numId w:val="1"/>
        </w:numPr>
      </w:pPr>
      <w:bookmarkStart w:id="2775" w:name="_Toc328948696"/>
      <w:r>
        <w:t>Secure Boot Settings</w:t>
      </w:r>
      <w:bookmarkEnd w:id="2775"/>
    </w:p>
    <w:p w:rsidR="00011FBD" w:rsidRDefault="00011FBD" w:rsidP="00782137">
      <w:pPr>
        <w:pStyle w:val="Heading3"/>
        <w:numPr>
          <w:ilvl w:val="2"/>
          <w:numId w:val="1"/>
        </w:numPr>
        <w:tabs>
          <w:tab w:val="center" w:pos="990"/>
        </w:tabs>
        <w:ind w:left="720" w:hanging="720"/>
      </w:pPr>
      <w:bookmarkStart w:id="2776" w:name="_Toc328948697"/>
      <w:r>
        <w:t>Set User/Group Owner</w:t>
      </w:r>
      <w:r w:rsidR="00782137">
        <w:t xml:space="preserve"> on </w:t>
      </w:r>
      <w:r w:rsidR="00782137" w:rsidRPr="00782137">
        <w:rPr>
          <w:rStyle w:val="CodeChar"/>
          <w:sz w:val="28"/>
          <w:szCs w:val="28"/>
        </w:rPr>
        <w:t>/etc/grub.conf</w:t>
      </w:r>
      <w:bookmarkEnd w:id="2776"/>
    </w:p>
    <w:tbl>
      <w:tblPr>
        <w:tblW w:w="0" w:type="auto"/>
        <w:tblInd w:w="462" w:type="dxa"/>
        <w:tblLayout w:type="fixed"/>
        <w:tblLook w:val="0000" w:firstRow="0" w:lastRow="0" w:firstColumn="0" w:lastColumn="0" w:noHBand="0" w:noVBand="0"/>
      </w:tblPr>
      <w:tblGrid>
        <w:gridCol w:w="3451"/>
        <w:gridCol w:w="4894"/>
      </w:tblGrid>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Level-I</w:t>
            </w:r>
          </w:p>
        </w:tc>
      </w:tr>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del w:id="2777" w:author="blake" w:date="2012-04-07T20:27:00Z">
              <w:r w:rsidDel="00EC447E">
                <w:delText>No</w:delText>
              </w:r>
            </w:del>
            <w:ins w:id="2778" w:author="blake" w:date="2012-04-07T20:27:00Z">
              <w:r w:rsidR="00EC447E">
                <w:t>Yes</w:t>
              </w:r>
            </w:ins>
          </w:p>
        </w:tc>
      </w:tr>
      <w:tr w:rsidR="006F4C18" w:rsidTr="006F4C18">
        <w:trPr>
          <w:trHeight w:val="256"/>
        </w:trPr>
        <w:tc>
          <w:tcPr>
            <w:tcW w:w="3451" w:type="dxa"/>
            <w:tcBorders>
              <w:left w:val="single" w:sz="4" w:space="0" w:color="000000"/>
              <w:bottom w:val="single" w:sz="4" w:space="0" w:color="000000"/>
            </w:tcBorders>
          </w:tcPr>
          <w:p w:rsidR="006F4C18" w:rsidRDefault="006F4C18" w:rsidP="006F4C18">
            <w:pPr>
              <w:snapToGrid w:val="0"/>
            </w:pPr>
            <w:r>
              <w:lastRenderedPageBreak/>
              <w:t>Reboot Required</w:t>
            </w:r>
          </w:p>
        </w:tc>
        <w:tc>
          <w:tcPr>
            <w:tcW w:w="4894" w:type="dxa"/>
            <w:tcBorders>
              <w:left w:val="single" w:sz="4" w:space="0" w:color="000000"/>
              <w:bottom w:val="single" w:sz="4" w:space="0" w:color="000000"/>
              <w:right w:val="single" w:sz="4" w:space="0" w:color="000000"/>
            </w:tcBorders>
          </w:tcPr>
          <w:p w:rsidR="006F4C18" w:rsidRDefault="00760E49" w:rsidP="006F4C18">
            <w:pPr>
              <w:snapToGrid w:val="0"/>
            </w:pPr>
            <w:r>
              <w:t>No</w:t>
            </w:r>
          </w:p>
        </w:tc>
      </w:tr>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Yes</w:t>
            </w:r>
          </w:p>
        </w:tc>
      </w:tr>
      <w:tr w:rsidR="006F4C18" w:rsidDel="00FC4807" w:rsidTr="006F4C18">
        <w:trPr>
          <w:trHeight w:val="256"/>
          <w:del w:id="2779" w:author="blake" w:date="2012-04-05T12:42:00Z"/>
        </w:trPr>
        <w:tc>
          <w:tcPr>
            <w:tcW w:w="3451" w:type="dxa"/>
            <w:tcBorders>
              <w:top w:val="single" w:sz="4" w:space="0" w:color="000000"/>
              <w:left w:val="single" w:sz="4" w:space="0" w:color="000000"/>
              <w:bottom w:val="single" w:sz="4" w:space="0" w:color="000000"/>
            </w:tcBorders>
          </w:tcPr>
          <w:p w:rsidR="006F4C18" w:rsidDel="00FC4807" w:rsidRDefault="006F4C18" w:rsidP="006F4C18">
            <w:pPr>
              <w:snapToGrid w:val="0"/>
              <w:rPr>
                <w:del w:id="2780" w:author="blake" w:date="2012-04-05T12:42:00Z"/>
              </w:rPr>
            </w:pPr>
            <w:del w:id="2781"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6F4C18" w:rsidDel="00FC4807" w:rsidRDefault="006F4C18" w:rsidP="006F4C18">
            <w:pPr>
              <w:snapToGrid w:val="0"/>
              <w:rPr>
                <w:del w:id="2782" w:author="blake" w:date="2012-04-05T12:42:00Z"/>
              </w:rPr>
            </w:pPr>
            <w:del w:id="2783" w:author="blake" w:date="2012-04-05T12:42:00Z">
              <w:r w:rsidDel="00FC4807">
                <w:delText>CCE-4144-2</w:delText>
              </w:r>
            </w:del>
          </w:p>
          <w:p w:rsidR="006F4C18" w:rsidDel="00FC4807" w:rsidRDefault="006F4C18" w:rsidP="006F4C18">
            <w:pPr>
              <w:snapToGrid w:val="0"/>
              <w:rPr>
                <w:del w:id="2784" w:author="blake" w:date="2012-04-05T12:42:00Z"/>
              </w:rPr>
            </w:pPr>
            <w:del w:id="2785" w:author="blake" w:date="2012-04-05T12:42:00Z">
              <w:r w:rsidDel="00FC4807">
                <w:delText>CCE-4197-0</w:delText>
              </w:r>
            </w:del>
          </w:p>
        </w:tc>
      </w:tr>
    </w:tbl>
    <w:p w:rsidR="006F4C18" w:rsidRDefault="006F4C18" w:rsidP="006F4C18">
      <w:pPr>
        <w:pStyle w:val="CISRuleComponent"/>
      </w:pPr>
      <w:r>
        <w:t xml:space="preserve">Description: </w:t>
      </w:r>
    </w:p>
    <w:p w:rsidR="006C3DD5" w:rsidRPr="006C3DD5" w:rsidRDefault="006C3DD5" w:rsidP="002B1BE0">
      <w:pPr>
        <w:pStyle w:val="CISNormal"/>
      </w:pPr>
      <w:r>
        <w:t xml:space="preserve">Set the owner and group of </w:t>
      </w:r>
      <w:r w:rsidRPr="006E606D">
        <w:rPr>
          <w:rStyle w:val="CodeChar"/>
          <w:sz w:val="24"/>
          <w:szCs w:val="24"/>
        </w:rPr>
        <w:t>/etc/grub.conf</w:t>
      </w:r>
      <w:r>
        <w:t xml:space="preserve"> to</w:t>
      </w:r>
      <w:r w:rsidR="00976BF2">
        <w:t xml:space="preserve"> the </w:t>
      </w:r>
      <w:r w:rsidRPr="004B133A">
        <w:t>root</w:t>
      </w:r>
      <w:r w:rsidR="00976BF2" w:rsidRPr="004B133A">
        <w:t xml:space="preserve"> </w:t>
      </w:r>
      <w:r w:rsidR="00976BF2">
        <w:t>user</w:t>
      </w:r>
      <w:r>
        <w:t xml:space="preserve">. </w:t>
      </w:r>
    </w:p>
    <w:p w:rsidR="006F4C18" w:rsidRDefault="006F4C18" w:rsidP="006F4C18">
      <w:pPr>
        <w:pStyle w:val="CISRuleComponent"/>
      </w:pPr>
      <w:r w:rsidRPr="006C7502">
        <w:t>Rationale:</w:t>
      </w:r>
    </w:p>
    <w:p w:rsidR="006C3DD5" w:rsidRPr="006C3DD5" w:rsidRDefault="004E4692" w:rsidP="002B1BE0">
      <w:pPr>
        <w:pStyle w:val="CISNormal"/>
      </w:pPr>
      <w:r>
        <w:t xml:space="preserve">Setting the owner and group to </w:t>
      </w:r>
      <w:r w:rsidRPr="00976BF2">
        <w:rPr>
          <w:i/>
        </w:rPr>
        <w:t>root</w:t>
      </w:r>
      <w:r>
        <w:t xml:space="preserve"> prevents non-root users from changing the file.</w:t>
      </w:r>
    </w:p>
    <w:p w:rsidR="006F4C18" w:rsidRDefault="006F4C18" w:rsidP="006F4C18">
      <w:pPr>
        <w:pStyle w:val="CISRuleComponent"/>
      </w:pPr>
      <w:r>
        <w:t>Remediation:</w:t>
      </w:r>
    </w:p>
    <w:p w:rsidR="006F4C18" w:rsidRPr="00E12C59" w:rsidRDefault="006308B8" w:rsidP="00FB132F">
      <w:pPr>
        <w:pStyle w:val="CISC0de"/>
        <w:pBdr>
          <w:bottom w:val="single" w:sz="4" w:space="0" w:color="auto"/>
        </w:pBdr>
      </w:pPr>
      <w:r w:rsidRPr="00E12C59">
        <w:t xml:space="preserve"># </w:t>
      </w:r>
      <w:r w:rsidR="005D0981" w:rsidRPr="00FB132F">
        <w:t>chown root:root /etc/grub.conf</w:t>
      </w:r>
    </w:p>
    <w:p w:rsidR="006F4C18" w:rsidRDefault="006F4C18" w:rsidP="006F4C18">
      <w:pPr>
        <w:pStyle w:val="CISRuleComponent"/>
        <w:spacing w:before="240"/>
      </w:pPr>
      <w:r>
        <w:t>Audit:</w:t>
      </w:r>
    </w:p>
    <w:p w:rsidR="006F4C18" w:rsidRDefault="006F4C18" w:rsidP="006F4C18">
      <w:pPr>
        <w:pStyle w:val="CISNormal"/>
      </w:pPr>
      <w:r>
        <w:t xml:space="preserve">Perform the following to determine </w:t>
      </w:r>
      <w:r w:rsidR="00976BF2">
        <w:t xml:space="preserve">if the </w:t>
      </w:r>
      <w:r w:rsidR="00976BF2" w:rsidRPr="00976BF2">
        <w:rPr>
          <w:rStyle w:val="CodeChar"/>
          <w:sz w:val="24"/>
          <w:szCs w:val="24"/>
        </w:rPr>
        <w:t>/etc/grub.conf</w:t>
      </w:r>
      <w:r w:rsidR="00976BF2">
        <w:t xml:space="preserve"> file has the correct </w:t>
      </w:r>
      <w:r w:rsidR="002D4CD7">
        <w:t>ownership</w:t>
      </w:r>
      <w:r w:rsidR="00976BF2">
        <w:t>:</w:t>
      </w:r>
    </w:p>
    <w:p w:rsidR="00897D4F" w:rsidRDefault="00897D4F" w:rsidP="006F4C18">
      <w:pPr>
        <w:pStyle w:val="CISNormal"/>
      </w:pPr>
    </w:p>
    <w:p w:rsidR="00897D4F" w:rsidRPr="00E12C59" w:rsidRDefault="00897D4F" w:rsidP="00897D4F">
      <w:pPr>
        <w:pStyle w:val="CISC0de"/>
        <w:pBdr>
          <w:bottom w:val="single" w:sz="4" w:space="0" w:color="auto"/>
        </w:pBdr>
      </w:pPr>
      <w:r w:rsidRPr="00E12C59">
        <w:t xml:space="preserve"># </w:t>
      </w:r>
      <w:r>
        <w:t xml:space="preserve">stat -c "%u %g" </w:t>
      </w:r>
      <w:r w:rsidRPr="00FB132F">
        <w:t>/etc/grub.conf</w:t>
      </w:r>
      <w:r>
        <w:t xml:space="preserve"> | egrep "0 0"</w:t>
      </w:r>
    </w:p>
    <w:p w:rsidR="00897D4F" w:rsidRDefault="00897D4F" w:rsidP="00897D4F">
      <w:pPr>
        <w:spacing w:before="240" w:after="240"/>
      </w:pPr>
      <w:r>
        <w:t>If the above command emits no output then the system is not configured as recommended.</w:t>
      </w:r>
    </w:p>
    <w:p w:rsidR="00011FBD" w:rsidRDefault="00011FBD" w:rsidP="006E606D">
      <w:pPr>
        <w:pStyle w:val="Heading3"/>
        <w:numPr>
          <w:ilvl w:val="2"/>
          <w:numId w:val="1"/>
        </w:numPr>
        <w:tabs>
          <w:tab w:val="center" w:pos="990"/>
        </w:tabs>
        <w:ind w:left="360"/>
      </w:pPr>
      <w:bookmarkStart w:id="2786" w:name="_Toc328948698"/>
      <w:r>
        <w:t>Set Permission</w:t>
      </w:r>
      <w:r w:rsidR="002D4CD7">
        <w:t>s</w:t>
      </w:r>
      <w:r>
        <w:t xml:space="preserve"> on </w:t>
      </w:r>
      <w:r w:rsidRPr="00782137">
        <w:rPr>
          <w:rStyle w:val="CodeChar"/>
          <w:sz w:val="28"/>
          <w:szCs w:val="28"/>
        </w:rPr>
        <w:t>/etc/grub.conf</w:t>
      </w:r>
      <w:bookmarkEnd w:id="2786"/>
    </w:p>
    <w:tbl>
      <w:tblPr>
        <w:tblW w:w="0" w:type="auto"/>
        <w:tblInd w:w="462" w:type="dxa"/>
        <w:tblLayout w:type="fixed"/>
        <w:tblLook w:val="0000" w:firstRow="0" w:lastRow="0" w:firstColumn="0" w:lastColumn="0" w:noHBand="0" w:noVBand="0"/>
      </w:tblPr>
      <w:tblGrid>
        <w:gridCol w:w="3451"/>
        <w:gridCol w:w="4894"/>
      </w:tblGrid>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Level-I</w:t>
            </w:r>
          </w:p>
        </w:tc>
      </w:tr>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No</w:t>
            </w:r>
          </w:p>
        </w:tc>
      </w:tr>
      <w:tr w:rsidR="006F4C18" w:rsidTr="006F4C18">
        <w:trPr>
          <w:trHeight w:val="256"/>
        </w:trPr>
        <w:tc>
          <w:tcPr>
            <w:tcW w:w="3451" w:type="dxa"/>
            <w:tcBorders>
              <w:left w:val="single" w:sz="4" w:space="0" w:color="000000"/>
              <w:bottom w:val="single" w:sz="4" w:space="0" w:color="000000"/>
            </w:tcBorders>
          </w:tcPr>
          <w:p w:rsidR="006F4C18" w:rsidRDefault="006F4C18" w:rsidP="006F4C18">
            <w:pPr>
              <w:snapToGrid w:val="0"/>
            </w:pPr>
            <w:r>
              <w:t>Reboot Required</w:t>
            </w:r>
          </w:p>
        </w:tc>
        <w:tc>
          <w:tcPr>
            <w:tcW w:w="4894" w:type="dxa"/>
            <w:tcBorders>
              <w:left w:val="single" w:sz="4" w:space="0" w:color="000000"/>
              <w:bottom w:val="single" w:sz="4" w:space="0" w:color="000000"/>
              <w:right w:val="single" w:sz="4" w:space="0" w:color="000000"/>
            </w:tcBorders>
          </w:tcPr>
          <w:p w:rsidR="006F4C18" w:rsidRDefault="00760E49" w:rsidP="006F4C18">
            <w:pPr>
              <w:snapToGrid w:val="0"/>
            </w:pPr>
            <w:r>
              <w:t>No</w:t>
            </w:r>
          </w:p>
        </w:tc>
      </w:tr>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Yes</w:t>
            </w:r>
          </w:p>
        </w:tc>
      </w:tr>
      <w:tr w:rsidR="006F4C18" w:rsidDel="00FC4807" w:rsidTr="006F4C18">
        <w:trPr>
          <w:trHeight w:val="256"/>
          <w:del w:id="2787" w:author="blake" w:date="2012-04-05T12:42:00Z"/>
        </w:trPr>
        <w:tc>
          <w:tcPr>
            <w:tcW w:w="3451" w:type="dxa"/>
            <w:tcBorders>
              <w:top w:val="single" w:sz="4" w:space="0" w:color="000000"/>
              <w:left w:val="single" w:sz="4" w:space="0" w:color="000000"/>
              <w:bottom w:val="single" w:sz="4" w:space="0" w:color="000000"/>
            </w:tcBorders>
          </w:tcPr>
          <w:p w:rsidR="006F4C18" w:rsidDel="00FC4807" w:rsidRDefault="006F4C18" w:rsidP="006F4C18">
            <w:pPr>
              <w:snapToGrid w:val="0"/>
              <w:rPr>
                <w:del w:id="2788" w:author="blake" w:date="2012-04-05T12:42:00Z"/>
              </w:rPr>
            </w:pPr>
            <w:del w:id="2789"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6F4C18" w:rsidDel="00FC4807" w:rsidRDefault="006F4C18" w:rsidP="006F4C18">
            <w:pPr>
              <w:snapToGrid w:val="0"/>
              <w:rPr>
                <w:del w:id="2790" w:author="blake" w:date="2012-04-05T12:42:00Z"/>
              </w:rPr>
            </w:pPr>
            <w:del w:id="2791" w:author="blake" w:date="2012-04-05T12:42:00Z">
              <w:r w:rsidDel="00FC4807">
                <w:delText>CCE-3923-0</w:delText>
              </w:r>
            </w:del>
          </w:p>
        </w:tc>
      </w:tr>
    </w:tbl>
    <w:p w:rsidR="006F4C18" w:rsidRDefault="006F4C18" w:rsidP="006F4C18">
      <w:pPr>
        <w:pStyle w:val="CISRuleComponent"/>
      </w:pPr>
      <w:r>
        <w:t xml:space="preserve">Description: </w:t>
      </w:r>
    </w:p>
    <w:p w:rsidR="004E4692" w:rsidRPr="004E4692" w:rsidRDefault="004E4692" w:rsidP="002B1BE0">
      <w:pPr>
        <w:pStyle w:val="CISNormal"/>
      </w:pPr>
      <w:r>
        <w:t xml:space="preserve">Set </w:t>
      </w:r>
      <w:r w:rsidR="002D4CD7">
        <w:t>permission on the</w:t>
      </w:r>
      <w:r w:rsidRPr="006E606D">
        <w:rPr>
          <w:rStyle w:val="CodeChar"/>
          <w:sz w:val="24"/>
          <w:szCs w:val="24"/>
        </w:rPr>
        <w:t>/etc/grub.conf</w:t>
      </w:r>
      <w:r w:rsidR="002D4CD7" w:rsidRPr="00A40A73">
        <w:t xml:space="preserve"> </w:t>
      </w:r>
      <w:r w:rsidR="002D4CD7" w:rsidRPr="002B1BE0">
        <w:rPr>
          <w:rFonts w:eastAsia="Calibri"/>
        </w:rPr>
        <w:t>file</w:t>
      </w:r>
      <w:r w:rsidRPr="002B1BE0">
        <w:t xml:space="preserve"> </w:t>
      </w:r>
      <w:r>
        <w:t>to read and write for root only</w:t>
      </w:r>
      <w:r w:rsidR="002D4CD7">
        <w:t>.</w:t>
      </w:r>
    </w:p>
    <w:p w:rsidR="006F4C18" w:rsidRDefault="006F4C18" w:rsidP="006F4C18">
      <w:pPr>
        <w:pStyle w:val="CISRuleComponent"/>
      </w:pPr>
      <w:r w:rsidRPr="006C7502">
        <w:t>Rationale:</w:t>
      </w:r>
    </w:p>
    <w:p w:rsidR="004E4692" w:rsidRPr="004E4692" w:rsidRDefault="004E4692" w:rsidP="002B1BE0">
      <w:pPr>
        <w:pStyle w:val="CISNormal"/>
      </w:pPr>
      <w:r>
        <w:t>Setting the permissions to read and write for root only prevents non-root users from seeing the boot parameters or changing them. Non-root users who read the boot parameters may be able to identify weaknesses in security upon boot and be able to exploit them.</w:t>
      </w:r>
    </w:p>
    <w:p w:rsidR="006F4C18" w:rsidRDefault="006F4C18" w:rsidP="006F4C18">
      <w:pPr>
        <w:pStyle w:val="CISRuleComponent"/>
      </w:pPr>
      <w:r>
        <w:t>Remediation:</w:t>
      </w:r>
    </w:p>
    <w:p w:rsidR="006F4C18" w:rsidRPr="00E12C59" w:rsidRDefault="006C3DD5" w:rsidP="00FB132F">
      <w:pPr>
        <w:pStyle w:val="CISC0de"/>
        <w:pBdr>
          <w:bottom w:val="single" w:sz="4" w:space="0" w:color="auto"/>
        </w:pBdr>
      </w:pPr>
      <w:r w:rsidRPr="00E12C59">
        <w:t>#</w:t>
      </w:r>
      <w:r w:rsidR="006308B8" w:rsidRPr="00E12C59">
        <w:t xml:space="preserve"> </w:t>
      </w:r>
      <w:r w:rsidRPr="00FB132F">
        <w:t xml:space="preserve">chmod </w:t>
      </w:r>
      <w:r w:rsidR="00897D4F">
        <w:t>og-rwx</w:t>
      </w:r>
      <w:r w:rsidRPr="00FB132F">
        <w:t xml:space="preserve"> /etc</w:t>
      </w:r>
      <w:r w:rsidR="005D0981" w:rsidRPr="00FB132F">
        <w:t>/grub.conf</w:t>
      </w:r>
    </w:p>
    <w:p w:rsidR="006F4C18" w:rsidRDefault="006F4C18" w:rsidP="006F4C18">
      <w:pPr>
        <w:pStyle w:val="CISRuleComponent"/>
        <w:spacing w:before="240"/>
      </w:pPr>
      <w:r>
        <w:t>Audit:</w:t>
      </w:r>
    </w:p>
    <w:p w:rsidR="006F4C18" w:rsidRDefault="006F4C18" w:rsidP="006F4C18">
      <w:pPr>
        <w:pStyle w:val="CISNormal"/>
      </w:pPr>
      <w:r>
        <w:t xml:space="preserve">Perform </w:t>
      </w:r>
      <w:r w:rsidRPr="006308B8">
        <w:t>the following to determine</w:t>
      </w:r>
      <w:r w:rsidR="002D4CD7">
        <w:t xml:space="preserve"> if the </w:t>
      </w:r>
      <w:r w:rsidR="002D4CD7" w:rsidRPr="00782137">
        <w:rPr>
          <w:rStyle w:val="CodeChar"/>
        </w:rPr>
        <w:t>/etc/grub.conf</w:t>
      </w:r>
      <w:r w:rsidR="002D4CD7">
        <w:t xml:space="preserve"> file permissions are correct:</w:t>
      </w:r>
    </w:p>
    <w:p w:rsidR="00782137" w:rsidRPr="006308B8" w:rsidRDefault="00782137" w:rsidP="006F4C18">
      <w:pPr>
        <w:pStyle w:val="CISNormal"/>
      </w:pPr>
    </w:p>
    <w:p w:rsidR="006F4C18" w:rsidRPr="00E12C59" w:rsidRDefault="006308B8" w:rsidP="00FB132F">
      <w:pPr>
        <w:pStyle w:val="CISC0de"/>
        <w:pBdr>
          <w:bottom w:val="single" w:sz="4" w:space="0" w:color="auto"/>
        </w:pBdr>
      </w:pPr>
      <w:r w:rsidRPr="00E12C59">
        <w:t xml:space="preserve"># </w:t>
      </w:r>
      <w:r w:rsidR="00897D4F">
        <w:t>stat -c</w:t>
      </w:r>
      <w:ins w:id="2792" w:author="blake" w:date="2012-04-07T20:28:00Z">
        <w:r w:rsidR="00EC447E">
          <w:t xml:space="preserve"> -L</w:t>
        </w:r>
      </w:ins>
      <w:r w:rsidR="00897D4F">
        <w:t xml:space="preserve"> "%a" </w:t>
      </w:r>
      <w:r w:rsidR="005D0981" w:rsidRPr="00FB132F">
        <w:t>/etc/grub.conf</w:t>
      </w:r>
      <w:r w:rsidR="00897D4F">
        <w:t xml:space="preserve"> | egrep ".00"</w:t>
      </w:r>
    </w:p>
    <w:p w:rsidR="006F4C18" w:rsidRDefault="00897D4F" w:rsidP="00897D4F">
      <w:pPr>
        <w:spacing w:before="240" w:after="240"/>
      </w:pPr>
      <w:r>
        <w:t>If the above command emits no output then the system is not configured as recommended.</w:t>
      </w:r>
    </w:p>
    <w:p w:rsidR="00011FBD" w:rsidRDefault="00011FBD" w:rsidP="006E606D">
      <w:pPr>
        <w:pStyle w:val="Heading3"/>
        <w:numPr>
          <w:ilvl w:val="2"/>
          <w:numId w:val="1"/>
        </w:numPr>
        <w:tabs>
          <w:tab w:val="center" w:pos="990"/>
        </w:tabs>
        <w:ind w:left="360"/>
      </w:pPr>
      <w:bookmarkStart w:id="2793" w:name="_Toc328948699"/>
      <w:r>
        <w:lastRenderedPageBreak/>
        <w:t>Set Boot Loader Password</w:t>
      </w:r>
      <w:bookmarkEnd w:id="2793"/>
    </w:p>
    <w:tbl>
      <w:tblPr>
        <w:tblW w:w="0" w:type="auto"/>
        <w:tblInd w:w="462" w:type="dxa"/>
        <w:tblLayout w:type="fixed"/>
        <w:tblLook w:val="0000" w:firstRow="0" w:lastRow="0" w:firstColumn="0" w:lastColumn="0" w:noHBand="0" w:noVBand="0"/>
      </w:tblPr>
      <w:tblGrid>
        <w:gridCol w:w="3451"/>
        <w:gridCol w:w="4894"/>
      </w:tblGrid>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Level-I</w:t>
            </w:r>
          </w:p>
        </w:tc>
      </w:tr>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No</w:t>
            </w:r>
          </w:p>
        </w:tc>
      </w:tr>
      <w:tr w:rsidR="006F4C18" w:rsidTr="006F4C18">
        <w:trPr>
          <w:trHeight w:val="256"/>
        </w:trPr>
        <w:tc>
          <w:tcPr>
            <w:tcW w:w="3451" w:type="dxa"/>
            <w:tcBorders>
              <w:left w:val="single" w:sz="4" w:space="0" w:color="000000"/>
              <w:bottom w:val="single" w:sz="4" w:space="0" w:color="000000"/>
            </w:tcBorders>
          </w:tcPr>
          <w:p w:rsidR="006F4C18" w:rsidRDefault="006F4C18" w:rsidP="006F4C18">
            <w:pPr>
              <w:snapToGrid w:val="0"/>
            </w:pPr>
            <w:r>
              <w:t>Reboot Required</w:t>
            </w:r>
          </w:p>
        </w:tc>
        <w:tc>
          <w:tcPr>
            <w:tcW w:w="4894" w:type="dxa"/>
            <w:tcBorders>
              <w:left w:val="single" w:sz="4" w:space="0" w:color="000000"/>
              <w:bottom w:val="single" w:sz="4" w:space="0" w:color="000000"/>
              <w:right w:val="single" w:sz="4" w:space="0" w:color="000000"/>
            </w:tcBorders>
          </w:tcPr>
          <w:p w:rsidR="006F4C18" w:rsidRDefault="00760E49" w:rsidP="006F4C18">
            <w:pPr>
              <w:snapToGrid w:val="0"/>
            </w:pPr>
            <w:r>
              <w:t>No</w:t>
            </w:r>
          </w:p>
        </w:tc>
      </w:tr>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Yes</w:t>
            </w:r>
          </w:p>
        </w:tc>
      </w:tr>
      <w:tr w:rsidR="006F4C18" w:rsidDel="00FC4807" w:rsidTr="006F4C18">
        <w:trPr>
          <w:trHeight w:val="256"/>
          <w:del w:id="2794" w:author="blake" w:date="2012-04-05T12:42:00Z"/>
        </w:trPr>
        <w:tc>
          <w:tcPr>
            <w:tcW w:w="3451" w:type="dxa"/>
            <w:tcBorders>
              <w:top w:val="single" w:sz="4" w:space="0" w:color="000000"/>
              <w:left w:val="single" w:sz="4" w:space="0" w:color="000000"/>
              <w:bottom w:val="single" w:sz="4" w:space="0" w:color="000000"/>
            </w:tcBorders>
          </w:tcPr>
          <w:p w:rsidR="006F4C18" w:rsidDel="00FC4807" w:rsidRDefault="006F4C18" w:rsidP="006F4C18">
            <w:pPr>
              <w:snapToGrid w:val="0"/>
              <w:rPr>
                <w:del w:id="2795" w:author="blake" w:date="2012-04-05T12:42:00Z"/>
              </w:rPr>
            </w:pPr>
            <w:del w:id="2796"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6F4C18" w:rsidDel="00FC4807" w:rsidRDefault="006F4C18" w:rsidP="006F4C18">
            <w:pPr>
              <w:snapToGrid w:val="0"/>
              <w:rPr>
                <w:del w:id="2797" w:author="blake" w:date="2012-04-05T12:42:00Z"/>
              </w:rPr>
            </w:pPr>
            <w:del w:id="2798" w:author="blake" w:date="2012-04-05T12:42:00Z">
              <w:r w:rsidDel="00FC4807">
                <w:delText>CCE-3818-2</w:delText>
              </w:r>
            </w:del>
          </w:p>
        </w:tc>
      </w:tr>
    </w:tbl>
    <w:p w:rsidR="006F4C18" w:rsidRDefault="006F4C18" w:rsidP="006F4C18">
      <w:pPr>
        <w:pStyle w:val="CISRuleComponent"/>
      </w:pPr>
      <w:r>
        <w:t xml:space="preserve">Description: </w:t>
      </w:r>
    </w:p>
    <w:p w:rsidR="005B0D40" w:rsidRPr="005B0D40" w:rsidRDefault="005B0D40" w:rsidP="002B1BE0">
      <w:pPr>
        <w:pStyle w:val="CISNormal"/>
      </w:pPr>
      <w:r>
        <w:t xml:space="preserve">Setting the boot loader password will require </w:t>
      </w:r>
      <w:r w:rsidR="002D4CD7">
        <w:t xml:space="preserve">that the person </w:t>
      </w:r>
      <w:r>
        <w:t xml:space="preserve">who is rebooting the </w:t>
      </w:r>
      <w:r w:rsidR="002D4CD7">
        <w:t>must</w:t>
      </w:r>
      <w:r>
        <w:t xml:space="preserve"> enter a password before being able to set command line boot parameters</w:t>
      </w:r>
    </w:p>
    <w:p w:rsidR="006F4C18" w:rsidRDefault="006F4C18" w:rsidP="006F4C18">
      <w:pPr>
        <w:pStyle w:val="CISRuleComponent"/>
      </w:pPr>
      <w:r w:rsidRPr="006C7502">
        <w:t>Rationale:</w:t>
      </w:r>
    </w:p>
    <w:p w:rsidR="005B0D40" w:rsidRPr="005B0D40" w:rsidRDefault="005B0D40" w:rsidP="002B1BE0">
      <w:pPr>
        <w:pStyle w:val="CISNormal"/>
      </w:pPr>
      <w:r>
        <w:t>Requiring a boot password upon execution of the boot loader will prevent an unauthorized use</w:t>
      </w:r>
      <w:r w:rsidR="002D4CD7">
        <w:t>r from entering boot parameters</w:t>
      </w:r>
      <w:r>
        <w:t xml:space="preserve"> or changing the boot partition. This prevent</w:t>
      </w:r>
      <w:r w:rsidR="002D4CD7">
        <w:t>s</w:t>
      </w:r>
      <w:r>
        <w:t xml:space="preserve"> users from weakening secur</w:t>
      </w:r>
      <w:r w:rsidR="002D4CD7">
        <w:t>ity (e.g. turning off SELinux at</w:t>
      </w:r>
      <w:r>
        <w:t xml:space="preserve"> boot </w:t>
      </w:r>
      <w:r w:rsidR="002D4CD7">
        <w:t>time</w:t>
      </w:r>
      <w:r>
        <w:t>).</w:t>
      </w:r>
    </w:p>
    <w:p w:rsidR="006F4C18" w:rsidRDefault="006F4C18" w:rsidP="006F4C18">
      <w:pPr>
        <w:pStyle w:val="CISRuleComponent"/>
      </w:pPr>
      <w:r>
        <w:t>Remediation:</w:t>
      </w:r>
    </w:p>
    <w:p w:rsidR="006F4C18" w:rsidRPr="00FB132F" w:rsidRDefault="005B0D40" w:rsidP="00FB132F">
      <w:pPr>
        <w:pStyle w:val="CISC0de"/>
        <w:pBdr>
          <w:bottom w:val="single" w:sz="4" w:space="0" w:color="auto"/>
        </w:pBdr>
      </w:pPr>
      <w:r w:rsidRPr="00FB132F">
        <w:t>#!/bin/bash</w:t>
      </w:r>
    </w:p>
    <w:p w:rsidR="005B0D40" w:rsidRPr="00FB132F" w:rsidRDefault="005B0D40" w:rsidP="00FB132F">
      <w:pPr>
        <w:pStyle w:val="CISC0de"/>
        <w:pBdr>
          <w:bottom w:val="single" w:sz="4" w:space="0" w:color="auto"/>
        </w:pBdr>
      </w:pPr>
      <w:r w:rsidRPr="00FB132F">
        <w:t>grub-md5-crypt | tee /tmp/$$</w:t>
      </w:r>
    </w:p>
    <w:p w:rsidR="005B0D40" w:rsidRPr="00FB132F" w:rsidRDefault="005B0D40" w:rsidP="00FB132F">
      <w:pPr>
        <w:pStyle w:val="CISC0de"/>
        <w:pBdr>
          <w:bottom w:val="single" w:sz="4" w:space="0" w:color="auto"/>
        </w:pBdr>
      </w:pPr>
      <w:r w:rsidRPr="00FB132F">
        <w:t>x=`tail -1 /tmp/$$`</w:t>
      </w:r>
    </w:p>
    <w:p w:rsidR="005B0D40" w:rsidRPr="00FB132F" w:rsidRDefault="005B0D40" w:rsidP="00FB132F">
      <w:pPr>
        <w:pStyle w:val="CISC0de"/>
        <w:pBdr>
          <w:bottom w:val="single" w:sz="4" w:space="0" w:color="auto"/>
        </w:pBdr>
      </w:pPr>
      <w:r w:rsidRPr="00FB132F">
        <w:t xml:space="preserve">/bin/rm </w:t>
      </w:r>
      <w:r w:rsidR="001731CF">
        <w:t>-</w:t>
      </w:r>
      <w:r w:rsidRPr="00FB132F">
        <w:t>f /tmp/$$</w:t>
      </w:r>
    </w:p>
    <w:p w:rsidR="005B0D40" w:rsidRPr="00FB132F" w:rsidRDefault="005B0D40" w:rsidP="00FB132F">
      <w:pPr>
        <w:pStyle w:val="CISC0de"/>
        <w:pBdr>
          <w:bottom w:val="single" w:sz="4" w:space="0" w:color="auto"/>
        </w:pBdr>
      </w:pPr>
      <w:r w:rsidRPr="00FB132F">
        <w:t>ed /etc/grub.conf &lt;&lt; END &gt; /dev/null 2&gt;&amp;1</w:t>
      </w:r>
    </w:p>
    <w:p w:rsidR="005B0D40" w:rsidRPr="00FB132F" w:rsidRDefault="005B0D40" w:rsidP="00FB132F">
      <w:pPr>
        <w:pStyle w:val="CISC0de"/>
        <w:pBdr>
          <w:bottom w:val="single" w:sz="4" w:space="0" w:color="auto"/>
        </w:pBdr>
      </w:pPr>
      <w:r w:rsidRPr="00FB132F">
        <w:t>g/^password/d</w:t>
      </w:r>
    </w:p>
    <w:p w:rsidR="005B0D40" w:rsidRPr="00FB132F" w:rsidRDefault="005B0D40" w:rsidP="00FB132F">
      <w:pPr>
        <w:pStyle w:val="CISC0de"/>
        <w:pBdr>
          <w:bottom w:val="single" w:sz="4" w:space="0" w:color="auto"/>
        </w:pBdr>
      </w:pPr>
      <w:r w:rsidRPr="00FB132F">
        <w:t>$</w:t>
      </w:r>
    </w:p>
    <w:p w:rsidR="005B0D40" w:rsidRPr="00FB132F" w:rsidRDefault="005B0D40" w:rsidP="00FB132F">
      <w:pPr>
        <w:pStyle w:val="CISC0de"/>
        <w:pBdr>
          <w:bottom w:val="single" w:sz="4" w:space="0" w:color="auto"/>
        </w:pBdr>
      </w:pPr>
      <w:r w:rsidRPr="00FB132F">
        <w:t>?^#?</w:t>
      </w:r>
    </w:p>
    <w:p w:rsidR="005B0D40" w:rsidRPr="00FB132F" w:rsidRDefault="005B0D40" w:rsidP="00FB132F">
      <w:pPr>
        <w:pStyle w:val="CISC0de"/>
        <w:pBdr>
          <w:bottom w:val="single" w:sz="4" w:space="0" w:color="auto"/>
        </w:pBdr>
      </w:pPr>
      <w:r w:rsidRPr="00FB132F">
        <w:t>a</w:t>
      </w:r>
    </w:p>
    <w:p w:rsidR="005B0D40" w:rsidRPr="00FB132F" w:rsidRDefault="006308B8" w:rsidP="00FB132F">
      <w:pPr>
        <w:pStyle w:val="CISC0de"/>
        <w:pBdr>
          <w:bottom w:val="single" w:sz="4" w:space="0" w:color="auto"/>
        </w:pBdr>
      </w:pPr>
      <w:r w:rsidRPr="00FB132F">
        <w:t>p</w:t>
      </w:r>
      <w:r w:rsidR="005B0D40" w:rsidRPr="00FB132F">
        <w:t xml:space="preserve">assword </w:t>
      </w:r>
      <w:r w:rsidR="00897D4F">
        <w:t>-</w:t>
      </w:r>
      <w:r w:rsidR="001731CF">
        <w:t>-</w:t>
      </w:r>
      <w:r w:rsidR="005B0D40" w:rsidRPr="00FB132F">
        <w:t>md5 $x</w:t>
      </w:r>
    </w:p>
    <w:p w:rsidR="005B0D40" w:rsidRPr="00FB132F" w:rsidRDefault="005B0D40" w:rsidP="00FB132F">
      <w:pPr>
        <w:pStyle w:val="CISC0de"/>
        <w:pBdr>
          <w:bottom w:val="single" w:sz="4" w:space="0" w:color="auto"/>
        </w:pBdr>
      </w:pPr>
      <w:r w:rsidRPr="00FB132F">
        <w:t>.</w:t>
      </w:r>
    </w:p>
    <w:p w:rsidR="005B0D40" w:rsidRPr="00FB132F" w:rsidRDefault="005B0D40" w:rsidP="00FB132F">
      <w:pPr>
        <w:pStyle w:val="CISC0de"/>
        <w:pBdr>
          <w:bottom w:val="single" w:sz="4" w:space="0" w:color="auto"/>
        </w:pBdr>
      </w:pPr>
      <w:r w:rsidRPr="00FB132F">
        <w:t>w</w:t>
      </w:r>
    </w:p>
    <w:p w:rsidR="005B0D40" w:rsidRPr="00FB132F" w:rsidRDefault="005B0D40" w:rsidP="00FB132F">
      <w:pPr>
        <w:pStyle w:val="CISC0de"/>
        <w:pBdr>
          <w:bottom w:val="single" w:sz="4" w:space="0" w:color="auto"/>
        </w:pBdr>
      </w:pPr>
      <w:r w:rsidRPr="00FB132F">
        <w:t>q</w:t>
      </w:r>
    </w:p>
    <w:p w:rsidR="005B0D40" w:rsidRPr="00FB132F" w:rsidRDefault="005B0D40" w:rsidP="00FB132F">
      <w:pPr>
        <w:pStyle w:val="CISC0de"/>
        <w:pBdr>
          <w:bottom w:val="single" w:sz="4" w:space="0" w:color="auto"/>
        </w:pBdr>
      </w:pPr>
      <w:r w:rsidRPr="00FB132F">
        <w:t>END</w:t>
      </w:r>
    </w:p>
    <w:p w:rsidR="006F4C18" w:rsidRDefault="006F4C18" w:rsidP="006F4C18">
      <w:pPr>
        <w:pStyle w:val="CISRuleComponent"/>
        <w:spacing w:before="240"/>
      </w:pPr>
      <w:r>
        <w:t>Audit:</w:t>
      </w:r>
    </w:p>
    <w:p w:rsidR="006F4C18" w:rsidRDefault="006F4C18" w:rsidP="006F4C18">
      <w:pPr>
        <w:pStyle w:val="CISNormal"/>
      </w:pPr>
      <w:r>
        <w:t xml:space="preserve">Perform the following to determine </w:t>
      </w:r>
      <w:r w:rsidR="002D4CD7">
        <w:t>if a password is required to set command line boot parameters:</w:t>
      </w:r>
    </w:p>
    <w:p w:rsidR="00C22E1E" w:rsidRDefault="00C22E1E" w:rsidP="006F4C18">
      <w:pPr>
        <w:pStyle w:val="CISNormal"/>
      </w:pPr>
    </w:p>
    <w:p w:rsidR="006F4C18" w:rsidRPr="00E12C59" w:rsidRDefault="005B0D40" w:rsidP="00FB132F">
      <w:pPr>
        <w:pStyle w:val="CISC0de"/>
        <w:pBdr>
          <w:bottom w:val="single" w:sz="4" w:space="0" w:color="auto"/>
        </w:pBdr>
      </w:pPr>
      <w:r w:rsidRPr="00E12C59">
        <w:t>#</w:t>
      </w:r>
      <w:r w:rsidR="006308B8" w:rsidRPr="00E12C59">
        <w:t xml:space="preserve"> </w:t>
      </w:r>
      <w:r w:rsidR="00720807" w:rsidRPr="00FB132F">
        <w:t xml:space="preserve">grep </w:t>
      </w:r>
      <w:r w:rsidR="00505736">
        <w:t>"</w:t>
      </w:r>
      <w:r w:rsidR="00720807" w:rsidRPr="00FB132F">
        <w:t>^password</w:t>
      </w:r>
      <w:r w:rsidR="00505736">
        <w:t>"</w:t>
      </w:r>
      <w:r w:rsidRPr="00FB132F">
        <w:t xml:space="preserve"> /etc/grub.conf</w:t>
      </w:r>
    </w:p>
    <w:p w:rsidR="006F4C18" w:rsidRPr="00C22E1E" w:rsidRDefault="005B0D40" w:rsidP="00C22E1E">
      <w:pPr>
        <w:pStyle w:val="CISC0de"/>
        <w:pBdr>
          <w:bottom w:val="single" w:sz="4" w:space="0" w:color="auto"/>
        </w:pBdr>
      </w:pPr>
      <w:r w:rsidRPr="00E12C59">
        <w:t xml:space="preserve">password </w:t>
      </w:r>
      <w:r w:rsidR="001731CF">
        <w:t>-</w:t>
      </w:r>
      <w:r w:rsidR="00720807">
        <w:t>-</w:t>
      </w:r>
      <w:r w:rsidRPr="00E12C59">
        <w:t>md5 &lt;passwd hash&gt;</w:t>
      </w:r>
      <w:r w:rsidR="00505736">
        <w:t xml:space="preserve"> </w:t>
      </w:r>
    </w:p>
    <w:p w:rsidR="00011FBD" w:rsidRDefault="00011FBD" w:rsidP="006E606D">
      <w:pPr>
        <w:pStyle w:val="Heading3"/>
        <w:numPr>
          <w:ilvl w:val="2"/>
          <w:numId w:val="1"/>
        </w:numPr>
        <w:tabs>
          <w:tab w:val="center" w:pos="990"/>
        </w:tabs>
        <w:ind w:left="360"/>
      </w:pPr>
      <w:bookmarkStart w:id="2799" w:name="_Toc328948700"/>
      <w:r>
        <w:t>Require Authentication for Single-User Mode</w:t>
      </w:r>
      <w:bookmarkEnd w:id="2799"/>
    </w:p>
    <w:tbl>
      <w:tblPr>
        <w:tblW w:w="0" w:type="auto"/>
        <w:tblInd w:w="462" w:type="dxa"/>
        <w:tblLayout w:type="fixed"/>
        <w:tblLook w:val="0000" w:firstRow="0" w:lastRow="0" w:firstColumn="0" w:lastColumn="0" w:noHBand="0" w:noVBand="0"/>
      </w:tblPr>
      <w:tblGrid>
        <w:gridCol w:w="3451"/>
        <w:gridCol w:w="4894"/>
      </w:tblGrid>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Level-I</w:t>
            </w:r>
          </w:p>
        </w:tc>
      </w:tr>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No</w:t>
            </w:r>
          </w:p>
        </w:tc>
      </w:tr>
      <w:tr w:rsidR="006F4C18" w:rsidTr="006F4C18">
        <w:trPr>
          <w:trHeight w:val="256"/>
        </w:trPr>
        <w:tc>
          <w:tcPr>
            <w:tcW w:w="3451" w:type="dxa"/>
            <w:tcBorders>
              <w:left w:val="single" w:sz="4" w:space="0" w:color="000000"/>
              <w:bottom w:val="single" w:sz="4" w:space="0" w:color="000000"/>
            </w:tcBorders>
          </w:tcPr>
          <w:p w:rsidR="006F4C18" w:rsidRDefault="006F4C18" w:rsidP="006F4C18">
            <w:pPr>
              <w:snapToGrid w:val="0"/>
            </w:pPr>
            <w:r>
              <w:t>Reboot Required</w:t>
            </w:r>
          </w:p>
        </w:tc>
        <w:tc>
          <w:tcPr>
            <w:tcW w:w="4894" w:type="dxa"/>
            <w:tcBorders>
              <w:left w:val="single" w:sz="4" w:space="0" w:color="000000"/>
              <w:bottom w:val="single" w:sz="4" w:space="0" w:color="000000"/>
              <w:right w:val="single" w:sz="4" w:space="0" w:color="000000"/>
            </w:tcBorders>
          </w:tcPr>
          <w:p w:rsidR="006F4C18" w:rsidRDefault="00760E49" w:rsidP="006F4C18">
            <w:pPr>
              <w:snapToGrid w:val="0"/>
            </w:pPr>
            <w:r>
              <w:t>No</w:t>
            </w:r>
          </w:p>
        </w:tc>
      </w:tr>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Yes</w:t>
            </w:r>
          </w:p>
        </w:tc>
      </w:tr>
      <w:tr w:rsidR="006F4C18" w:rsidDel="00FC4807" w:rsidTr="006F4C18">
        <w:trPr>
          <w:trHeight w:val="256"/>
          <w:del w:id="2800" w:author="blake" w:date="2012-04-05T12:42:00Z"/>
        </w:trPr>
        <w:tc>
          <w:tcPr>
            <w:tcW w:w="3451" w:type="dxa"/>
            <w:tcBorders>
              <w:top w:val="single" w:sz="4" w:space="0" w:color="000000"/>
              <w:left w:val="single" w:sz="4" w:space="0" w:color="000000"/>
              <w:bottom w:val="single" w:sz="4" w:space="0" w:color="000000"/>
            </w:tcBorders>
          </w:tcPr>
          <w:p w:rsidR="006F4C18" w:rsidDel="00FC4807" w:rsidRDefault="006F4C18" w:rsidP="006F4C18">
            <w:pPr>
              <w:snapToGrid w:val="0"/>
              <w:rPr>
                <w:del w:id="2801" w:author="blake" w:date="2012-04-05T12:42:00Z"/>
              </w:rPr>
            </w:pPr>
            <w:del w:id="2802"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6F4C18" w:rsidDel="00FC4807" w:rsidRDefault="006F4C18" w:rsidP="006F4C18">
            <w:pPr>
              <w:snapToGrid w:val="0"/>
              <w:rPr>
                <w:del w:id="2803" w:author="blake" w:date="2012-04-05T12:42:00Z"/>
              </w:rPr>
            </w:pPr>
            <w:del w:id="2804" w:author="blake" w:date="2012-04-05T12:42:00Z">
              <w:r w:rsidDel="00FC4807">
                <w:delText>CCE-4241-6</w:delText>
              </w:r>
            </w:del>
          </w:p>
        </w:tc>
      </w:tr>
    </w:tbl>
    <w:p w:rsidR="006F4C18" w:rsidRDefault="006F4C18" w:rsidP="006F4C18">
      <w:pPr>
        <w:pStyle w:val="CISRuleComponent"/>
      </w:pPr>
      <w:r>
        <w:t xml:space="preserve">Description: </w:t>
      </w:r>
    </w:p>
    <w:p w:rsidR="00391D0C" w:rsidRPr="00391D0C" w:rsidRDefault="002D4CD7" w:rsidP="002B1BE0">
      <w:pPr>
        <w:pStyle w:val="CISNormal"/>
      </w:pPr>
      <w:r>
        <w:t>Since</w:t>
      </w:r>
      <w:r w:rsidR="00F85D69">
        <w:t xml:space="preserve"> </w:t>
      </w:r>
      <w:r w:rsidR="00F85D69" w:rsidRPr="006E606D">
        <w:rPr>
          <w:rStyle w:val="CodeChar"/>
          <w:sz w:val="24"/>
          <w:szCs w:val="24"/>
        </w:rPr>
        <w:t>/etc/init</w:t>
      </w:r>
      <w:r w:rsidR="00F85D69">
        <w:t xml:space="preserve"> determines what run state the system is in, setting the entry in </w:t>
      </w:r>
      <w:r w:rsidR="00A4513C">
        <w:rPr>
          <w:rStyle w:val="CodeChar"/>
          <w:sz w:val="24"/>
          <w:szCs w:val="24"/>
        </w:rPr>
        <w:t>/etc/sysconfig/init</w:t>
      </w:r>
      <w:r w:rsidR="00F85D69">
        <w:t xml:space="preserve"> will </w:t>
      </w:r>
      <w:r>
        <w:t>force</w:t>
      </w:r>
      <w:r w:rsidR="00F85D69">
        <w:t xml:space="preserve"> single user authentication</w:t>
      </w:r>
      <w:r>
        <w:t>.</w:t>
      </w:r>
    </w:p>
    <w:p w:rsidR="006F4C18" w:rsidRDefault="006F4C18" w:rsidP="006F4C18">
      <w:pPr>
        <w:pStyle w:val="CISRuleComponent"/>
      </w:pPr>
      <w:r w:rsidRPr="006C7502">
        <w:lastRenderedPageBreak/>
        <w:t>Rationale:</w:t>
      </w:r>
    </w:p>
    <w:p w:rsidR="00F85D69" w:rsidRPr="00F85D69" w:rsidRDefault="00F85D69" w:rsidP="002B1BE0">
      <w:pPr>
        <w:pStyle w:val="CISNormal"/>
      </w:pPr>
      <w:r>
        <w:t>Requiring authentication in single user mode prevent</w:t>
      </w:r>
      <w:r w:rsidR="002D4CD7">
        <w:t>s</w:t>
      </w:r>
      <w:r>
        <w:t xml:space="preserve"> an unauthorized user from rebooting the system into single user </w:t>
      </w:r>
      <w:r w:rsidR="002D4CD7">
        <w:t>to gain root privileges without credentials.</w:t>
      </w:r>
    </w:p>
    <w:p w:rsidR="006F4C18" w:rsidRDefault="006F4C18" w:rsidP="006F4C18">
      <w:pPr>
        <w:pStyle w:val="CISRuleComponent"/>
      </w:pPr>
      <w:r>
        <w:t>Remediation:</w:t>
      </w:r>
    </w:p>
    <w:p w:rsidR="00897D4F" w:rsidRDefault="00897D4F" w:rsidP="00897D4F">
      <w:pPr>
        <w:pStyle w:val="CISNormal"/>
        <w:spacing w:after="240"/>
      </w:pPr>
      <w:r>
        <w:t xml:space="preserve">Add the following to </w:t>
      </w:r>
      <w:r w:rsidRPr="00897D4F">
        <w:rPr>
          <w:rStyle w:val="CodeChar"/>
        </w:rPr>
        <w:t>/etc/</w:t>
      </w:r>
      <w:r w:rsidR="00B030A8">
        <w:rPr>
          <w:rStyle w:val="CodeChar"/>
        </w:rPr>
        <w:t>sysconfig/</w:t>
      </w:r>
      <w:r w:rsidRPr="00897D4F">
        <w:rPr>
          <w:rStyle w:val="CodeChar"/>
        </w:rPr>
        <w:t>init</w:t>
      </w:r>
      <w:r>
        <w:rPr>
          <w:rStyle w:val="CodeChar"/>
        </w:rPr>
        <w:t>:</w:t>
      </w:r>
    </w:p>
    <w:p w:rsidR="00A4513C" w:rsidRDefault="009E711A" w:rsidP="009E711A">
      <w:pPr>
        <w:pStyle w:val="CISC0de"/>
        <w:pBdr>
          <w:bottom w:val="single" w:sz="4" w:space="0" w:color="auto"/>
        </w:pBdr>
      </w:pPr>
      <w:r>
        <w:t>sed –I ”/SINGLE/s/sushell/sulog</w:t>
      </w:r>
      <w:r w:rsidR="00B030A8">
        <w:t>in</w:t>
      </w:r>
      <w:r>
        <w:t>/” /etc/sysconfig/init</w:t>
      </w:r>
    </w:p>
    <w:p w:rsidR="009E711A" w:rsidRPr="00FB132F" w:rsidRDefault="009E711A" w:rsidP="009E711A">
      <w:pPr>
        <w:pStyle w:val="CISC0de"/>
        <w:pBdr>
          <w:bottom w:val="single" w:sz="4" w:space="0" w:color="auto"/>
        </w:pBdr>
      </w:pPr>
      <w:r>
        <w:t>sed –i “/PROMPT/s/yes/no/” /etc/sysconfig/init</w:t>
      </w:r>
    </w:p>
    <w:p w:rsidR="006F4C18" w:rsidRDefault="006F4C18" w:rsidP="006F4C18">
      <w:pPr>
        <w:pStyle w:val="CISRuleComponent"/>
        <w:spacing w:before="240"/>
      </w:pPr>
      <w:r>
        <w:t>Audit:</w:t>
      </w:r>
    </w:p>
    <w:p w:rsidR="006F4C18" w:rsidRDefault="006F4C18" w:rsidP="006F4C18">
      <w:pPr>
        <w:pStyle w:val="CISNormal"/>
      </w:pPr>
      <w:r>
        <w:t xml:space="preserve">Perform the following to determine </w:t>
      </w:r>
    </w:p>
    <w:p w:rsidR="006F4C18" w:rsidRPr="00E12C59" w:rsidRDefault="00391D0C" w:rsidP="00FB132F">
      <w:pPr>
        <w:pStyle w:val="CISC0de"/>
        <w:pBdr>
          <w:bottom w:val="single" w:sz="4" w:space="0" w:color="auto"/>
        </w:pBdr>
      </w:pPr>
      <w:r w:rsidRPr="00E12C59">
        <w:t>#</w:t>
      </w:r>
      <w:r w:rsidR="004B133A">
        <w:t xml:space="preserve"> </w:t>
      </w:r>
      <w:r w:rsidRPr="00FB132F">
        <w:t xml:space="preserve">grep </w:t>
      </w:r>
      <w:r w:rsidR="00A4513C">
        <w:t>SINGLE /etc/sysconfig/init</w:t>
      </w:r>
    </w:p>
    <w:p w:rsidR="00391D0C" w:rsidRDefault="00A4513C" w:rsidP="00FB132F">
      <w:pPr>
        <w:pStyle w:val="CISC0de"/>
        <w:pBdr>
          <w:bottom w:val="single" w:sz="4" w:space="0" w:color="auto"/>
        </w:pBdr>
      </w:pPr>
      <w:r>
        <w:t>SINGLE=/sbin/sulogin</w:t>
      </w:r>
    </w:p>
    <w:p w:rsidR="00396BF8" w:rsidRDefault="00396BF8" w:rsidP="00FB132F">
      <w:pPr>
        <w:pStyle w:val="CISC0de"/>
        <w:pBdr>
          <w:bottom w:val="single" w:sz="4" w:space="0" w:color="auto"/>
        </w:pBdr>
      </w:pPr>
      <w:r>
        <w:t># grep “PROMPT” /etc/sysconfig/init</w:t>
      </w:r>
    </w:p>
    <w:p w:rsidR="00396BF8" w:rsidRPr="00E12C59" w:rsidRDefault="00396BF8" w:rsidP="00FB132F">
      <w:pPr>
        <w:pStyle w:val="CISC0de"/>
        <w:pBdr>
          <w:bottom w:val="single" w:sz="4" w:space="0" w:color="auto"/>
        </w:pBdr>
      </w:pPr>
      <w:r>
        <w:t>PROMPT=no</w:t>
      </w:r>
    </w:p>
    <w:p w:rsidR="006F4C18" w:rsidRDefault="006F4C18" w:rsidP="002D4CD7"/>
    <w:p w:rsidR="00011FBD" w:rsidRDefault="00011FBD" w:rsidP="006E606D">
      <w:pPr>
        <w:pStyle w:val="Heading3"/>
        <w:numPr>
          <w:ilvl w:val="2"/>
          <w:numId w:val="1"/>
        </w:numPr>
        <w:tabs>
          <w:tab w:val="center" w:pos="990"/>
        </w:tabs>
        <w:ind w:left="360"/>
      </w:pPr>
      <w:bookmarkStart w:id="2805" w:name="_Toc328948701"/>
      <w:r>
        <w:t>Disable Interactive Boot</w:t>
      </w:r>
      <w:bookmarkEnd w:id="2805"/>
    </w:p>
    <w:tbl>
      <w:tblPr>
        <w:tblW w:w="0" w:type="auto"/>
        <w:tblInd w:w="462" w:type="dxa"/>
        <w:tblLayout w:type="fixed"/>
        <w:tblLook w:val="0000" w:firstRow="0" w:lastRow="0" w:firstColumn="0" w:lastColumn="0" w:noHBand="0" w:noVBand="0"/>
      </w:tblPr>
      <w:tblGrid>
        <w:gridCol w:w="3451"/>
        <w:gridCol w:w="4894"/>
      </w:tblGrid>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Level-I</w:t>
            </w:r>
          </w:p>
        </w:tc>
      </w:tr>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No</w:t>
            </w:r>
          </w:p>
        </w:tc>
      </w:tr>
      <w:tr w:rsidR="006F4C18" w:rsidTr="006F4C18">
        <w:trPr>
          <w:trHeight w:val="256"/>
        </w:trPr>
        <w:tc>
          <w:tcPr>
            <w:tcW w:w="3451" w:type="dxa"/>
            <w:tcBorders>
              <w:left w:val="single" w:sz="4" w:space="0" w:color="000000"/>
              <w:bottom w:val="single" w:sz="4" w:space="0" w:color="000000"/>
            </w:tcBorders>
          </w:tcPr>
          <w:p w:rsidR="006F4C18" w:rsidRDefault="006F4C18" w:rsidP="006F4C18">
            <w:pPr>
              <w:snapToGrid w:val="0"/>
            </w:pPr>
            <w:r>
              <w:t>Reboot Required</w:t>
            </w:r>
          </w:p>
        </w:tc>
        <w:tc>
          <w:tcPr>
            <w:tcW w:w="4894" w:type="dxa"/>
            <w:tcBorders>
              <w:left w:val="single" w:sz="4" w:space="0" w:color="000000"/>
              <w:bottom w:val="single" w:sz="4" w:space="0" w:color="000000"/>
              <w:right w:val="single" w:sz="4" w:space="0" w:color="000000"/>
            </w:tcBorders>
          </w:tcPr>
          <w:p w:rsidR="006F4C18" w:rsidRDefault="006F4C18" w:rsidP="006F4C18">
            <w:pPr>
              <w:snapToGrid w:val="0"/>
            </w:pPr>
            <w:r>
              <w:t>Yes</w:t>
            </w:r>
          </w:p>
        </w:tc>
      </w:tr>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Yes</w:t>
            </w:r>
          </w:p>
        </w:tc>
      </w:tr>
      <w:tr w:rsidR="006F4C18" w:rsidDel="00FC4807" w:rsidTr="006F4C18">
        <w:trPr>
          <w:trHeight w:val="256"/>
          <w:del w:id="2806" w:author="blake" w:date="2012-04-05T12:42:00Z"/>
        </w:trPr>
        <w:tc>
          <w:tcPr>
            <w:tcW w:w="3451" w:type="dxa"/>
            <w:tcBorders>
              <w:top w:val="single" w:sz="4" w:space="0" w:color="000000"/>
              <w:left w:val="single" w:sz="4" w:space="0" w:color="000000"/>
              <w:bottom w:val="single" w:sz="4" w:space="0" w:color="000000"/>
            </w:tcBorders>
          </w:tcPr>
          <w:p w:rsidR="006F4C18" w:rsidDel="00FC4807" w:rsidRDefault="006F4C18" w:rsidP="006F4C18">
            <w:pPr>
              <w:snapToGrid w:val="0"/>
              <w:rPr>
                <w:del w:id="2807" w:author="blake" w:date="2012-04-05T12:42:00Z"/>
              </w:rPr>
            </w:pPr>
            <w:del w:id="2808"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6F4C18" w:rsidDel="00FC4807" w:rsidRDefault="006F4C18" w:rsidP="006F4C18">
            <w:pPr>
              <w:snapToGrid w:val="0"/>
              <w:rPr>
                <w:del w:id="2809" w:author="blake" w:date="2012-04-05T12:42:00Z"/>
              </w:rPr>
            </w:pPr>
            <w:del w:id="2810" w:author="blake" w:date="2012-04-05T12:42:00Z">
              <w:r w:rsidDel="00FC4807">
                <w:delText>CCE-4245-7</w:delText>
              </w:r>
            </w:del>
          </w:p>
        </w:tc>
      </w:tr>
    </w:tbl>
    <w:p w:rsidR="006F4C18" w:rsidRDefault="006F4C18" w:rsidP="006F4C18">
      <w:pPr>
        <w:pStyle w:val="CISRuleComponent"/>
      </w:pPr>
      <w:r>
        <w:t xml:space="preserve">Description: </w:t>
      </w:r>
    </w:p>
    <w:p w:rsidR="00F85D69" w:rsidRPr="00F85D69" w:rsidRDefault="00D966C9" w:rsidP="002B1BE0">
      <w:pPr>
        <w:pStyle w:val="CISNormal"/>
      </w:pPr>
      <w:r>
        <w:t xml:space="preserve">The </w:t>
      </w:r>
      <w:r w:rsidRPr="00606D88">
        <w:rPr>
          <w:rStyle w:val="CodeChar"/>
        </w:rPr>
        <w:t>PROMPT</w:t>
      </w:r>
      <w:r>
        <w:t xml:space="preserve"> option provides console users the ability to interactively boot the system and select which services to start on boot .</w:t>
      </w:r>
      <w:r w:rsidR="00F85D69">
        <w:t xml:space="preserve"> </w:t>
      </w:r>
    </w:p>
    <w:p w:rsidR="006F4C18" w:rsidRDefault="006F4C18" w:rsidP="006F4C18">
      <w:pPr>
        <w:pStyle w:val="CISRuleComponent"/>
      </w:pPr>
      <w:r w:rsidRPr="006C7502">
        <w:t>Rationale:</w:t>
      </w:r>
    </w:p>
    <w:p w:rsidR="00F85D69" w:rsidRPr="00F85D69" w:rsidRDefault="00D966C9" w:rsidP="002B1BE0">
      <w:pPr>
        <w:pStyle w:val="CISNormal"/>
      </w:pPr>
      <w:r>
        <w:t xml:space="preserve">Turn off the </w:t>
      </w:r>
      <w:r w:rsidRPr="00606D88">
        <w:rPr>
          <w:rStyle w:val="CodeChar"/>
        </w:rPr>
        <w:t>PROMPT</w:t>
      </w:r>
      <w:r>
        <w:t xml:space="preserve"> option on the console to prevent console users from </w:t>
      </w:r>
      <w:r w:rsidR="002D4CD7">
        <w:t>potentially overriding</w:t>
      </w:r>
      <w:r w:rsidR="00F85D69">
        <w:t xml:space="preserve"> </w:t>
      </w:r>
      <w:r w:rsidR="002D4CD7">
        <w:t xml:space="preserve">established security settings. </w:t>
      </w:r>
    </w:p>
    <w:p w:rsidR="006F4C18" w:rsidRDefault="006F4C18" w:rsidP="006F4C18">
      <w:pPr>
        <w:pStyle w:val="CISRuleComponent"/>
      </w:pPr>
      <w:r>
        <w:t>Remediation:</w:t>
      </w:r>
    </w:p>
    <w:p w:rsidR="00897D4F" w:rsidRDefault="00606D88" w:rsidP="00897D4F">
      <w:pPr>
        <w:pStyle w:val="CISNormal"/>
        <w:spacing w:after="240"/>
      </w:pPr>
      <w:r>
        <w:t>S</w:t>
      </w:r>
      <w:r w:rsidR="00897D4F">
        <w:t xml:space="preserve">et the </w:t>
      </w:r>
      <w:r w:rsidR="00897D4F" w:rsidRPr="00897D4F">
        <w:rPr>
          <w:rStyle w:val="CodeChar"/>
        </w:rPr>
        <w:t>PROMPT</w:t>
      </w:r>
      <w:r w:rsidR="00897D4F">
        <w:t xml:space="preserve"> parameter in </w:t>
      </w:r>
      <w:r w:rsidR="00897D4F" w:rsidRPr="00897D4F">
        <w:rPr>
          <w:rStyle w:val="CodeChar"/>
        </w:rPr>
        <w:t>/etc/sysconfig/init</w:t>
      </w:r>
      <w:r w:rsidR="00897D4F">
        <w:t xml:space="preserve"> to </w:t>
      </w:r>
      <w:r w:rsidR="00897D4F" w:rsidRPr="00897D4F">
        <w:rPr>
          <w:rStyle w:val="CodeChar"/>
        </w:rPr>
        <w:t>no</w:t>
      </w:r>
      <w:r w:rsidR="00897D4F">
        <w:t>.</w:t>
      </w:r>
    </w:p>
    <w:p w:rsidR="00606D88" w:rsidRDefault="00606D88" w:rsidP="00606D88">
      <w:pPr>
        <w:pStyle w:val="CISRuleComponent"/>
      </w:pPr>
      <w:r>
        <w:t>Audit:</w:t>
      </w:r>
    </w:p>
    <w:p w:rsidR="006F4C18" w:rsidRDefault="006F4C18" w:rsidP="00606D88">
      <w:pPr>
        <w:pStyle w:val="CISNormal"/>
        <w:spacing w:after="240"/>
      </w:pPr>
      <w:r>
        <w:t xml:space="preserve">Perform the following to determine </w:t>
      </w:r>
      <w:r w:rsidR="004B133A">
        <w:t xml:space="preserve">if </w:t>
      </w:r>
      <w:r w:rsidR="004B133A" w:rsidRPr="00A40A73">
        <w:rPr>
          <w:rStyle w:val="CodeChar"/>
        </w:rPr>
        <w:t>PROMPT</w:t>
      </w:r>
      <w:r w:rsidR="004B133A">
        <w:t xml:space="preserve"> is disabled:</w:t>
      </w:r>
    </w:p>
    <w:p w:rsidR="006F4C18" w:rsidRPr="00E12C59" w:rsidRDefault="00F85D69" w:rsidP="00FB132F">
      <w:pPr>
        <w:pStyle w:val="CISC0de"/>
        <w:pBdr>
          <w:bottom w:val="single" w:sz="4" w:space="0" w:color="auto"/>
        </w:pBdr>
      </w:pPr>
      <w:r w:rsidRPr="00E12C59">
        <w:t>#</w:t>
      </w:r>
      <w:r w:rsidR="006308B8" w:rsidRPr="00E12C59">
        <w:t xml:space="preserve"> </w:t>
      </w:r>
      <w:r w:rsidRPr="00FB132F">
        <w:t xml:space="preserve">grep </w:t>
      </w:r>
      <w:r w:rsidR="00505736">
        <w:t>"</w:t>
      </w:r>
      <w:r w:rsidRPr="00FB132F">
        <w:t>^PROMPT=</w:t>
      </w:r>
      <w:r w:rsidR="00505736">
        <w:t>"</w:t>
      </w:r>
      <w:r w:rsidRPr="00FB132F">
        <w:t xml:space="preserve"> /etc/sysconfig/init</w:t>
      </w:r>
    </w:p>
    <w:p w:rsidR="00F85D69" w:rsidRPr="00E12C59" w:rsidRDefault="00F85D69" w:rsidP="00FB132F">
      <w:pPr>
        <w:pStyle w:val="CISC0de"/>
        <w:pBdr>
          <w:bottom w:val="single" w:sz="4" w:space="0" w:color="auto"/>
        </w:pBdr>
      </w:pPr>
      <w:r w:rsidRPr="00E12C59">
        <w:t>PROMPT=</w:t>
      </w:r>
      <w:r w:rsidR="00D0275F">
        <w:t>no</w:t>
      </w:r>
    </w:p>
    <w:p w:rsidR="00011FBD" w:rsidRDefault="006F4C18" w:rsidP="006308B8">
      <w:r>
        <w:tab/>
      </w:r>
    </w:p>
    <w:p w:rsidR="00CF576A" w:rsidRDefault="00CF576A">
      <w:pPr>
        <w:rPr>
          <w:ins w:id="2811" w:author="blake" w:date="2012-04-05T15:39:00Z"/>
          <w:bCs/>
          <w:color w:val="1F497D"/>
          <w:kern w:val="32"/>
          <w:sz w:val="32"/>
          <w:szCs w:val="32"/>
        </w:rPr>
      </w:pPr>
      <w:ins w:id="2812" w:author="blake" w:date="2012-04-05T15:39:00Z">
        <w:r>
          <w:br w:type="page"/>
        </w:r>
      </w:ins>
    </w:p>
    <w:p w:rsidR="00053E77" w:rsidRDefault="00053E77" w:rsidP="004C0D5F">
      <w:pPr>
        <w:pStyle w:val="Heading2"/>
        <w:numPr>
          <w:ilvl w:val="1"/>
          <w:numId w:val="1"/>
        </w:numPr>
      </w:pPr>
      <w:bookmarkStart w:id="2813" w:name="_Toc328948702"/>
      <w:r>
        <w:lastRenderedPageBreak/>
        <w:t>Additional Process Hardening</w:t>
      </w:r>
      <w:bookmarkEnd w:id="2813"/>
    </w:p>
    <w:p w:rsidR="00053E77" w:rsidRDefault="00053E77" w:rsidP="004C0D5F">
      <w:pPr>
        <w:pStyle w:val="Heading3"/>
        <w:numPr>
          <w:ilvl w:val="2"/>
          <w:numId w:val="1"/>
        </w:numPr>
        <w:tabs>
          <w:tab w:val="center" w:pos="990"/>
        </w:tabs>
        <w:ind w:left="360"/>
      </w:pPr>
      <w:bookmarkStart w:id="2814" w:name="_Toc328948703"/>
      <w:r>
        <w:t>Restrict Core Dumps</w:t>
      </w:r>
      <w:bookmarkEnd w:id="2814"/>
    </w:p>
    <w:tbl>
      <w:tblPr>
        <w:tblW w:w="0" w:type="auto"/>
        <w:tblInd w:w="462" w:type="dxa"/>
        <w:tblLayout w:type="fixed"/>
        <w:tblLook w:val="0000" w:firstRow="0" w:lastRow="0" w:firstColumn="0" w:lastColumn="0" w:noHBand="0" w:noVBand="0"/>
      </w:tblPr>
      <w:tblGrid>
        <w:gridCol w:w="3451"/>
        <w:gridCol w:w="4894"/>
      </w:tblGrid>
      <w:tr w:rsidR="00053E77" w:rsidTr="003D6EFA">
        <w:trPr>
          <w:trHeight w:val="256"/>
        </w:trPr>
        <w:tc>
          <w:tcPr>
            <w:tcW w:w="3451" w:type="dxa"/>
            <w:tcBorders>
              <w:top w:val="single" w:sz="4" w:space="0" w:color="000000"/>
              <w:left w:val="single" w:sz="4" w:space="0" w:color="000000"/>
              <w:bottom w:val="single" w:sz="4" w:space="0" w:color="000000"/>
            </w:tcBorders>
          </w:tcPr>
          <w:p w:rsidR="00053E77" w:rsidRDefault="00053E77" w:rsidP="00053E77">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53E77" w:rsidRDefault="00053E77" w:rsidP="00053E77">
            <w:pPr>
              <w:snapToGrid w:val="0"/>
            </w:pPr>
            <w:r>
              <w:t>Level-I</w:t>
            </w:r>
          </w:p>
        </w:tc>
      </w:tr>
      <w:tr w:rsidR="00053E77" w:rsidTr="003D6EFA">
        <w:trPr>
          <w:trHeight w:val="256"/>
        </w:trPr>
        <w:tc>
          <w:tcPr>
            <w:tcW w:w="3451" w:type="dxa"/>
            <w:tcBorders>
              <w:top w:val="single" w:sz="4" w:space="0" w:color="000000"/>
              <w:left w:val="single" w:sz="4" w:space="0" w:color="000000"/>
              <w:bottom w:val="single" w:sz="4" w:space="0" w:color="000000"/>
            </w:tcBorders>
          </w:tcPr>
          <w:p w:rsidR="00053E77" w:rsidRDefault="00053E77" w:rsidP="00053E77">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53E77" w:rsidRDefault="00053E77" w:rsidP="00053E77">
            <w:pPr>
              <w:snapToGrid w:val="0"/>
            </w:pPr>
            <w:r>
              <w:t>N/A</w:t>
            </w:r>
          </w:p>
        </w:tc>
      </w:tr>
      <w:tr w:rsidR="00053E77" w:rsidTr="003D6EFA">
        <w:trPr>
          <w:trHeight w:val="256"/>
        </w:trPr>
        <w:tc>
          <w:tcPr>
            <w:tcW w:w="3451" w:type="dxa"/>
            <w:tcBorders>
              <w:left w:val="single" w:sz="4" w:space="0" w:color="000000"/>
              <w:bottom w:val="single" w:sz="4" w:space="0" w:color="000000"/>
            </w:tcBorders>
          </w:tcPr>
          <w:p w:rsidR="00053E77" w:rsidRDefault="00053E77" w:rsidP="00053E77">
            <w:pPr>
              <w:snapToGrid w:val="0"/>
            </w:pPr>
            <w:r>
              <w:t>Reboot Required</w:t>
            </w:r>
          </w:p>
        </w:tc>
        <w:tc>
          <w:tcPr>
            <w:tcW w:w="4894" w:type="dxa"/>
            <w:tcBorders>
              <w:left w:val="single" w:sz="4" w:space="0" w:color="000000"/>
              <w:bottom w:val="single" w:sz="4" w:space="0" w:color="000000"/>
              <w:right w:val="single" w:sz="4" w:space="0" w:color="000000"/>
            </w:tcBorders>
          </w:tcPr>
          <w:p w:rsidR="00053E77" w:rsidRDefault="00053E77" w:rsidP="00053E77">
            <w:pPr>
              <w:snapToGrid w:val="0"/>
            </w:pPr>
            <w:r>
              <w:t>Yes</w:t>
            </w:r>
          </w:p>
        </w:tc>
      </w:tr>
      <w:tr w:rsidR="00053E77" w:rsidTr="003D6EFA">
        <w:trPr>
          <w:trHeight w:val="256"/>
        </w:trPr>
        <w:tc>
          <w:tcPr>
            <w:tcW w:w="3451" w:type="dxa"/>
            <w:tcBorders>
              <w:top w:val="single" w:sz="4" w:space="0" w:color="000000"/>
              <w:left w:val="single" w:sz="4" w:space="0" w:color="000000"/>
              <w:bottom w:val="single" w:sz="4" w:space="0" w:color="000000"/>
            </w:tcBorders>
          </w:tcPr>
          <w:p w:rsidR="00053E77" w:rsidRDefault="00053E77" w:rsidP="00053E77">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53E77" w:rsidRDefault="00053E77" w:rsidP="00053E77">
            <w:pPr>
              <w:snapToGrid w:val="0"/>
            </w:pPr>
            <w:r>
              <w:t>Yes</w:t>
            </w:r>
          </w:p>
        </w:tc>
      </w:tr>
      <w:tr w:rsidR="00053E77" w:rsidDel="00FC4807" w:rsidTr="003D6EFA">
        <w:trPr>
          <w:trHeight w:val="256"/>
          <w:del w:id="2815" w:author="blake" w:date="2012-04-05T12:42:00Z"/>
        </w:trPr>
        <w:tc>
          <w:tcPr>
            <w:tcW w:w="3451" w:type="dxa"/>
            <w:tcBorders>
              <w:top w:val="single" w:sz="4" w:space="0" w:color="000000"/>
              <w:left w:val="single" w:sz="4" w:space="0" w:color="000000"/>
              <w:bottom w:val="single" w:sz="4" w:space="0" w:color="000000"/>
            </w:tcBorders>
          </w:tcPr>
          <w:p w:rsidR="00053E77" w:rsidDel="00FC4807" w:rsidRDefault="00053E77" w:rsidP="00053E77">
            <w:pPr>
              <w:snapToGrid w:val="0"/>
              <w:rPr>
                <w:del w:id="2816" w:author="blake" w:date="2012-04-05T12:42:00Z"/>
              </w:rPr>
            </w:pPr>
            <w:del w:id="2817"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53E77" w:rsidDel="00FC4807" w:rsidRDefault="00053E77" w:rsidP="00053E77">
            <w:pPr>
              <w:snapToGrid w:val="0"/>
              <w:rPr>
                <w:del w:id="2818" w:author="blake" w:date="2012-04-05T12:42:00Z"/>
              </w:rPr>
            </w:pPr>
          </w:p>
        </w:tc>
      </w:tr>
    </w:tbl>
    <w:p w:rsidR="00053E77" w:rsidRDefault="00053E77" w:rsidP="00053E77">
      <w:pPr>
        <w:pStyle w:val="CISRuleComponent"/>
      </w:pPr>
      <w:r>
        <w:t xml:space="preserve">Description: </w:t>
      </w:r>
    </w:p>
    <w:p w:rsidR="00053E77" w:rsidRPr="00E60B41" w:rsidRDefault="00053E77" w:rsidP="00053E77">
      <w:pPr>
        <w:pStyle w:val="CISNormal"/>
      </w:pPr>
      <w:r>
        <w:t>A core dump is the memory of an executable program. It is generally used to determine why a program aborted. It can also be used to glean confidential information from a core file. The system provides the ability to set a soft limit for core dumps, but this can be overridden by the user.</w:t>
      </w:r>
    </w:p>
    <w:p w:rsidR="00053E77" w:rsidRDefault="00053E77" w:rsidP="00053E77">
      <w:pPr>
        <w:pStyle w:val="CISRuleComponent"/>
      </w:pPr>
      <w:r w:rsidRPr="006C7502">
        <w:t>Rationale:</w:t>
      </w:r>
    </w:p>
    <w:p w:rsidR="00053E77" w:rsidRPr="00CF50FB" w:rsidRDefault="00053E77" w:rsidP="00053E77">
      <w:pPr>
        <w:pStyle w:val="CISNormal"/>
      </w:pPr>
      <w:r>
        <w:t>Setting a hard limit on core dumps prevents users from overriding the soft variable. If core dumps are required, consider setting limits for user groups (</w:t>
      </w:r>
      <w:r w:rsidRPr="00E60B41">
        <w:t>see</w:t>
      </w:r>
      <w:r w:rsidRPr="00A40A73">
        <w:t xml:space="preserve"> </w:t>
      </w:r>
      <w:r w:rsidRPr="00E60B41">
        <w:rPr>
          <w:rStyle w:val="CodeChar"/>
          <w:sz w:val="24"/>
          <w:szCs w:val="24"/>
        </w:rPr>
        <w:t>limits.conf(5)</w:t>
      </w:r>
      <w:r>
        <w:t xml:space="preserve">). In addition, setting the </w:t>
      </w:r>
      <w:r w:rsidRPr="00E60B41">
        <w:rPr>
          <w:rStyle w:val="CodeChar"/>
          <w:sz w:val="24"/>
          <w:szCs w:val="24"/>
        </w:rPr>
        <w:t>fs.suid</w:t>
      </w:r>
      <w:r w:rsidR="00380818">
        <w:rPr>
          <w:rStyle w:val="CodeChar"/>
          <w:sz w:val="24"/>
          <w:szCs w:val="24"/>
        </w:rPr>
        <w:t>_</w:t>
      </w:r>
      <w:r w:rsidRPr="00E60B41">
        <w:rPr>
          <w:rStyle w:val="CodeChar"/>
          <w:sz w:val="24"/>
          <w:szCs w:val="24"/>
        </w:rPr>
        <w:t>dumpable</w:t>
      </w:r>
      <w:r>
        <w:t xml:space="preserve"> variable to 0 will prevent setuid programs from dumping core.</w:t>
      </w:r>
    </w:p>
    <w:p w:rsidR="00053E77" w:rsidRDefault="00053E77" w:rsidP="000029F5">
      <w:pPr>
        <w:pStyle w:val="CISRuleComponent"/>
      </w:pPr>
      <w:r>
        <w:t>Remediation:</w:t>
      </w:r>
    </w:p>
    <w:p w:rsidR="00053E77" w:rsidRPr="00E60B41" w:rsidRDefault="00053E77" w:rsidP="003D6EFA">
      <w:pPr>
        <w:pStyle w:val="CISRuleComponent"/>
        <w:rPr>
          <w:b w:val="0"/>
        </w:rPr>
      </w:pPr>
      <w:r>
        <w:rPr>
          <w:b w:val="0"/>
        </w:rPr>
        <w:t xml:space="preserve">Add the following line to the </w:t>
      </w:r>
      <w:r w:rsidRPr="00E60B41">
        <w:rPr>
          <w:rStyle w:val="CodeChar"/>
          <w:b w:val="0"/>
          <w:sz w:val="24"/>
          <w:szCs w:val="24"/>
        </w:rPr>
        <w:t>/etc/security/limits.conf</w:t>
      </w:r>
      <w:r>
        <w:rPr>
          <w:b w:val="0"/>
        </w:rPr>
        <w:t xml:space="preserve"> file.</w:t>
      </w:r>
    </w:p>
    <w:p w:rsidR="00053E77" w:rsidRPr="00FB132F" w:rsidRDefault="00053E77">
      <w:pPr>
        <w:pStyle w:val="CISC0de"/>
        <w:pBdr>
          <w:bottom w:val="single" w:sz="4" w:space="0" w:color="auto"/>
        </w:pBdr>
      </w:pPr>
      <w:r w:rsidRPr="00FB132F">
        <w:t>*</w:t>
      </w:r>
      <w:r w:rsidRPr="00FB132F">
        <w:tab/>
        <w:t>hard core 0</w:t>
      </w:r>
    </w:p>
    <w:p w:rsidR="00053E77" w:rsidRDefault="00053E77">
      <w:pPr>
        <w:pStyle w:val="CISRuleComponent"/>
        <w:spacing w:before="240"/>
        <w:rPr>
          <w:b w:val="0"/>
        </w:rPr>
      </w:pPr>
      <w:r w:rsidRPr="00E60B41">
        <w:rPr>
          <w:b w:val="0"/>
        </w:rPr>
        <w:t xml:space="preserve">Add the </w:t>
      </w:r>
      <w:r>
        <w:rPr>
          <w:b w:val="0"/>
        </w:rPr>
        <w:t xml:space="preserve">following line to the </w:t>
      </w:r>
      <w:r w:rsidRPr="00E60B41">
        <w:rPr>
          <w:rStyle w:val="CodeChar"/>
          <w:b w:val="0"/>
          <w:sz w:val="24"/>
          <w:szCs w:val="24"/>
        </w:rPr>
        <w:t>/etc/sysctl.conf</w:t>
      </w:r>
      <w:r>
        <w:rPr>
          <w:b w:val="0"/>
        </w:rPr>
        <w:t xml:space="preserve"> file.</w:t>
      </w:r>
    </w:p>
    <w:p w:rsidR="00053E77" w:rsidRPr="00FB132F" w:rsidRDefault="00053E77">
      <w:pPr>
        <w:pStyle w:val="CISC0de"/>
        <w:pBdr>
          <w:bottom w:val="single" w:sz="4" w:space="0" w:color="auto"/>
        </w:pBdr>
      </w:pPr>
      <w:r w:rsidRPr="00FB132F">
        <w:t>fs.suid</w:t>
      </w:r>
      <w:r w:rsidR="00380818">
        <w:t>_</w:t>
      </w:r>
      <w:r w:rsidRPr="00FB132F">
        <w:t>dumpable = 0</w:t>
      </w:r>
    </w:p>
    <w:p w:rsidR="00053E77" w:rsidRDefault="00053E77">
      <w:pPr>
        <w:pStyle w:val="CISRuleComponent"/>
        <w:spacing w:before="240"/>
      </w:pPr>
      <w:r>
        <w:t>Audit:</w:t>
      </w:r>
    </w:p>
    <w:p w:rsidR="00053E77" w:rsidRDefault="00053E77">
      <w:pPr>
        <w:pStyle w:val="CISNormal"/>
      </w:pPr>
      <w:r>
        <w:t>Perform the following to determine if core dumps are restricted.</w:t>
      </w:r>
    </w:p>
    <w:p w:rsidR="00053E77" w:rsidRPr="00CF50FB" w:rsidRDefault="00053E77">
      <w:pPr>
        <w:pStyle w:val="CISC0de"/>
        <w:pBdr>
          <w:bottom w:val="single" w:sz="4" w:space="0" w:color="auto"/>
        </w:pBdr>
      </w:pPr>
      <w:r w:rsidRPr="00CF50FB">
        <w:t xml:space="preserve"># </w:t>
      </w:r>
      <w:r w:rsidRPr="00FB132F">
        <w:t xml:space="preserve">grep </w:t>
      </w:r>
      <w:r>
        <w:t>"</w:t>
      </w:r>
      <w:r w:rsidRPr="00FB132F">
        <w:t>hard core</w:t>
      </w:r>
      <w:r>
        <w:t>"</w:t>
      </w:r>
      <w:r w:rsidRPr="00FB132F">
        <w:t xml:space="preserve"> /etc/security/limits.conf</w:t>
      </w:r>
    </w:p>
    <w:p w:rsidR="00053E77" w:rsidRPr="00FB132F" w:rsidRDefault="00053E77">
      <w:pPr>
        <w:pStyle w:val="CISC0de"/>
        <w:pBdr>
          <w:bottom w:val="single" w:sz="4" w:space="0" w:color="auto"/>
        </w:pBdr>
      </w:pPr>
      <w:r w:rsidRPr="00FB132F">
        <w:t>*</w:t>
      </w:r>
      <w:r w:rsidRPr="00FB132F">
        <w:tab/>
        <w:t>hard core 0</w:t>
      </w:r>
    </w:p>
    <w:p w:rsidR="00053E77" w:rsidRPr="00FB132F" w:rsidRDefault="00053E77">
      <w:pPr>
        <w:pStyle w:val="CISC0de"/>
        <w:pBdr>
          <w:bottom w:val="single" w:sz="4" w:space="0" w:color="auto"/>
        </w:pBdr>
      </w:pPr>
      <w:r w:rsidRPr="00FB132F">
        <w:t># sysctl fs.suid</w:t>
      </w:r>
      <w:r w:rsidR="00380818">
        <w:t>_</w:t>
      </w:r>
      <w:r w:rsidRPr="00FB132F">
        <w:t>dumpable</w:t>
      </w:r>
    </w:p>
    <w:p w:rsidR="00053E77" w:rsidRPr="00CF50FB" w:rsidRDefault="00053E77">
      <w:pPr>
        <w:pStyle w:val="CISC0de"/>
        <w:pBdr>
          <w:bottom w:val="single" w:sz="4" w:space="0" w:color="auto"/>
        </w:pBdr>
      </w:pPr>
      <w:r w:rsidRPr="00CF50FB">
        <w:t>fs.suid</w:t>
      </w:r>
      <w:r w:rsidR="00380818">
        <w:t>_</w:t>
      </w:r>
      <w:r w:rsidRPr="00CF50FB">
        <w:t>dumpable = 0</w:t>
      </w:r>
    </w:p>
    <w:p w:rsidR="00053E77" w:rsidRDefault="00053E77">
      <w:pPr>
        <w:rPr>
          <w:b/>
        </w:rPr>
      </w:pPr>
    </w:p>
    <w:p w:rsidR="00611BF2" w:rsidRDefault="00053E77" w:rsidP="00B030A8">
      <w:pPr>
        <w:pStyle w:val="Heading3"/>
        <w:numPr>
          <w:ilvl w:val="2"/>
          <w:numId w:val="1"/>
        </w:numPr>
        <w:tabs>
          <w:tab w:val="center" w:pos="990"/>
        </w:tabs>
        <w:ind w:left="360"/>
      </w:pPr>
      <w:bookmarkStart w:id="2819" w:name="_Toc328948704"/>
      <w:r>
        <w:t>Configure ExecShield</w:t>
      </w:r>
      <w:bookmarkEnd w:id="2819"/>
    </w:p>
    <w:tbl>
      <w:tblPr>
        <w:tblW w:w="0" w:type="auto"/>
        <w:tblInd w:w="462" w:type="dxa"/>
        <w:tblLayout w:type="fixed"/>
        <w:tblLook w:val="0000" w:firstRow="0" w:lastRow="0" w:firstColumn="0" w:lastColumn="0" w:noHBand="0" w:noVBand="0"/>
      </w:tblPr>
      <w:tblGrid>
        <w:gridCol w:w="3451"/>
        <w:gridCol w:w="4894"/>
      </w:tblGrid>
      <w:tr w:rsidR="00053E77" w:rsidTr="003D6EFA">
        <w:trPr>
          <w:trHeight w:val="256"/>
        </w:trPr>
        <w:tc>
          <w:tcPr>
            <w:tcW w:w="3451" w:type="dxa"/>
            <w:tcBorders>
              <w:top w:val="single" w:sz="4" w:space="0" w:color="000000"/>
              <w:left w:val="single" w:sz="4" w:space="0" w:color="000000"/>
              <w:bottom w:val="single" w:sz="4" w:space="0" w:color="000000"/>
            </w:tcBorders>
          </w:tcPr>
          <w:p w:rsidR="00053E77" w:rsidRDefault="00053E77" w:rsidP="00053E77">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53E77" w:rsidRDefault="00053E77" w:rsidP="00053E77">
            <w:pPr>
              <w:snapToGrid w:val="0"/>
            </w:pPr>
            <w:r>
              <w:t>Level-I</w:t>
            </w:r>
          </w:p>
        </w:tc>
      </w:tr>
      <w:tr w:rsidR="00053E77" w:rsidTr="003D6EFA">
        <w:trPr>
          <w:trHeight w:val="256"/>
        </w:trPr>
        <w:tc>
          <w:tcPr>
            <w:tcW w:w="3451" w:type="dxa"/>
            <w:tcBorders>
              <w:top w:val="single" w:sz="4" w:space="0" w:color="000000"/>
              <w:left w:val="single" w:sz="4" w:space="0" w:color="000000"/>
              <w:bottom w:val="single" w:sz="4" w:space="0" w:color="000000"/>
            </w:tcBorders>
          </w:tcPr>
          <w:p w:rsidR="00053E77" w:rsidRDefault="00053E77" w:rsidP="00053E77">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53E77" w:rsidRDefault="00053E77" w:rsidP="00053E77">
            <w:pPr>
              <w:snapToGrid w:val="0"/>
            </w:pPr>
            <w:r>
              <w:t>Yes</w:t>
            </w:r>
          </w:p>
        </w:tc>
      </w:tr>
      <w:tr w:rsidR="00053E77" w:rsidTr="003D6EFA">
        <w:trPr>
          <w:trHeight w:val="256"/>
        </w:trPr>
        <w:tc>
          <w:tcPr>
            <w:tcW w:w="3451" w:type="dxa"/>
            <w:tcBorders>
              <w:left w:val="single" w:sz="4" w:space="0" w:color="000000"/>
              <w:bottom w:val="single" w:sz="4" w:space="0" w:color="000000"/>
            </w:tcBorders>
          </w:tcPr>
          <w:p w:rsidR="00053E77" w:rsidRDefault="00053E77" w:rsidP="00053E77">
            <w:pPr>
              <w:snapToGrid w:val="0"/>
            </w:pPr>
            <w:r>
              <w:t>Reboot Required</w:t>
            </w:r>
          </w:p>
        </w:tc>
        <w:tc>
          <w:tcPr>
            <w:tcW w:w="4894" w:type="dxa"/>
            <w:tcBorders>
              <w:left w:val="single" w:sz="4" w:space="0" w:color="000000"/>
              <w:bottom w:val="single" w:sz="4" w:space="0" w:color="000000"/>
              <w:right w:val="single" w:sz="4" w:space="0" w:color="000000"/>
            </w:tcBorders>
          </w:tcPr>
          <w:p w:rsidR="00053E77" w:rsidRDefault="00053E77" w:rsidP="00053E77">
            <w:pPr>
              <w:snapToGrid w:val="0"/>
            </w:pPr>
            <w:r>
              <w:t>Yes</w:t>
            </w:r>
          </w:p>
        </w:tc>
      </w:tr>
      <w:tr w:rsidR="00053E77" w:rsidTr="003D6EFA">
        <w:trPr>
          <w:trHeight w:val="256"/>
        </w:trPr>
        <w:tc>
          <w:tcPr>
            <w:tcW w:w="3451" w:type="dxa"/>
            <w:tcBorders>
              <w:top w:val="single" w:sz="4" w:space="0" w:color="000000"/>
              <w:left w:val="single" w:sz="4" w:space="0" w:color="000000"/>
              <w:bottom w:val="single" w:sz="4" w:space="0" w:color="000000"/>
            </w:tcBorders>
          </w:tcPr>
          <w:p w:rsidR="00053E77" w:rsidRDefault="00053E77" w:rsidP="00053E77">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53E77" w:rsidRDefault="00053E77" w:rsidP="00053E77">
            <w:pPr>
              <w:snapToGrid w:val="0"/>
            </w:pPr>
            <w:r>
              <w:t>Yes</w:t>
            </w:r>
          </w:p>
        </w:tc>
      </w:tr>
      <w:tr w:rsidR="00053E77" w:rsidDel="00FC4807" w:rsidTr="003D6EFA">
        <w:trPr>
          <w:trHeight w:val="256"/>
          <w:del w:id="2820" w:author="blake" w:date="2012-04-05T12:42:00Z"/>
        </w:trPr>
        <w:tc>
          <w:tcPr>
            <w:tcW w:w="3451" w:type="dxa"/>
            <w:tcBorders>
              <w:top w:val="single" w:sz="4" w:space="0" w:color="000000"/>
              <w:left w:val="single" w:sz="4" w:space="0" w:color="000000"/>
              <w:bottom w:val="single" w:sz="4" w:space="0" w:color="000000"/>
            </w:tcBorders>
          </w:tcPr>
          <w:p w:rsidR="00053E77" w:rsidDel="00FC4807" w:rsidRDefault="00053E77" w:rsidP="00053E77">
            <w:pPr>
              <w:snapToGrid w:val="0"/>
              <w:rPr>
                <w:del w:id="2821" w:author="blake" w:date="2012-04-05T12:42:00Z"/>
              </w:rPr>
            </w:pPr>
            <w:del w:id="2822"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53E77" w:rsidDel="00FC4807" w:rsidRDefault="00053E77" w:rsidP="00053E77">
            <w:pPr>
              <w:snapToGrid w:val="0"/>
              <w:rPr>
                <w:del w:id="2823" w:author="blake" w:date="2012-04-05T12:42:00Z"/>
              </w:rPr>
            </w:pPr>
            <w:del w:id="2824" w:author="blake" w:date="2012-04-05T12:42:00Z">
              <w:r w:rsidDel="00FC4807">
                <w:delText>CCE-4168-1</w:delText>
              </w:r>
            </w:del>
          </w:p>
        </w:tc>
      </w:tr>
    </w:tbl>
    <w:p w:rsidR="00053E77" w:rsidRDefault="00053E77" w:rsidP="00053E77">
      <w:pPr>
        <w:pStyle w:val="CISNormal"/>
      </w:pPr>
    </w:p>
    <w:p w:rsidR="00053E77" w:rsidRDefault="00053E77" w:rsidP="00053E77">
      <w:pPr>
        <w:pStyle w:val="CISRuleComponent"/>
      </w:pPr>
      <w:r>
        <w:t xml:space="preserve">Description: </w:t>
      </w:r>
    </w:p>
    <w:p w:rsidR="00053E77" w:rsidRDefault="00053E77" w:rsidP="00053E77">
      <w:r>
        <w:lastRenderedPageBreak/>
        <w:t>Execshield is made up of a number of kernel features to provide protection against buffer overflow attacks. These features include prevention of execution in memory data space, and special handling of text buffers.</w:t>
      </w:r>
    </w:p>
    <w:p w:rsidR="00053E77" w:rsidRDefault="00053E77" w:rsidP="00053E77">
      <w:pPr>
        <w:pStyle w:val="CISRuleComponent"/>
      </w:pPr>
      <w:r w:rsidRPr="006C7502">
        <w:t>Rationale:</w:t>
      </w:r>
    </w:p>
    <w:p w:rsidR="00053E77" w:rsidRPr="00DD1521" w:rsidRDefault="00053E77" w:rsidP="000029F5">
      <w:pPr>
        <w:pStyle w:val="CISNormal"/>
      </w:pPr>
      <w:r>
        <w:t xml:space="preserve">Enabling any feature that can protect against buffer overflow attacks enhances the security of the system. </w:t>
      </w:r>
    </w:p>
    <w:p w:rsidR="00053E77" w:rsidRDefault="00053E77" w:rsidP="003D6EFA">
      <w:pPr>
        <w:pStyle w:val="CISRuleComponent"/>
      </w:pPr>
      <w:r>
        <w:t>Remediation:</w:t>
      </w:r>
    </w:p>
    <w:p w:rsidR="00053E77" w:rsidRPr="00E60B41" w:rsidRDefault="00053E77">
      <w:pPr>
        <w:pStyle w:val="CISNormal"/>
      </w:pPr>
      <w:r w:rsidRPr="00E60B41">
        <w:t>Add</w:t>
      </w:r>
      <w:r>
        <w:t xml:space="preserve"> the following line to the </w:t>
      </w:r>
      <w:r>
        <w:rPr>
          <w:rStyle w:val="CodeChar"/>
          <w:sz w:val="24"/>
          <w:szCs w:val="24"/>
        </w:rPr>
        <w:t>/etc/sys</w:t>
      </w:r>
      <w:r w:rsidRPr="006E606D">
        <w:rPr>
          <w:rStyle w:val="CodeChar"/>
          <w:sz w:val="24"/>
          <w:szCs w:val="24"/>
        </w:rPr>
        <w:t>c</w:t>
      </w:r>
      <w:r>
        <w:rPr>
          <w:rStyle w:val="CodeChar"/>
          <w:sz w:val="24"/>
          <w:szCs w:val="24"/>
        </w:rPr>
        <w:t>t</w:t>
      </w:r>
      <w:r w:rsidRPr="006E606D">
        <w:rPr>
          <w:rStyle w:val="CodeChar"/>
          <w:sz w:val="24"/>
          <w:szCs w:val="24"/>
        </w:rPr>
        <w:t>l.conf</w:t>
      </w:r>
      <w:r>
        <w:t xml:space="preserve"> file.</w:t>
      </w:r>
    </w:p>
    <w:p w:rsidR="00053E77" w:rsidRPr="00FB132F" w:rsidRDefault="00053E77">
      <w:pPr>
        <w:pStyle w:val="CISC0de"/>
        <w:pBdr>
          <w:bottom w:val="single" w:sz="4" w:space="0" w:color="auto"/>
        </w:pBdr>
      </w:pPr>
      <w:r w:rsidRPr="00FB132F">
        <w:t xml:space="preserve">kernel.exec-shield = 1 </w:t>
      </w:r>
    </w:p>
    <w:p w:rsidR="00053E77" w:rsidRDefault="00053E77">
      <w:pPr>
        <w:pStyle w:val="CISRuleComponent"/>
        <w:spacing w:before="240"/>
      </w:pPr>
      <w:r>
        <w:t>Audit:</w:t>
      </w:r>
    </w:p>
    <w:p w:rsidR="00053E77" w:rsidRDefault="00053E77">
      <w:pPr>
        <w:pStyle w:val="CISNormal"/>
      </w:pPr>
      <w:r>
        <w:t>Perform the following to determine if ExecShield is enabled.</w:t>
      </w:r>
    </w:p>
    <w:p w:rsidR="00053E77" w:rsidRPr="00DD1521" w:rsidRDefault="00053E77">
      <w:pPr>
        <w:pStyle w:val="CISC0de"/>
        <w:pBdr>
          <w:bottom w:val="single" w:sz="4" w:space="0" w:color="auto"/>
        </w:pBdr>
      </w:pPr>
      <w:r>
        <w:t xml:space="preserve"># </w:t>
      </w:r>
      <w:r w:rsidRPr="00FB132F">
        <w:t>sysctl kernel.exec-shield</w:t>
      </w:r>
    </w:p>
    <w:p w:rsidR="00053E77" w:rsidRPr="00DD1521" w:rsidRDefault="00053E77">
      <w:pPr>
        <w:pStyle w:val="CISC0de"/>
        <w:pBdr>
          <w:bottom w:val="single" w:sz="4" w:space="0" w:color="auto"/>
        </w:pBdr>
      </w:pPr>
      <w:r>
        <w:t xml:space="preserve">kernel.exec-shield = 1 </w:t>
      </w:r>
    </w:p>
    <w:p w:rsidR="00053E77" w:rsidRDefault="00053E77">
      <w:pPr>
        <w:rPr>
          <w:b/>
        </w:rPr>
      </w:pPr>
    </w:p>
    <w:p w:rsidR="00611BF2" w:rsidRDefault="00053E77" w:rsidP="00B030A8">
      <w:pPr>
        <w:pStyle w:val="Heading3"/>
        <w:numPr>
          <w:ilvl w:val="2"/>
          <w:numId w:val="1"/>
        </w:numPr>
        <w:tabs>
          <w:tab w:val="center" w:pos="990"/>
        </w:tabs>
        <w:ind w:left="360"/>
      </w:pPr>
      <w:bookmarkStart w:id="2825" w:name="_Toc328948705"/>
      <w:r>
        <w:t xml:space="preserve">Enable </w:t>
      </w:r>
      <w:commentRangeStart w:id="2826"/>
      <w:r>
        <w:t xml:space="preserve">Randomized </w:t>
      </w:r>
      <w:r w:rsidRPr="00D440B9">
        <w:t xml:space="preserve">Virtual </w:t>
      </w:r>
      <w:commentRangeEnd w:id="2826"/>
      <w:r w:rsidR="0044104D" w:rsidRPr="00D440B9">
        <w:rPr>
          <w:rStyle w:val="CommentReference"/>
          <w:bCs w:val="0"/>
          <w:i w:val="0"/>
          <w:color w:val="auto"/>
          <w:kern w:val="0"/>
        </w:rPr>
        <w:commentReference w:id="2826"/>
      </w:r>
      <w:r w:rsidRPr="00D440B9">
        <w:t>Memory Region Placement</w:t>
      </w:r>
      <w:bookmarkEnd w:id="2825"/>
    </w:p>
    <w:tbl>
      <w:tblPr>
        <w:tblW w:w="0" w:type="auto"/>
        <w:tblInd w:w="462" w:type="dxa"/>
        <w:tblLayout w:type="fixed"/>
        <w:tblLook w:val="0000" w:firstRow="0" w:lastRow="0" w:firstColumn="0" w:lastColumn="0" w:noHBand="0" w:noVBand="0"/>
      </w:tblPr>
      <w:tblGrid>
        <w:gridCol w:w="3451"/>
        <w:gridCol w:w="4894"/>
      </w:tblGrid>
      <w:tr w:rsidR="00053E77" w:rsidTr="003D6EFA">
        <w:trPr>
          <w:trHeight w:val="256"/>
        </w:trPr>
        <w:tc>
          <w:tcPr>
            <w:tcW w:w="3451" w:type="dxa"/>
            <w:tcBorders>
              <w:top w:val="single" w:sz="4" w:space="0" w:color="000000"/>
              <w:left w:val="single" w:sz="4" w:space="0" w:color="000000"/>
              <w:bottom w:val="single" w:sz="4" w:space="0" w:color="000000"/>
            </w:tcBorders>
          </w:tcPr>
          <w:p w:rsidR="00053E77" w:rsidRDefault="00053E77" w:rsidP="00053E77">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053E77" w:rsidRDefault="00053E77" w:rsidP="00053E77">
            <w:pPr>
              <w:snapToGrid w:val="0"/>
            </w:pPr>
            <w:r>
              <w:t>Level-I</w:t>
            </w:r>
          </w:p>
        </w:tc>
      </w:tr>
      <w:tr w:rsidR="00053E77" w:rsidTr="003D6EFA">
        <w:trPr>
          <w:trHeight w:val="256"/>
        </w:trPr>
        <w:tc>
          <w:tcPr>
            <w:tcW w:w="3451" w:type="dxa"/>
            <w:tcBorders>
              <w:top w:val="single" w:sz="4" w:space="0" w:color="000000"/>
              <w:left w:val="single" w:sz="4" w:space="0" w:color="000000"/>
              <w:bottom w:val="single" w:sz="4" w:space="0" w:color="000000"/>
            </w:tcBorders>
          </w:tcPr>
          <w:p w:rsidR="00053E77" w:rsidRDefault="00053E77" w:rsidP="00053E77">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053E77" w:rsidRPr="00D440B9" w:rsidRDefault="00053E77" w:rsidP="00D440B9">
            <w:pPr>
              <w:snapToGrid w:val="0"/>
            </w:pPr>
            <w:r w:rsidRPr="00D440B9">
              <w:t>Yes</w:t>
            </w:r>
            <w:ins w:id="2827" w:author="blake" w:date="2012-04-07T20:57:00Z">
              <w:r w:rsidR="0044104D" w:rsidRPr="00D440B9">
                <w:t xml:space="preserve"> </w:t>
              </w:r>
            </w:ins>
          </w:p>
        </w:tc>
      </w:tr>
      <w:tr w:rsidR="00053E77" w:rsidTr="003D6EFA">
        <w:trPr>
          <w:trHeight w:val="256"/>
        </w:trPr>
        <w:tc>
          <w:tcPr>
            <w:tcW w:w="3451" w:type="dxa"/>
            <w:tcBorders>
              <w:left w:val="single" w:sz="4" w:space="0" w:color="000000"/>
              <w:bottom w:val="single" w:sz="4" w:space="0" w:color="000000"/>
            </w:tcBorders>
          </w:tcPr>
          <w:p w:rsidR="00053E77" w:rsidRDefault="00053E77" w:rsidP="00053E77">
            <w:pPr>
              <w:snapToGrid w:val="0"/>
            </w:pPr>
            <w:r>
              <w:t>Reboot Required</w:t>
            </w:r>
          </w:p>
        </w:tc>
        <w:tc>
          <w:tcPr>
            <w:tcW w:w="4894" w:type="dxa"/>
            <w:tcBorders>
              <w:left w:val="single" w:sz="4" w:space="0" w:color="000000"/>
              <w:bottom w:val="single" w:sz="4" w:space="0" w:color="000000"/>
              <w:right w:val="single" w:sz="4" w:space="0" w:color="000000"/>
            </w:tcBorders>
          </w:tcPr>
          <w:p w:rsidR="00053E77" w:rsidRDefault="00053E77" w:rsidP="00053E77">
            <w:pPr>
              <w:snapToGrid w:val="0"/>
            </w:pPr>
            <w:r>
              <w:t>Yes</w:t>
            </w:r>
          </w:p>
        </w:tc>
      </w:tr>
      <w:tr w:rsidR="00053E77" w:rsidTr="003D6EFA">
        <w:trPr>
          <w:trHeight w:val="256"/>
        </w:trPr>
        <w:tc>
          <w:tcPr>
            <w:tcW w:w="3451" w:type="dxa"/>
            <w:tcBorders>
              <w:top w:val="single" w:sz="4" w:space="0" w:color="000000"/>
              <w:left w:val="single" w:sz="4" w:space="0" w:color="000000"/>
              <w:bottom w:val="single" w:sz="4" w:space="0" w:color="000000"/>
            </w:tcBorders>
          </w:tcPr>
          <w:p w:rsidR="00053E77" w:rsidRDefault="00053E77" w:rsidP="00053E77">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053E77" w:rsidRDefault="00053E77" w:rsidP="00053E77">
            <w:pPr>
              <w:snapToGrid w:val="0"/>
            </w:pPr>
            <w:r>
              <w:t>Yes</w:t>
            </w:r>
          </w:p>
        </w:tc>
      </w:tr>
      <w:tr w:rsidR="00053E77" w:rsidDel="00FC4807" w:rsidTr="003D6EFA">
        <w:trPr>
          <w:trHeight w:val="256"/>
          <w:del w:id="2828" w:author="blake" w:date="2012-04-05T12:42:00Z"/>
        </w:trPr>
        <w:tc>
          <w:tcPr>
            <w:tcW w:w="3451" w:type="dxa"/>
            <w:tcBorders>
              <w:top w:val="single" w:sz="4" w:space="0" w:color="000000"/>
              <w:left w:val="single" w:sz="4" w:space="0" w:color="000000"/>
              <w:bottom w:val="single" w:sz="4" w:space="0" w:color="000000"/>
            </w:tcBorders>
          </w:tcPr>
          <w:p w:rsidR="00053E77" w:rsidDel="00FC4807" w:rsidRDefault="00053E77" w:rsidP="00053E77">
            <w:pPr>
              <w:snapToGrid w:val="0"/>
              <w:rPr>
                <w:del w:id="2829" w:author="blake" w:date="2012-04-05T12:42:00Z"/>
              </w:rPr>
            </w:pPr>
            <w:del w:id="2830"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53E77" w:rsidDel="00FC4807" w:rsidRDefault="00053E77" w:rsidP="00053E77">
            <w:pPr>
              <w:snapToGrid w:val="0"/>
              <w:rPr>
                <w:del w:id="2831" w:author="blake" w:date="2012-04-05T12:42:00Z"/>
              </w:rPr>
            </w:pPr>
            <w:del w:id="2832" w:author="blake" w:date="2012-04-05T12:42:00Z">
              <w:r w:rsidDel="00FC4807">
                <w:delText>CCE-4146-7</w:delText>
              </w:r>
            </w:del>
          </w:p>
        </w:tc>
      </w:tr>
    </w:tbl>
    <w:p w:rsidR="00053E77" w:rsidRDefault="00053E77" w:rsidP="00053E77">
      <w:pPr>
        <w:pStyle w:val="CISNormal"/>
      </w:pPr>
    </w:p>
    <w:p w:rsidR="00053E77" w:rsidRDefault="00053E77" w:rsidP="00053E77">
      <w:pPr>
        <w:pStyle w:val="CISRuleComponent"/>
      </w:pPr>
      <w:r>
        <w:t xml:space="preserve">Description: </w:t>
      </w:r>
    </w:p>
    <w:p w:rsidR="00053E77" w:rsidRPr="00BF428F" w:rsidRDefault="00053E77" w:rsidP="00053E77">
      <w:pPr>
        <w:pStyle w:val="CISNormal"/>
      </w:pPr>
      <w:r>
        <w:t>Set the system flag to force randomized virtual memory region placement.</w:t>
      </w:r>
    </w:p>
    <w:p w:rsidR="00053E77" w:rsidRDefault="00053E77" w:rsidP="00053E77">
      <w:pPr>
        <w:pStyle w:val="CISRuleComponent"/>
      </w:pPr>
      <w:r w:rsidRPr="006C7502">
        <w:t>Rationale:</w:t>
      </w:r>
    </w:p>
    <w:p w:rsidR="00053E77" w:rsidRPr="00BF428F" w:rsidRDefault="00053E77" w:rsidP="00053E77">
      <w:pPr>
        <w:pStyle w:val="CISNormal"/>
      </w:pPr>
      <w:r>
        <w:t>Randomly placing virtual memory regions will make it difficult for to write memory page exploits as the memory placement will be consistently shifting.</w:t>
      </w:r>
    </w:p>
    <w:p w:rsidR="00053E77" w:rsidRDefault="00053E77" w:rsidP="000029F5">
      <w:pPr>
        <w:pStyle w:val="CISRuleComponent"/>
      </w:pPr>
      <w:r>
        <w:t>Remediation:</w:t>
      </w:r>
    </w:p>
    <w:p w:rsidR="00053E77" w:rsidRPr="0057341B" w:rsidRDefault="00053E77" w:rsidP="003D6EFA">
      <w:pPr>
        <w:pStyle w:val="CISNormal"/>
      </w:pPr>
      <w:r w:rsidRPr="00E60B41">
        <w:t>Add</w:t>
      </w:r>
      <w:r>
        <w:t xml:space="preserve"> the following line to the </w:t>
      </w:r>
      <w:r>
        <w:rPr>
          <w:rStyle w:val="CodeChar"/>
          <w:sz w:val="24"/>
          <w:szCs w:val="24"/>
        </w:rPr>
        <w:t>/etc/sys</w:t>
      </w:r>
      <w:r w:rsidRPr="0057341B">
        <w:rPr>
          <w:rStyle w:val="CodeChar"/>
          <w:sz w:val="24"/>
          <w:szCs w:val="24"/>
        </w:rPr>
        <w:t>c</w:t>
      </w:r>
      <w:r>
        <w:rPr>
          <w:rStyle w:val="CodeChar"/>
          <w:sz w:val="24"/>
          <w:szCs w:val="24"/>
        </w:rPr>
        <w:t>t</w:t>
      </w:r>
      <w:r w:rsidRPr="0057341B">
        <w:rPr>
          <w:rStyle w:val="CodeChar"/>
          <w:sz w:val="24"/>
          <w:szCs w:val="24"/>
        </w:rPr>
        <w:t>l.conf</w:t>
      </w:r>
      <w:r>
        <w:t xml:space="preserve"> file.</w:t>
      </w:r>
    </w:p>
    <w:p w:rsidR="00053E77" w:rsidRPr="00FB132F" w:rsidRDefault="00053E77">
      <w:pPr>
        <w:pStyle w:val="CISC0de"/>
        <w:pBdr>
          <w:bottom w:val="single" w:sz="4" w:space="0" w:color="auto"/>
        </w:pBdr>
      </w:pPr>
      <w:r w:rsidRPr="00FB132F">
        <w:t xml:space="preserve">kernel.randomize_va_space = </w:t>
      </w:r>
      <w:ins w:id="2833" w:author="blake" w:date="2012-04-08T08:32:00Z">
        <w:r w:rsidR="00D440B9" w:rsidRPr="00D440B9">
          <w:rPr>
            <w:rPrChange w:id="2834" w:author="blake" w:date="2012-04-08T08:33:00Z">
              <w:rPr>
                <w:highlight w:val="yellow"/>
              </w:rPr>
            </w:rPrChange>
          </w:rPr>
          <w:t>2</w:t>
        </w:r>
      </w:ins>
      <w:del w:id="2835" w:author="blake" w:date="2012-04-08T08:32:00Z">
        <w:r w:rsidRPr="0044104D" w:rsidDel="00D440B9">
          <w:rPr>
            <w:highlight w:val="yellow"/>
            <w:rPrChange w:id="2836" w:author="blake" w:date="2012-04-07T20:57:00Z">
              <w:rPr/>
            </w:rPrChange>
          </w:rPr>
          <w:delText>1</w:delText>
        </w:r>
        <w:r w:rsidRPr="00FB132F" w:rsidDel="00D440B9">
          <w:delText xml:space="preserve"> </w:delText>
        </w:r>
      </w:del>
    </w:p>
    <w:p w:rsidR="00053E77" w:rsidRDefault="00053E77">
      <w:pPr>
        <w:pStyle w:val="CISRuleComponent"/>
        <w:spacing w:before="240"/>
      </w:pPr>
      <w:r>
        <w:t>Audit:</w:t>
      </w:r>
    </w:p>
    <w:p w:rsidR="00053E77" w:rsidRDefault="00053E77">
      <w:pPr>
        <w:pStyle w:val="CISNormal"/>
      </w:pPr>
      <w:r>
        <w:t>Perform the following to determine if virtual memory is randomized.</w:t>
      </w:r>
    </w:p>
    <w:p w:rsidR="00053E77" w:rsidRPr="00FB132F" w:rsidRDefault="00053E77">
      <w:pPr>
        <w:pStyle w:val="CISC0de"/>
        <w:pBdr>
          <w:bottom w:val="single" w:sz="4" w:space="0" w:color="auto"/>
        </w:pBdr>
      </w:pPr>
      <w:r>
        <w:t xml:space="preserve"># </w:t>
      </w:r>
      <w:r w:rsidRPr="00FB132F">
        <w:t>sysctl kernel.randomize_va_space</w:t>
      </w:r>
    </w:p>
    <w:p w:rsidR="00053E77" w:rsidRPr="00DD1521" w:rsidRDefault="00053E77">
      <w:pPr>
        <w:pStyle w:val="CISC0de"/>
        <w:pBdr>
          <w:bottom w:val="single" w:sz="4" w:space="0" w:color="auto"/>
        </w:pBdr>
      </w:pPr>
      <w:r>
        <w:t xml:space="preserve">kernel.randomize_va_space = </w:t>
      </w:r>
      <w:del w:id="2837" w:author="blake" w:date="2012-04-08T08:32:00Z">
        <w:r w:rsidRPr="0044104D" w:rsidDel="00D440B9">
          <w:rPr>
            <w:highlight w:val="yellow"/>
            <w:rPrChange w:id="2838" w:author="blake" w:date="2012-04-07T20:57:00Z">
              <w:rPr/>
            </w:rPrChange>
          </w:rPr>
          <w:delText>1</w:delText>
        </w:r>
      </w:del>
      <w:ins w:id="2839" w:author="blake" w:date="2012-04-08T08:32:00Z">
        <w:r w:rsidR="00D440B9">
          <w:t>2</w:t>
        </w:r>
      </w:ins>
      <w:del w:id="2840" w:author="blake" w:date="2012-04-08T08:32:00Z">
        <w:r w:rsidDel="00D440B9">
          <w:delText xml:space="preserve"> </w:delText>
        </w:r>
      </w:del>
    </w:p>
    <w:p w:rsidR="00053E77" w:rsidRDefault="00053E77">
      <w:pPr>
        <w:pStyle w:val="CISNormal"/>
      </w:pPr>
    </w:p>
    <w:p w:rsidR="00053E77" w:rsidRPr="00B26263" w:rsidRDefault="00053E77" w:rsidP="00053E77">
      <w:pPr>
        <w:pStyle w:val="CISNormal"/>
      </w:pPr>
      <w:bookmarkStart w:id="2841" w:name="_Toc316997613"/>
      <w:bookmarkStart w:id="2842" w:name="_Toc316997629"/>
      <w:bookmarkStart w:id="2843" w:name="_Toc316997632"/>
      <w:bookmarkStart w:id="2844" w:name="_Toc316997633"/>
      <w:bookmarkStart w:id="2845" w:name="_Toc316997635"/>
      <w:bookmarkStart w:id="2846" w:name="_Toc316997638"/>
      <w:bookmarkStart w:id="2847" w:name="_Toc316997640"/>
      <w:bookmarkEnd w:id="2841"/>
      <w:bookmarkEnd w:id="2842"/>
      <w:bookmarkEnd w:id="2843"/>
      <w:bookmarkEnd w:id="2844"/>
      <w:bookmarkEnd w:id="2845"/>
      <w:bookmarkEnd w:id="2846"/>
      <w:bookmarkEnd w:id="2847"/>
    </w:p>
    <w:p w:rsidR="00CF576A" w:rsidRDefault="00CF576A">
      <w:pPr>
        <w:rPr>
          <w:ins w:id="2848" w:author="blake" w:date="2012-04-05T15:40:00Z"/>
          <w:b/>
          <w:bCs/>
          <w:color w:val="1F497D"/>
          <w:kern w:val="32"/>
          <w:sz w:val="36"/>
          <w:szCs w:val="32"/>
        </w:rPr>
      </w:pPr>
      <w:ins w:id="2849" w:author="blake" w:date="2012-04-05T15:40:00Z">
        <w:r>
          <w:br w:type="page"/>
        </w:r>
      </w:ins>
    </w:p>
    <w:p w:rsidR="004E30A1" w:rsidRDefault="005934D6" w:rsidP="00131241">
      <w:pPr>
        <w:pStyle w:val="Heading1"/>
        <w:numPr>
          <w:ilvl w:val="0"/>
          <w:numId w:val="6"/>
        </w:numPr>
      </w:pPr>
      <w:bookmarkStart w:id="2850" w:name="_Toc328948706"/>
      <w:r>
        <w:lastRenderedPageBreak/>
        <w:t>OS</w:t>
      </w:r>
      <w:r w:rsidR="008833FB">
        <w:t xml:space="preserve"> </w:t>
      </w:r>
      <w:r w:rsidR="007D4EF9">
        <w:t>Services</w:t>
      </w:r>
      <w:bookmarkEnd w:id="2850"/>
    </w:p>
    <w:p w:rsidR="004E30A1" w:rsidRDefault="00E570AD" w:rsidP="006E606D">
      <w:r>
        <w:t>While applying system updates and patches helps correct known vulnerabilities, one of the best ways to protect the system against as yet unreported vulnerabilities is to disable all services that are not required for normal system operation.  This prevents the exploitation of vulnerabilities discovered at a later date. If a service is not enabled, it cannot be exploited.  The actions in this section of the document provide guidance on what services can be safely disabled and under which circumstances, greatly reducing the number of possible threats to the resulting system.</w:t>
      </w:r>
    </w:p>
    <w:p w:rsidR="00E1505B" w:rsidRDefault="00C91C02" w:rsidP="00131241">
      <w:pPr>
        <w:pStyle w:val="Heading2"/>
        <w:numPr>
          <w:ilvl w:val="1"/>
          <w:numId w:val="6"/>
        </w:numPr>
      </w:pPr>
      <w:bookmarkStart w:id="2851" w:name="_Toc328948707"/>
      <w:r>
        <w:t>Remove</w:t>
      </w:r>
      <w:r w:rsidR="00A512CA">
        <w:t xml:space="preserve"> </w:t>
      </w:r>
      <w:r w:rsidR="00233F24">
        <w:t xml:space="preserve">Legacy </w:t>
      </w:r>
      <w:r w:rsidR="00A512CA">
        <w:t>Services</w:t>
      </w:r>
      <w:bookmarkEnd w:id="2851"/>
    </w:p>
    <w:p w:rsidR="00E1505B" w:rsidRDefault="00C5371D" w:rsidP="00227AFF">
      <w:pPr>
        <w:pStyle w:val="CISNormal"/>
        <w:rPr>
          <w:b/>
        </w:rPr>
      </w:pPr>
      <w:r>
        <w:t xml:space="preserve">The items in this section </w:t>
      </w:r>
      <w:r w:rsidR="002D4CD7">
        <w:t xml:space="preserve">are intended to ensure that </w:t>
      </w:r>
      <w:r w:rsidR="00233F24">
        <w:t xml:space="preserve">legacy </w:t>
      </w:r>
      <w:r w:rsidR="002D4CD7">
        <w:t xml:space="preserve">services are not installed on the </w:t>
      </w:r>
      <w:r w:rsidR="00227AFF">
        <w:t xml:space="preserve">system. Some guidance includes directives to both disable and remove the service. There is no good reason to have these services on the system, even in a disabled state. </w:t>
      </w:r>
    </w:p>
    <w:p w:rsidR="00897D4F" w:rsidRDefault="00897D4F" w:rsidP="003B38B9">
      <w:pPr>
        <w:rPr>
          <w:b/>
        </w:rPr>
      </w:pPr>
    </w:p>
    <w:p w:rsidR="008E2CE9" w:rsidRDefault="003B38B9" w:rsidP="00897D4F">
      <w:r>
        <w:rPr>
          <w:b/>
        </w:rPr>
        <w:t>Note:</w:t>
      </w:r>
      <w:r w:rsidR="00897D4F">
        <w:rPr>
          <w:b/>
        </w:rPr>
        <w:t xml:space="preserve"> </w:t>
      </w:r>
      <w:r>
        <w:t xml:space="preserve">The audit items in the section check to see if the packages are listed in the </w:t>
      </w:r>
      <w:r w:rsidRPr="00E12C59">
        <w:rPr>
          <w:rStyle w:val="CodeChar"/>
          <w:sz w:val="24"/>
          <w:szCs w:val="24"/>
        </w:rPr>
        <w:t>yum</w:t>
      </w:r>
      <w:r>
        <w:t xml:space="preserve"> database and installed using </w:t>
      </w:r>
      <w:r w:rsidRPr="00E12C59">
        <w:rPr>
          <w:rStyle w:val="CodeChar"/>
          <w:sz w:val="24"/>
          <w:szCs w:val="24"/>
        </w:rPr>
        <w:t>rpm</w:t>
      </w:r>
      <w:r>
        <w:t xml:space="preserve">. It could be argued that someone may have installed them separately. However, this is also true for any other type of rogue software. It is beyond the scope of this benchmark to address software that is installed using non-standard methods and installation directories. </w:t>
      </w:r>
    </w:p>
    <w:p w:rsidR="008E2CE9" w:rsidRPr="00E570AD" w:rsidRDefault="00C91C02" w:rsidP="006E606D">
      <w:pPr>
        <w:pStyle w:val="Heading3"/>
        <w:tabs>
          <w:tab w:val="center" w:pos="990"/>
        </w:tabs>
        <w:ind w:left="360"/>
      </w:pPr>
      <w:bookmarkStart w:id="2852" w:name="_Toc328948708"/>
      <w:r>
        <w:t>Remove</w:t>
      </w:r>
      <w:r w:rsidR="008E2CE9">
        <w:t xml:space="preserve"> </w:t>
      </w:r>
      <w:r w:rsidR="008E2CE9" w:rsidRPr="008E2CE9">
        <w:rPr>
          <w:rStyle w:val="CodeChar"/>
          <w:sz w:val="28"/>
          <w:szCs w:val="28"/>
        </w:rPr>
        <w:t>telne</w:t>
      </w:r>
      <w:r w:rsidR="0022415A">
        <w:rPr>
          <w:rStyle w:val="CodeChar"/>
          <w:sz w:val="28"/>
          <w:szCs w:val="28"/>
        </w:rPr>
        <w:t>t-server</w:t>
      </w:r>
      <w:bookmarkEnd w:id="2852"/>
    </w:p>
    <w:p w:rsidR="008E2CE9" w:rsidRDefault="008E2CE9" w:rsidP="008E2CE9"/>
    <w:tbl>
      <w:tblPr>
        <w:tblW w:w="0" w:type="auto"/>
        <w:tblInd w:w="462" w:type="dxa"/>
        <w:tblLayout w:type="fixed"/>
        <w:tblLook w:val="0000" w:firstRow="0" w:lastRow="0" w:firstColumn="0" w:lastColumn="0" w:noHBand="0" w:noVBand="0"/>
      </w:tblPr>
      <w:tblGrid>
        <w:gridCol w:w="3451"/>
        <w:gridCol w:w="4894"/>
      </w:tblGrid>
      <w:tr w:rsidR="008E2CE9" w:rsidTr="008E2CE9">
        <w:trPr>
          <w:trHeight w:val="256"/>
        </w:trPr>
        <w:tc>
          <w:tcPr>
            <w:tcW w:w="3451" w:type="dxa"/>
            <w:tcBorders>
              <w:top w:val="single" w:sz="4" w:space="0" w:color="000000"/>
              <w:left w:val="single" w:sz="4" w:space="0" w:color="000000"/>
              <w:bottom w:val="single" w:sz="4" w:space="0" w:color="000000"/>
            </w:tcBorders>
          </w:tcPr>
          <w:p w:rsidR="008E2CE9" w:rsidRDefault="008E2CE9" w:rsidP="008E2CE9">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8E2CE9" w:rsidRDefault="008E2CE9" w:rsidP="008E2CE9">
            <w:pPr>
              <w:snapToGrid w:val="0"/>
            </w:pPr>
            <w:r>
              <w:t>Level-I</w:t>
            </w:r>
          </w:p>
        </w:tc>
      </w:tr>
      <w:tr w:rsidR="008E2CE9" w:rsidTr="008E2CE9">
        <w:trPr>
          <w:trHeight w:val="256"/>
        </w:trPr>
        <w:tc>
          <w:tcPr>
            <w:tcW w:w="3451" w:type="dxa"/>
            <w:tcBorders>
              <w:top w:val="single" w:sz="4" w:space="0" w:color="000000"/>
              <w:left w:val="single" w:sz="4" w:space="0" w:color="000000"/>
              <w:bottom w:val="single" w:sz="4" w:space="0" w:color="000000"/>
            </w:tcBorders>
          </w:tcPr>
          <w:p w:rsidR="008E2CE9" w:rsidRDefault="008E2CE9" w:rsidP="008E2CE9">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8E2CE9" w:rsidRDefault="008E2CE9" w:rsidP="008E2CE9">
            <w:pPr>
              <w:snapToGrid w:val="0"/>
            </w:pPr>
            <w:del w:id="2853" w:author="blake" w:date="2012-04-07T22:11:00Z">
              <w:r w:rsidDel="00462589">
                <w:delText>d</w:delText>
              </w:r>
            </w:del>
            <w:ins w:id="2854" w:author="blake" w:date="2012-04-07T22:11:00Z">
              <w:r w:rsidR="00462589">
                <w:t>D</w:t>
              </w:r>
            </w:ins>
            <w:r>
              <w:t>isabled</w:t>
            </w:r>
          </w:p>
        </w:tc>
      </w:tr>
      <w:tr w:rsidR="008E2CE9" w:rsidTr="008E2CE9">
        <w:trPr>
          <w:trHeight w:val="256"/>
        </w:trPr>
        <w:tc>
          <w:tcPr>
            <w:tcW w:w="3451" w:type="dxa"/>
            <w:tcBorders>
              <w:left w:val="single" w:sz="4" w:space="0" w:color="000000"/>
              <w:bottom w:val="single" w:sz="4" w:space="0" w:color="000000"/>
            </w:tcBorders>
          </w:tcPr>
          <w:p w:rsidR="008E2CE9" w:rsidRDefault="008E2CE9" w:rsidP="008E2CE9">
            <w:pPr>
              <w:snapToGrid w:val="0"/>
            </w:pPr>
            <w:r>
              <w:t>Reboot Required</w:t>
            </w:r>
          </w:p>
        </w:tc>
        <w:tc>
          <w:tcPr>
            <w:tcW w:w="4894" w:type="dxa"/>
            <w:tcBorders>
              <w:left w:val="single" w:sz="4" w:space="0" w:color="000000"/>
              <w:bottom w:val="single" w:sz="4" w:space="0" w:color="000000"/>
              <w:right w:val="single" w:sz="4" w:space="0" w:color="000000"/>
            </w:tcBorders>
          </w:tcPr>
          <w:p w:rsidR="008E2CE9" w:rsidRDefault="00A41D4A" w:rsidP="008E2CE9">
            <w:pPr>
              <w:snapToGrid w:val="0"/>
            </w:pPr>
            <w:r>
              <w:t>No</w:t>
            </w:r>
          </w:p>
        </w:tc>
      </w:tr>
      <w:tr w:rsidR="008E2CE9" w:rsidTr="008E2CE9">
        <w:trPr>
          <w:trHeight w:val="256"/>
        </w:trPr>
        <w:tc>
          <w:tcPr>
            <w:tcW w:w="3451" w:type="dxa"/>
            <w:tcBorders>
              <w:top w:val="single" w:sz="4" w:space="0" w:color="000000"/>
              <w:left w:val="single" w:sz="4" w:space="0" w:color="000000"/>
              <w:bottom w:val="single" w:sz="4" w:space="0" w:color="000000"/>
            </w:tcBorders>
          </w:tcPr>
          <w:p w:rsidR="008E2CE9" w:rsidRDefault="008E2CE9" w:rsidP="008E2CE9">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8E2CE9" w:rsidRDefault="008E2CE9" w:rsidP="008E2CE9">
            <w:pPr>
              <w:snapToGrid w:val="0"/>
            </w:pPr>
            <w:r>
              <w:t>Yes</w:t>
            </w:r>
          </w:p>
        </w:tc>
      </w:tr>
      <w:tr w:rsidR="008E2CE9" w:rsidDel="00FC4807" w:rsidTr="008E2CE9">
        <w:trPr>
          <w:trHeight w:val="256"/>
          <w:del w:id="2855" w:author="blake" w:date="2012-04-05T12:42:00Z"/>
        </w:trPr>
        <w:tc>
          <w:tcPr>
            <w:tcW w:w="3451" w:type="dxa"/>
            <w:tcBorders>
              <w:top w:val="single" w:sz="4" w:space="0" w:color="000000"/>
              <w:left w:val="single" w:sz="4" w:space="0" w:color="000000"/>
              <w:bottom w:val="single" w:sz="4" w:space="0" w:color="000000"/>
            </w:tcBorders>
          </w:tcPr>
          <w:p w:rsidR="008E2CE9" w:rsidDel="00FC4807" w:rsidRDefault="008E2CE9" w:rsidP="008E2CE9">
            <w:pPr>
              <w:snapToGrid w:val="0"/>
              <w:rPr>
                <w:del w:id="2856" w:author="blake" w:date="2012-04-05T12:42:00Z"/>
              </w:rPr>
            </w:pPr>
            <w:del w:id="2857"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8E2CE9" w:rsidDel="00FC4807" w:rsidRDefault="008E2CE9" w:rsidP="008E2CE9">
            <w:pPr>
              <w:snapToGrid w:val="0"/>
              <w:rPr>
                <w:del w:id="2858" w:author="blake" w:date="2012-04-05T12:42:00Z"/>
              </w:rPr>
            </w:pPr>
            <w:del w:id="2859" w:author="blake" w:date="2012-04-05T12:42:00Z">
              <w:r w:rsidDel="00FC4807">
                <w:delText>CCE-</w:delText>
              </w:r>
              <w:r w:rsidR="00C5371D" w:rsidDel="00FC4807">
                <w:delText>3390-2</w:delText>
              </w:r>
            </w:del>
          </w:p>
          <w:p w:rsidR="00C91C02" w:rsidDel="00FC4807" w:rsidRDefault="00C91C02" w:rsidP="008E2CE9">
            <w:pPr>
              <w:snapToGrid w:val="0"/>
              <w:rPr>
                <w:del w:id="2860" w:author="blake" w:date="2012-04-05T12:42:00Z"/>
              </w:rPr>
            </w:pPr>
            <w:del w:id="2861" w:author="blake" w:date="2012-04-05T12:42:00Z">
              <w:r w:rsidDel="00FC4807">
                <w:delText>CCE-</w:delText>
              </w:r>
              <w:r w:rsidR="00C5371D" w:rsidDel="00FC4807">
                <w:delText>4330-7</w:delText>
              </w:r>
            </w:del>
          </w:p>
        </w:tc>
      </w:tr>
    </w:tbl>
    <w:p w:rsidR="008E2CE9" w:rsidRDefault="008E2CE9" w:rsidP="008E2CE9">
      <w:pPr>
        <w:pStyle w:val="CISRuleComponent"/>
      </w:pPr>
      <w:r>
        <w:t xml:space="preserve">Description: </w:t>
      </w:r>
    </w:p>
    <w:p w:rsidR="00F8099E" w:rsidRPr="0071350B" w:rsidRDefault="00BA76A2" w:rsidP="00233643">
      <w:pPr>
        <w:pStyle w:val="CISNormal"/>
      </w:pPr>
      <w:r>
        <w:t>The telnet-</w:t>
      </w:r>
      <w:r w:rsidR="0071350B">
        <w:t xml:space="preserve">server package contains the </w:t>
      </w:r>
      <w:r w:rsidR="0071350B" w:rsidRPr="006E606D">
        <w:rPr>
          <w:rStyle w:val="CodeChar"/>
          <w:sz w:val="24"/>
          <w:szCs w:val="24"/>
        </w:rPr>
        <w:t>telnetd</w:t>
      </w:r>
      <w:r w:rsidR="0071350B">
        <w:t xml:space="preserve"> daemon, which </w:t>
      </w:r>
      <w:r>
        <w:t xml:space="preserve">accepts connections from users from other </w:t>
      </w:r>
      <w:r w:rsidR="0071350B">
        <w:t>system</w:t>
      </w:r>
      <w:r>
        <w:t>s</w:t>
      </w:r>
      <w:r w:rsidR="0071350B">
        <w:t xml:space="preserve"> via </w:t>
      </w:r>
      <w:r>
        <w:t xml:space="preserve">the </w:t>
      </w:r>
      <w:r w:rsidR="0071350B" w:rsidRPr="006E606D">
        <w:rPr>
          <w:rStyle w:val="CodeChar"/>
          <w:sz w:val="24"/>
          <w:szCs w:val="24"/>
        </w:rPr>
        <w:t>telnet</w:t>
      </w:r>
      <w:r>
        <w:t xml:space="preserve"> protocol</w:t>
      </w:r>
      <w:r w:rsidR="0071350B">
        <w:t>.</w:t>
      </w:r>
    </w:p>
    <w:p w:rsidR="008E2CE9" w:rsidRDefault="008E2CE9" w:rsidP="008E2CE9">
      <w:pPr>
        <w:pStyle w:val="CISRuleComponent"/>
      </w:pPr>
      <w:r w:rsidRPr="006C7502">
        <w:t>Rationale:</w:t>
      </w:r>
    </w:p>
    <w:p w:rsidR="00227AFF" w:rsidRDefault="00227AFF" w:rsidP="00233643">
      <w:pPr>
        <w:pStyle w:val="CISNormal"/>
      </w:pPr>
      <w:r w:rsidRPr="00233643">
        <w:rPr>
          <w:rFonts w:eastAsia="Calibri"/>
        </w:rPr>
        <w:t xml:space="preserve">The </w:t>
      </w:r>
      <w:r w:rsidRPr="006E606D">
        <w:rPr>
          <w:rStyle w:val="CodeChar"/>
          <w:sz w:val="24"/>
          <w:szCs w:val="24"/>
        </w:rPr>
        <w:t>t</w:t>
      </w:r>
      <w:r w:rsidR="0071350B" w:rsidRPr="006E606D">
        <w:rPr>
          <w:rStyle w:val="CodeChar"/>
          <w:sz w:val="24"/>
          <w:szCs w:val="24"/>
        </w:rPr>
        <w:t>elnet</w:t>
      </w:r>
      <w:r w:rsidR="0071350B" w:rsidRPr="00A40A73">
        <w:t xml:space="preserve"> </w:t>
      </w:r>
      <w:r w:rsidRPr="00A40A73">
        <w:t>protocol</w:t>
      </w:r>
      <w:r w:rsidRPr="00233643">
        <w:rPr>
          <w:rFonts w:eastAsia="Calibri"/>
        </w:rPr>
        <w:t xml:space="preserve"> </w:t>
      </w:r>
      <w:r w:rsidR="0071350B">
        <w:t xml:space="preserve">is </w:t>
      </w:r>
      <w:r>
        <w:t>insecure and unencrypted</w:t>
      </w:r>
      <w:r w:rsidR="0071350B">
        <w:t xml:space="preserve">. The use of an unencrypted transmission medium could allow </w:t>
      </w:r>
      <w:r w:rsidR="00D966C9">
        <w:t>a user with access to sniff network traffic the ability</w:t>
      </w:r>
      <w:r>
        <w:t xml:space="preserve"> </w:t>
      </w:r>
      <w:r w:rsidR="00D966C9">
        <w:t xml:space="preserve">to </w:t>
      </w:r>
      <w:r>
        <w:t>steal credentials</w:t>
      </w:r>
      <w:r w:rsidR="0071350B">
        <w:t>.</w:t>
      </w:r>
      <w:r>
        <w:t xml:space="preserve"> The </w:t>
      </w:r>
      <w:r w:rsidRPr="006E606D">
        <w:rPr>
          <w:rStyle w:val="CodeChar"/>
          <w:sz w:val="24"/>
          <w:szCs w:val="24"/>
        </w:rPr>
        <w:t>ssh</w:t>
      </w:r>
      <w:r>
        <w:t xml:space="preserve"> package provides an encrypted session and stronger security and is included in </w:t>
      </w:r>
      <w:r w:rsidR="0071350B">
        <w:t>most Red</w:t>
      </w:r>
      <w:r>
        <w:t xml:space="preserve"> Hat L</w:t>
      </w:r>
      <w:r w:rsidR="0071350B">
        <w:t xml:space="preserve">inux </w:t>
      </w:r>
      <w:r>
        <w:t xml:space="preserve">distributions. </w:t>
      </w:r>
    </w:p>
    <w:p w:rsidR="008E2CE9" w:rsidRDefault="008E2CE9" w:rsidP="008E2CE9">
      <w:pPr>
        <w:pStyle w:val="CISRuleComponent"/>
      </w:pPr>
      <w:r>
        <w:t>Remediation:</w:t>
      </w:r>
    </w:p>
    <w:p w:rsidR="008E2CE9" w:rsidRPr="00227AFF" w:rsidRDefault="00C5371D" w:rsidP="00FB132F">
      <w:pPr>
        <w:pStyle w:val="CISC0de"/>
        <w:pBdr>
          <w:bottom w:val="single" w:sz="4" w:space="0" w:color="auto"/>
        </w:pBdr>
      </w:pPr>
      <w:r>
        <w:t xml:space="preserve"># </w:t>
      </w:r>
      <w:r w:rsidRPr="00FB132F">
        <w:t>yum erase telnet-server</w:t>
      </w:r>
    </w:p>
    <w:p w:rsidR="008E2CE9" w:rsidRDefault="008E2CE9" w:rsidP="008E2CE9">
      <w:pPr>
        <w:pStyle w:val="CISRuleComponent"/>
        <w:spacing w:before="240"/>
      </w:pPr>
      <w:r>
        <w:t>Audit:</w:t>
      </w:r>
    </w:p>
    <w:p w:rsidR="008E2CE9" w:rsidRDefault="008E2CE9" w:rsidP="008E2CE9">
      <w:pPr>
        <w:pStyle w:val="CISNormal"/>
      </w:pPr>
      <w:r>
        <w:t xml:space="preserve">Perform the following to determine </w:t>
      </w:r>
      <w:r w:rsidR="00227AFF">
        <w:t xml:space="preserve">if the </w:t>
      </w:r>
      <w:r w:rsidR="00227AFF" w:rsidRPr="00227AFF">
        <w:rPr>
          <w:rStyle w:val="CodeChar"/>
          <w:sz w:val="24"/>
          <w:szCs w:val="24"/>
        </w:rPr>
        <w:t>telnet</w:t>
      </w:r>
      <w:r w:rsidR="000F2DA3">
        <w:rPr>
          <w:rStyle w:val="CodeChar"/>
          <w:sz w:val="24"/>
          <w:szCs w:val="24"/>
        </w:rPr>
        <w:t>-server</w:t>
      </w:r>
      <w:r w:rsidR="00227AFF">
        <w:t xml:space="preserve"> package is on the system.</w:t>
      </w:r>
    </w:p>
    <w:p w:rsidR="008E2CE9" w:rsidRPr="00227AFF" w:rsidRDefault="003A4E4A" w:rsidP="00FB132F">
      <w:pPr>
        <w:pStyle w:val="CISC0de"/>
        <w:pBdr>
          <w:bottom w:val="single" w:sz="4" w:space="0" w:color="auto"/>
        </w:pBdr>
      </w:pPr>
      <w:r>
        <w:t xml:space="preserve"># </w:t>
      </w:r>
      <w:r w:rsidRPr="00FB132F">
        <w:t>yum list telnet-server</w:t>
      </w:r>
    </w:p>
    <w:p w:rsidR="008E2CE9" w:rsidRDefault="003A4E4A" w:rsidP="00FB132F">
      <w:pPr>
        <w:pStyle w:val="CISC0de"/>
        <w:pBdr>
          <w:bottom w:val="single" w:sz="4" w:space="0" w:color="auto"/>
        </w:pBdr>
      </w:pPr>
      <w:r>
        <w:lastRenderedPageBreak/>
        <w:t>telnet-server.&lt;hard platform&gt;</w:t>
      </w:r>
      <w:r>
        <w:tab/>
        <w:t>&lt;release&gt;</w:t>
      </w:r>
      <w:r>
        <w:tab/>
        <w:t>&lt;anything except installed&gt;</w:t>
      </w:r>
    </w:p>
    <w:p w:rsidR="00C5371D" w:rsidRDefault="00C5371D" w:rsidP="006E606D">
      <w:pPr>
        <w:pStyle w:val="Heading3"/>
        <w:tabs>
          <w:tab w:val="center" w:pos="990"/>
        </w:tabs>
        <w:ind w:left="360"/>
      </w:pPr>
      <w:bookmarkStart w:id="2862" w:name="_Toc328948709"/>
      <w:r>
        <w:t xml:space="preserve">Remove </w:t>
      </w:r>
      <w:r w:rsidR="0022415A">
        <w:rPr>
          <w:rStyle w:val="CodeChar"/>
          <w:sz w:val="28"/>
          <w:szCs w:val="28"/>
        </w:rPr>
        <w:t>t</w:t>
      </w:r>
      <w:r w:rsidRPr="0022415A">
        <w:rPr>
          <w:rStyle w:val="CodeChar"/>
          <w:sz w:val="28"/>
          <w:szCs w:val="28"/>
        </w:rPr>
        <w:t>elnet</w:t>
      </w:r>
      <w:r>
        <w:t xml:space="preserve"> Clients</w:t>
      </w:r>
      <w:bookmarkEnd w:id="2862"/>
    </w:p>
    <w:tbl>
      <w:tblPr>
        <w:tblW w:w="0" w:type="auto"/>
        <w:tblInd w:w="462" w:type="dxa"/>
        <w:tblLayout w:type="fixed"/>
        <w:tblLook w:val="0000" w:firstRow="0" w:lastRow="0" w:firstColumn="0" w:lastColumn="0" w:noHBand="0" w:noVBand="0"/>
      </w:tblPr>
      <w:tblGrid>
        <w:gridCol w:w="3451"/>
        <w:gridCol w:w="4894"/>
      </w:tblGrid>
      <w:tr w:rsidR="00C5371D" w:rsidTr="00D339AA">
        <w:trPr>
          <w:trHeight w:val="256"/>
        </w:trPr>
        <w:tc>
          <w:tcPr>
            <w:tcW w:w="3451" w:type="dxa"/>
            <w:tcBorders>
              <w:top w:val="single" w:sz="4" w:space="0" w:color="000000"/>
              <w:left w:val="single" w:sz="4" w:space="0" w:color="000000"/>
              <w:bottom w:val="single" w:sz="4" w:space="0" w:color="000000"/>
            </w:tcBorders>
          </w:tcPr>
          <w:p w:rsidR="00C5371D" w:rsidRDefault="00C5371D" w:rsidP="00D339AA">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C5371D" w:rsidRDefault="00C5371D" w:rsidP="00D339AA">
            <w:pPr>
              <w:snapToGrid w:val="0"/>
            </w:pPr>
            <w:r>
              <w:t>Level-I</w:t>
            </w:r>
          </w:p>
        </w:tc>
      </w:tr>
      <w:tr w:rsidR="00C5371D" w:rsidTr="00D339AA">
        <w:trPr>
          <w:trHeight w:val="256"/>
        </w:trPr>
        <w:tc>
          <w:tcPr>
            <w:tcW w:w="3451" w:type="dxa"/>
            <w:tcBorders>
              <w:top w:val="single" w:sz="4" w:space="0" w:color="000000"/>
              <w:left w:val="single" w:sz="4" w:space="0" w:color="000000"/>
              <w:bottom w:val="single" w:sz="4" w:space="0" w:color="000000"/>
            </w:tcBorders>
          </w:tcPr>
          <w:p w:rsidR="00C5371D" w:rsidRDefault="00C5371D" w:rsidP="00D339AA">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C5371D" w:rsidRDefault="00C5371D" w:rsidP="00D339AA">
            <w:pPr>
              <w:snapToGrid w:val="0"/>
            </w:pPr>
            <w:del w:id="2863" w:author="blake" w:date="2012-04-07T22:10:00Z">
              <w:r w:rsidDel="00462589">
                <w:delText>d</w:delText>
              </w:r>
            </w:del>
            <w:ins w:id="2864" w:author="blake" w:date="2012-04-07T22:10:00Z">
              <w:r w:rsidR="00462589">
                <w:t>D</w:t>
              </w:r>
            </w:ins>
            <w:r>
              <w:t>isabled</w:t>
            </w:r>
          </w:p>
        </w:tc>
      </w:tr>
      <w:tr w:rsidR="00C5371D" w:rsidTr="00D339AA">
        <w:trPr>
          <w:trHeight w:val="256"/>
        </w:trPr>
        <w:tc>
          <w:tcPr>
            <w:tcW w:w="3451" w:type="dxa"/>
            <w:tcBorders>
              <w:left w:val="single" w:sz="4" w:space="0" w:color="000000"/>
              <w:bottom w:val="single" w:sz="4" w:space="0" w:color="000000"/>
            </w:tcBorders>
          </w:tcPr>
          <w:p w:rsidR="00C5371D" w:rsidRDefault="00C5371D" w:rsidP="00D339AA">
            <w:pPr>
              <w:snapToGrid w:val="0"/>
            </w:pPr>
            <w:r>
              <w:t>Reboot Required</w:t>
            </w:r>
          </w:p>
        </w:tc>
        <w:tc>
          <w:tcPr>
            <w:tcW w:w="4894" w:type="dxa"/>
            <w:tcBorders>
              <w:left w:val="single" w:sz="4" w:space="0" w:color="000000"/>
              <w:bottom w:val="single" w:sz="4" w:space="0" w:color="000000"/>
              <w:right w:val="single" w:sz="4" w:space="0" w:color="000000"/>
            </w:tcBorders>
          </w:tcPr>
          <w:p w:rsidR="00C5371D" w:rsidRDefault="00860CBF" w:rsidP="00D339AA">
            <w:pPr>
              <w:snapToGrid w:val="0"/>
            </w:pPr>
            <w:r>
              <w:t>No</w:t>
            </w:r>
          </w:p>
        </w:tc>
      </w:tr>
      <w:tr w:rsidR="00C5371D" w:rsidTr="00D339AA">
        <w:trPr>
          <w:trHeight w:val="256"/>
        </w:trPr>
        <w:tc>
          <w:tcPr>
            <w:tcW w:w="3451" w:type="dxa"/>
            <w:tcBorders>
              <w:top w:val="single" w:sz="4" w:space="0" w:color="000000"/>
              <w:left w:val="single" w:sz="4" w:space="0" w:color="000000"/>
              <w:bottom w:val="single" w:sz="4" w:space="0" w:color="000000"/>
            </w:tcBorders>
          </w:tcPr>
          <w:p w:rsidR="00C5371D" w:rsidRDefault="00C5371D" w:rsidP="00D339AA">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C5371D" w:rsidRDefault="00C5371D" w:rsidP="00D339AA">
            <w:pPr>
              <w:snapToGrid w:val="0"/>
            </w:pPr>
            <w:r>
              <w:t>Yes</w:t>
            </w:r>
          </w:p>
        </w:tc>
      </w:tr>
      <w:tr w:rsidR="00C5371D" w:rsidDel="00FC4807" w:rsidTr="00D339AA">
        <w:trPr>
          <w:trHeight w:val="256"/>
          <w:del w:id="2865" w:author="blake" w:date="2012-04-05T12:42:00Z"/>
        </w:trPr>
        <w:tc>
          <w:tcPr>
            <w:tcW w:w="3451" w:type="dxa"/>
            <w:tcBorders>
              <w:top w:val="single" w:sz="4" w:space="0" w:color="000000"/>
              <w:left w:val="single" w:sz="4" w:space="0" w:color="000000"/>
              <w:bottom w:val="single" w:sz="4" w:space="0" w:color="000000"/>
            </w:tcBorders>
          </w:tcPr>
          <w:p w:rsidR="00C5371D" w:rsidDel="00FC4807" w:rsidRDefault="00C5371D" w:rsidP="00D339AA">
            <w:pPr>
              <w:snapToGrid w:val="0"/>
              <w:rPr>
                <w:del w:id="2866" w:author="blake" w:date="2012-04-05T12:42:00Z"/>
              </w:rPr>
            </w:pPr>
            <w:del w:id="2867" w:author="blake" w:date="2012-04-05T12:42: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C5371D" w:rsidDel="00FC4807" w:rsidRDefault="00C5371D" w:rsidP="00D339AA">
            <w:pPr>
              <w:snapToGrid w:val="0"/>
              <w:rPr>
                <w:del w:id="2868" w:author="blake" w:date="2012-04-05T12:42:00Z"/>
              </w:rPr>
            </w:pPr>
            <w:del w:id="2869" w:author="blake" w:date="2012-04-05T12:42:00Z">
              <w:r w:rsidDel="00FC4807">
                <w:delText>CCE-3390-2</w:delText>
              </w:r>
            </w:del>
          </w:p>
          <w:p w:rsidR="00C5371D" w:rsidDel="00FC4807" w:rsidRDefault="00C5371D" w:rsidP="00D339AA">
            <w:pPr>
              <w:snapToGrid w:val="0"/>
              <w:rPr>
                <w:del w:id="2870" w:author="blake" w:date="2012-04-05T12:42:00Z"/>
              </w:rPr>
            </w:pPr>
            <w:del w:id="2871" w:author="blake" w:date="2012-04-05T12:42:00Z">
              <w:r w:rsidDel="00FC4807">
                <w:delText>CCE-4330-7</w:delText>
              </w:r>
            </w:del>
          </w:p>
        </w:tc>
      </w:tr>
    </w:tbl>
    <w:p w:rsidR="00C5371D" w:rsidRDefault="00C5371D" w:rsidP="00C5371D">
      <w:pPr>
        <w:pStyle w:val="CISRuleComponent"/>
      </w:pPr>
      <w:r>
        <w:t xml:space="preserve">Description: </w:t>
      </w:r>
    </w:p>
    <w:p w:rsidR="0071350B" w:rsidRPr="0071350B" w:rsidRDefault="00BA76A2" w:rsidP="00233643">
      <w:pPr>
        <w:pStyle w:val="CISNormal"/>
      </w:pPr>
      <w:r>
        <w:t xml:space="preserve">The </w:t>
      </w:r>
      <w:r w:rsidRPr="006E606D">
        <w:rPr>
          <w:rStyle w:val="CodeChar"/>
          <w:sz w:val="24"/>
          <w:szCs w:val="24"/>
        </w:rPr>
        <w:t>telnet</w:t>
      </w:r>
      <w:r>
        <w:t xml:space="preserve"> package contains the </w:t>
      </w:r>
      <w:r w:rsidRPr="006E606D">
        <w:rPr>
          <w:rStyle w:val="CodeChar"/>
          <w:sz w:val="24"/>
          <w:szCs w:val="24"/>
        </w:rPr>
        <w:t>telnet</w:t>
      </w:r>
      <w:r>
        <w:t xml:space="preserve"> client, which allows users to start connections to other systems via the telnet protocol.</w:t>
      </w:r>
    </w:p>
    <w:p w:rsidR="00C5371D" w:rsidRDefault="00C5371D" w:rsidP="00C5371D">
      <w:pPr>
        <w:pStyle w:val="CISRuleComponent"/>
      </w:pPr>
      <w:r w:rsidRPr="006C7502">
        <w:t>Rationale:</w:t>
      </w:r>
    </w:p>
    <w:p w:rsidR="000F2DA3" w:rsidRDefault="000F2DA3" w:rsidP="00233643">
      <w:pPr>
        <w:pStyle w:val="CISNormal"/>
      </w:pPr>
      <w:r w:rsidRPr="00233643">
        <w:rPr>
          <w:rFonts w:eastAsia="Calibri"/>
        </w:rPr>
        <w:t xml:space="preserve">The </w:t>
      </w:r>
      <w:r w:rsidRPr="006E606D">
        <w:rPr>
          <w:rStyle w:val="CodeChar"/>
          <w:sz w:val="24"/>
          <w:szCs w:val="24"/>
        </w:rPr>
        <w:t>telnet</w:t>
      </w:r>
      <w:r w:rsidRPr="00A40A73">
        <w:t xml:space="preserve"> protocol</w:t>
      </w:r>
      <w:r w:rsidRPr="00233643">
        <w:rPr>
          <w:rFonts w:eastAsia="Calibri"/>
        </w:rPr>
        <w:t xml:space="preserve"> </w:t>
      </w:r>
      <w:r>
        <w:t xml:space="preserve">is insecure and unencrypted. The use of an unencrypted transmission medium could allow an authorized user to steal credentials. The </w:t>
      </w:r>
      <w:r w:rsidRPr="006E606D">
        <w:rPr>
          <w:rStyle w:val="CodeChar"/>
          <w:sz w:val="24"/>
          <w:szCs w:val="24"/>
        </w:rPr>
        <w:t>ssh</w:t>
      </w:r>
      <w:r>
        <w:t xml:space="preserve"> package provides an encrypted session and stronger security and is included in most Red Hat Linux distributions. </w:t>
      </w:r>
    </w:p>
    <w:p w:rsidR="00C5371D" w:rsidRDefault="00C5371D" w:rsidP="00C5371D">
      <w:pPr>
        <w:pStyle w:val="CISRuleComponent"/>
      </w:pPr>
      <w:r>
        <w:t>Remediation:</w:t>
      </w:r>
    </w:p>
    <w:p w:rsidR="00C5371D" w:rsidRPr="000F2DA3" w:rsidRDefault="00C5371D" w:rsidP="00FB132F">
      <w:pPr>
        <w:pStyle w:val="CISC0de"/>
        <w:pBdr>
          <w:bottom w:val="single" w:sz="4" w:space="0" w:color="auto"/>
        </w:pBdr>
      </w:pPr>
      <w:r>
        <w:t xml:space="preserve"># </w:t>
      </w:r>
      <w:r w:rsidRPr="00FB132F">
        <w:t>yum erase telnet</w:t>
      </w:r>
    </w:p>
    <w:p w:rsidR="00C5371D" w:rsidRDefault="00C5371D" w:rsidP="00C5371D">
      <w:pPr>
        <w:pStyle w:val="CISRuleComponent"/>
        <w:spacing w:before="240"/>
      </w:pPr>
      <w:r>
        <w:t>Audit:</w:t>
      </w:r>
    </w:p>
    <w:p w:rsidR="00C5371D" w:rsidRDefault="00C5371D" w:rsidP="00C5371D">
      <w:pPr>
        <w:pStyle w:val="CISNormal"/>
      </w:pPr>
      <w:r>
        <w:t xml:space="preserve">Perform the following to determine </w:t>
      </w:r>
      <w:r w:rsidR="000F2DA3">
        <w:t xml:space="preserve">if the </w:t>
      </w:r>
      <w:r w:rsidR="000F2DA3" w:rsidRPr="00227AFF">
        <w:rPr>
          <w:rStyle w:val="CodeChar"/>
          <w:sz w:val="24"/>
          <w:szCs w:val="24"/>
        </w:rPr>
        <w:t>telnet</w:t>
      </w:r>
      <w:r w:rsidR="000F2DA3">
        <w:t xml:space="preserve"> package is on the system.</w:t>
      </w:r>
    </w:p>
    <w:p w:rsidR="003A4E4A" w:rsidRPr="000F2DA3" w:rsidRDefault="00C5371D" w:rsidP="00FB132F">
      <w:pPr>
        <w:pStyle w:val="CISC0de"/>
        <w:pBdr>
          <w:bottom w:val="single" w:sz="4" w:space="0" w:color="auto"/>
        </w:pBdr>
      </w:pPr>
      <w:r w:rsidRPr="000F2DA3">
        <w:t>#</w:t>
      </w:r>
      <w:r w:rsidR="003A4E4A" w:rsidRPr="000F2DA3">
        <w:t xml:space="preserve"> </w:t>
      </w:r>
      <w:r w:rsidR="003A4E4A" w:rsidRPr="00FB132F">
        <w:t>yum list telnet</w:t>
      </w:r>
    </w:p>
    <w:p w:rsidR="00C5371D" w:rsidRDefault="003A4E4A" w:rsidP="00FB132F">
      <w:pPr>
        <w:pStyle w:val="CISC0de"/>
        <w:pBdr>
          <w:bottom w:val="single" w:sz="4" w:space="0" w:color="auto"/>
        </w:pBdr>
      </w:pPr>
      <w:r w:rsidRPr="000F2DA3">
        <w:t>telnet.&lt;hard platform&gt;</w:t>
      </w:r>
      <w:r w:rsidRPr="000F2DA3">
        <w:tab/>
        <w:t>&lt;release&gt;</w:t>
      </w:r>
      <w:r w:rsidRPr="000F2DA3">
        <w:tab/>
        <w:t>&lt;anything except installed&gt;</w:t>
      </w:r>
    </w:p>
    <w:p w:rsidR="008E2CE9" w:rsidRPr="00E570AD" w:rsidRDefault="00B638A7" w:rsidP="006E606D">
      <w:pPr>
        <w:pStyle w:val="Heading3"/>
        <w:tabs>
          <w:tab w:val="center" w:pos="990"/>
        </w:tabs>
        <w:ind w:left="360"/>
      </w:pPr>
      <w:bookmarkStart w:id="2872" w:name="_Toc328948710"/>
      <w:r>
        <w:t>Remove</w:t>
      </w:r>
      <w:r w:rsidR="008E2CE9">
        <w:t xml:space="preserve"> </w:t>
      </w:r>
      <w:r w:rsidR="008E2CE9" w:rsidRPr="008E2CE9">
        <w:rPr>
          <w:rStyle w:val="CodeChar"/>
          <w:sz w:val="28"/>
          <w:szCs w:val="28"/>
        </w:rPr>
        <w:t>r</w:t>
      </w:r>
      <w:r w:rsidR="0022415A">
        <w:rPr>
          <w:rStyle w:val="CodeChar"/>
          <w:sz w:val="28"/>
          <w:szCs w:val="28"/>
        </w:rPr>
        <w:t>sh-serv</w:t>
      </w:r>
      <w:r w:rsidR="003D17DD">
        <w:rPr>
          <w:rStyle w:val="CodeChar"/>
          <w:sz w:val="28"/>
          <w:szCs w:val="28"/>
        </w:rPr>
        <w:t>er</w:t>
      </w:r>
      <w:bookmarkEnd w:id="2872"/>
    </w:p>
    <w:p w:rsidR="008E2CE9" w:rsidRDefault="008E2CE9" w:rsidP="008E2CE9"/>
    <w:tbl>
      <w:tblPr>
        <w:tblW w:w="0" w:type="auto"/>
        <w:tblInd w:w="462" w:type="dxa"/>
        <w:tblLayout w:type="fixed"/>
        <w:tblLook w:val="0000" w:firstRow="0" w:lastRow="0" w:firstColumn="0" w:lastColumn="0" w:noHBand="0" w:noVBand="0"/>
      </w:tblPr>
      <w:tblGrid>
        <w:gridCol w:w="3451"/>
        <w:gridCol w:w="4894"/>
      </w:tblGrid>
      <w:tr w:rsidR="008E2CE9" w:rsidTr="008E2CE9">
        <w:trPr>
          <w:trHeight w:val="256"/>
        </w:trPr>
        <w:tc>
          <w:tcPr>
            <w:tcW w:w="3451" w:type="dxa"/>
            <w:tcBorders>
              <w:top w:val="single" w:sz="4" w:space="0" w:color="000000"/>
              <w:left w:val="single" w:sz="4" w:space="0" w:color="000000"/>
              <w:bottom w:val="single" w:sz="4" w:space="0" w:color="000000"/>
            </w:tcBorders>
          </w:tcPr>
          <w:p w:rsidR="008E2CE9" w:rsidRDefault="008E2CE9" w:rsidP="008E2CE9">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8E2CE9" w:rsidRDefault="008E2CE9" w:rsidP="008E2CE9">
            <w:pPr>
              <w:snapToGrid w:val="0"/>
            </w:pPr>
            <w:r>
              <w:t>Level-I</w:t>
            </w:r>
          </w:p>
        </w:tc>
      </w:tr>
      <w:tr w:rsidR="008E2CE9" w:rsidTr="008E2CE9">
        <w:trPr>
          <w:trHeight w:val="256"/>
        </w:trPr>
        <w:tc>
          <w:tcPr>
            <w:tcW w:w="3451" w:type="dxa"/>
            <w:tcBorders>
              <w:top w:val="single" w:sz="4" w:space="0" w:color="000000"/>
              <w:left w:val="single" w:sz="4" w:space="0" w:color="000000"/>
              <w:bottom w:val="single" w:sz="4" w:space="0" w:color="000000"/>
            </w:tcBorders>
          </w:tcPr>
          <w:p w:rsidR="008E2CE9" w:rsidRDefault="008E2CE9" w:rsidP="008E2CE9">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8E2CE9" w:rsidRDefault="0022415A" w:rsidP="00462589">
            <w:pPr>
              <w:snapToGrid w:val="0"/>
            </w:pPr>
            <w:r>
              <w:t xml:space="preserve">Not </w:t>
            </w:r>
            <w:del w:id="2873" w:author="blake" w:date="2012-04-07T22:05:00Z">
              <w:r w:rsidDel="00462589">
                <w:delText>i</w:delText>
              </w:r>
            </w:del>
            <w:ins w:id="2874" w:author="blake" w:date="2012-04-07T22:05:00Z">
              <w:r w:rsidR="00462589">
                <w:t>I</w:t>
              </w:r>
            </w:ins>
            <w:r>
              <w:t>nstalled</w:t>
            </w:r>
          </w:p>
        </w:tc>
      </w:tr>
      <w:tr w:rsidR="008E2CE9" w:rsidTr="008E2CE9">
        <w:trPr>
          <w:trHeight w:val="256"/>
        </w:trPr>
        <w:tc>
          <w:tcPr>
            <w:tcW w:w="3451" w:type="dxa"/>
            <w:tcBorders>
              <w:left w:val="single" w:sz="4" w:space="0" w:color="000000"/>
              <w:bottom w:val="single" w:sz="4" w:space="0" w:color="000000"/>
            </w:tcBorders>
          </w:tcPr>
          <w:p w:rsidR="008E2CE9" w:rsidRDefault="008E2CE9" w:rsidP="008E2CE9">
            <w:pPr>
              <w:snapToGrid w:val="0"/>
            </w:pPr>
            <w:r>
              <w:t>Reboot Required</w:t>
            </w:r>
          </w:p>
        </w:tc>
        <w:tc>
          <w:tcPr>
            <w:tcW w:w="4894" w:type="dxa"/>
            <w:tcBorders>
              <w:left w:val="single" w:sz="4" w:space="0" w:color="000000"/>
              <w:bottom w:val="single" w:sz="4" w:space="0" w:color="000000"/>
              <w:right w:val="single" w:sz="4" w:space="0" w:color="000000"/>
            </w:tcBorders>
          </w:tcPr>
          <w:p w:rsidR="008E2CE9" w:rsidRDefault="0022415A" w:rsidP="008E2CE9">
            <w:pPr>
              <w:snapToGrid w:val="0"/>
            </w:pPr>
            <w:r>
              <w:t>No</w:t>
            </w:r>
          </w:p>
        </w:tc>
      </w:tr>
      <w:tr w:rsidR="008E2CE9" w:rsidTr="008E2CE9">
        <w:trPr>
          <w:trHeight w:val="256"/>
        </w:trPr>
        <w:tc>
          <w:tcPr>
            <w:tcW w:w="3451" w:type="dxa"/>
            <w:tcBorders>
              <w:top w:val="single" w:sz="4" w:space="0" w:color="000000"/>
              <w:left w:val="single" w:sz="4" w:space="0" w:color="000000"/>
              <w:bottom w:val="single" w:sz="4" w:space="0" w:color="000000"/>
            </w:tcBorders>
          </w:tcPr>
          <w:p w:rsidR="008E2CE9" w:rsidRDefault="008E2CE9" w:rsidP="008E2CE9">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8E2CE9" w:rsidRDefault="008E2CE9" w:rsidP="008E2CE9">
            <w:pPr>
              <w:snapToGrid w:val="0"/>
            </w:pPr>
            <w:r>
              <w:t>Yes</w:t>
            </w:r>
          </w:p>
        </w:tc>
      </w:tr>
      <w:tr w:rsidR="008E2CE9" w:rsidDel="00FC4807" w:rsidTr="008E2CE9">
        <w:trPr>
          <w:trHeight w:val="256"/>
          <w:del w:id="2875" w:author="blake" w:date="2012-04-05T12:43:00Z"/>
        </w:trPr>
        <w:tc>
          <w:tcPr>
            <w:tcW w:w="3451" w:type="dxa"/>
            <w:tcBorders>
              <w:top w:val="single" w:sz="4" w:space="0" w:color="000000"/>
              <w:left w:val="single" w:sz="4" w:space="0" w:color="000000"/>
              <w:bottom w:val="single" w:sz="4" w:space="0" w:color="000000"/>
            </w:tcBorders>
          </w:tcPr>
          <w:p w:rsidR="008E2CE9" w:rsidDel="00FC4807" w:rsidRDefault="008E2CE9" w:rsidP="008E2CE9">
            <w:pPr>
              <w:snapToGrid w:val="0"/>
              <w:rPr>
                <w:del w:id="2876" w:author="blake" w:date="2012-04-05T12:43:00Z"/>
              </w:rPr>
            </w:pPr>
            <w:del w:id="2877" w:author="blake" w:date="2012-04-05T12:43: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8E2CE9" w:rsidDel="00FC4807" w:rsidRDefault="008E2CE9" w:rsidP="008E2CE9">
            <w:pPr>
              <w:snapToGrid w:val="0"/>
              <w:rPr>
                <w:del w:id="2878" w:author="blake" w:date="2012-04-05T12:43:00Z"/>
              </w:rPr>
            </w:pPr>
            <w:del w:id="2879" w:author="blake" w:date="2012-04-05T12:43:00Z">
              <w:r w:rsidDel="00FC4807">
                <w:delText>CCE-</w:delText>
              </w:r>
              <w:r w:rsidR="00011FBD" w:rsidDel="00FC4807">
                <w:delText>4</w:delText>
              </w:r>
              <w:r w:rsidR="0022415A" w:rsidDel="00FC4807">
                <w:delText>308-3</w:delText>
              </w:r>
            </w:del>
          </w:p>
        </w:tc>
      </w:tr>
    </w:tbl>
    <w:p w:rsidR="008E2CE9" w:rsidRDefault="008E2CE9" w:rsidP="008E2CE9">
      <w:pPr>
        <w:pStyle w:val="CISRuleComponent"/>
      </w:pPr>
      <w:r>
        <w:t xml:space="preserve">Description: </w:t>
      </w:r>
    </w:p>
    <w:p w:rsidR="0022415A" w:rsidRDefault="0022415A" w:rsidP="0022415A">
      <w:pPr>
        <w:pStyle w:val="CISNormal"/>
      </w:pPr>
      <w:r>
        <w:t>The Berkeley rsh-serv</w:t>
      </w:r>
      <w:r w:rsidR="003D17DD">
        <w:t>er</w:t>
      </w:r>
      <w:r>
        <w:t xml:space="preserve"> (</w:t>
      </w:r>
      <w:r w:rsidRPr="00D35A7F">
        <w:rPr>
          <w:rStyle w:val="CodeChar"/>
          <w:sz w:val="24"/>
          <w:szCs w:val="24"/>
        </w:rPr>
        <w:t>rsh</w:t>
      </w:r>
      <w:r>
        <w:t xml:space="preserve">, </w:t>
      </w:r>
      <w:r w:rsidRPr="00D35A7F">
        <w:rPr>
          <w:rStyle w:val="CodeChar"/>
          <w:sz w:val="24"/>
          <w:szCs w:val="24"/>
        </w:rPr>
        <w:t>rlogin</w:t>
      </w:r>
      <w:r>
        <w:t xml:space="preserve">, </w:t>
      </w:r>
      <w:r w:rsidRPr="00D35A7F">
        <w:rPr>
          <w:rStyle w:val="CodeChar"/>
          <w:sz w:val="24"/>
          <w:szCs w:val="24"/>
        </w:rPr>
        <w:t>rcp</w:t>
      </w:r>
      <w:r>
        <w:t xml:space="preserve">) package contains legacy services that exchange credentials in clear-text. </w:t>
      </w:r>
    </w:p>
    <w:p w:rsidR="008E2CE9" w:rsidRDefault="008E2CE9" w:rsidP="008E2CE9">
      <w:pPr>
        <w:pStyle w:val="CISRuleComponent"/>
      </w:pPr>
      <w:r w:rsidRPr="006C7502">
        <w:t>Rationale:</w:t>
      </w:r>
    </w:p>
    <w:p w:rsidR="0022415A" w:rsidRDefault="0022415A" w:rsidP="0022415A">
      <w:pPr>
        <w:pStyle w:val="CISNormal"/>
      </w:pPr>
      <w:r>
        <w:t xml:space="preserve">These legacy service contain numerous security exposures and have been replaced with the more secure SSH package. </w:t>
      </w:r>
    </w:p>
    <w:p w:rsidR="008E2CE9" w:rsidRDefault="008E2CE9" w:rsidP="008E2CE9">
      <w:pPr>
        <w:pStyle w:val="CISRuleComponent"/>
      </w:pPr>
      <w:r>
        <w:t>Remediation:</w:t>
      </w:r>
    </w:p>
    <w:p w:rsidR="008E2CE9" w:rsidRPr="000F2DA3" w:rsidRDefault="0022415A" w:rsidP="00FB132F">
      <w:pPr>
        <w:pStyle w:val="CISC0de"/>
        <w:pBdr>
          <w:bottom w:val="single" w:sz="4" w:space="0" w:color="auto"/>
        </w:pBdr>
      </w:pPr>
      <w:r w:rsidRPr="000F2DA3">
        <w:t># yum erase rsh-serv</w:t>
      </w:r>
      <w:r w:rsidR="003D17DD">
        <w:t>er</w:t>
      </w:r>
    </w:p>
    <w:p w:rsidR="008E2CE9" w:rsidRDefault="008E2CE9" w:rsidP="008E2CE9">
      <w:pPr>
        <w:pStyle w:val="CISRuleComponent"/>
        <w:spacing w:before="240"/>
      </w:pPr>
      <w:r>
        <w:lastRenderedPageBreak/>
        <w:t>Audit:</w:t>
      </w:r>
    </w:p>
    <w:p w:rsidR="008E2CE9" w:rsidRDefault="008E2CE9" w:rsidP="008E2CE9">
      <w:pPr>
        <w:pStyle w:val="CISNormal"/>
      </w:pPr>
      <w:r>
        <w:t xml:space="preserve">Perform the following to determine </w:t>
      </w:r>
      <w:r w:rsidR="000F2DA3">
        <w:t xml:space="preserve">if </w:t>
      </w:r>
      <w:r w:rsidR="000F2DA3" w:rsidRPr="000F2DA3">
        <w:rPr>
          <w:rStyle w:val="CodeChar"/>
          <w:sz w:val="24"/>
          <w:szCs w:val="24"/>
        </w:rPr>
        <w:t>rsh-serv</w:t>
      </w:r>
      <w:r w:rsidR="003D17DD">
        <w:rPr>
          <w:rStyle w:val="CodeChar"/>
          <w:sz w:val="24"/>
          <w:szCs w:val="24"/>
        </w:rPr>
        <w:t>er</w:t>
      </w:r>
      <w:r w:rsidR="000F2DA3">
        <w:t xml:space="preserve"> is installed on the system.</w:t>
      </w:r>
    </w:p>
    <w:p w:rsidR="003A4E4A" w:rsidRPr="000F2DA3" w:rsidRDefault="003A4E4A" w:rsidP="00FB132F">
      <w:pPr>
        <w:pStyle w:val="CISC0de"/>
        <w:pBdr>
          <w:bottom w:val="single" w:sz="4" w:space="0" w:color="auto"/>
        </w:pBdr>
      </w:pPr>
      <w:r w:rsidRPr="000F2DA3">
        <w:t xml:space="preserve"># </w:t>
      </w:r>
      <w:r w:rsidR="003D17DD">
        <w:t>yum list rsh-server</w:t>
      </w:r>
    </w:p>
    <w:p w:rsidR="008E2CE9" w:rsidRPr="000D6C34" w:rsidRDefault="003A4E4A" w:rsidP="00FB132F">
      <w:pPr>
        <w:pStyle w:val="CISC0de"/>
        <w:pBdr>
          <w:bottom w:val="single" w:sz="4" w:space="0" w:color="auto"/>
        </w:pBdr>
      </w:pPr>
      <w:r w:rsidRPr="000F2DA3">
        <w:t>rsh-serv</w:t>
      </w:r>
      <w:r w:rsidR="003D17DD">
        <w:t>er</w:t>
      </w:r>
      <w:r w:rsidRPr="000F2DA3">
        <w:t>.&lt;hard platform&gt;</w:t>
      </w:r>
      <w:r w:rsidRPr="000F2DA3">
        <w:tab/>
        <w:t>&lt;release&gt;</w:t>
      </w:r>
      <w:r w:rsidRPr="000F2DA3">
        <w:tab/>
        <w:t>&lt;anything except installed&gt;</w:t>
      </w:r>
      <w:r w:rsidR="008E2CE9">
        <w:tab/>
      </w:r>
    </w:p>
    <w:p w:rsidR="008E2CE9" w:rsidRPr="00E570AD" w:rsidRDefault="0022415A" w:rsidP="006E606D">
      <w:pPr>
        <w:pStyle w:val="Heading3"/>
        <w:tabs>
          <w:tab w:val="center" w:pos="990"/>
        </w:tabs>
        <w:ind w:left="360"/>
      </w:pPr>
      <w:bookmarkStart w:id="2880" w:name="_Toc328948711"/>
      <w:r>
        <w:t>Remove</w:t>
      </w:r>
      <w:r w:rsidR="00782137">
        <w:t xml:space="preserve"> </w:t>
      </w:r>
      <w:r w:rsidR="008E2CE9" w:rsidRPr="008E2CE9">
        <w:rPr>
          <w:rStyle w:val="CodeChar"/>
          <w:sz w:val="28"/>
          <w:szCs w:val="28"/>
        </w:rPr>
        <w:t>r</w:t>
      </w:r>
      <w:r>
        <w:rPr>
          <w:rStyle w:val="CodeChar"/>
          <w:sz w:val="28"/>
          <w:szCs w:val="28"/>
        </w:rPr>
        <w:t>sh</w:t>
      </w:r>
      <w:bookmarkEnd w:id="2880"/>
    </w:p>
    <w:p w:rsidR="008E2CE9" w:rsidRDefault="008E2CE9" w:rsidP="008E2CE9"/>
    <w:tbl>
      <w:tblPr>
        <w:tblW w:w="0" w:type="auto"/>
        <w:tblInd w:w="462" w:type="dxa"/>
        <w:tblLayout w:type="fixed"/>
        <w:tblLook w:val="0000" w:firstRow="0" w:lastRow="0" w:firstColumn="0" w:lastColumn="0" w:noHBand="0" w:noVBand="0"/>
      </w:tblPr>
      <w:tblGrid>
        <w:gridCol w:w="3451"/>
        <w:gridCol w:w="4894"/>
      </w:tblGrid>
      <w:tr w:rsidR="008E2CE9" w:rsidTr="008E2CE9">
        <w:trPr>
          <w:trHeight w:val="256"/>
        </w:trPr>
        <w:tc>
          <w:tcPr>
            <w:tcW w:w="3451" w:type="dxa"/>
            <w:tcBorders>
              <w:top w:val="single" w:sz="4" w:space="0" w:color="000000"/>
              <w:left w:val="single" w:sz="4" w:space="0" w:color="000000"/>
              <w:bottom w:val="single" w:sz="4" w:space="0" w:color="000000"/>
            </w:tcBorders>
          </w:tcPr>
          <w:p w:rsidR="008E2CE9" w:rsidRDefault="008E2CE9" w:rsidP="008E2CE9">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8E2CE9" w:rsidRDefault="008E2CE9" w:rsidP="008E2CE9">
            <w:pPr>
              <w:snapToGrid w:val="0"/>
            </w:pPr>
            <w:r>
              <w:t>Level-I</w:t>
            </w:r>
          </w:p>
        </w:tc>
      </w:tr>
      <w:tr w:rsidR="008E2CE9" w:rsidTr="008E2CE9">
        <w:trPr>
          <w:trHeight w:val="256"/>
        </w:trPr>
        <w:tc>
          <w:tcPr>
            <w:tcW w:w="3451" w:type="dxa"/>
            <w:tcBorders>
              <w:top w:val="single" w:sz="4" w:space="0" w:color="000000"/>
              <w:left w:val="single" w:sz="4" w:space="0" w:color="000000"/>
              <w:bottom w:val="single" w:sz="4" w:space="0" w:color="000000"/>
            </w:tcBorders>
          </w:tcPr>
          <w:p w:rsidR="008E2CE9" w:rsidRDefault="008E2CE9" w:rsidP="008E2CE9">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8E2CE9" w:rsidRDefault="0022415A" w:rsidP="00462589">
            <w:pPr>
              <w:snapToGrid w:val="0"/>
            </w:pPr>
            <w:r>
              <w:t xml:space="preserve">Not </w:t>
            </w:r>
            <w:del w:id="2881" w:author="blake" w:date="2012-04-07T22:08:00Z">
              <w:r w:rsidDel="00462589">
                <w:delText>installed</w:delText>
              </w:r>
            </w:del>
            <w:ins w:id="2882" w:author="blake" w:date="2012-04-07T22:08:00Z">
              <w:r w:rsidR="00462589">
                <w:t>Installed</w:t>
              </w:r>
            </w:ins>
          </w:p>
        </w:tc>
      </w:tr>
      <w:tr w:rsidR="008E2CE9" w:rsidTr="008E2CE9">
        <w:trPr>
          <w:trHeight w:val="256"/>
        </w:trPr>
        <w:tc>
          <w:tcPr>
            <w:tcW w:w="3451" w:type="dxa"/>
            <w:tcBorders>
              <w:left w:val="single" w:sz="4" w:space="0" w:color="000000"/>
              <w:bottom w:val="single" w:sz="4" w:space="0" w:color="000000"/>
            </w:tcBorders>
          </w:tcPr>
          <w:p w:rsidR="008E2CE9" w:rsidRDefault="008E2CE9" w:rsidP="008E2CE9">
            <w:pPr>
              <w:snapToGrid w:val="0"/>
            </w:pPr>
            <w:r>
              <w:t>Reboot Required</w:t>
            </w:r>
          </w:p>
        </w:tc>
        <w:tc>
          <w:tcPr>
            <w:tcW w:w="4894" w:type="dxa"/>
            <w:tcBorders>
              <w:left w:val="single" w:sz="4" w:space="0" w:color="000000"/>
              <w:bottom w:val="single" w:sz="4" w:space="0" w:color="000000"/>
              <w:right w:val="single" w:sz="4" w:space="0" w:color="000000"/>
            </w:tcBorders>
          </w:tcPr>
          <w:p w:rsidR="008E2CE9" w:rsidRDefault="0022415A" w:rsidP="008E2CE9">
            <w:pPr>
              <w:snapToGrid w:val="0"/>
            </w:pPr>
            <w:r>
              <w:t>No</w:t>
            </w:r>
          </w:p>
        </w:tc>
      </w:tr>
      <w:tr w:rsidR="008E2CE9" w:rsidTr="008E2CE9">
        <w:trPr>
          <w:trHeight w:val="256"/>
        </w:trPr>
        <w:tc>
          <w:tcPr>
            <w:tcW w:w="3451" w:type="dxa"/>
            <w:tcBorders>
              <w:top w:val="single" w:sz="4" w:space="0" w:color="000000"/>
              <w:left w:val="single" w:sz="4" w:space="0" w:color="000000"/>
              <w:bottom w:val="single" w:sz="4" w:space="0" w:color="000000"/>
            </w:tcBorders>
          </w:tcPr>
          <w:p w:rsidR="008E2CE9" w:rsidRDefault="008E2CE9" w:rsidP="008E2CE9">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8E2CE9" w:rsidRDefault="008E2CE9" w:rsidP="008E2CE9">
            <w:pPr>
              <w:snapToGrid w:val="0"/>
            </w:pPr>
            <w:r>
              <w:t>Yes</w:t>
            </w:r>
          </w:p>
        </w:tc>
      </w:tr>
      <w:tr w:rsidR="008E2CE9" w:rsidDel="00FC4807" w:rsidTr="008E2CE9">
        <w:trPr>
          <w:trHeight w:val="256"/>
          <w:del w:id="2883" w:author="blake" w:date="2012-04-05T12:43:00Z"/>
        </w:trPr>
        <w:tc>
          <w:tcPr>
            <w:tcW w:w="3451" w:type="dxa"/>
            <w:tcBorders>
              <w:top w:val="single" w:sz="4" w:space="0" w:color="000000"/>
              <w:left w:val="single" w:sz="4" w:space="0" w:color="000000"/>
              <w:bottom w:val="single" w:sz="4" w:space="0" w:color="000000"/>
            </w:tcBorders>
          </w:tcPr>
          <w:p w:rsidR="008E2CE9" w:rsidDel="00FC4807" w:rsidRDefault="008E2CE9" w:rsidP="008E2CE9">
            <w:pPr>
              <w:snapToGrid w:val="0"/>
              <w:rPr>
                <w:del w:id="2884" w:author="blake" w:date="2012-04-05T12:43:00Z"/>
              </w:rPr>
            </w:pPr>
            <w:del w:id="2885" w:author="blake" w:date="2012-04-05T12:43: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8E2CE9" w:rsidDel="00FC4807" w:rsidRDefault="008E2CE9" w:rsidP="008E2CE9">
            <w:pPr>
              <w:snapToGrid w:val="0"/>
              <w:rPr>
                <w:del w:id="2886" w:author="blake" w:date="2012-04-05T12:43:00Z"/>
              </w:rPr>
            </w:pPr>
            <w:del w:id="2887" w:author="blake" w:date="2012-04-05T12:43:00Z">
              <w:r w:rsidDel="00FC4807">
                <w:delText>CCE-</w:delText>
              </w:r>
              <w:r w:rsidR="00D35A7F" w:rsidDel="00FC4807">
                <w:delText>4141-8 (rsh)</w:delText>
              </w:r>
            </w:del>
          </w:p>
          <w:p w:rsidR="00D35A7F" w:rsidDel="00FC4807" w:rsidRDefault="00D35A7F" w:rsidP="008E2CE9">
            <w:pPr>
              <w:snapToGrid w:val="0"/>
              <w:rPr>
                <w:del w:id="2888" w:author="blake" w:date="2012-04-05T12:43:00Z"/>
              </w:rPr>
            </w:pPr>
            <w:del w:id="2889" w:author="blake" w:date="2012-04-05T12:43:00Z">
              <w:r w:rsidDel="00FC4807">
                <w:delText>CCE- 3974-3 (rcp)</w:delText>
              </w:r>
            </w:del>
          </w:p>
          <w:p w:rsidR="00D35A7F" w:rsidDel="00FC4807" w:rsidRDefault="00D35A7F" w:rsidP="008E2CE9">
            <w:pPr>
              <w:snapToGrid w:val="0"/>
              <w:rPr>
                <w:del w:id="2890" w:author="blake" w:date="2012-04-05T12:43:00Z"/>
              </w:rPr>
            </w:pPr>
            <w:del w:id="2891" w:author="blake" w:date="2012-04-05T12:43:00Z">
              <w:r w:rsidDel="00FC4807">
                <w:delText>CCE- 3537-8 (rlogin)</w:delText>
              </w:r>
            </w:del>
          </w:p>
        </w:tc>
      </w:tr>
    </w:tbl>
    <w:p w:rsidR="0022415A" w:rsidRDefault="008E2CE9" w:rsidP="008E2CE9">
      <w:pPr>
        <w:pStyle w:val="CISRuleComponent"/>
      </w:pPr>
      <w:r>
        <w:t>Description:</w:t>
      </w:r>
    </w:p>
    <w:p w:rsidR="008E2CE9" w:rsidRDefault="0022415A" w:rsidP="0022415A">
      <w:pPr>
        <w:pStyle w:val="CISNormal"/>
      </w:pPr>
      <w:r>
        <w:t xml:space="preserve">The </w:t>
      </w:r>
      <w:r w:rsidRPr="00D35A7F">
        <w:rPr>
          <w:rStyle w:val="CodeChar"/>
          <w:sz w:val="24"/>
          <w:szCs w:val="24"/>
        </w:rPr>
        <w:t>rsh</w:t>
      </w:r>
      <w:r>
        <w:t xml:space="preserve"> package contains the client commands for the </w:t>
      </w:r>
      <w:r w:rsidRPr="00D35A7F">
        <w:rPr>
          <w:rStyle w:val="CodeChar"/>
          <w:sz w:val="24"/>
          <w:szCs w:val="24"/>
        </w:rPr>
        <w:t>rsh</w:t>
      </w:r>
      <w:r>
        <w:t xml:space="preserve"> services.</w:t>
      </w:r>
    </w:p>
    <w:p w:rsidR="008E2CE9" w:rsidRDefault="008E2CE9" w:rsidP="008E2CE9">
      <w:pPr>
        <w:pStyle w:val="CISRuleComponent"/>
      </w:pPr>
      <w:r w:rsidRPr="006C7502">
        <w:t>Rationale:</w:t>
      </w:r>
    </w:p>
    <w:p w:rsidR="0022415A" w:rsidRDefault="0022415A" w:rsidP="0022415A">
      <w:pPr>
        <w:pStyle w:val="CISNormal"/>
      </w:pPr>
      <w:r>
        <w:t>These legacy clients contain numerous security exposures and have been replaced with the more secure SSH package.  Even if the server is removed, it is best to ensure the clients are also remove</w:t>
      </w:r>
      <w:r w:rsidR="00542714">
        <w:t>d</w:t>
      </w:r>
      <w:r>
        <w:t xml:space="preserve"> to prevent users from inadvertently attempting to use these commands and therefore exposing their credentials.</w:t>
      </w:r>
      <w:r w:rsidR="00D35A7F">
        <w:t xml:space="preserve"> Note that removing the </w:t>
      </w:r>
      <w:r w:rsidR="00D35A7F" w:rsidRPr="00D35A7F">
        <w:rPr>
          <w:rStyle w:val="CodeChar"/>
          <w:sz w:val="24"/>
          <w:szCs w:val="24"/>
        </w:rPr>
        <w:t>rsh</w:t>
      </w:r>
      <w:r w:rsidR="00D35A7F">
        <w:t xml:space="preserve"> package removes the clients for </w:t>
      </w:r>
      <w:r w:rsidR="00D35A7F" w:rsidRPr="00D35A7F">
        <w:rPr>
          <w:rStyle w:val="CodeChar"/>
          <w:sz w:val="24"/>
          <w:szCs w:val="24"/>
        </w:rPr>
        <w:t>rsh</w:t>
      </w:r>
      <w:r w:rsidR="00D35A7F">
        <w:t xml:space="preserve">, </w:t>
      </w:r>
      <w:r w:rsidR="00D35A7F" w:rsidRPr="00D35A7F">
        <w:rPr>
          <w:rStyle w:val="CodeChar"/>
          <w:sz w:val="24"/>
          <w:szCs w:val="24"/>
        </w:rPr>
        <w:t>rcp</w:t>
      </w:r>
      <w:r w:rsidR="00D35A7F">
        <w:t xml:space="preserve"> and </w:t>
      </w:r>
      <w:r w:rsidR="00D35A7F" w:rsidRPr="00D35A7F">
        <w:rPr>
          <w:rStyle w:val="CodeChar"/>
          <w:sz w:val="24"/>
          <w:szCs w:val="24"/>
        </w:rPr>
        <w:t>rlogin</w:t>
      </w:r>
      <w:r w:rsidR="00D35A7F">
        <w:t xml:space="preserve">. </w:t>
      </w:r>
    </w:p>
    <w:p w:rsidR="008E2CE9" w:rsidRDefault="008E2CE9" w:rsidP="008E2CE9">
      <w:pPr>
        <w:pStyle w:val="CISRuleComponent"/>
      </w:pPr>
      <w:r>
        <w:t>Remediation:</w:t>
      </w:r>
    </w:p>
    <w:p w:rsidR="008E2CE9" w:rsidRPr="000F2DA3" w:rsidRDefault="0022415A" w:rsidP="00FB132F">
      <w:pPr>
        <w:pStyle w:val="CISC0de"/>
        <w:pBdr>
          <w:bottom w:val="single" w:sz="4" w:space="0" w:color="auto"/>
        </w:pBdr>
      </w:pPr>
      <w:r w:rsidRPr="000F2DA3">
        <w:t xml:space="preserve"># </w:t>
      </w:r>
      <w:r w:rsidRPr="00FB132F">
        <w:t>yum erase rsh</w:t>
      </w:r>
    </w:p>
    <w:p w:rsidR="008E2CE9" w:rsidRDefault="008E2CE9" w:rsidP="008E2CE9">
      <w:pPr>
        <w:pStyle w:val="CISRuleComponent"/>
        <w:spacing w:before="240"/>
      </w:pPr>
      <w:r>
        <w:t>Audit:</w:t>
      </w:r>
    </w:p>
    <w:p w:rsidR="008E2CE9" w:rsidRDefault="008E2CE9" w:rsidP="008E2CE9">
      <w:pPr>
        <w:pStyle w:val="CISNormal"/>
      </w:pPr>
      <w:r>
        <w:t xml:space="preserve">Perform the following to determine </w:t>
      </w:r>
      <w:r w:rsidR="000F2DA3">
        <w:t xml:space="preserve">if </w:t>
      </w:r>
      <w:r w:rsidR="000F2DA3" w:rsidRPr="000F2DA3">
        <w:rPr>
          <w:rStyle w:val="CodeChar"/>
          <w:sz w:val="24"/>
          <w:szCs w:val="24"/>
        </w:rPr>
        <w:t>rsh</w:t>
      </w:r>
      <w:r w:rsidR="000F2DA3">
        <w:t xml:space="preserve"> is installed on the system.</w:t>
      </w:r>
    </w:p>
    <w:p w:rsidR="003A4E4A" w:rsidRPr="000F2DA3" w:rsidRDefault="003A4E4A" w:rsidP="00FB132F">
      <w:pPr>
        <w:pStyle w:val="CISC0de"/>
        <w:pBdr>
          <w:bottom w:val="single" w:sz="4" w:space="0" w:color="auto"/>
        </w:pBdr>
      </w:pPr>
      <w:r w:rsidRPr="000F2DA3">
        <w:t xml:space="preserve"># </w:t>
      </w:r>
      <w:r w:rsidRPr="00FB132F">
        <w:t>yum list rsh</w:t>
      </w:r>
    </w:p>
    <w:p w:rsidR="008E2CE9" w:rsidRPr="000F2DA3" w:rsidRDefault="003A4E4A" w:rsidP="00FB132F">
      <w:pPr>
        <w:pStyle w:val="CISC0de"/>
        <w:pBdr>
          <w:bottom w:val="single" w:sz="4" w:space="0" w:color="auto"/>
        </w:pBdr>
      </w:pPr>
      <w:r w:rsidRPr="000F2DA3">
        <w:t>rsh.&lt;hard platform&gt;</w:t>
      </w:r>
      <w:r w:rsidRPr="000F2DA3">
        <w:tab/>
        <w:t>&lt;release&gt;</w:t>
      </w:r>
      <w:r w:rsidRPr="000F2DA3">
        <w:tab/>
        <w:t>&lt;anything except installed&gt;</w:t>
      </w:r>
    </w:p>
    <w:p w:rsidR="006F4C18" w:rsidRPr="00E570AD" w:rsidRDefault="00D35A7F" w:rsidP="006E606D">
      <w:pPr>
        <w:pStyle w:val="Heading3"/>
        <w:tabs>
          <w:tab w:val="center" w:pos="990"/>
        </w:tabs>
        <w:ind w:left="360"/>
      </w:pPr>
      <w:bookmarkStart w:id="2892" w:name="_Toc328948712"/>
      <w:r>
        <w:t>Remove</w:t>
      </w:r>
      <w:r w:rsidR="006F4C18">
        <w:t xml:space="preserve"> </w:t>
      </w:r>
      <w:r w:rsidR="006F4C18" w:rsidRPr="0034768F">
        <w:t>NIS</w:t>
      </w:r>
      <w:r w:rsidR="0034768F">
        <w:t xml:space="preserve"> C</w:t>
      </w:r>
      <w:r w:rsidR="0010323E" w:rsidRPr="0034768F">
        <w:t>lient</w:t>
      </w:r>
      <w:bookmarkEnd w:id="2892"/>
    </w:p>
    <w:p w:rsidR="006F4C18" w:rsidRDefault="006F4C18" w:rsidP="006F4C18">
      <w:pPr>
        <w:tabs>
          <w:tab w:val="left" w:pos="3228"/>
        </w:tabs>
      </w:pPr>
      <w:r>
        <w:tab/>
      </w:r>
    </w:p>
    <w:tbl>
      <w:tblPr>
        <w:tblW w:w="0" w:type="auto"/>
        <w:tblInd w:w="462" w:type="dxa"/>
        <w:tblLayout w:type="fixed"/>
        <w:tblLook w:val="0000" w:firstRow="0" w:lastRow="0" w:firstColumn="0" w:lastColumn="0" w:noHBand="0" w:noVBand="0"/>
      </w:tblPr>
      <w:tblGrid>
        <w:gridCol w:w="3451"/>
        <w:gridCol w:w="4894"/>
      </w:tblGrid>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6F4C18" w:rsidRDefault="006F4C18" w:rsidP="006F4C18">
            <w:pPr>
              <w:snapToGrid w:val="0"/>
            </w:pPr>
            <w:r>
              <w:t>Level-I</w:t>
            </w:r>
          </w:p>
        </w:tc>
      </w:tr>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6F4C18" w:rsidRDefault="00462589" w:rsidP="006F4C18">
            <w:pPr>
              <w:snapToGrid w:val="0"/>
            </w:pPr>
            <w:ins w:id="2893" w:author="blake" w:date="2012-04-07T22:09:00Z">
              <w:r>
                <w:t>D</w:t>
              </w:r>
            </w:ins>
            <w:del w:id="2894" w:author="blake" w:date="2012-04-07T22:09:00Z">
              <w:r w:rsidR="006F4C18" w:rsidDel="00462589">
                <w:delText>d</w:delText>
              </w:r>
            </w:del>
            <w:r w:rsidR="006F4C18">
              <w:t>isabled</w:t>
            </w:r>
          </w:p>
        </w:tc>
      </w:tr>
      <w:tr w:rsidR="006F4C18" w:rsidTr="006F4C18">
        <w:trPr>
          <w:trHeight w:val="256"/>
        </w:trPr>
        <w:tc>
          <w:tcPr>
            <w:tcW w:w="3451" w:type="dxa"/>
            <w:tcBorders>
              <w:left w:val="single" w:sz="4" w:space="0" w:color="000000"/>
              <w:bottom w:val="single" w:sz="4" w:space="0" w:color="000000"/>
            </w:tcBorders>
          </w:tcPr>
          <w:p w:rsidR="006F4C18" w:rsidRDefault="006F4C18" w:rsidP="006F4C18">
            <w:pPr>
              <w:snapToGrid w:val="0"/>
            </w:pPr>
            <w:r>
              <w:t>Reboot Required</w:t>
            </w:r>
          </w:p>
        </w:tc>
        <w:tc>
          <w:tcPr>
            <w:tcW w:w="4894" w:type="dxa"/>
            <w:tcBorders>
              <w:left w:val="single" w:sz="4" w:space="0" w:color="000000"/>
              <w:bottom w:val="single" w:sz="4" w:space="0" w:color="000000"/>
              <w:right w:val="single" w:sz="4" w:space="0" w:color="000000"/>
            </w:tcBorders>
          </w:tcPr>
          <w:p w:rsidR="006F4C18" w:rsidRDefault="00860CBF" w:rsidP="006F4C18">
            <w:pPr>
              <w:snapToGrid w:val="0"/>
            </w:pPr>
            <w:r>
              <w:t>No</w:t>
            </w:r>
          </w:p>
        </w:tc>
      </w:tr>
      <w:tr w:rsidR="006F4C18" w:rsidTr="006F4C18">
        <w:trPr>
          <w:trHeight w:val="256"/>
        </w:trPr>
        <w:tc>
          <w:tcPr>
            <w:tcW w:w="3451" w:type="dxa"/>
            <w:tcBorders>
              <w:top w:val="single" w:sz="4" w:space="0" w:color="000000"/>
              <w:left w:val="single" w:sz="4" w:space="0" w:color="000000"/>
              <w:bottom w:val="single" w:sz="4" w:space="0" w:color="000000"/>
            </w:tcBorders>
          </w:tcPr>
          <w:p w:rsidR="006F4C18" w:rsidRDefault="006F4C18" w:rsidP="006F4C1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6F4C18" w:rsidRDefault="007B78C3" w:rsidP="006F4C18">
            <w:pPr>
              <w:snapToGrid w:val="0"/>
            </w:pPr>
            <w:r>
              <w:t>Yes</w:t>
            </w:r>
          </w:p>
        </w:tc>
      </w:tr>
      <w:tr w:rsidR="006F4C18" w:rsidDel="00FC4807" w:rsidTr="006F4C18">
        <w:trPr>
          <w:trHeight w:val="256"/>
          <w:del w:id="2895" w:author="blake" w:date="2012-04-05T12:43:00Z"/>
        </w:trPr>
        <w:tc>
          <w:tcPr>
            <w:tcW w:w="3451" w:type="dxa"/>
            <w:tcBorders>
              <w:top w:val="single" w:sz="4" w:space="0" w:color="000000"/>
              <w:left w:val="single" w:sz="4" w:space="0" w:color="000000"/>
              <w:bottom w:val="single" w:sz="4" w:space="0" w:color="000000"/>
            </w:tcBorders>
          </w:tcPr>
          <w:p w:rsidR="006F4C18" w:rsidDel="00FC4807" w:rsidRDefault="006F4C18" w:rsidP="006F4C18">
            <w:pPr>
              <w:snapToGrid w:val="0"/>
              <w:rPr>
                <w:del w:id="2896" w:author="blake" w:date="2012-04-05T12:43:00Z"/>
              </w:rPr>
            </w:pPr>
            <w:del w:id="2897" w:author="blake" w:date="2012-04-05T12:43: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6F4C18" w:rsidDel="00FC4807" w:rsidRDefault="006F4C18" w:rsidP="006F4C18">
            <w:pPr>
              <w:snapToGrid w:val="0"/>
              <w:rPr>
                <w:del w:id="2898" w:author="blake" w:date="2012-04-05T12:43:00Z"/>
              </w:rPr>
            </w:pPr>
            <w:del w:id="2899" w:author="blake" w:date="2012-04-05T12:43:00Z">
              <w:r w:rsidDel="00FC4807">
                <w:delText>CCE-3705-1</w:delText>
              </w:r>
              <w:r w:rsidR="00D35A7F" w:rsidDel="00FC4807">
                <w:delText xml:space="preserve"> (disable)</w:delText>
              </w:r>
            </w:del>
          </w:p>
          <w:p w:rsidR="00D35A7F" w:rsidDel="00FC4807" w:rsidRDefault="00D35A7F" w:rsidP="006F4C18">
            <w:pPr>
              <w:snapToGrid w:val="0"/>
              <w:rPr>
                <w:del w:id="2900" w:author="blake" w:date="2012-04-05T12:43:00Z"/>
              </w:rPr>
            </w:pPr>
            <w:del w:id="2901" w:author="blake" w:date="2012-04-05T12:43:00Z">
              <w:r w:rsidDel="00FC4807">
                <w:delText>CCE-4348-9 (uninstall)</w:delText>
              </w:r>
            </w:del>
          </w:p>
        </w:tc>
      </w:tr>
    </w:tbl>
    <w:p w:rsidR="006F4C18" w:rsidRDefault="006F4C18" w:rsidP="006F4C18">
      <w:pPr>
        <w:pStyle w:val="CISRuleComponent"/>
      </w:pPr>
      <w:r>
        <w:t xml:space="preserve">Description: </w:t>
      </w:r>
    </w:p>
    <w:p w:rsidR="00C75061" w:rsidRPr="0006224F" w:rsidRDefault="0006224F" w:rsidP="005E4F28">
      <w:pPr>
        <w:pStyle w:val="CISNormal"/>
      </w:pPr>
      <w:r>
        <w:t>The Net</w:t>
      </w:r>
      <w:r w:rsidR="000F2DA3">
        <w:t>work Information Service (NIS), formerly known as Yellow Pages,</w:t>
      </w:r>
      <w:r>
        <w:t xml:space="preserve"> </w:t>
      </w:r>
      <w:r w:rsidR="00542714">
        <w:t xml:space="preserve">is </w:t>
      </w:r>
      <w:r>
        <w:t xml:space="preserve">a client-server directory service protocol </w:t>
      </w:r>
      <w:r w:rsidR="000F2DA3">
        <w:t>used to distribute</w:t>
      </w:r>
      <w:r>
        <w:t xml:space="preserve"> system configuration files. The NIS client (</w:t>
      </w:r>
      <w:r w:rsidRPr="006E606D">
        <w:rPr>
          <w:rStyle w:val="CodeChar"/>
          <w:sz w:val="24"/>
          <w:szCs w:val="24"/>
        </w:rPr>
        <w:t>ypbind</w:t>
      </w:r>
      <w:r>
        <w:t xml:space="preserve">) was used to bind a machine to an NIS server and receive the distributed configuration files. </w:t>
      </w:r>
    </w:p>
    <w:p w:rsidR="006F4C18" w:rsidRDefault="006F4C18" w:rsidP="006F4C18">
      <w:pPr>
        <w:pStyle w:val="CISRuleComponent"/>
      </w:pPr>
      <w:r w:rsidRPr="006C7502">
        <w:lastRenderedPageBreak/>
        <w:t>Rationale:</w:t>
      </w:r>
    </w:p>
    <w:p w:rsidR="00C75061" w:rsidRPr="0006224F" w:rsidRDefault="0006224F" w:rsidP="005E4F28">
      <w:pPr>
        <w:pStyle w:val="CISNormal"/>
      </w:pPr>
      <w:r>
        <w:t xml:space="preserve">The NIS service is inherently an insecure system </w:t>
      </w:r>
      <w:r w:rsidR="00233F24">
        <w:t xml:space="preserve">that has been vulnerable to DOS attacks, buffer overflows and has poor authentication for querying NIS maps. NIS generally </w:t>
      </w:r>
      <w:r>
        <w:t xml:space="preserve">has been replaced by such protocols as Lightweight Directory Access Protocol (LDAP). It is recommended that the service be </w:t>
      </w:r>
      <w:r w:rsidR="000F2DA3">
        <w:t>removed</w:t>
      </w:r>
      <w:r>
        <w:t>.</w:t>
      </w:r>
    </w:p>
    <w:p w:rsidR="006F4C18" w:rsidRDefault="006F4C18" w:rsidP="006F4C18">
      <w:pPr>
        <w:pStyle w:val="CISRuleComponent"/>
      </w:pPr>
      <w:r>
        <w:t>Remediation:</w:t>
      </w:r>
    </w:p>
    <w:p w:rsidR="006F4C18" w:rsidRPr="000F2DA3" w:rsidRDefault="006308B8" w:rsidP="00FB132F">
      <w:pPr>
        <w:pStyle w:val="CISC0de"/>
        <w:pBdr>
          <w:bottom w:val="single" w:sz="4" w:space="0" w:color="auto"/>
        </w:pBdr>
      </w:pPr>
      <w:r w:rsidRPr="000F2DA3">
        <w:t xml:space="preserve"># </w:t>
      </w:r>
      <w:r w:rsidR="00686F58" w:rsidRPr="00FB132F">
        <w:t xml:space="preserve">yum erase </w:t>
      </w:r>
      <w:r w:rsidR="0010323E" w:rsidRPr="00FB132F">
        <w:t>ypbind</w:t>
      </w:r>
    </w:p>
    <w:p w:rsidR="006F4C18" w:rsidRDefault="006F4C18" w:rsidP="006F4C18">
      <w:pPr>
        <w:pStyle w:val="CISRuleComponent"/>
        <w:spacing w:before="240"/>
      </w:pPr>
      <w:r>
        <w:t>Audit:</w:t>
      </w:r>
    </w:p>
    <w:p w:rsidR="006F4C18" w:rsidRPr="000F2DA3" w:rsidRDefault="006F4C18" w:rsidP="000F2DA3">
      <w:pPr>
        <w:pStyle w:val="CISNormal"/>
      </w:pPr>
      <w:r>
        <w:t xml:space="preserve">Perform the following to determine </w:t>
      </w:r>
      <w:r w:rsidR="000F2DA3">
        <w:t xml:space="preserve">if </w:t>
      </w:r>
      <w:r w:rsidR="000F2DA3" w:rsidRPr="000F2DA3">
        <w:rPr>
          <w:rStyle w:val="CodeChar"/>
          <w:sz w:val="24"/>
          <w:szCs w:val="24"/>
        </w:rPr>
        <w:t>ypbind</w:t>
      </w:r>
      <w:r w:rsidR="000F2DA3">
        <w:t xml:space="preserve"> is installed on the system.</w:t>
      </w:r>
    </w:p>
    <w:p w:rsidR="006F4C18" w:rsidRPr="000F2DA3" w:rsidRDefault="006F4C18" w:rsidP="00FB132F">
      <w:pPr>
        <w:pStyle w:val="CISC0de"/>
        <w:pBdr>
          <w:bottom w:val="single" w:sz="4" w:space="0" w:color="auto"/>
        </w:pBdr>
      </w:pPr>
      <w:r w:rsidRPr="000F2DA3">
        <w:t>#</w:t>
      </w:r>
      <w:r w:rsidR="0010323E" w:rsidRPr="000F2DA3">
        <w:t xml:space="preserve"> </w:t>
      </w:r>
      <w:r w:rsidR="00565E6F">
        <w:t>yum list</w:t>
      </w:r>
      <w:r w:rsidR="0010323E" w:rsidRPr="00FB132F">
        <w:t xml:space="preserve"> ypbind</w:t>
      </w:r>
    </w:p>
    <w:p w:rsidR="00565E6F" w:rsidRPr="000F2DA3" w:rsidRDefault="00565E6F" w:rsidP="00565E6F">
      <w:pPr>
        <w:pStyle w:val="CISC0de"/>
        <w:pBdr>
          <w:bottom w:val="single" w:sz="4" w:space="0" w:color="auto"/>
        </w:pBdr>
      </w:pPr>
      <w:r>
        <w:t>ypbind</w:t>
      </w:r>
      <w:r w:rsidRPr="000F2DA3">
        <w:t>.&lt;hard platform&gt;</w:t>
      </w:r>
      <w:r w:rsidRPr="000F2DA3">
        <w:tab/>
        <w:t>&lt;release&gt;</w:t>
      </w:r>
      <w:r w:rsidRPr="000F2DA3">
        <w:tab/>
        <w:t>&lt;anything except installed&gt;</w:t>
      </w:r>
    </w:p>
    <w:p w:rsidR="0010323E" w:rsidRDefault="0034768F" w:rsidP="006E606D">
      <w:pPr>
        <w:pStyle w:val="Heading3"/>
        <w:tabs>
          <w:tab w:val="center" w:pos="990"/>
        </w:tabs>
        <w:ind w:left="360"/>
      </w:pPr>
      <w:bookmarkStart w:id="2902" w:name="_Toc328948713"/>
      <w:r>
        <w:t>Remove NIS S</w:t>
      </w:r>
      <w:r w:rsidR="0010323E">
        <w:t>erver</w:t>
      </w:r>
      <w:bookmarkEnd w:id="2902"/>
    </w:p>
    <w:tbl>
      <w:tblPr>
        <w:tblW w:w="0" w:type="auto"/>
        <w:tblInd w:w="462" w:type="dxa"/>
        <w:tblLayout w:type="fixed"/>
        <w:tblLook w:val="0000" w:firstRow="0" w:lastRow="0" w:firstColumn="0" w:lastColumn="0" w:noHBand="0" w:noVBand="0"/>
      </w:tblPr>
      <w:tblGrid>
        <w:gridCol w:w="3451"/>
        <w:gridCol w:w="4894"/>
      </w:tblGrid>
      <w:tr w:rsidR="0010323E" w:rsidTr="00DD67D9">
        <w:trPr>
          <w:trHeight w:val="256"/>
        </w:trPr>
        <w:tc>
          <w:tcPr>
            <w:tcW w:w="3451" w:type="dxa"/>
            <w:tcBorders>
              <w:top w:val="single" w:sz="4" w:space="0" w:color="000000"/>
              <w:left w:val="single" w:sz="4" w:space="0" w:color="000000"/>
              <w:bottom w:val="single" w:sz="4" w:space="0" w:color="000000"/>
            </w:tcBorders>
          </w:tcPr>
          <w:p w:rsidR="0010323E" w:rsidRDefault="0010323E" w:rsidP="00DD67D9">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10323E" w:rsidRDefault="0010323E" w:rsidP="00DD67D9">
            <w:pPr>
              <w:snapToGrid w:val="0"/>
            </w:pPr>
            <w:r>
              <w:t>Level-I</w:t>
            </w:r>
          </w:p>
        </w:tc>
      </w:tr>
      <w:tr w:rsidR="0010323E" w:rsidTr="00DD67D9">
        <w:trPr>
          <w:trHeight w:val="256"/>
        </w:trPr>
        <w:tc>
          <w:tcPr>
            <w:tcW w:w="3451" w:type="dxa"/>
            <w:tcBorders>
              <w:top w:val="single" w:sz="4" w:space="0" w:color="000000"/>
              <w:left w:val="single" w:sz="4" w:space="0" w:color="000000"/>
              <w:bottom w:val="single" w:sz="4" w:space="0" w:color="000000"/>
            </w:tcBorders>
          </w:tcPr>
          <w:p w:rsidR="0010323E" w:rsidRDefault="0010323E" w:rsidP="00DD67D9">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10323E" w:rsidRDefault="0010323E" w:rsidP="00DD67D9">
            <w:pPr>
              <w:snapToGrid w:val="0"/>
            </w:pPr>
            <w:del w:id="2903" w:author="blake" w:date="2012-04-07T22:08:00Z">
              <w:r w:rsidDel="00462589">
                <w:delText>disabled</w:delText>
              </w:r>
            </w:del>
            <w:ins w:id="2904" w:author="blake" w:date="2012-04-07T22:09:00Z">
              <w:r w:rsidR="00462589">
                <w:t>Disabled</w:t>
              </w:r>
            </w:ins>
          </w:p>
        </w:tc>
      </w:tr>
      <w:tr w:rsidR="0010323E" w:rsidTr="00DD67D9">
        <w:trPr>
          <w:trHeight w:val="256"/>
        </w:trPr>
        <w:tc>
          <w:tcPr>
            <w:tcW w:w="3451" w:type="dxa"/>
            <w:tcBorders>
              <w:left w:val="single" w:sz="4" w:space="0" w:color="000000"/>
              <w:bottom w:val="single" w:sz="4" w:space="0" w:color="000000"/>
            </w:tcBorders>
          </w:tcPr>
          <w:p w:rsidR="0010323E" w:rsidRDefault="0010323E" w:rsidP="00DD67D9">
            <w:pPr>
              <w:snapToGrid w:val="0"/>
            </w:pPr>
            <w:r>
              <w:t>Reboot Required</w:t>
            </w:r>
          </w:p>
        </w:tc>
        <w:tc>
          <w:tcPr>
            <w:tcW w:w="4894" w:type="dxa"/>
            <w:tcBorders>
              <w:left w:val="single" w:sz="4" w:space="0" w:color="000000"/>
              <w:bottom w:val="single" w:sz="4" w:space="0" w:color="000000"/>
              <w:right w:val="single" w:sz="4" w:space="0" w:color="000000"/>
            </w:tcBorders>
          </w:tcPr>
          <w:p w:rsidR="0010323E" w:rsidRDefault="00860CBF" w:rsidP="00DD67D9">
            <w:pPr>
              <w:snapToGrid w:val="0"/>
            </w:pPr>
            <w:r>
              <w:t>No</w:t>
            </w:r>
          </w:p>
        </w:tc>
      </w:tr>
      <w:tr w:rsidR="0010323E" w:rsidTr="00DD67D9">
        <w:trPr>
          <w:trHeight w:val="256"/>
        </w:trPr>
        <w:tc>
          <w:tcPr>
            <w:tcW w:w="3451" w:type="dxa"/>
            <w:tcBorders>
              <w:top w:val="single" w:sz="4" w:space="0" w:color="000000"/>
              <w:left w:val="single" w:sz="4" w:space="0" w:color="000000"/>
              <w:bottom w:val="single" w:sz="4" w:space="0" w:color="000000"/>
            </w:tcBorders>
          </w:tcPr>
          <w:p w:rsidR="0010323E" w:rsidRDefault="0010323E" w:rsidP="00DD67D9">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10323E" w:rsidRDefault="007B78C3" w:rsidP="00DD67D9">
            <w:pPr>
              <w:snapToGrid w:val="0"/>
            </w:pPr>
            <w:r>
              <w:t>Yes</w:t>
            </w:r>
          </w:p>
        </w:tc>
      </w:tr>
      <w:tr w:rsidR="0010323E" w:rsidDel="00FC4807" w:rsidTr="00DD67D9">
        <w:trPr>
          <w:trHeight w:val="256"/>
          <w:del w:id="2905" w:author="blake" w:date="2012-04-05T12:43:00Z"/>
        </w:trPr>
        <w:tc>
          <w:tcPr>
            <w:tcW w:w="3451" w:type="dxa"/>
            <w:tcBorders>
              <w:top w:val="single" w:sz="4" w:space="0" w:color="000000"/>
              <w:left w:val="single" w:sz="4" w:space="0" w:color="000000"/>
              <w:bottom w:val="single" w:sz="4" w:space="0" w:color="000000"/>
            </w:tcBorders>
          </w:tcPr>
          <w:p w:rsidR="0010323E" w:rsidDel="00FC4807" w:rsidRDefault="0010323E" w:rsidP="00DD67D9">
            <w:pPr>
              <w:snapToGrid w:val="0"/>
              <w:rPr>
                <w:del w:id="2906" w:author="blake" w:date="2012-04-05T12:43:00Z"/>
              </w:rPr>
            </w:pPr>
            <w:del w:id="2907" w:author="blake" w:date="2012-04-05T12:43: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10323E" w:rsidDel="00FC4807" w:rsidRDefault="0010323E" w:rsidP="00DD67D9">
            <w:pPr>
              <w:snapToGrid w:val="0"/>
              <w:rPr>
                <w:del w:id="2908" w:author="blake" w:date="2012-04-05T12:43:00Z"/>
              </w:rPr>
            </w:pPr>
            <w:del w:id="2909" w:author="blake" w:date="2012-04-05T12:43:00Z">
              <w:r w:rsidDel="00FC4807">
                <w:delText>CCE-3705-1 (disable)</w:delText>
              </w:r>
            </w:del>
          </w:p>
          <w:p w:rsidR="0010323E" w:rsidDel="00FC4807" w:rsidRDefault="0010323E" w:rsidP="00DD67D9">
            <w:pPr>
              <w:snapToGrid w:val="0"/>
              <w:rPr>
                <w:del w:id="2910" w:author="blake" w:date="2012-04-05T12:43:00Z"/>
              </w:rPr>
            </w:pPr>
            <w:del w:id="2911" w:author="blake" w:date="2012-04-05T12:43:00Z">
              <w:r w:rsidDel="00FC4807">
                <w:delText>CCE-4348-9 (uninstall)</w:delText>
              </w:r>
            </w:del>
          </w:p>
        </w:tc>
      </w:tr>
    </w:tbl>
    <w:p w:rsidR="0010323E" w:rsidRDefault="0010323E" w:rsidP="0010323E">
      <w:pPr>
        <w:pStyle w:val="CISRuleComponent"/>
      </w:pPr>
      <w:r>
        <w:t xml:space="preserve">Description: </w:t>
      </w:r>
    </w:p>
    <w:p w:rsidR="0006224F" w:rsidRPr="000F2DA3" w:rsidRDefault="0006224F" w:rsidP="005E4F28">
      <w:pPr>
        <w:pStyle w:val="CISNormal"/>
      </w:pPr>
      <w:r>
        <w:t xml:space="preserve">The Network Information Service (NIS) (formally known as Yellow Pages) </w:t>
      </w:r>
      <w:r w:rsidR="00542714">
        <w:t xml:space="preserve">is </w:t>
      </w:r>
      <w:r>
        <w:t xml:space="preserve">a client-server directory service protocol for distributing system configuration files. The NIS server is a collection of programs that allow for the distribution of configuration files. </w:t>
      </w:r>
    </w:p>
    <w:p w:rsidR="0010323E" w:rsidRDefault="0010323E" w:rsidP="0010323E">
      <w:pPr>
        <w:pStyle w:val="CISRuleComponent"/>
      </w:pPr>
      <w:r w:rsidRPr="006C7502">
        <w:t>Rationale:</w:t>
      </w:r>
    </w:p>
    <w:p w:rsidR="0006224F" w:rsidRPr="0006224F" w:rsidRDefault="0006224F" w:rsidP="005E4F28">
      <w:pPr>
        <w:pStyle w:val="CISNormal"/>
      </w:pPr>
      <w:r>
        <w:t xml:space="preserve">The NIS service is inherently an insecure system </w:t>
      </w:r>
      <w:r w:rsidR="00233F24">
        <w:t>that has been vulnerable to DOS attacks, buffer overflows and has poor authentication for querying NIS maps. NIS generally</w:t>
      </w:r>
      <w:r>
        <w:t xml:space="preserve"> been replaced by such protocols as Lightweight Directory Access Protocol (LDAP). It is recommended that the service be disabled and other, more secure services be used</w:t>
      </w:r>
    </w:p>
    <w:p w:rsidR="0010323E" w:rsidRDefault="0010323E" w:rsidP="0010323E">
      <w:pPr>
        <w:pStyle w:val="CISRuleComponent"/>
      </w:pPr>
      <w:r>
        <w:t>Remediation:</w:t>
      </w:r>
    </w:p>
    <w:p w:rsidR="0010323E" w:rsidRPr="000F2DA3" w:rsidRDefault="006308B8" w:rsidP="00FB132F">
      <w:pPr>
        <w:pStyle w:val="CISC0de"/>
        <w:pBdr>
          <w:bottom w:val="single" w:sz="4" w:space="0" w:color="auto"/>
        </w:pBdr>
      </w:pPr>
      <w:r w:rsidRPr="000F2DA3">
        <w:t xml:space="preserve"># </w:t>
      </w:r>
      <w:r w:rsidR="00ED3341">
        <w:t>yum erase ypserv</w:t>
      </w:r>
    </w:p>
    <w:p w:rsidR="0010323E" w:rsidRDefault="0010323E" w:rsidP="0010323E">
      <w:pPr>
        <w:pStyle w:val="CISRuleComponent"/>
        <w:spacing w:before="240"/>
      </w:pPr>
      <w:r>
        <w:t>Audit:</w:t>
      </w:r>
    </w:p>
    <w:p w:rsidR="0010323E" w:rsidRDefault="0010323E" w:rsidP="0010323E">
      <w:pPr>
        <w:pStyle w:val="CISNormal"/>
      </w:pPr>
      <w:r>
        <w:t xml:space="preserve">Perform the following to determine </w:t>
      </w:r>
      <w:r w:rsidR="000F2DA3">
        <w:t xml:space="preserve">if </w:t>
      </w:r>
      <w:r w:rsidR="000F2DA3" w:rsidRPr="000F2DA3">
        <w:rPr>
          <w:rStyle w:val="CodeChar"/>
          <w:sz w:val="24"/>
          <w:szCs w:val="24"/>
        </w:rPr>
        <w:t>yp</w:t>
      </w:r>
      <w:r w:rsidR="000F2DA3">
        <w:rPr>
          <w:rStyle w:val="CodeChar"/>
          <w:sz w:val="24"/>
          <w:szCs w:val="24"/>
        </w:rPr>
        <w:t>serv</w:t>
      </w:r>
      <w:r w:rsidR="000F2DA3">
        <w:t xml:space="preserve"> is installed on the system.</w:t>
      </w:r>
    </w:p>
    <w:p w:rsidR="003A4E4A" w:rsidRPr="000F2DA3" w:rsidRDefault="003A4E4A" w:rsidP="00FB132F">
      <w:pPr>
        <w:pStyle w:val="CISC0de"/>
        <w:pBdr>
          <w:bottom w:val="single" w:sz="4" w:space="0" w:color="auto"/>
        </w:pBdr>
      </w:pPr>
      <w:r w:rsidRPr="000F2DA3">
        <w:t xml:space="preserve"># </w:t>
      </w:r>
      <w:r w:rsidRPr="00FB132F">
        <w:t>yum l</w:t>
      </w:r>
      <w:r w:rsidR="00ED3341">
        <w:t>ist ypserv</w:t>
      </w:r>
    </w:p>
    <w:p w:rsidR="0010323E" w:rsidRDefault="00ED3341" w:rsidP="00ED3341">
      <w:pPr>
        <w:pStyle w:val="CISC0de"/>
        <w:pBdr>
          <w:bottom w:val="single" w:sz="4" w:space="0" w:color="auto"/>
        </w:pBdr>
      </w:pPr>
      <w:r>
        <w:t>ypserv</w:t>
      </w:r>
      <w:r w:rsidR="003A4E4A" w:rsidRPr="000F2DA3">
        <w:t>.&lt;hard platform&gt;</w:t>
      </w:r>
      <w:r w:rsidR="003A4E4A" w:rsidRPr="000F2DA3">
        <w:tab/>
        <w:t>&lt;release&gt;</w:t>
      </w:r>
      <w:r w:rsidR="003A4E4A" w:rsidRPr="000F2DA3">
        <w:tab/>
        <w:t>&lt;anything except installed&gt;</w:t>
      </w:r>
    </w:p>
    <w:p w:rsidR="008D59C5" w:rsidRPr="00E570AD" w:rsidRDefault="00D35A7F" w:rsidP="006E606D">
      <w:pPr>
        <w:pStyle w:val="Heading3"/>
        <w:tabs>
          <w:tab w:val="center" w:pos="990"/>
        </w:tabs>
        <w:ind w:left="360"/>
      </w:pPr>
      <w:bookmarkStart w:id="2912" w:name="_Toc328948714"/>
      <w:r>
        <w:t>Remove</w:t>
      </w:r>
      <w:r w:rsidR="008D59C5">
        <w:t xml:space="preserve"> </w:t>
      </w:r>
      <w:r w:rsidR="003D0AF7">
        <w:rPr>
          <w:rStyle w:val="CodeChar"/>
          <w:sz w:val="28"/>
          <w:szCs w:val="28"/>
        </w:rPr>
        <w:t>tftp</w:t>
      </w:r>
      <w:bookmarkEnd w:id="2912"/>
    </w:p>
    <w:p w:rsidR="008D59C5" w:rsidRDefault="008D59C5" w:rsidP="008D59C5"/>
    <w:tbl>
      <w:tblPr>
        <w:tblW w:w="0" w:type="auto"/>
        <w:tblInd w:w="462" w:type="dxa"/>
        <w:tblLayout w:type="fixed"/>
        <w:tblLook w:val="0000" w:firstRow="0" w:lastRow="0" w:firstColumn="0" w:lastColumn="0" w:noHBand="0" w:noVBand="0"/>
      </w:tblPr>
      <w:tblGrid>
        <w:gridCol w:w="3451"/>
        <w:gridCol w:w="4894"/>
      </w:tblGrid>
      <w:tr w:rsidR="008D59C5" w:rsidTr="008D59C5">
        <w:trPr>
          <w:trHeight w:val="256"/>
        </w:trPr>
        <w:tc>
          <w:tcPr>
            <w:tcW w:w="3451" w:type="dxa"/>
            <w:tcBorders>
              <w:top w:val="single" w:sz="4" w:space="0" w:color="000000"/>
              <w:left w:val="single" w:sz="4" w:space="0" w:color="000000"/>
              <w:bottom w:val="single" w:sz="4" w:space="0" w:color="000000"/>
            </w:tcBorders>
          </w:tcPr>
          <w:p w:rsidR="008D59C5" w:rsidRDefault="008D59C5" w:rsidP="008D59C5">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8D59C5" w:rsidRDefault="008D59C5" w:rsidP="008D59C5">
            <w:pPr>
              <w:snapToGrid w:val="0"/>
            </w:pPr>
            <w:r>
              <w:t>Level-I</w:t>
            </w:r>
          </w:p>
        </w:tc>
      </w:tr>
      <w:tr w:rsidR="008D59C5" w:rsidTr="008D59C5">
        <w:trPr>
          <w:trHeight w:val="256"/>
        </w:trPr>
        <w:tc>
          <w:tcPr>
            <w:tcW w:w="3451" w:type="dxa"/>
            <w:tcBorders>
              <w:top w:val="single" w:sz="4" w:space="0" w:color="000000"/>
              <w:left w:val="single" w:sz="4" w:space="0" w:color="000000"/>
              <w:bottom w:val="single" w:sz="4" w:space="0" w:color="000000"/>
            </w:tcBorders>
          </w:tcPr>
          <w:p w:rsidR="008D59C5" w:rsidRDefault="008D59C5" w:rsidP="008D59C5">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8D59C5" w:rsidRDefault="008D59C5" w:rsidP="008D59C5">
            <w:pPr>
              <w:snapToGrid w:val="0"/>
            </w:pPr>
            <w:del w:id="2913" w:author="blake" w:date="2012-04-07T22:11:00Z">
              <w:r w:rsidDel="00462589">
                <w:delText>d</w:delText>
              </w:r>
            </w:del>
            <w:ins w:id="2914" w:author="blake" w:date="2012-04-07T22:11:00Z">
              <w:r w:rsidR="00462589">
                <w:t>D</w:t>
              </w:r>
            </w:ins>
            <w:r>
              <w:t>isabled</w:t>
            </w:r>
          </w:p>
        </w:tc>
      </w:tr>
      <w:tr w:rsidR="008D59C5" w:rsidTr="008D59C5">
        <w:trPr>
          <w:trHeight w:val="256"/>
        </w:trPr>
        <w:tc>
          <w:tcPr>
            <w:tcW w:w="3451" w:type="dxa"/>
            <w:tcBorders>
              <w:left w:val="single" w:sz="4" w:space="0" w:color="000000"/>
              <w:bottom w:val="single" w:sz="4" w:space="0" w:color="000000"/>
            </w:tcBorders>
          </w:tcPr>
          <w:p w:rsidR="008D59C5" w:rsidRDefault="008D59C5" w:rsidP="008D59C5">
            <w:pPr>
              <w:snapToGrid w:val="0"/>
            </w:pPr>
            <w:r>
              <w:t>Reboot Required</w:t>
            </w:r>
          </w:p>
        </w:tc>
        <w:tc>
          <w:tcPr>
            <w:tcW w:w="4894" w:type="dxa"/>
            <w:tcBorders>
              <w:left w:val="single" w:sz="4" w:space="0" w:color="000000"/>
              <w:bottom w:val="single" w:sz="4" w:space="0" w:color="000000"/>
              <w:right w:val="single" w:sz="4" w:space="0" w:color="000000"/>
            </w:tcBorders>
          </w:tcPr>
          <w:p w:rsidR="008D59C5" w:rsidRDefault="00860CBF" w:rsidP="008D59C5">
            <w:pPr>
              <w:snapToGrid w:val="0"/>
            </w:pPr>
            <w:r>
              <w:t>No</w:t>
            </w:r>
          </w:p>
        </w:tc>
      </w:tr>
      <w:tr w:rsidR="008D59C5" w:rsidTr="008D59C5">
        <w:trPr>
          <w:trHeight w:val="256"/>
        </w:trPr>
        <w:tc>
          <w:tcPr>
            <w:tcW w:w="3451" w:type="dxa"/>
            <w:tcBorders>
              <w:top w:val="single" w:sz="4" w:space="0" w:color="000000"/>
              <w:left w:val="single" w:sz="4" w:space="0" w:color="000000"/>
              <w:bottom w:val="single" w:sz="4" w:space="0" w:color="000000"/>
            </w:tcBorders>
          </w:tcPr>
          <w:p w:rsidR="008D59C5" w:rsidRDefault="008D59C5" w:rsidP="008D59C5">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8D59C5" w:rsidRDefault="00E635B7" w:rsidP="008D59C5">
            <w:pPr>
              <w:snapToGrid w:val="0"/>
            </w:pPr>
            <w:r>
              <w:t>Yes</w:t>
            </w:r>
          </w:p>
        </w:tc>
      </w:tr>
      <w:tr w:rsidR="008D59C5" w:rsidDel="00FC4807" w:rsidTr="008D59C5">
        <w:trPr>
          <w:trHeight w:val="256"/>
          <w:del w:id="2915" w:author="blake" w:date="2012-04-05T12:43:00Z"/>
        </w:trPr>
        <w:tc>
          <w:tcPr>
            <w:tcW w:w="3451" w:type="dxa"/>
            <w:tcBorders>
              <w:top w:val="single" w:sz="4" w:space="0" w:color="000000"/>
              <w:left w:val="single" w:sz="4" w:space="0" w:color="000000"/>
              <w:bottom w:val="single" w:sz="4" w:space="0" w:color="000000"/>
            </w:tcBorders>
          </w:tcPr>
          <w:p w:rsidR="008D59C5" w:rsidDel="00FC4807" w:rsidRDefault="008D59C5" w:rsidP="008D59C5">
            <w:pPr>
              <w:snapToGrid w:val="0"/>
              <w:rPr>
                <w:del w:id="2916" w:author="blake" w:date="2012-04-05T12:43:00Z"/>
              </w:rPr>
            </w:pPr>
            <w:del w:id="2917" w:author="blake" w:date="2012-04-05T12:43:00Z">
              <w:r w:rsidDel="00FC4807">
                <w:lastRenderedPageBreak/>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8D59C5" w:rsidDel="00FC4807" w:rsidRDefault="008D59C5" w:rsidP="008D59C5">
            <w:pPr>
              <w:snapToGrid w:val="0"/>
              <w:rPr>
                <w:del w:id="2918" w:author="blake" w:date="2012-04-05T12:43:00Z"/>
              </w:rPr>
            </w:pPr>
            <w:del w:id="2919" w:author="blake" w:date="2012-04-05T12:43:00Z">
              <w:r w:rsidDel="00FC4807">
                <w:delText>CCE-4273-9</w:delText>
              </w:r>
              <w:r w:rsidR="00D35A7F" w:rsidDel="00FC4807">
                <w:delText xml:space="preserve"> (disable)</w:delText>
              </w:r>
            </w:del>
          </w:p>
          <w:p w:rsidR="00D35A7F" w:rsidDel="00FC4807" w:rsidRDefault="00D35A7F" w:rsidP="00D35A7F">
            <w:pPr>
              <w:snapToGrid w:val="0"/>
              <w:rPr>
                <w:del w:id="2920" w:author="blake" w:date="2012-04-05T12:43:00Z"/>
              </w:rPr>
            </w:pPr>
            <w:del w:id="2921" w:author="blake" w:date="2012-04-05T12:43:00Z">
              <w:r w:rsidDel="00FC4807">
                <w:delText>CCE-3916-4 (uninstall)</w:delText>
              </w:r>
            </w:del>
          </w:p>
        </w:tc>
      </w:tr>
    </w:tbl>
    <w:p w:rsidR="008D59C5" w:rsidRDefault="008D59C5" w:rsidP="008D59C5">
      <w:pPr>
        <w:pStyle w:val="CISRuleComponent"/>
      </w:pPr>
      <w:r>
        <w:t xml:space="preserve">Description: </w:t>
      </w:r>
    </w:p>
    <w:p w:rsidR="0006224F" w:rsidRPr="0006224F" w:rsidRDefault="0006224F" w:rsidP="005E4F28">
      <w:pPr>
        <w:pStyle w:val="CISNormal"/>
      </w:pPr>
      <w:r>
        <w:t xml:space="preserve">Trivial File Transfer Protocol (TFTP) is a simple file transfer protocol, typically used to automatically transfer configuration or boot files between machines. TFTP does not support authentication and can be easily hacked.  The package </w:t>
      </w:r>
      <w:r w:rsidRPr="006E606D">
        <w:rPr>
          <w:rStyle w:val="CodeChar"/>
          <w:sz w:val="24"/>
          <w:szCs w:val="24"/>
        </w:rPr>
        <w:t>tftp</w:t>
      </w:r>
      <w:r>
        <w:t xml:space="preserve"> is a client program that allows for connections to a </w:t>
      </w:r>
      <w:r w:rsidRPr="006E606D">
        <w:rPr>
          <w:rStyle w:val="CodeChar"/>
          <w:sz w:val="24"/>
          <w:szCs w:val="24"/>
        </w:rPr>
        <w:t>tftp</w:t>
      </w:r>
      <w:r>
        <w:t xml:space="preserve"> server.</w:t>
      </w:r>
    </w:p>
    <w:p w:rsidR="008D59C5" w:rsidRDefault="008D59C5" w:rsidP="008D59C5">
      <w:pPr>
        <w:pStyle w:val="CISRuleComponent"/>
      </w:pPr>
      <w:r w:rsidRPr="006C7502">
        <w:t>Rationale:</w:t>
      </w:r>
    </w:p>
    <w:p w:rsidR="0006224F" w:rsidRPr="0006224F" w:rsidRDefault="0006224F" w:rsidP="005E4F28">
      <w:pPr>
        <w:pStyle w:val="CISNormal"/>
      </w:pPr>
      <w:r>
        <w:t xml:space="preserve">It is recommended that TFTP be removed, unless there is a specific need for TFTP (such as a boot server). In that case, </w:t>
      </w:r>
      <w:r w:rsidR="000F2DA3">
        <w:t xml:space="preserve">use </w:t>
      </w:r>
      <w:r>
        <w:t>extreme caution when configuring the services.</w:t>
      </w:r>
    </w:p>
    <w:p w:rsidR="008D59C5" w:rsidRDefault="008D59C5" w:rsidP="008D59C5">
      <w:pPr>
        <w:pStyle w:val="CISRuleComponent"/>
      </w:pPr>
      <w:r>
        <w:t>Remediation:</w:t>
      </w:r>
    </w:p>
    <w:p w:rsidR="008D59C5" w:rsidRPr="000F2DA3" w:rsidRDefault="006308B8" w:rsidP="00FB132F">
      <w:pPr>
        <w:pStyle w:val="CISC0de"/>
        <w:pBdr>
          <w:bottom w:val="single" w:sz="4" w:space="0" w:color="auto"/>
        </w:pBdr>
      </w:pPr>
      <w:r w:rsidRPr="000F2DA3">
        <w:t xml:space="preserve"># </w:t>
      </w:r>
      <w:r w:rsidR="003D0AF7" w:rsidRPr="000F2DA3">
        <w:t>yum erase tftp</w:t>
      </w:r>
    </w:p>
    <w:p w:rsidR="008D59C5" w:rsidRDefault="008D59C5" w:rsidP="008D59C5">
      <w:pPr>
        <w:pStyle w:val="CISRuleComponent"/>
        <w:spacing w:before="240"/>
      </w:pPr>
      <w:r>
        <w:t>Audit:</w:t>
      </w:r>
    </w:p>
    <w:p w:rsidR="008D59C5" w:rsidRDefault="008D59C5" w:rsidP="008D59C5">
      <w:pPr>
        <w:pStyle w:val="CISNormal"/>
      </w:pPr>
      <w:r>
        <w:t xml:space="preserve">Perform the following to determine </w:t>
      </w:r>
      <w:r w:rsidR="000F2DA3">
        <w:t xml:space="preserve">if </w:t>
      </w:r>
      <w:r w:rsidR="00283F91">
        <w:rPr>
          <w:rStyle w:val="CodeChar"/>
          <w:sz w:val="24"/>
          <w:szCs w:val="24"/>
        </w:rPr>
        <w:t>tftp</w:t>
      </w:r>
      <w:r w:rsidR="000F2DA3">
        <w:t xml:space="preserve"> is installed on the system.</w:t>
      </w:r>
    </w:p>
    <w:p w:rsidR="003A4E4A" w:rsidRPr="00283F91" w:rsidRDefault="003A4E4A" w:rsidP="00FB132F">
      <w:pPr>
        <w:pStyle w:val="CISC0de"/>
        <w:pBdr>
          <w:bottom w:val="single" w:sz="4" w:space="0" w:color="auto"/>
        </w:pBdr>
      </w:pPr>
      <w:r w:rsidRPr="00283F91">
        <w:t xml:space="preserve"># </w:t>
      </w:r>
      <w:r w:rsidRPr="00FB132F">
        <w:t>yum list tftp</w:t>
      </w:r>
    </w:p>
    <w:p w:rsidR="003A4E4A" w:rsidRPr="00283F91" w:rsidRDefault="003A4E4A" w:rsidP="00FB132F">
      <w:pPr>
        <w:pStyle w:val="CISC0de"/>
        <w:pBdr>
          <w:bottom w:val="single" w:sz="4" w:space="0" w:color="auto"/>
        </w:pBdr>
      </w:pPr>
      <w:r w:rsidRPr="00283F91">
        <w:t>tftp.&lt;hard platform&gt;</w:t>
      </w:r>
      <w:r w:rsidRPr="00283F91">
        <w:tab/>
        <w:t>&lt;release&gt;</w:t>
      </w:r>
      <w:r w:rsidRPr="00283F91">
        <w:tab/>
        <w:t>&lt;anything except installed&gt;</w:t>
      </w:r>
    </w:p>
    <w:p w:rsidR="008D59C5" w:rsidRPr="00D35A7F" w:rsidRDefault="008D59C5" w:rsidP="008D59C5">
      <w:r>
        <w:tab/>
      </w:r>
    </w:p>
    <w:p w:rsidR="003D0AF7" w:rsidRDefault="003D0AF7" w:rsidP="006E606D">
      <w:pPr>
        <w:pStyle w:val="Heading3"/>
        <w:tabs>
          <w:tab w:val="center" w:pos="990"/>
        </w:tabs>
        <w:ind w:left="360"/>
      </w:pPr>
      <w:bookmarkStart w:id="2922" w:name="_Toc328948715"/>
      <w:r>
        <w:t xml:space="preserve">Remove </w:t>
      </w:r>
      <w:r w:rsidRPr="00782137">
        <w:rPr>
          <w:rStyle w:val="CodeChar"/>
          <w:sz w:val="28"/>
          <w:szCs w:val="28"/>
        </w:rPr>
        <w:t>tftp-server</w:t>
      </w:r>
      <w:bookmarkEnd w:id="2922"/>
    </w:p>
    <w:tbl>
      <w:tblPr>
        <w:tblW w:w="0" w:type="auto"/>
        <w:tblInd w:w="462" w:type="dxa"/>
        <w:tblLayout w:type="fixed"/>
        <w:tblLook w:val="0000" w:firstRow="0" w:lastRow="0" w:firstColumn="0" w:lastColumn="0" w:noHBand="0" w:noVBand="0"/>
      </w:tblPr>
      <w:tblGrid>
        <w:gridCol w:w="3451"/>
        <w:gridCol w:w="4894"/>
      </w:tblGrid>
      <w:tr w:rsidR="003D0AF7" w:rsidTr="003D0AF7">
        <w:trPr>
          <w:trHeight w:val="256"/>
        </w:trPr>
        <w:tc>
          <w:tcPr>
            <w:tcW w:w="3451" w:type="dxa"/>
            <w:tcBorders>
              <w:top w:val="single" w:sz="4" w:space="0" w:color="000000"/>
              <w:left w:val="single" w:sz="4" w:space="0" w:color="000000"/>
              <w:bottom w:val="single" w:sz="4" w:space="0" w:color="000000"/>
            </w:tcBorders>
          </w:tcPr>
          <w:p w:rsidR="003D0AF7" w:rsidRDefault="003D0AF7" w:rsidP="003D0AF7">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3D0AF7" w:rsidRDefault="003D0AF7" w:rsidP="003D0AF7">
            <w:pPr>
              <w:snapToGrid w:val="0"/>
            </w:pPr>
            <w:r>
              <w:t>Level-I</w:t>
            </w:r>
          </w:p>
        </w:tc>
      </w:tr>
      <w:tr w:rsidR="003D0AF7" w:rsidTr="003D0AF7">
        <w:trPr>
          <w:trHeight w:val="256"/>
        </w:trPr>
        <w:tc>
          <w:tcPr>
            <w:tcW w:w="3451" w:type="dxa"/>
            <w:tcBorders>
              <w:top w:val="single" w:sz="4" w:space="0" w:color="000000"/>
              <w:left w:val="single" w:sz="4" w:space="0" w:color="000000"/>
              <w:bottom w:val="single" w:sz="4" w:space="0" w:color="000000"/>
            </w:tcBorders>
          </w:tcPr>
          <w:p w:rsidR="003D0AF7" w:rsidRDefault="003D0AF7" w:rsidP="003D0AF7">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3D0AF7" w:rsidRDefault="003D0AF7" w:rsidP="003D0AF7">
            <w:pPr>
              <w:snapToGrid w:val="0"/>
            </w:pPr>
            <w:del w:id="2923" w:author="blake" w:date="2012-04-07T22:11:00Z">
              <w:r w:rsidDel="00462589">
                <w:delText>d</w:delText>
              </w:r>
            </w:del>
            <w:ins w:id="2924" w:author="blake" w:date="2012-04-07T22:11:00Z">
              <w:r w:rsidR="00462589">
                <w:t>D</w:t>
              </w:r>
            </w:ins>
            <w:r>
              <w:t>isabled</w:t>
            </w:r>
          </w:p>
        </w:tc>
      </w:tr>
      <w:tr w:rsidR="003D0AF7" w:rsidTr="003D0AF7">
        <w:trPr>
          <w:trHeight w:val="256"/>
        </w:trPr>
        <w:tc>
          <w:tcPr>
            <w:tcW w:w="3451" w:type="dxa"/>
            <w:tcBorders>
              <w:left w:val="single" w:sz="4" w:space="0" w:color="000000"/>
              <w:bottom w:val="single" w:sz="4" w:space="0" w:color="000000"/>
            </w:tcBorders>
          </w:tcPr>
          <w:p w:rsidR="003D0AF7" w:rsidRDefault="003D0AF7" w:rsidP="003D0AF7">
            <w:pPr>
              <w:snapToGrid w:val="0"/>
            </w:pPr>
            <w:r>
              <w:t>Reboot Required</w:t>
            </w:r>
          </w:p>
        </w:tc>
        <w:tc>
          <w:tcPr>
            <w:tcW w:w="4894" w:type="dxa"/>
            <w:tcBorders>
              <w:left w:val="single" w:sz="4" w:space="0" w:color="000000"/>
              <w:bottom w:val="single" w:sz="4" w:space="0" w:color="000000"/>
              <w:right w:val="single" w:sz="4" w:space="0" w:color="000000"/>
            </w:tcBorders>
          </w:tcPr>
          <w:p w:rsidR="003D0AF7" w:rsidRDefault="00860CBF" w:rsidP="003D0AF7">
            <w:pPr>
              <w:snapToGrid w:val="0"/>
            </w:pPr>
            <w:r>
              <w:t>No</w:t>
            </w:r>
          </w:p>
        </w:tc>
      </w:tr>
      <w:tr w:rsidR="003D0AF7" w:rsidTr="003D0AF7">
        <w:trPr>
          <w:trHeight w:val="256"/>
        </w:trPr>
        <w:tc>
          <w:tcPr>
            <w:tcW w:w="3451" w:type="dxa"/>
            <w:tcBorders>
              <w:top w:val="single" w:sz="4" w:space="0" w:color="000000"/>
              <w:left w:val="single" w:sz="4" w:space="0" w:color="000000"/>
              <w:bottom w:val="single" w:sz="4" w:space="0" w:color="000000"/>
            </w:tcBorders>
          </w:tcPr>
          <w:p w:rsidR="003D0AF7" w:rsidRDefault="003D0AF7" w:rsidP="003D0AF7">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3D0AF7" w:rsidRDefault="007B78C3" w:rsidP="003D0AF7">
            <w:pPr>
              <w:snapToGrid w:val="0"/>
            </w:pPr>
            <w:r>
              <w:t>Yes</w:t>
            </w:r>
          </w:p>
        </w:tc>
      </w:tr>
      <w:tr w:rsidR="003D0AF7" w:rsidDel="00FC4807" w:rsidTr="003D0AF7">
        <w:trPr>
          <w:trHeight w:val="256"/>
          <w:del w:id="2925" w:author="blake" w:date="2012-04-05T12:43:00Z"/>
        </w:trPr>
        <w:tc>
          <w:tcPr>
            <w:tcW w:w="3451" w:type="dxa"/>
            <w:tcBorders>
              <w:top w:val="single" w:sz="4" w:space="0" w:color="000000"/>
              <w:left w:val="single" w:sz="4" w:space="0" w:color="000000"/>
              <w:bottom w:val="single" w:sz="4" w:space="0" w:color="000000"/>
            </w:tcBorders>
          </w:tcPr>
          <w:p w:rsidR="003D0AF7" w:rsidDel="00FC4807" w:rsidRDefault="003D0AF7" w:rsidP="003D0AF7">
            <w:pPr>
              <w:snapToGrid w:val="0"/>
              <w:rPr>
                <w:del w:id="2926" w:author="blake" w:date="2012-04-05T12:43:00Z"/>
              </w:rPr>
            </w:pPr>
            <w:del w:id="2927" w:author="blake" w:date="2012-04-05T12:43: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3D0AF7" w:rsidDel="00FC4807" w:rsidRDefault="003D0AF7" w:rsidP="003D0AF7">
            <w:pPr>
              <w:snapToGrid w:val="0"/>
              <w:rPr>
                <w:del w:id="2928" w:author="blake" w:date="2012-04-05T12:43:00Z"/>
              </w:rPr>
            </w:pPr>
            <w:del w:id="2929" w:author="blake" w:date="2012-04-05T12:43:00Z">
              <w:r w:rsidDel="00FC4807">
                <w:delText>CCE-4273-9 (disable)</w:delText>
              </w:r>
            </w:del>
          </w:p>
          <w:p w:rsidR="003D0AF7" w:rsidDel="00FC4807" w:rsidRDefault="003D0AF7" w:rsidP="003D0AF7">
            <w:pPr>
              <w:snapToGrid w:val="0"/>
              <w:rPr>
                <w:del w:id="2930" w:author="blake" w:date="2012-04-05T12:43:00Z"/>
              </w:rPr>
            </w:pPr>
            <w:del w:id="2931" w:author="blake" w:date="2012-04-05T12:43:00Z">
              <w:r w:rsidDel="00FC4807">
                <w:delText>CCE-3916-4 (uninstall)</w:delText>
              </w:r>
            </w:del>
          </w:p>
        </w:tc>
      </w:tr>
    </w:tbl>
    <w:p w:rsidR="003D0AF7" w:rsidRDefault="003D0AF7" w:rsidP="003D0AF7">
      <w:pPr>
        <w:pStyle w:val="CISRuleComponent"/>
      </w:pPr>
      <w:r>
        <w:t xml:space="preserve">Description: </w:t>
      </w:r>
    </w:p>
    <w:p w:rsidR="0006224F" w:rsidRPr="0006224F" w:rsidRDefault="0006224F" w:rsidP="005E4F28">
      <w:pPr>
        <w:pStyle w:val="CISNormal"/>
      </w:pPr>
      <w:r>
        <w:t>Trivial File Transfer Protocol (TFTP) is a simple file transfer protocol, typically used to automatically transfer configuration or boot machines</w:t>
      </w:r>
      <w:r w:rsidR="004D5736">
        <w:t xml:space="preserve"> from a boot server.</w:t>
      </w:r>
      <w:r>
        <w:t xml:space="preserve"> The package </w:t>
      </w:r>
      <w:r w:rsidRPr="006E606D">
        <w:rPr>
          <w:rStyle w:val="CodeChar"/>
          <w:sz w:val="24"/>
          <w:szCs w:val="24"/>
        </w:rPr>
        <w:t>tftp-server</w:t>
      </w:r>
      <w:r>
        <w:t xml:space="preserve"> is the server package used to define and support a TFTP server.</w:t>
      </w:r>
    </w:p>
    <w:p w:rsidR="003D0AF7" w:rsidRDefault="003D0AF7" w:rsidP="003D0AF7">
      <w:pPr>
        <w:pStyle w:val="CISRuleComponent"/>
      </w:pPr>
      <w:r w:rsidRPr="006C7502">
        <w:t>Rationale:</w:t>
      </w:r>
    </w:p>
    <w:p w:rsidR="0006224F" w:rsidRPr="0006224F" w:rsidRDefault="004D5736" w:rsidP="005E4F28">
      <w:pPr>
        <w:pStyle w:val="CISNormal"/>
      </w:pPr>
      <w:r w:rsidRPr="004D5736">
        <w:t xml:space="preserve">TFTP does not support authentication </w:t>
      </w:r>
      <w:r w:rsidR="00542714">
        <w:t>nor does it ensure the confidentiality of integrity of data</w:t>
      </w:r>
      <w:r w:rsidRPr="004D5736">
        <w:t xml:space="preserve">. </w:t>
      </w:r>
      <w:r w:rsidR="0006224F">
        <w:t>It is recommended that TFTP be removed, unless there is a specific need for TFTP</w:t>
      </w:r>
      <w:r>
        <w:t xml:space="preserve">. </w:t>
      </w:r>
      <w:r w:rsidR="0006224F">
        <w:t xml:space="preserve"> In that case, extreme caution must be used when configuring the services.</w:t>
      </w:r>
    </w:p>
    <w:p w:rsidR="003D0AF7" w:rsidRDefault="003D0AF7" w:rsidP="003D0AF7">
      <w:pPr>
        <w:pStyle w:val="CISRuleComponent"/>
      </w:pPr>
      <w:r>
        <w:t>Remediation:</w:t>
      </w:r>
    </w:p>
    <w:p w:rsidR="003D0AF7" w:rsidRPr="00283F91" w:rsidRDefault="006308B8" w:rsidP="00FB132F">
      <w:pPr>
        <w:pStyle w:val="CISC0de"/>
        <w:pBdr>
          <w:bottom w:val="single" w:sz="4" w:space="0" w:color="auto"/>
        </w:pBdr>
      </w:pPr>
      <w:r w:rsidRPr="00283F91">
        <w:t xml:space="preserve"># </w:t>
      </w:r>
      <w:r w:rsidR="003D0AF7" w:rsidRPr="00FB132F">
        <w:t>yum erase tftp-server</w:t>
      </w:r>
    </w:p>
    <w:p w:rsidR="003D0AF7" w:rsidRDefault="003D0AF7" w:rsidP="003D0AF7">
      <w:pPr>
        <w:pStyle w:val="CISRuleComponent"/>
        <w:spacing w:before="240"/>
      </w:pPr>
      <w:r>
        <w:t>Audit:</w:t>
      </w:r>
    </w:p>
    <w:p w:rsidR="003D0AF7" w:rsidRDefault="003D0AF7" w:rsidP="003D0AF7">
      <w:pPr>
        <w:pStyle w:val="CISNormal"/>
      </w:pPr>
      <w:r>
        <w:t xml:space="preserve">Perform the following to determine </w:t>
      </w:r>
      <w:r w:rsidR="00283F91">
        <w:t xml:space="preserve">if </w:t>
      </w:r>
      <w:r w:rsidR="00283F91">
        <w:rPr>
          <w:rStyle w:val="CodeChar"/>
          <w:sz w:val="24"/>
          <w:szCs w:val="24"/>
        </w:rPr>
        <w:t>tftp-server</w:t>
      </w:r>
      <w:r w:rsidR="00283F91">
        <w:t xml:space="preserve"> is installed on the system.</w:t>
      </w:r>
    </w:p>
    <w:p w:rsidR="003A4E4A" w:rsidRPr="00283F91" w:rsidRDefault="003A4E4A" w:rsidP="00FB132F">
      <w:pPr>
        <w:pStyle w:val="CISC0de"/>
        <w:pBdr>
          <w:bottom w:val="single" w:sz="4" w:space="0" w:color="auto"/>
        </w:pBdr>
      </w:pPr>
      <w:r w:rsidRPr="00283F91">
        <w:t xml:space="preserve"># </w:t>
      </w:r>
      <w:r w:rsidRPr="00FB132F">
        <w:t>yum list tftp-server</w:t>
      </w:r>
    </w:p>
    <w:p w:rsidR="003A4E4A" w:rsidRPr="00283F91" w:rsidRDefault="003A4E4A" w:rsidP="00FB132F">
      <w:pPr>
        <w:pStyle w:val="CISC0de"/>
        <w:pBdr>
          <w:bottom w:val="single" w:sz="4" w:space="0" w:color="auto"/>
        </w:pBdr>
      </w:pPr>
      <w:r w:rsidRPr="00283F91">
        <w:t>tftp-server.&lt;hard platform&gt;</w:t>
      </w:r>
      <w:r w:rsidRPr="00283F91">
        <w:tab/>
        <w:t>&lt;release&gt;</w:t>
      </w:r>
      <w:r w:rsidRPr="00283F91">
        <w:tab/>
        <w:t>&lt;anything except installed&gt;</w:t>
      </w:r>
    </w:p>
    <w:p w:rsidR="00E57804" w:rsidRPr="00E570AD" w:rsidRDefault="005F2F55" w:rsidP="006E606D">
      <w:pPr>
        <w:pStyle w:val="Heading3"/>
        <w:tabs>
          <w:tab w:val="center" w:pos="990"/>
        </w:tabs>
        <w:ind w:left="360"/>
      </w:pPr>
      <w:r>
        <w:lastRenderedPageBreak/>
        <w:t xml:space="preserve"> </w:t>
      </w:r>
      <w:bookmarkStart w:id="2932" w:name="_Toc328948716"/>
      <w:r w:rsidR="001628FE">
        <w:t>Remove</w:t>
      </w:r>
      <w:r w:rsidR="00E57804">
        <w:t xml:space="preserve"> </w:t>
      </w:r>
      <w:r w:rsidR="008833FB" w:rsidRPr="008D59C5">
        <w:rPr>
          <w:rStyle w:val="CodeChar"/>
          <w:sz w:val="28"/>
          <w:szCs w:val="28"/>
        </w:rPr>
        <w:t>talk</w:t>
      </w:r>
      <w:bookmarkEnd w:id="2932"/>
    </w:p>
    <w:p w:rsidR="00E57804" w:rsidRDefault="00E57804" w:rsidP="00E57804"/>
    <w:tbl>
      <w:tblPr>
        <w:tblW w:w="0" w:type="auto"/>
        <w:tblInd w:w="462" w:type="dxa"/>
        <w:tblLayout w:type="fixed"/>
        <w:tblLook w:val="0000" w:firstRow="0" w:lastRow="0" w:firstColumn="0" w:lastColumn="0" w:noHBand="0" w:noVBand="0"/>
      </w:tblPr>
      <w:tblGrid>
        <w:gridCol w:w="3451"/>
        <w:gridCol w:w="4894"/>
      </w:tblGrid>
      <w:tr w:rsidR="00E57804" w:rsidTr="00E57804">
        <w:trPr>
          <w:trHeight w:val="256"/>
        </w:trPr>
        <w:tc>
          <w:tcPr>
            <w:tcW w:w="3451" w:type="dxa"/>
            <w:tcBorders>
              <w:top w:val="single" w:sz="4" w:space="0" w:color="000000"/>
              <w:left w:val="single" w:sz="4" w:space="0" w:color="000000"/>
              <w:bottom w:val="single" w:sz="4" w:space="0" w:color="000000"/>
            </w:tcBorders>
          </w:tcPr>
          <w:p w:rsidR="00E57804" w:rsidRDefault="00E57804" w:rsidP="00E57804">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57804" w:rsidRDefault="00E57804" w:rsidP="00E57804">
            <w:pPr>
              <w:snapToGrid w:val="0"/>
            </w:pPr>
            <w:r>
              <w:t>Level-I</w:t>
            </w:r>
          </w:p>
        </w:tc>
      </w:tr>
      <w:tr w:rsidR="00E57804" w:rsidTr="00E57804">
        <w:trPr>
          <w:trHeight w:val="256"/>
        </w:trPr>
        <w:tc>
          <w:tcPr>
            <w:tcW w:w="3451" w:type="dxa"/>
            <w:tcBorders>
              <w:top w:val="single" w:sz="4" w:space="0" w:color="000000"/>
              <w:left w:val="single" w:sz="4" w:space="0" w:color="000000"/>
              <w:bottom w:val="single" w:sz="4" w:space="0" w:color="000000"/>
            </w:tcBorders>
          </w:tcPr>
          <w:p w:rsidR="00E57804" w:rsidRDefault="00E57804" w:rsidP="00E57804">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E57804" w:rsidRDefault="00E736AD" w:rsidP="00E57804">
            <w:pPr>
              <w:snapToGrid w:val="0"/>
            </w:pPr>
            <w:r>
              <w:t>Enabled</w:t>
            </w:r>
          </w:p>
        </w:tc>
      </w:tr>
      <w:tr w:rsidR="00E57804" w:rsidTr="00E57804">
        <w:trPr>
          <w:trHeight w:val="256"/>
        </w:trPr>
        <w:tc>
          <w:tcPr>
            <w:tcW w:w="3451" w:type="dxa"/>
            <w:tcBorders>
              <w:left w:val="single" w:sz="4" w:space="0" w:color="000000"/>
              <w:bottom w:val="single" w:sz="4" w:space="0" w:color="000000"/>
            </w:tcBorders>
          </w:tcPr>
          <w:p w:rsidR="00E57804" w:rsidRDefault="00E57804" w:rsidP="00E57804">
            <w:pPr>
              <w:snapToGrid w:val="0"/>
            </w:pPr>
            <w:r>
              <w:t>Reboot Required</w:t>
            </w:r>
          </w:p>
        </w:tc>
        <w:tc>
          <w:tcPr>
            <w:tcW w:w="4894" w:type="dxa"/>
            <w:tcBorders>
              <w:left w:val="single" w:sz="4" w:space="0" w:color="000000"/>
              <w:bottom w:val="single" w:sz="4" w:space="0" w:color="000000"/>
              <w:right w:val="single" w:sz="4" w:space="0" w:color="000000"/>
            </w:tcBorders>
          </w:tcPr>
          <w:p w:rsidR="00E57804" w:rsidRDefault="00860CBF" w:rsidP="00E57804">
            <w:pPr>
              <w:snapToGrid w:val="0"/>
            </w:pPr>
            <w:r>
              <w:t>No</w:t>
            </w:r>
          </w:p>
        </w:tc>
      </w:tr>
      <w:tr w:rsidR="00E57804" w:rsidTr="00E57804">
        <w:trPr>
          <w:trHeight w:val="256"/>
        </w:trPr>
        <w:tc>
          <w:tcPr>
            <w:tcW w:w="3451" w:type="dxa"/>
            <w:tcBorders>
              <w:top w:val="single" w:sz="4" w:space="0" w:color="000000"/>
              <w:left w:val="single" w:sz="4" w:space="0" w:color="000000"/>
              <w:bottom w:val="single" w:sz="4" w:space="0" w:color="000000"/>
            </w:tcBorders>
          </w:tcPr>
          <w:p w:rsidR="00E57804" w:rsidRDefault="00E57804" w:rsidP="00E57804">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E57804" w:rsidRDefault="007B78C3" w:rsidP="00E57804">
            <w:pPr>
              <w:snapToGrid w:val="0"/>
            </w:pPr>
            <w:r>
              <w:t>Yes</w:t>
            </w:r>
          </w:p>
        </w:tc>
      </w:tr>
      <w:tr w:rsidR="008D59C5" w:rsidDel="00FC4807" w:rsidTr="00E57804">
        <w:trPr>
          <w:trHeight w:val="256"/>
          <w:del w:id="2933" w:author="blake" w:date="2012-04-05T12:43:00Z"/>
        </w:trPr>
        <w:tc>
          <w:tcPr>
            <w:tcW w:w="3451" w:type="dxa"/>
            <w:tcBorders>
              <w:top w:val="single" w:sz="4" w:space="0" w:color="000000"/>
              <w:left w:val="single" w:sz="4" w:space="0" w:color="000000"/>
              <w:bottom w:val="single" w:sz="4" w:space="0" w:color="000000"/>
            </w:tcBorders>
          </w:tcPr>
          <w:p w:rsidR="008D59C5" w:rsidDel="00FC4807" w:rsidRDefault="008D59C5" w:rsidP="00E57804">
            <w:pPr>
              <w:snapToGrid w:val="0"/>
              <w:rPr>
                <w:del w:id="2934" w:author="blake" w:date="2012-04-05T12:43:00Z"/>
              </w:rPr>
            </w:pPr>
            <w:del w:id="2935" w:author="blake" w:date="2012-04-05T12:43: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8D59C5" w:rsidDel="00FC4807" w:rsidRDefault="008D59C5" w:rsidP="00E57804">
            <w:pPr>
              <w:snapToGrid w:val="0"/>
              <w:rPr>
                <w:del w:id="2936" w:author="blake" w:date="2012-04-05T12:43:00Z"/>
              </w:rPr>
            </w:pPr>
            <w:del w:id="2937" w:author="blake" w:date="2012-04-05T12:43:00Z">
              <w:r w:rsidDel="00FC4807">
                <w:delText>N/A</w:delText>
              </w:r>
            </w:del>
          </w:p>
        </w:tc>
      </w:tr>
    </w:tbl>
    <w:p w:rsidR="00E570AD" w:rsidRDefault="00E570AD" w:rsidP="00E570AD">
      <w:pPr>
        <w:pStyle w:val="CISRuleComponent"/>
      </w:pPr>
      <w:r>
        <w:t xml:space="preserve">Description: </w:t>
      </w:r>
    </w:p>
    <w:p w:rsidR="00F9054E" w:rsidRPr="00F9054E" w:rsidRDefault="00F9054E" w:rsidP="005E4F28">
      <w:pPr>
        <w:pStyle w:val="CISNormal"/>
      </w:pPr>
      <w:r>
        <w:t xml:space="preserve">The </w:t>
      </w:r>
      <w:r w:rsidRPr="006E606D">
        <w:rPr>
          <w:rStyle w:val="CodeChar"/>
          <w:sz w:val="24"/>
          <w:szCs w:val="24"/>
        </w:rPr>
        <w:t>talk</w:t>
      </w:r>
      <w:r>
        <w:t xml:space="preserve"> software makes it possible for users to send and receive messages across systems through a terminal session. The </w:t>
      </w:r>
      <w:r w:rsidRPr="006E606D">
        <w:rPr>
          <w:rStyle w:val="CodeChar"/>
          <w:sz w:val="24"/>
          <w:szCs w:val="24"/>
        </w:rPr>
        <w:t>talk</w:t>
      </w:r>
      <w:r w:rsidRPr="00A40A73">
        <w:t xml:space="preserve"> </w:t>
      </w:r>
      <w:r w:rsidR="00283F91">
        <w:t>client (allows initia</w:t>
      </w:r>
      <w:r w:rsidR="004F15F1">
        <w:t>liz</w:t>
      </w:r>
      <w:r w:rsidR="00283F91">
        <w:t>ation</w:t>
      </w:r>
      <w:r>
        <w:t xml:space="preserve"> of </w:t>
      </w:r>
      <w:r w:rsidRPr="006E606D">
        <w:rPr>
          <w:rStyle w:val="CodeChar"/>
          <w:sz w:val="24"/>
          <w:szCs w:val="24"/>
        </w:rPr>
        <w:t>talk</w:t>
      </w:r>
      <w:r w:rsidRPr="00A40A73">
        <w:t xml:space="preserve"> </w:t>
      </w:r>
      <w:r>
        <w:t>sessions) is installed by default.</w:t>
      </w:r>
    </w:p>
    <w:p w:rsidR="00E570AD" w:rsidRDefault="00E570AD" w:rsidP="00E570AD">
      <w:pPr>
        <w:pStyle w:val="CISRuleComponent"/>
      </w:pPr>
      <w:r w:rsidRPr="006C7502">
        <w:t>Rationale:</w:t>
      </w:r>
    </w:p>
    <w:p w:rsidR="00F9054E" w:rsidRPr="00F9054E" w:rsidRDefault="00F9054E" w:rsidP="005E4F28">
      <w:pPr>
        <w:pStyle w:val="CISNormal"/>
      </w:pPr>
      <w:r>
        <w:t>The software</w:t>
      </w:r>
      <w:r w:rsidR="004F15F1">
        <w:t xml:space="preserve"> </w:t>
      </w:r>
      <w:r w:rsidR="00233F24">
        <w:t>presents a security risk</w:t>
      </w:r>
      <w:r>
        <w:t xml:space="preserve"> as it uses unencrypted protocols for communication.</w:t>
      </w:r>
    </w:p>
    <w:p w:rsidR="00E570AD" w:rsidRDefault="00E570AD" w:rsidP="00E570AD">
      <w:pPr>
        <w:pStyle w:val="CISRuleComponent"/>
      </w:pPr>
      <w:r>
        <w:t>Remediation:</w:t>
      </w:r>
    </w:p>
    <w:p w:rsidR="00E570AD" w:rsidRPr="00283F91" w:rsidRDefault="006308B8" w:rsidP="00FB132F">
      <w:pPr>
        <w:pStyle w:val="CISC0de"/>
        <w:pBdr>
          <w:bottom w:val="single" w:sz="4" w:space="0" w:color="auto"/>
        </w:pBdr>
      </w:pPr>
      <w:r w:rsidRPr="00283F91">
        <w:t xml:space="preserve"># </w:t>
      </w:r>
      <w:r w:rsidR="00DD67D9" w:rsidRPr="00FB132F">
        <w:t>yum erase talk</w:t>
      </w:r>
    </w:p>
    <w:p w:rsidR="00E570AD" w:rsidRDefault="00E570AD" w:rsidP="00E570AD">
      <w:pPr>
        <w:pStyle w:val="CISRuleComponent"/>
        <w:spacing w:before="240"/>
      </w:pPr>
      <w:r>
        <w:t>Audit:</w:t>
      </w:r>
    </w:p>
    <w:p w:rsidR="00E570AD" w:rsidRDefault="00E570AD" w:rsidP="00E570AD">
      <w:pPr>
        <w:pStyle w:val="CISNormal"/>
      </w:pPr>
      <w:r>
        <w:t xml:space="preserve">Perform the following to determine </w:t>
      </w:r>
      <w:r w:rsidR="00283F91">
        <w:t xml:space="preserve">if </w:t>
      </w:r>
      <w:r w:rsidR="00283F91">
        <w:rPr>
          <w:rStyle w:val="CodeChar"/>
          <w:sz w:val="24"/>
          <w:szCs w:val="24"/>
        </w:rPr>
        <w:t>talk</w:t>
      </w:r>
      <w:r w:rsidR="00283F91">
        <w:t xml:space="preserve"> is installed on the system.</w:t>
      </w:r>
    </w:p>
    <w:p w:rsidR="003A4E4A" w:rsidRPr="00283F91" w:rsidRDefault="003A4E4A" w:rsidP="00FB132F">
      <w:pPr>
        <w:pStyle w:val="CISC0de"/>
        <w:pBdr>
          <w:bottom w:val="single" w:sz="4" w:space="0" w:color="auto"/>
        </w:pBdr>
      </w:pPr>
      <w:r w:rsidRPr="00283F91">
        <w:t># yum list talk</w:t>
      </w:r>
    </w:p>
    <w:p w:rsidR="003A4E4A" w:rsidRPr="00283F91" w:rsidRDefault="003A4E4A" w:rsidP="00FB132F">
      <w:pPr>
        <w:pStyle w:val="CISC0de"/>
        <w:pBdr>
          <w:bottom w:val="single" w:sz="4" w:space="0" w:color="auto"/>
        </w:pBdr>
      </w:pPr>
      <w:r w:rsidRPr="00283F91">
        <w:t>talk.&lt;hard platform&gt;</w:t>
      </w:r>
      <w:r w:rsidRPr="00283F91">
        <w:tab/>
        <w:t>&lt;release&gt;</w:t>
      </w:r>
      <w:r w:rsidRPr="00283F91">
        <w:tab/>
        <w:t>&lt;anything except installed&gt;</w:t>
      </w:r>
    </w:p>
    <w:p w:rsidR="00E736AD" w:rsidRPr="00E736AD" w:rsidRDefault="00E736AD" w:rsidP="006E606D">
      <w:pPr>
        <w:pStyle w:val="Heading3"/>
        <w:tabs>
          <w:tab w:val="center" w:pos="990"/>
        </w:tabs>
        <w:ind w:left="360"/>
        <w:rPr>
          <w:rStyle w:val="CodeChar"/>
          <w:rFonts w:ascii="Cambria" w:eastAsia="Times New Roman" w:hAnsi="Cambria"/>
          <w:i w:val="0"/>
          <w:color w:val="auto"/>
          <w:sz w:val="28"/>
          <w:szCs w:val="32"/>
        </w:rPr>
      </w:pPr>
      <w:bookmarkStart w:id="2938" w:name="_Toc328948717"/>
      <w:r>
        <w:t xml:space="preserve">Remove </w:t>
      </w:r>
      <w:r w:rsidRPr="008D59C5">
        <w:rPr>
          <w:rStyle w:val="CodeChar"/>
          <w:sz w:val="28"/>
          <w:szCs w:val="28"/>
        </w:rPr>
        <w:t>talk</w:t>
      </w:r>
      <w:r>
        <w:rPr>
          <w:rStyle w:val="CodeChar"/>
          <w:sz w:val="28"/>
          <w:szCs w:val="28"/>
        </w:rPr>
        <w:t>-server</w:t>
      </w:r>
      <w:bookmarkEnd w:id="2938"/>
    </w:p>
    <w:tbl>
      <w:tblPr>
        <w:tblW w:w="0" w:type="auto"/>
        <w:tblInd w:w="462" w:type="dxa"/>
        <w:tblLayout w:type="fixed"/>
        <w:tblLook w:val="0000" w:firstRow="0" w:lastRow="0" w:firstColumn="0" w:lastColumn="0" w:noHBand="0" w:noVBand="0"/>
      </w:tblPr>
      <w:tblGrid>
        <w:gridCol w:w="3451"/>
        <w:gridCol w:w="4894"/>
      </w:tblGrid>
      <w:tr w:rsidR="00E736AD" w:rsidTr="00E736AD">
        <w:trPr>
          <w:trHeight w:val="256"/>
        </w:trPr>
        <w:tc>
          <w:tcPr>
            <w:tcW w:w="3451" w:type="dxa"/>
            <w:tcBorders>
              <w:top w:val="single" w:sz="4" w:space="0" w:color="000000"/>
              <w:left w:val="single" w:sz="4" w:space="0" w:color="000000"/>
              <w:bottom w:val="single" w:sz="4" w:space="0" w:color="000000"/>
            </w:tcBorders>
          </w:tcPr>
          <w:p w:rsidR="00E736AD" w:rsidRDefault="00E736AD" w:rsidP="00E736AD">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736AD" w:rsidRDefault="00E736AD" w:rsidP="00E736AD">
            <w:pPr>
              <w:snapToGrid w:val="0"/>
            </w:pPr>
            <w:r>
              <w:t>Level-I</w:t>
            </w:r>
          </w:p>
        </w:tc>
      </w:tr>
      <w:tr w:rsidR="00E736AD" w:rsidTr="00E736AD">
        <w:trPr>
          <w:trHeight w:val="256"/>
        </w:trPr>
        <w:tc>
          <w:tcPr>
            <w:tcW w:w="3451" w:type="dxa"/>
            <w:tcBorders>
              <w:top w:val="single" w:sz="4" w:space="0" w:color="000000"/>
              <w:left w:val="single" w:sz="4" w:space="0" w:color="000000"/>
              <w:bottom w:val="single" w:sz="4" w:space="0" w:color="000000"/>
            </w:tcBorders>
          </w:tcPr>
          <w:p w:rsidR="00E736AD" w:rsidRDefault="00E736AD" w:rsidP="00E736AD">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E736AD" w:rsidRDefault="00E736AD" w:rsidP="00E736AD">
            <w:pPr>
              <w:snapToGrid w:val="0"/>
            </w:pPr>
            <w:r>
              <w:t xml:space="preserve">Not </w:t>
            </w:r>
            <w:ins w:id="2939" w:author="blake" w:date="2012-04-07T22:12:00Z">
              <w:r w:rsidR="00462589">
                <w:t>I</w:t>
              </w:r>
            </w:ins>
            <w:del w:id="2940" w:author="blake" w:date="2012-04-07T22:12:00Z">
              <w:r w:rsidDel="00462589">
                <w:delText>i</w:delText>
              </w:r>
            </w:del>
            <w:r>
              <w:t>nstalled</w:t>
            </w:r>
          </w:p>
        </w:tc>
      </w:tr>
      <w:tr w:rsidR="00E736AD" w:rsidTr="00E736AD">
        <w:trPr>
          <w:trHeight w:val="256"/>
        </w:trPr>
        <w:tc>
          <w:tcPr>
            <w:tcW w:w="3451" w:type="dxa"/>
            <w:tcBorders>
              <w:left w:val="single" w:sz="4" w:space="0" w:color="000000"/>
              <w:bottom w:val="single" w:sz="4" w:space="0" w:color="000000"/>
            </w:tcBorders>
          </w:tcPr>
          <w:p w:rsidR="00E736AD" w:rsidRDefault="00E736AD" w:rsidP="00E736AD">
            <w:pPr>
              <w:snapToGrid w:val="0"/>
            </w:pPr>
            <w:r>
              <w:t>Reboot Required</w:t>
            </w:r>
          </w:p>
        </w:tc>
        <w:tc>
          <w:tcPr>
            <w:tcW w:w="4894" w:type="dxa"/>
            <w:tcBorders>
              <w:left w:val="single" w:sz="4" w:space="0" w:color="000000"/>
              <w:bottom w:val="single" w:sz="4" w:space="0" w:color="000000"/>
              <w:right w:val="single" w:sz="4" w:space="0" w:color="000000"/>
            </w:tcBorders>
          </w:tcPr>
          <w:p w:rsidR="00E736AD" w:rsidRDefault="00860CBF" w:rsidP="00E736AD">
            <w:pPr>
              <w:snapToGrid w:val="0"/>
            </w:pPr>
            <w:r>
              <w:t>No</w:t>
            </w:r>
          </w:p>
        </w:tc>
      </w:tr>
      <w:tr w:rsidR="00E736AD" w:rsidTr="00E736AD">
        <w:trPr>
          <w:trHeight w:val="256"/>
        </w:trPr>
        <w:tc>
          <w:tcPr>
            <w:tcW w:w="3451" w:type="dxa"/>
            <w:tcBorders>
              <w:top w:val="single" w:sz="4" w:space="0" w:color="000000"/>
              <w:left w:val="single" w:sz="4" w:space="0" w:color="000000"/>
              <w:bottom w:val="single" w:sz="4" w:space="0" w:color="000000"/>
            </w:tcBorders>
          </w:tcPr>
          <w:p w:rsidR="00E736AD" w:rsidRDefault="00E736AD" w:rsidP="00E736AD">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E736AD" w:rsidRDefault="007B78C3" w:rsidP="00E736AD">
            <w:pPr>
              <w:snapToGrid w:val="0"/>
            </w:pPr>
            <w:r>
              <w:t>Yes</w:t>
            </w:r>
          </w:p>
        </w:tc>
      </w:tr>
      <w:tr w:rsidR="00E736AD" w:rsidDel="00FC4807" w:rsidTr="00E736AD">
        <w:trPr>
          <w:trHeight w:val="256"/>
          <w:del w:id="2941" w:author="blake" w:date="2012-04-05T12:43:00Z"/>
        </w:trPr>
        <w:tc>
          <w:tcPr>
            <w:tcW w:w="3451" w:type="dxa"/>
            <w:tcBorders>
              <w:top w:val="single" w:sz="4" w:space="0" w:color="000000"/>
              <w:left w:val="single" w:sz="4" w:space="0" w:color="000000"/>
              <w:bottom w:val="single" w:sz="4" w:space="0" w:color="000000"/>
            </w:tcBorders>
          </w:tcPr>
          <w:p w:rsidR="00E736AD" w:rsidDel="00FC4807" w:rsidRDefault="00E736AD" w:rsidP="00E736AD">
            <w:pPr>
              <w:snapToGrid w:val="0"/>
              <w:rPr>
                <w:del w:id="2942" w:author="blake" w:date="2012-04-05T12:43:00Z"/>
              </w:rPr>
            </w:pPr>
            <w:del w:id="2943" w:author="blake" w:date="2012-04-05T12:43: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736AD" w:rsidDel="00FC4807" w:rsidRDefault="00E736AD" w:rsidP="00E736AD">
            <w:pPr>
              <w:snapToGrid w:val="0"/>
              <w:rPr>
                <w:del w:id="2944" w:author="blake" w:date="2012-04-05T12:43:00Z"/>
              </w:rPr>
            </w:pPr>
            <w:del w:id="2945" w:author="blake" w:date="2012-04-05T12:43:00Z">
              <w:r w:rsidDel="00FC4807">
                <w:delText>N/A</w:delText>
              </w:r>
            </w:del>
          </w:p>
        </w:tc>
      </w:tr>
    </w:tbl>
    <w:p w:rsidR="00E736AD" w:rsidRDefault="00E736AD" w:rsidP="00E736AD">
      <w:pPr>
        <w:pStyle w:val="CISRuleComponent"/>
      </w:pPr>
      <w:r>
        <w:t xml:space="preserve">Description: </w:t>
      </w:r>
    </w:p>
    <w:p w:rsidR="00F9054E" w:rsidRPr="00F9054E" w:rsidRDefault="00F9054E" w:rsidP="005E4F28">
      <w:pPr>
        <w:pStyle w:val="CISNormal"/>
      </w:pPr>
      <w:r>
        <w:t>The talk software makes it possible for users to send and receive messages across systems through a terminal session. The talk client (allows initiate of talk sessions) is installed by default.</w:t>
      </w:r>
    </w:p>
    <w:p w:rsidR="00E736AD" w:rsidRDefault="00E736AD" w:rsidP="00E736AD">
      <w:pPr>
        <w:pStyle w:val="CISRuleComponent"/>
      </w:pPr>
      <w:r w:rsidRPr="006C7502">
        <w:t>Rationale:</w:t>
      </w:r>
    </w:p>
    <w:p w:rsidR="00F9054E" w:rsidRPr="00F9054E" w:rsidRDefault="00F9054E" w:rsidP="005E4F28">
      <w:pPr>
        <w:pStyle w:val="CISNormal"/>
      </w:pPr>
      <w:r>
        <w:t xml:space="preserve">The software </w:t>
      </w:r>
      <w:r w:rsidR="00233F24">
        <w:t>presents a security risk</w:t>
      </w:r>
      <w:r>
        <w:t xml:space="preserve"> as it uses unencrypted protocols for communication.</w:t>
      </w:r>
    </w:p>
    <w:p w:rsidR="00E736AD" w:rsidRDefault="00E736AD" w:rsidP="00E736AD">
      <w:pPr>
        <w:pStyle w:val="CISRuleComponent"/>
      </w:pPr>
      <w:r>
        <w:t>Remediation:</w:t>
      </w:r>
    </w:p>
    <w:p w:rsidR="00E736AD" w:rsidRPr="00283F91" w:rsidRDefault="00E736AD" w:rsidP="00FB132F">
      <w:pPr>
        <w:pStyle w:val="CISC0de"/>
        <w:pBdr>
          <w:bottom w:val="single" w:sz="4" w:space="0" w:color="auto"/>
        </w:pBdr>
      </w:pPr>
      <w:r w:rsidRPr="00283F91">
        <w:t xml:space="preserve"># </w:t>
      </w:r>
      <w:r w:rsidRPr="00FB132F">
        <w:t>yum erase talk-server</w:t>
      </w:r>
    </w:p>
    <w:p w:rsidR="00E736AD" w:rsidRDefault="00E736AD" w:rsidP="00E736AD">
      <w:pPr>
        <w:pStyle w:val="CISRuleComponent"/>
        <w:spacing w:before="240"/>
      </w:pPr>
      <w:r>
        <w:t>Audit:</w:t>
      </w:r>
    </w:p>
    <w:p w:rsidR="007B78C3" w:rsidRDefault="00E736AD" w:rsidP="00E736AD">
      <w:pPr>
        <w:pStyle w:val="CISNormal"/>
      </w:pPr>
      <w:r>
        <w:t xml:space="preserve">Perform the following to determine </w:t>
      </w:r>
      <w:r w:rsidR="00283F91">
        <w:t xml:space="preserve">if </w:t>
      </w:r>
      <w:r w:rsidR="00283F91">
        <w:rPr>
          <w:rStyle w:val="CodeChar"/>
          <w:sz w:val="24"/>
          <w:szCs w:val="24"/>
        </w:rPr>
        <w:t>talk-server</w:t>
      </w:r>
      <w:r w:rsidR="00283F91">
        <w:t xml:space="preserve"> is installed on the system</w:t>
      </w:r>
      <w:r w:rsidR="007B78C3">
        <w:t>:</w:t>
      </w:r>
    </w:p>
    <w:p w:rsidR="00E736AD" w:rsidRDefault="00E736AD" w:rsidP="00E736AD">
      <w:pPr>
        <w:pStyle w:val="CISNormal"/>
      </w:pPr>
    </w:p>
    <w:p w:rsidR="00E736AD" w:rsidRPr="00283F91" w:rsidRDefault="00E736AD" w:rsidP="00FB132F">
      <w:pPr>
        <w:pStyle w:val="CISC0de"/>
        <w:pBdr>
          <w:bottom w:val="single" w:sz="4" w:space="0" w:color="auto"/>
        </w:pBdr>
      </w:pPr>
      <w:r w:rsidRPr="00283F91">
        <w:t xml:space="preserve"># </w:t>
      </w:r>
      <w:r w:rsidRPr="00FB132F">
        <w:t>yum list talk-server</w:t>
      </w:r>
    </w:p>
    <w:p w:rsidR="00E736AD" w:rsidRPr="00283F91" w:rsidDel="00CF576A" w:rsidRDefault="00E736AD" w:rsidP="00FB132F">
      <w:pPr>
        <w:pStyle w:val="CISC0de"/>
        <w:pBdr>
          <w:bottom w:val="single" w:sz="4" w:space="0" w:color="auto"/>
        </w:pBdr>
        <w:rPr>
          <w:del w:id="2946" w:author="blake" w:date="2012-04-05T15:40:00Z"/>
        </w:rPr>
      </w:pPr>
      <w:r w:rsidRPr="00283F91">
        <w:t>talk.&lt;hard platform&gt;</w:t>
      </w:r>
      <w:r w:rsidRPr="00283F91">
        <w:tab/>
        <w:t>&lt;release&gt;</w:t>
      </w:r>
      <w:r w:rsidRPr="00283F91">
        <w:tab/>
        <w:t>&lt;anything except installed&gt;</w:t>
      </w:r>
    </w:p>
    <w:p w:rsidR="00E736AD" w:rsidRDefault="00E736AD">
      <w:pPr>
        <w:pStyle w:val="CISC0de"/>
        <w:pBdr>
          <w:bottom w:val="single" w:sz="4" w:space="0" w:color="auto"/>
        </w:pBdr>
        <w:pPrChange w:id="2947" w:author="blake" w:date="2012-04-05T15:40:00Z">
          <w:pPr/>
        </w:pPrChange>
      </w:pPr>
    </w:p>
    <w:p w:rsidR="00D339AA" w:rsidRDefault="00D339AA" w:rsidP="006E606D">
      <w:pPr>
        <w:pStyle w:val="Heading3"/>
        <w:tabs>
          <w:tab w:val="center" w:pos="990"/>
        </w:tabs>
        <w:ind w:left="360"/>
      </w:pPr>
      <w:bookmarkStart w:id="2948" w:name="_Remove_xinetd"/>
      <w:bookmarkStart w:id="2949" w:name="_Toc328948718"/>
      <w:bookmarkEnd w:id="2948"/>
      <w:r>
        <w:lastRenderedPageBreak/>
        <w:t xml:space="preserve">Remove </w:t>
      </w:r>
      <w:r w:rsidRPr="00D339AA">
        <w:rPr>
          <w:rStyle w:val="CodeChar"/>
          <w:sz w:val="28"/>
          <w:szCs w:val="28"/>
        </w:rPr>
        <w:t>xinetd</w:t>
      </w:r>
      <w:bookmarkEnd w:id="2949"/>
    </w:p>
    <w:p w:rsidR="00D339AA" w:rsidRDefault="00D339AA" w:rsidP="00D339AA"/>
    <w:tbl>
      <w:tblPr>
        <w:tblW w:w="0" w:type="auto"/>
        <w:tblInd w:w="462" w:type="dxa"/>
        <w:tblLayout w:type="fixed"/>
        <w:tblLook w:val="0000" w:firstRow="0" w:lastRow="0" w:firstColumn="0" w:lastColumn="0" w:noHBand="0" w:noVBand="0"/>
      </w:tblPr>
      <w:tblGrid>
        <w:gridCol w:w="3451"/>
        <w:gridCol w:w="4894"/>
      </w:tblGrid>
      <w:tr w:rsidR="00D339AA" w:rsidTr="00D339AA">
        <w:trPr>
          <w:trHeight w:val="256"/>
        </w:trPr>
        <w:tc>
          <w:tcPr>
            <w:tcW w:w="3451" w:type="dxa"/>
            <w:tcBorders>
              <w:top w:val="single" w:sz="4" w:space="0" w:color="000000"/>
              <w:left w:val="single" w:sz="4" w:space="0" w:color="000000"/>
              <w:bottom w:val="single" w:sz="4" w:space="0" w:color="000000"/>
            </w:tcBorders>
          </w:tcPr>
          <w:p w:rsidR="00D339AA" w:rsidRDefault="00D339AA" w:rsidP="00D339AA">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D339AA" w:rsidRDefault="00D339AA" w:rsidP="00D339AA">
            <w:pPr>
              <w:snapToGrid w:val="0"/>
            </w:pPr>
            <w:r>
              <w:t>Level-I</w:t>
            </w:r>
            <w:r w:rsidR="007B78C3">
              <w:t>I</w:t>
            </w:r>
          </w:p>
        </w:tc>
      </w:tr>
      <w:tr w:rsidR="00D339AA" w:rsidTr="00D339AA">
        <w:trPr>
          <w:trHeight w:val="256"/>
        </w:trPr>
        <w:tc>
          <w:tcPr>
            <w:tcW w:w="3451" w:type="dxa"/>
            <w:tcBorders>
              <w:top w:val="single" w:sz="4" w:space="0" w:color="000000"/>
              <w:left w:val="single" w:sz="4" w:space="0" w:color="000000"/>
              <w:bottom w:val="single" w:sz="4" w:space="0" w:color="000000"/>
            </w:tcBorders>
          </w:tcPr>
          <w:p w:rsidR="00D339AA" w:rsidRDefault="00D339AA" w:rsidP="00D339AA">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D339AA" w:rsidRDefault="00D339AA" w:rsidP="00D339AA">
            <w:pPr>
              <w:snapToGrid w:val="0"/>
            </w:pPr>
            <w:r>
              <w:t>Not installed</w:t>
            </w:r>
          </w:p>
        </w:tc>
      </w:tr>
      <w:tr w:rsidR="00D339AA" w:rsidTr="00D339AA">
        <w:trPr>
          <w:trHeight w:val="256"/>
        </w:trPr>
        <w:tc>
          <w:tcPr>
            <w:tcW w:w="3451" w:type="dxa"/>
            <w:tcBorders>
              <w:left w:val="single" w:sz="4" w:space="0" w:color="000000"/>
              <w:bottom w:val="single" w:sz="4" w:space="0" w:color="000000"/>
            </w:tcBorders>
          </w:tcPr>
          <w:p w:rsidR="00D339AA" w:rsidRDefault="00D339AA" w:rsidP="00D339AA">
            <w:pPr>
              <w:snapToGrid w:val="0"/>
            </w:pPr>
            <w:r>
              <w:t>Reboot Required</w:t>
            </w:r>
          </w:p>
        </w:tc>
        <w:tc>
          <w:tcPr>
            <w:tcW w:w="4894" w:type="dxa"/>
            <w:tcBorders>
              <w:left w:val="single" w:sz="4" w:space="0" w:color="000000"/>
              <w:bottom w:val="single" w:sz="4" w:space="0" w:color="000000"/>
              <w:right w:val="single" w:sz="4" w:space="0" w:color="000000"/>
            </w:tcBorders>
          </w:tcPr>
          <w:p w:rsidR="00D339AA" w:rsidRDefault="00860CBF" w:rsidP="00D339AA">
            <w:pPr>
              <w:snapToGrid w:val="0"/>
            </w:pPr>
            <w:r>
              <w:t>No</w:t>
            </w:r>
          </w:p>
        </w:tc>
      </w:tr>
      <w:tr w:rsidR="00D339AA" w:rsidTr="00D339AA">
        <w:trPr>
          <w:trHeight w:val="256"/>
        </w:trPr>
        <w:tc>
          <w:tcPr>
            <w:tcW w:w="3451" w:type="dxa"/>
            <w:tcBorders>
              <w:top w:val="single" w:sz="4" w:space="0" w:color="000000"/>
              <w:left w:val="single" w:sz="4" w:space="0" w:color="000000"/>
              <w:bottom w:val="single" w:sz="4" w:space="0" w:color="000000"/>
            </w:tcBorders>
          </w:tcPr>
          <w:p w:rsidR="00D339AA" w:rsidRDefault="00D339AA" w:rsidP="00D339AA">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D339AA" w:rsidRDefault="007B78C3" w:rsidP="00D339AA">
            <w:pPr>
              <w:snapToGrid w:val="0"/>
            </w:pPr>
            <w:r>
              <w:t>Yes</w:t>
            </w:r>
          </w:p>
        </w:tc>
      </w:tr>
      <w:tr w:rsidR="00D339AA" w:rsidDel="00FC4807" w:rsidTr="00D339AA">
        <w:trPr>
          <w:trHeight w:val="256"/>
          <w:del w:id="2950" w:author="blake" w:date="2012-04-05T12:43:00Z"/>
        </w:trPr>
        <w:tc>
          <w:tcPr>
            <w:tcW w:w="3451" w:type="dxa"/>
            <w:tcBorders>
              <w:top w:val="single" w:sz="4" w:space="0" w:color="000000"/>
              <w:left w:val="single" w:sz="4" w:space="0" w:color="000000"/>
              <w:bottom w:val="single" w:sz="4" w:space="0" w:color="000000"/>
            </w:tcBorders>
          </w:tcPr>
          <w:p w:rsidR="00D339AA" w:rsidDel="00FC4807" w:rsidRDefault="00D339AA" w:rsidP="00D339AA">
            <w:pPr>
              <w:snapToGrid w:val="0"/>
              <w:rPr>
                <w:del w:id="2951" w:author="blake" w:date="2012-04-05T12:43:00Z"/>
              </w:rPr>
            </w:pPr>
            <w:del w:id="2952" w:author="blake" w:date="2012-04-05T12:43: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D339AA" w:rsidDel="00FC4807" w:rsidRDefault="00D339AA" w:rsidP="00D339AA">
            <w:pPr>
              <w:snapToGrid w:val="0"/>
              <w:rPr>
                <w:del w:id="2953" w:author="blake" w:date="2012-04-05T12:43:00Z"/>
              </w:rPr>
            </w:pPr>
            <w:del w:id="2954" w:author="blake" w:date="2012-04-05T12:43:00Z">
              <w:r w:rsidDel="00FC4807">
                <w:delText>CCE-4234-1</w:delText>
              </w:r>
            </w:del>
          </w:p>
          <w:p w:rsidR="00D339AA" w:rsidDel="00FC4807" w:rsidRDefault="00D339AA" w:rsidP="00D339AA">
            <w:pPr>
              <w:snapToGrid w:val="0"/>
              <w:rPr>
                <w:del w:id="2955" w:author="blake" w:date="2012-04-05T12:43:00Z"/>
              </w:rPr>
            </w:pPr>
            <w:del w:id="2956" w:author="blake" w:date="2012-04-05T12:43:00Z">
              <w:r w:rsidDel="00FC4807">
                <w:delText>CCE-4164-0</w:delText>
              </w:r>
            </w:del>
          </w:p>
        </w:tc>
      </w:tr>
    </w:tbl>
    <w:p w:rsidR="00D339AA" w:rsidRDefault="00D339AA" w:rsidP="00D339AA">
      <w:pPr>
        <w:pStyle w:val="CISRuleComponent"/>
      </w:pPr>
      <w:r>
        <w:t xml:space="preserve">Description: </w:t>
      </w:r>
    </w:p>
    <w:p w:rsidR="00F9054E" w:rsidRPr="00F9054E" w:rsidRDefault="00F9054E" w:rsidP="005E4F28">
      <w:pPr>
        <w:pStyle w:val="CISNormal"/>
      </w:pPr>
      <w:r>
        <w:t>The eXtended InterNET Daemon (</w:t>
      </w:r>
      <w:r w:rsidRPr="006E606D">
        <w:rPr>
          <w:rStyle w:val="CodeChar"/>
          <w:sz w:val="24"/>
          <w:szCs w:val="24"/>
        </w:rPr>
        <w:t>xinetd</w:t>
      </w:r>
      <w:r>
        <w:t xml:space="preserve">) is an open source super daemon that replaced the original </w:t>
      </w:r>
      <w:r w:rsidRPr="006E606D">
        <w:rPr>
          <w:rStyle w:val="CodeChar"/>
          <w:sz w:val="24"/>
          <w:szCs w:val="24"/>
        </w:rPr>
        <w:t>inetd</w:t>
      </w:r>
      <w:r w:rsidRPr="00A40A73">
        <w:t xml:space="preserve"> </w:t>
      </w:r>
      <w:r>
        <w:t xml:space="preserve">daemon. The </w:t>
      </w:r>
      <w:r w:rsidRPr="006E606D">
        <w:rPr>
          <w:rStyle w:val="CodeChar"/>
          <w:sz w:val="24"/>
          <w:szCs w:val="24"/>
        </w:rPr>
        <w:t>xinetd</w:t>
      </w:r>
      <w:r w:rsidRPr="00A40A73">
        <w:t xml:space="preserve"> </w:t>
      </w:r>
      <w:r>
        <w:t>daemon listens for well known services and dispatches the appropriate daemon to properly respond to service requests.</w:t>
      </w:r>
    </w:p>
    <w:p w:rsidR="00D339AA" w:rsidRDefault="00D339AA" w:rsidP="00D339AA">
      <w:pPr>
        <w:pStyle w:val="CISRuleComponent"/>
      </w:pPr>
      <w:r w:rsidRPr="006C7502">
        <w:t>Rationale:</w:t>
      </w:r>
    </w:p>
    <w:p w:rsidR="00F9054E" w:rsidRPr="00F9054E" w:rsidRDefault="00F9054E" w:rsidP="005E4F28">
      <w:pPr>
        <w:pStyle w:val="CISNormal"/>
      </w:pPr>
      <w:r>
        <w:t xml:space="preserve">If there are no </w:t>
      </w:r>
      <w:r w:rsidRPr="006E606D">
        <w:rPr>
          <w:rStyle w:val="CodeChar"/>
          <w:sz w:val="24"/>
          <w:szCs w:val="24"/>
        </w:rPr>
        <w:t>xinetd</w:t>
      </w:r>
      <w:r>
        <w:t xml:space="preserve"> services required, it is recommended that the daemon be deleted from the system.</w:t>
      </w:r>
    </w:p>
    <w:p w:rsidR="00D339AA" w:rsidRDefault="00D339AA" w:rsidP="00D339AA">
      <w:pPr>
        <w:pStyle w:val="CISRuleComponent"/>
      </w:pPr>
      <w:r>
        <w:t>Remediation:</w:t>
      </w:r>
    </w:p>
    <w:p w:rsidR="00D339AA" w:rsidRPr="00283F91" w:rsidRDefault="00D339AA" w:rsidP="00FB132F">
      <w:pPr>
        <w:pStyle w:val="CISC0de"/>
        <w:pBdr>
          <w:bottom w:val="single" w:sz="4" w:space="0" w:color="auto"/>
        </w:pBdr>
      </w:pPr>
      <w:r w:rsidRPr="00283F91">
        <w:t># yum erase xinetd</w:t>
      </w:r>
    </w:p>
    <w:p w:rsidR="00D339AA" w:rsidRDefault="00D339AA" w:rsidP="00D339AA">
      <w:pPr>
        <w:pStyle w:val="CISRuleComponent"/>
        <w:spacing w:before="240"/>
      </w:pPr>
      <w:r>
        <w:t>Audit:</w:t>
      </w:r>
    </w:p>
    <w:p w:rsidR="00D339AA" w:rsidRDefault="00D339AA" w:rsidP="00D339AA">
      <w:pPr>
        <w:pStyle w:val="CISNormal"/>
      </w:pPr>
      <w:r>
        <w:t xml:space="preserve">Perform the following to determine </w:t>
      </w:r>
      <w:r w:rsidR="00283F91">
        <w:t xml:space="preserve">if </w:t>
      </w:r>
      <w:r w:rsidR="00283F91">
        <w:rPr>
          <w:rStyle w:val="CodeChar"/>
          <w:sz w:val="24"/>
          <w:szCs w:val="24"/>
        </w:rPr>
        <w:t>xinetd</w:t>
      </w:r>
      <w:r w:rsidR="00283F91">
        <w:t xml:space="preserve"> is installed on the system.</w:t>
      </w:r>
    </w:p>
    <w:p w:rsidR="003A4E4A" w:rsidRPr="00283F91" w:rsidRDefault="003A4E4A" w:rsidP="00FB132F">
      <w:pPr>
        <w:pStyle w:val="CISC0de"/>
        <w:pBdr>
          <w:bottom w:val="single" w:sz="4" w:space="0" w:color="auto"/>
        </w:pBdr>
      </w:pPr>
      <w:r w:rsidRPr="00283F91">
        <w:t># yum list xinetd</w:t>
      </w:r>
    </w:p>
    <w:p w:rsidR="00B06D3D" w:rsidRDefault="003A4E4A" w:rsidP="00936939">
      <w:pPr>
        <w:pStyle w:val="CISC0de"/>
        <w:pBdr>
          <w:bottom w:val="single" w:sz="4" w:space="0" w:color="auto"/>
        </w:pBdr>
      </w:pPr>
      <w:r w:rsidRPr="00283F91">
        <w:t>xinted.&lt;hard platform&gt;</w:t>
      </w:r>
      <w:r w:rsidRPr="00283F91">
        <w:tab/>
        <w:t>&lt;release&gt;</w:t>
      </w:r>
      <w:r w:rsidRPr="00283F91">
        <w:tab/>
        <w:t>&lt;anything except installed&gt;</w:t>
      </w:r>
    </w:p>
    <w:p w:rsidR="00B06D3D" w:rsidRDefault="00B06D3D" w:rsidP="00936939">
      <w:pPr>
        <w:pStyle w:val="Heading3"/>
        <w:tabs>
          <w:tab w:val="center" w:pos="990"/>
        </w:tabs>
        <w:ind w:left="360"/>
      </w:pPr>
      <w:bookmarkStart w:id="2957" w:name="_Toc328948719"/>
      <w:r>
        <w:t xml:space="preserve">Disable </w:t>
      </w:r>
      <w:r w:rsidRPr="00936939">
        <w:rPr>
          <w:rStyle w:val="CodeChar"/>
          <w:sz w:val="28"/>
          <w:szCs w:val="28"/>
        </w:rPr>
        <w:t>chargen-dgram</w:t>
      </w:r>
      <w:bookmarkEnd w:id="2957"/>
    </w:p>
    <w:p w:rsidR="00B06D3D" w:rsidRDefault="00B06D3D" w:rsidP="00B06D3D"/>
    <w:tbl>
      <w:tblPr>
        <w:tblW w:w="0" w:type="auto"/>
        <w:tblInd w:w="462" w:type="dxa"/>
        <w:tblLayout w:type="fixed"/>
        <w:tblLook w:val="0000" w:firstRow="0" w:lastRow="0" w:firstColumn="0" w:lastColumn="0" w:noHBand="0" w:noVBand="0"/>
      </w:tblPr>
      <w:tblGrid>
        <w:gridCol w:w="3451"/>
        <w:gridCol w:w="4894"/>
      </w:tblGrid>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B06D3D" w:rsidRDefault="00B06D3D" w:rsidP="00B06D3D">
            <w:pPr>
              <w:snapToGrid w:val="0"/>
            </w:pPr>
            <w:r>
              <w:t>Level-I</w:t>
            </w:r>
          </w:p>
        </w:tc>
      </w:tr>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B06D3D" w:rsidRDefault="00B06D3D" w:rsidP="00B06D3D">
            <w:pPr>
              <w:snapToGrid w:val="0"/>
            </w:pPr>
            <w:r>
              <w:t>Disabled</w:t>
            </w:r>
          </w:p>
        </w:tc>
      </w:tr>
      <w:tr w:rsidR="00B06D3D" w:rsidTr="00B06D3D">
        <w:trPr>
          <w:trHeight w:val="256"/>
        </w:trPr>
        <w:tc>
          <w:tcPr>
            <w:tcW w:w="3451" w:type="dxa"/>
            <w:tcBorders>
              <w:left w:val="single" w:sz="4" w:space="0" w:color="000000"/>
              <w:bottom w:val="single" w:sz="4" w:space="0" w:color="000000"/>
            </w:tcBorders>
          </w:tcPr>
          <w:p w:rsidR="00B06D3D" w:rsidRDefault="00B06D3D" w:rsidP="00B06D3D">
            <w:pPr>
              <w:snapToGrid w:val="0"/>
            </w:pPr>
            <w:r>
              <w:t>Reboot Required</w:t>
            </w:r>
          </w:p>
        </w:tc>
        <w:tc>
          <w:tcPr>
            <w:tcW w:w="4894" w:type="dxa"/>
            <w:tcBorders>
              <w:left w:val="single" w:sz="4" w:space="0" w:color="000000"/>
              <w:bottom w:val="single" w:sz="4" w:space="0" w:color="000000"/>
              <w:right w:val="single" w:sz="4" w:space="0" w:color="000000"/>
            </w:tcBorders>
          </w:tcPr>
          <w:p w:rsidR="00B06D3D" w:rsidRDefault="00B06D3D" w:rsidP="00B06D3D">
            <w:pPr>
              <w:snapToGrid w:val="0"/>
            </w:pPr>
            <w:r>
              <w:t>No</w:t>
            </w:r>
          </w:p>
        </w:tc>
      </w:tr>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B06D3D" w:rsidRDefault="00B06D3D" w:rsidP="00B06D3D">
            <w:pPr>
              <w:snapToGrid w:val="0"/>
            </w:pPr>
            <w:r>
              <w:t>Yes</w:t>
            </w:r>
          </w:p>
        </w:tc>
      </w:tr>
      <w:tr w:rsidR="00B06D3D" w:rsidDel="00FC4807" w:rsidTr="00B06D3D">
        <w:trPr>
          <w:trHeight w:val="256"/>
          <w:del w:id="2958" w:author="blake" w:date="2012-04-05T12:43:00Z"/>
        </w:trPr>
        <w:tc>
          <w:tcPr>
            <w:tcW w:w="3451" w:type="dxa"/>
            <w:tcBorders>
              <w:top w:val="single" w:sz="4" w:space="0" w:color="000000"/>
              <w:left w:val="single" w:sz="4" w:space="0" w:color="000000"/>
              <w:bottom w:val="single" w:sz="4" w:space="0" w:color="000000"/>
            </w:tcBorders>
          </w:tcPr>
          <w:p w:rsidR="00B06D3D" w:rsidDel="00FC4807" w:rsidRDefault="00B06D3D" w:rsidP="00B06D3D">
            <w:pPr>
              <w:snapToGrid w:val="0"/>
              <w:rPr>
                <w:del w:id="2959" w:author="blake" w:date="2012-04-05T12:43:00Z"/>
              </w:rPr>
            </w:pPr>
            <w:del w:id="2960" w:author="blake" w:date="2012-04-05T12:43: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B06D3D" w:rsidDel="00FC4807" w:rsidRDefault="00B06D3D" w:rsidP="00B06D3D">
            <w:pPr>
              <w:snapToGrid w:val="0"/>
              <w:rPr>
                <w:del w:id="2961" w:author="blake" w:date="2012-04-05T12:43:00Z"/>
              </w:rPr>
            </w:pPr>
            <w:del w:id="2962" w:author="blake" w:date="2012-04-05T12:43:00Z">
              <w:r w:rsidDel="00FC4807">
                <w:delText>N/A</w:delText>
              </w:r>
            </w:del>
          </w:p>
        </w:tc>
      </w:tr>
    </w:tbl>
    <w:p w:rsidR="00B06D3D" w:rsidRDefault="00B06D3D" w:rsidP="00B06D3D">
      <w:pPr>
        <w:pStyle w:val="CISRuleComponent"/>
      </w:pPr>
      <w:r>
        <w:t xml:space="preserve">Description: </w:t>
      </w:r>
    </w:p>
    <w:p w:rsidR="00AD1129" w:rsidRDefault="00542714" w:rsidP="00936939">
      <w:pPr>
        <w:pStyle w:val="CISNormal"/>
      </w:pPr>
      <w:r w:rsidRPr="00936939">
        <w:rPr>
          <w:rStyle w:val="CodeChar"/>
          <w:sz w:val="24"/>
          <w:szCs w:val="24"/>
        </w:rPr>
        <w:t>chargen-dram</w:t>
      </w:r>
      <w:r>
        <w:t xml:space="preserve"> is a network service</w:t>
      </w:r>
      <w:r w:rsidR="009125E4">
        <w:t xml:space="preserve"> </w:t>
      </w:r>
      <w:r>
        <w:t xml:space="preserve">that responds with 0 to 512 </w:t>
      </w:r>
      <w:r w:rsidR="009125E4">
        <w:t xml:space="preserve">ASCII </w:t>
      </w:r>
      <w:r>
        <w:t>characters</w:t>
      </w:r>
      <w:r w:rsidR="009125E4">
        <w:t xml:space="preserve"> for each datagram it receives. This service is intended for debugging and testing puposes.</w:t>
      </w:r>
      <w:r>
        <w:t xml:space="preserve"> It is recommended that this service be disabled. </w:t>
      </w:r>
    </w:p>
    <w:p w:rsidR="00B06D3D" w:rsidRDefault="00B06D3D" w:rsidP="00B06D3D">
      <w:pPr>
        <w:pStyle w:val="CISRuleComponent"/>
      </w:pPr>
      <w:r w:rsidRPr="006C7502">
        <w:t>Rationale:</w:t>
      </w:r>
    </w:p>
    <w:p w:rsidR="00B06D3D" w:rsidRPr="00F9054E" w:rsidRDefault="00542714" w:rsidP="009125E4">
      <w:pPr>
        <w:pStyle w:val="CISNormal"/>
      </w:pPr>
      <w:r>
        <w:t xml:space="preserve">Disabling this service will reduce the remote attack surface of the system. </w:t>
      </w:r>
    </w:p>
    <w:p w:rsidR="00B06D3D" w:rsidRDefault="00B06D3D" w:rsidP="00B06D3D">
      <w:pPr>
        <w:pStyle w:val="CISRuleComponent"/>
      </w:pPr>
      <w:r>
        <w:t>Remediation:</w:t>
      </w:r>
    </w:p>
    <w:p w:rsidR="006C3B7E" w:rsidRDefault="006C3B7E" w:rsidP="006C3B7E">
      <w:pPr>
        <w:pStyle w:val="CISNormal"/>
      </w:pPr>
      <w:r>
        <w:t xml:space="preserve">Disable the </w:t>
      </w:r>
      <w:r>
        <w:rPr>
          <w:rStyle w:val="CodeChar"/>
          <w:sz w:val="24"/>
          <w:szCs w:val="24"/>
        </w:rPr>
        <w:t xml:space="preserve">chargen-dgram </w:t>
      </w:r>
      <w:r w:rsidRPr="00936939">
        <w:t>service</w:t>
      </w:r>
      <w:r>
        <w:t xml:space="preserve"> by running the following command:</w:t>
      </w:r>
    </w:p>
    <w:p w:rsidR="006C3B7E" w:rsidRPr="00FB132F" w:rsidRDefault="006C3B7E" w:rsidP="006C3B7E">
      <w:pPr>
        <w:pStyle w:val="CISC0de"/>
        <w:pBdr>
          <w:bottom w:val="single" w:sz="4" w:space="0" w:color="auto"/>
        </w:pBdr>
      </w:pPr>
      <w:r>
        <w:t xml:space="preserve"># </w:t>
      </w:r>
      <w:r w:rsidRPr="00FB132F">
        <w:t xml:space="preserve">chkconfig </w:t>
      </w:r>
      <w:r>
        <w:t>chargen-dgram</w:t>
      </w:r>
      <w:r w:rsidRPr="00FB132F">
        <w:t xml:space="preserve"> off</w:t>
      </w:r>
    </w:p>
    <w:p w:rsidR="006C3B7E" w:rsidRDefault="006C3B7E" w:rsidP="006C3B7E">
      <w:pPr>
        <w:pStyle w:val="CISNormal"/>
        <w:rPr>
          <w:b/>
        </w:rPr>
      </w:pPr>
    </w:p>
    <w:p w:rsidR="006C3B7E" w:rsidRPr="00E30702" w:rsidRDefault="006C3B7E" w:rsidP="006C3B7E">
      <w:pPr>
        <w:pStyle w:val="CISNormal"/>
        <w:rPr>
          <w:b/>
        </w:rPr>
      </w:pPr>
      <w:r w:rsidRPr="00E30702">
        <w:rPr>
          <w:b/>
        </w:rPr>
        <w:t>Audit:</w:t>
      </w:r>
    </w:p>
    <w:p w:rsidR="006C3B7E" w:rsidRPr="00FB132F" w:rsidRDefault="006C3B7E" w:rsidP="006C3B7E">
      <w:pPr>
        <w:pStyle w:val="CISC0de"/>
        <w:pBdr>
          <w:bottom w:val="single" w:sz="4" w:space="0" w:color="auto"/>
        </w:pBdr>
      </w:pPr>
      <w:r>
        <w:lastRenderedPageBreak/>
        <w:t xml:space="preserve"># </w:t>
      </w:r>
      <w:r w:rsidRPr="00FB132F">
        <w:t xml:space="preserve">chkconfig </w:t>
      </w:r>
      <w:r>
        <w:t>--</w:t>
      </w:r>
      <w:r w:rsidRPr="00FB132F">
        <w:t xml:space="preserve">list </w:t>
      </w:r>
      <w:r>
        <w:t>chargen-dgram</w:t>
      </w:r>
      <w:r w:rsidRPr="00FB132F">
        <w:t xml:space="preserve"> </w:t>
      </w:r>
    </w:p>
    <w:p w:rsidR="006C3B7E" w:rsidRDefault="006C3B7E" w:rsidP="006C3B7E">
      <w:pPr>
        <w:pStyle w:val="CISC0de"/>
        <w:pBdr>
          <w:bottom w:val="single" w:sz="4" w:space="0" w:color="auto"/>
        </w:pBdr>
      </w:pPr>
      <w:r>
        <w:t>chargen-dgram</w:t>
      </w:r>
      <w:r w:rsidRPr="00FB132F">
        <w:t>:</w:t>
      </w:r>
      <w:r w:rsidRPr="00FB132F">
        <w:tab/>
      </w:r>
      <w:r w:rsidR="00C86319">
        <w:t>off</w:t>
      </w:r>
    </w:p>
    <w:p w:rsidR="00B06D3D" w:rsidRDefault="00B06D3D" w:rsidP="00936939">
      <w:pPr>
        <w:pStyle w:val="Heading3"/>
        <w:tabs>
          <w:tab w:val="center" w:pos="990"/>
        </w:tabs>
        <w:ind w:left="360"/>
      </w:pPr>
      <w:bookmarkStart w:id="2963" w:name="_Toc328948720"/>
      <w:r>
        <w:t xml:space="preserve">Disable </w:t>
      </w:r>
      <w:r w:rsidRPr="00936939">
        <w:rPr>
          <w:rStyle w:val="CodeChar"/>
          <w:sz w:val="28"/>
          <w:szCs w:val="28"/>
        </w:rPr>
        <w:t>chargen-stream</w:t>
      </w:r>
      <w:bookmarkEnd w:id="2963"/>
    </w:p>
    <w:p w:rsidR="00B06D3D" w:rsidRDefault="00B06D3D" w:rsidP="00B06D3D"/>
    <w:tbl>
      <w:tblPr>
        <w:tblW w:w="0" w:type="auto"/>
        <w:tblInd w:w="462" w:type="dxa"/>
        <w:tblLayout w:type="fixed"/>
        <w:tblLook w:val="0000" w:firstRow="0" w:lastRow="0" w:firstColumn="0" w:lastColumn="0" w:noHBand="0" w:noVBand="0"/>
      </w:tblPr>
      <w:tblGrid>
        <w:gridCol w:w="3451"/>
        <w:gridCol w:w="4894"/>
      </w:tblGrid>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B06D3D" w:rsidRDefault="00C86319" w:rsidP="00B06D3D">
            <w:pPr>
              <w:snapToGrid w:val="0"/>
            </w:pPr>
            <w:r>
              <w:t>Level-I</w:t>
            </w:r>
          </w:p>
        </w:tc>
      </w:tr>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B06D3D" w:rsidRDefault="00C86319" w:rsidP="00B06D3D">
            <w:pPr>
              <w:snapToGrid w:val="0"/>
            </w:pPr>
            <w:r>
              <w:t>Disabled</w:t>
            </w:r>
          </w:p>
        </w:tc>
      </w:tr>
      <w:tr w:rsidR="00B06D3D" w:rsidTr="00B06D3D">
        <w:trPr>
          <w:trHeight w:val="256"/>
        </w:trPr>
        <w:tc>
          <w:tcPr>
            <w:tcW w:w="3451" w:type="dxa"/>
            <w:tcBorders>
              <w:left w:val="single" w:sz="4" w:space="0" w:color="000000"/>
              <w:bottom w:val="single" w:sz="4" w:space="0" w:color="000000"/>
            </w:tcBorders>
          </w:tcPr>
          <w:p w:rsidR="00B06D3D" w:rsidRDefault="00B06D3D" w:rsidP="00B06D3D">
            <w:pPr>
              <w:snapToGrid w:val="0"/>
            </w:pPr>
            <w:r>
              <w:t>Reboot Required</w:t>
            </w:r>
          </w:p>
        </w:tc>
        <w:tc>
          <w:tcPr>
            <w:tcW w:w="4894" w:type="dxa"/>
            <w:tcBorders>
              <w:left w:val="single" w:sz="4" w:space="0" w:color="000000"/>
              <w:bottom w:val="single" w:sz="4" w:space="0" w:color="000000"/>
              <w:right w:val="single" w:sz="4" w:space="0" w:color="000000"/>
            </w:tcBorders>
          </w:tcPr>
          <w:p w:rsidR="00B06D3D" w:rsidRDefault="00B06D3D" w:rsidP="00B06D3D">
            <w:pPr>
              <w:snapToGrid w:val="0"/>
            </w:pPr>
            <w:r>
              <w:t>No</w:t>
            </w:r>
          </w:p>
        </w:tc>
      </w:tr>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B06D3D" w:rsidRDefault="00B06D3D" w:rsidP="00B06D3D">
            <w:pPr>
              <w:snapToGrid w:val="0"/>
            </w:pPr>
            <w:r>
              <w:t>Yes</w:t>
            </w:r>
          </w:p>
        </w:tc>
      </w:tr>
      <w:tr w:rsidR="00B06D3D" w:rsidDel="00FC4807" w:rsidTr="00B06D3D">
        <w:trPr>
          <w:trHeight w:val="256"/>
          <w:del w:id="2964" w:author="blake" w:date="2012-04-05T12:43:00Z"/>
        </w:trPr>
        <w:tc>
          <w:tcPr>
            <w:tcW w:w="3451" w:type="dxa"/>
            <w:tcBorders>
              <w:top w:val="single" w:sz="4" w:space="0" w:color="000000"/>
              <w:left w:val="single" w:sz="4" w:space="0" w:color="000000"/>
              <w:bottom w:val="single" w:sz="4" w:space="0" w:color="000000"/>
            </w:tcBorders>
          </w:tcPr>
          <w:p w:rsidR="00B06D3D" w:rsidDel="00FC4807" w:rsidRDefault="00B06D3D" w:rsidP="00B06D3D">
            <w:pPr>
              <w:snapToGrid w:val="0"/>
              <w:rPr>
                <w:del w:id="2965" w:author="blake" w:date="2012-04-05T12:43:00Z"/>
              </w:rPr>
            </w:pPr>
            <w:del w:id="2966" w:author="blake" w:date="2012-04-05T12:43: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B06D3D" w:rsidDel="00FC4807" w:rsidRDefault="00C86319" w:rsidP="00B06D3D">
            <w:pPr>
              <w:snapToGrid w:val="0"/>
              <w:rPr>
                <w:del w:id="2967" w:author="blake" w:date="2012-04-05T12:43:00Z"/>
              </w:rPr>
            </w:pPr>
            <w:del w:id="2968" w:author="blake" w:date="2012-04-05T12:43:00Z">
              <w:r w:rsidDel="00FC4807">
                <w:delText>N/A</w:delText>
              </w:r>
            </w:del>
          </w:p>
        </w:tc>
      </w:tr>
    </w:tbl>
    <w:p w:rsidR="00AD1129" w:rsidRDefault="00AD1129" w:rsidP="00AD1129">
      <w:pPr>
        <w:pStyle w:val="CISRuleComponent"/>
      </w:pPr>
      <w:r>
        <w:t xml:space="preserve">Description: </w:t>
      </w:r>
    </w:p>
    <w:p w:rsidR="009125E4" w:rsidRDefault="009125E4" w:rsidP="009125E4">
      <w:pPr>
        <w:pStyle w:val="CISNormal"/>
      </w:pPr>
      <w:r w:rsidRPr="0079108D">
        <w:rPr>
          <w:rStyle w:val="CodeChar"/>
          <w:sz w:val="24"/>
          <w:szCs w:val="24"/>
        </w:rPr>
        <w:t>chargen-</w:t>
      </w:r>
      <w:r>
        <w:rPr>
          <w:rStyle w:val="CodeChar"/>
          <w:sz w:val="24"/>
          <w:szCs w:val="24"/>
        </w:rPr>
        <w:t>stream</w:t>
      </w:r>
      <w:r>
        <w:t xml:space="preserve"> is a network service that responds with 0 to 512 ASCII characters for each connection it receives. This service is intended for debugging and testing puposes. It is recommended that this service be disabled. </w:t>
      </w:r>
    </w:p>
    <w:p w:rsidR="00AD1129" w:rsidRDefault="00AD1129" w:rsidP="00AD1129">
      <w:pPr>
        <w:pStyle w:val="CISRuleComponent"/>
      </w:pPr>
      <w:r w:rsidRPr="006C7502">
        <w:t>Rationale:</w:t>
      </w:r>
    </w:p>
    <w:p w:rsidR="00AD1129" w:rsidRPr="00F9054E" w:rsidRDefault="009125E4" w:rsidP="00AD1129">
      <w:pPr>
        <w:pStyle w:val="CISNormal"/>
      </w:pPr>
      <w:r>
        <w:t>Disabling this service will reduce the remote attack surface of the system</w:t>
      </w:r>
      <w:r w:rsidR="00AD1129">
        <w:t xml:space="preserve"> </w:t>
      </w:r>
      <w:r>
        <w:t>.</w:t>
      </w:r>
    </w:p>
    <w:p w:rsidR="006C3B7E" w:rsidRDefault="006C3B7E" w:rsidP="006C3B7E">
      <w:pPr>
        <w:pStyle w:val="CISRuleComponent"/>
      </w:pPr>
      <w:r>
        <w:t>Remediation:</w:t>
      </w:r>
    </w:p>
    <w:p w:rsidR="006C3B7E" w:rsidRDefault="006C3B7E" w:rsidP="006C3B7E">
      <w:pPr>
        <w:pStyle w:val="CISNormal"/>
      </w:pPr>
      <w:r>
        <w:t xml:space="preserve">Disable the </w:t>
      </w:r>
      <w:r w:rsidR="00C86319" w:rsidRPr="00936939">
        <w:rPr>
          <w:rStyle w:val="CodeChar"/>
          <w:sz w:val="24"/>
          <w:szCs w:val="24"/>
        </w:rPr>
        <w:t>chargen-stream</w:t>
      </w:r>
      <w:r>
        <w:t xml:space="preserve"> </w:t>
      </w:r>
      <w:r w:rsidR="00C86319">
        <w:t>service</w:t>
      </w:r>
      <w:r>
        <w:t xml:space="preserve"> by running the following command:</w:t>
      </w:r>
    </w:p>
    <w:p w:rsidR="006C3B7E" w:rsidRPr="00FB132F" w:rsidRDefault="006C3B7E" w:rsidP="006C3B7E">
      <w:pPr>
        <w:pStyle w:val="CISC0de"/>
        <w:pBdr>
          <w:bottom w:val="single" w:sz="4" w:space="0" w:color="auto"/>
        </w:pBdr>
      </w:pPr>
      <w:r>
        <w:t xml:space="preserve"># </w:t>
      </w:r>
      <w:r w:rsidRPr="00FB132F">
        <w:t xml:space="preserve">chkconfig </w:t>
      </w:r>
      <w:r w:rsidR="00C86319">
        <w:t>chargen-stream</w:t>
      </w:r>
      <w:r w:rsidRPr="00FB132F">
        <w:t xml:space="preserve"> off</w:t>
      </w:r>
    </w:p>
    <w:p w:rsidR="006C3B7E" w:rsidRDefault="006C3B7E" w:rsidP="006C3B7E">
      <w:pPr>
        <w:pStyle w:val="CISNormal"/>
        <w:rPr>
          <w:b/>
        </w:rPr>
      </w:pPr>
    </w:p>
    <w:p w:rsidR="006C3B7E" w:rsidRPr="00E30702" w:rsidRDefault="006C3B7E" w:rsidP="006C3B7E">
      <w:pPr>
        <w:pStyle w:val="CISNormal"/>
        <w:rPr>
          <w:b/>
        </w:rPr>
      </w:pPr>
      <w:r w:rsidRPr="00E30702">
        <w:rPr>
          <w:b/>
        </w:rPr>
        <w:t>Audit:</w:t>
      </w:r>
    </w:p>
    <w:p w:rsidR="006C3B7E" w:rsidRPr="00FB132F" w:rsidRDefault="006C3B7E" w:rsidP="006C3B7E">
      <w:pPr>
        <w:pStyle w:val="CISC0de"/>
        <w:pBdr>
          <w:bottom w:val="single" w:sz="4" w:space="0" w:color="auto"/>
        </w:pBdr>
      </w:pPr>
      <w:r>
        <w:t xml:space="preserve"># </w:t>
      </w:r>
      <w:r w:rsidRPr="00FB132F">
        <w:t xml:space="preserve">chkconfig </w:t>
      </w:r>
      <w:r>
        <w:t>--</w:t>
      </w:r>
      <w:r w:rsidRPr="00FB132F">
        <w:t xml:space="preserve">list </w:t>
      </w:r>
      <w:r w:rsidR="00C86319">
        <w:t>chargen-stream</w:t>
      </w:r>
      <w:r w:rsidRPr="00FB132F">
        <w:t xml:space="preserve"> </w:t>
      </w:r>
    </w:p>
    <w:p w:rsidR="006C3B7E" w:rsidRDefault="00C86319" w:rsidP="006C3B7E">
      <w:pPr>
        <w:pStyle w:val="CISC0de"/>
        <w:pBdr>
          <w:bottom w:val="single" w:sz="4" w:space="0" w:color="auto"/>
        </w:pBdr>
      </w:pPr>
      <w:r>
        <w:t>chargen-stream</w:t>
      </w:r>
      <w:r w:rsidR="006C3B7E" w:rsidRPr="00FB132F">
        <w:t>:</w:t>
      </w:r>
      <w:r w:rsidR="006C3B7E" w:rsidRPr="00FB132F">
        <w:tab/>
      </w:r>
      <w:r>
        <w:t>off</w:t>
      </w:r>
    </w:p>
    <w:p w:rsidR="00B06D3D" w:rsidRDefault="00B06D3D" w:rsidP="00936939">
      <w:pPr>
        <w:pStyle w:val="Heading3"/>
        <w:tabs>
          <w:tab w:val="center" w:pos="990"/>
        </w:tabs>
        <w:ind w:left="360"/>
      </w:pPr>
      <w:bookmarkStart w:id="2969" w:name="_Toc311556321"/>
      <w:bookmarkStart w:id="2970" w:name="_Toc311571241"/>
      <w:bookmarkStart w:id="2971" w:name="_Toc311706382"/>
      <w:bookmarkStart w:id="2972" w:name="_Toc311556322"/>
      <w:bookmarkStart w:id="2973" w:name="_Toc311571242"/>
      <w:bookmarkStart w:id="2974" w:name="_Toc311706383"/>
      <w:bookmarkStart w:id="2975" w:name="_Toc311556338"/>
      <w:bookmarkStart w:id="2976" w:name="_Toc311571258"/>
      <w:bookmarkStart w:id="2977" w:name="_Toc311706399"/>
      <w:bookmarkStart w:id="2978" w:name="_Toc311556339"/>
      <w:bookmarkStart w:id="2979" w:name="_Toc311571259"/>
      <w:bookmarkStart w:id="2980" w:name="_Toc311706400"/>
      <w:bookmarkStart w:id="2981" w:name="_Toc311556340"/>
      <w:bookmarkStart w:id="2982" w:name="_Toc311571260"/>
      <w:bookmarkStart w:id="2983" w:name="_Toc311706401"/>
      <w:bookmarkStart w:id="2984" w:name="_Toc311556344"/>
      <w:bookmarkStart w:id="2985" w:name="_Toc311571264"/>
      <w:bookmarkStart w:id="2986" w:name="_Toc311706405"/>
      <w:bookmarkStart w:id="2987" w:name="_Toc311556347"/>
      <w:bookmarkStart w:id="2988" w:name="_Toc311571267"/>
      <w:bookmarkStart w:id="2989" w:name="_Toc311706408"/>
      <w:bookmarkStart w:id="2990" w:name="_Toc311556348"/>
      <w:bookmarkStart w:id="2991" w:name="_Toc311571268"/>
      <w:bookmarkStart w:id="2992" w:name="_Toc311706409"/>
      <w:bookmarkStart w:id="2993" w:name="_Toc328948721"/>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r>
        <w:t xml:space="preserve">Disable </w:t>
      </w:r>
      <w:r w:rsidRPr="00936939">
        <w:rPr>
          <w:rStyle w:val="CodeChar"/>
          <w:sz w:val="28"/>
          <w:szCs w:val="28"/>
        </w:rPr>
        <w:t>daytime-dgram</w:t>
      </w:r>
      <w:bookmarkEnd w:id="2993"/>
    </w:p>
    <w:p w:rsidR="00B06D3D" w:rsidRDefault="00B06D3D" w:rsidP="00B06D3D"/>
    <w:tbl>
      <w:tblPr>
        <w:tblW w:w="0" w:type="auto"/>
        <w:tblInd w:w="462" w:type="dxa"/>
        <w:tblLayout w:type="fixed"/>
        <w:tblLook w:val="0000" w:firstRow="0" w:lastRow="0" w:firstColumn="0" w:lastColumn="0" w:noHBand="0" w:noVBand="0"/>
      </w:tblPr>
      <w:tblGrid>
        <w:gridCol w:w="3451"/>
        <w:gridCol w:w="4894"/>
      </w:tblGrid>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B06D3D" w:rsidRDefault="00C86319" w:rsidP="00B06D3D">
            <w:pPr>
              <w:snapToGrid w:val="0"/>
            </w:pPr>
            <w:r>
              <w:t>Level-I</w:t>
            </w:r>
          </w:p>
        </w:tc>
      </w:tr>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B06D3D" w:rsidRDefault="00C86319" w:rsidP="00B06D3D">
            <w:pPr>
              <w:snapToGrid w:val="0"/>
            </w:pPr>
            <w:r>
              <w:t>Disabled</w:t>
            </w:r>
          </w:p>
        </w:tc>
      </w:tr>
      <w:tr w:rsidR="00B06D3D" w:rsidTr="00B06D3D">
        <w:trPr>
          <w:trHeight w:val="256"/>
        </w:trPr>
        <w:tc>
          <w:tcPr>
            <w:tcW w:w="3451" w:type="dxa"/>
            <w:tcBorders>
              <w:left w:val="single" w:sz="4" w:space="0" w:color="000000"/>
              <w:bottom w:val="single" w:sz="4" w:space="0" w:color="000000"/>
            </w:tcBorders>
          </w:tcPr>
          <w:p w:rsidR="00B06D3D" w:rsidRDefault="00B06D3D" w:rsidP="00B06D3D">
            <w:pPr>
              <w:snapToGrid w:val="0"/>
            </w:pPr>
            <w:r>
              <w:t>Reboot Required</w:t>
            </w:r>
          </w:p>
        </w:tc>
        <w:tc>
          <w:tcPr>
            <w:tcW w:w="4894" w:type="dxa"/>
            <w:tcBorders>
              <w:left w:val="single" w:sz="4" w:space="0" w:color="000000"/>
              <w:bottom w:val="single" w:sz="4" w:space="0" w:color="000000"/>
              <w:right w:val="single" w:sz="4" w:space="0" w:color="000000"/>
            </w:tcBorders>
          </w:tcPr>
          <w:p w:rsidR="00B06D3D" w:rsidRDefault="00B06D3D" w:rsidP="00B06D3D">
            <w:pPr>
              <w:snapToGrid w:val="0"/>
            </w:pPr>
            <w:r>
              <w:t>No</w:t>
            </w:r>
          </w:p>
        </w:tc>
      </w:tr>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B06D3D" w:rsidRDefault="00B06D3D" w:rsidP="00B06D3D">
            <w:pPr>
              <w:snapToGrid w:val="0"/>
            </w:pPr>
            <w:r>
              <w:t>Yes</w:t>
            </w:r>
          </w:p>
        </w:tc>
      </w:tr>
      <w:tr w:rsidR="00B06D3D" w:rsidDel="00FC4807" w:rsidTr="00B06D3D">
        <w:trPr>
          <w:trHeight w:val="256"/>
          <w:del w:id="2994" w:author="blake" w:date="2012-04-05T12:43:00Z"/>
        </w:trPr>
        <w:tc>
          <w:tcPr>
            <w:tcW w:w="3451" w:type="dxa"/>
            <w:tcBorders>
              <w:top w:val="single" w:sz="4" w:space="0" w:color="000000"/>
              <w:left w:val="single" w:sz="4" w:space="0" w:color="000000"/>
              <w:bottom w:val="single" w:sz="4" w:space="0" w:color="000000"/>
            </w:tcBorders>
          </w:tcPr>
          <w:p w:rsidR="00B06D3D" w:rsidDel="00FC4807" w:rsidRDefault="00B06D3D" w:rsidP="00B06D3D">
            <w:pPr>
              <w:snapToGrid w:val="0"/>
              <w:rPr>
                <w:del w:id="2995" w:author="blake" w:date="2012-04-05T12:43:00Z"/>
              </w:rPr>
            </w:pPr>
            <w:del w:id="2996" w:author="blake" w:date="2012-04-05T12:43: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B06D3D" w:rsidDel="00FC4807" w:rsidRDefault="00C86319" w:rsidP="00B06D3D">
            <w:pPr>
              <w:snapToGrid w:val="0"/>
              <w:rPr>
                <w:del w:id="2997" w:author="blake" w:date="2012-04-05T12:43:00Z"/>
              </w:rPr>
            </w:pPr>
            <w:del w:id="2998" w:author="blake" w:date="2012-04-05T12:43:00Z">
              <w:r w:rsidDel="00FC4807">
                <w:delText>N/A</w:delText>
              </w:r>
            </w:del>
          </w:p>
        </w:tc>
      </w:tr>
    </w:tbl>
    <w:p w:rsidR="00AD1129" w:rsidRDefault="00AD1129" w:rsidP="00AD1129">
      <w:pPr>
        <w:pStyle w:val="CISRuleComponent"/>
      </w:pPr>
      <w:r>
        <w:t xml:space="preserve">Description: </w:t>
      </w:r>
    </w:p>
    <w:p w:rsidR="009125E4" w:rsidRPr="009125E4" w:rsidRDefault="009125E4" w:rsidP="009125E4">
      <w:pPr>
        <w:pStyle w:val="CISNormal"/>
      </w:pPr>
      <w:r w:rsidRPr="00936939">
        <w:rPr>
          <w:rStyle w:val="CodeChar"/>
          <w:sz w:val="24"/>
          <w:szCs w:val="24"/>
        </w:rPr>
        <w:t>daytime-dram</w:t>
      </w:r>
      <w:r w:rsidRPr="00936939">
        <w:t xml:space="preserve"> is a network service that respondes with the server's current date and time. </w:t>
      </w:r>
      <w:r w:rsidRPr="009125E4">
        <w:t xml:space="preserve">This service is intended for debugging and testing puposes. It is recommended that this service be disabled. </w:t>
      </w:r>
    </w:p>
    <w:p w:rsidR="00AD1129" w:rsidRDefault="00AD1129" w:rsidP="00AD1129">
      <w:pPr>
        <w:pStyle w:val="CISRuleComponent"/>
      </w:pPr>
      <w:r w:rsidRPr="006C7502">
        <w:t>Rationale:</w:t>
      </w:r>
    </w:p>
    <w:p w:rsidR="00AD1129" w:rsidRPr="00F9054E" w:rsidRDefault="009125E4" w:rsidP="00AD1129">
      <w:pPr>
        <w:pStyle w:val="CISNormal"/>
      </w:pPr>
      <w:r>
        <w:t>Disabling this service will reduce the remote attack surface of the system.</w:t>
      </w:r>
      <w:r w:rsidR="00AD1129">
        <w:t xml:space="preserve">    </w:t>
      </w:r>
    </w:p>
    <w:p w:rsidR="006C3B7E" w:rsidRDefault="006C3B7E" w:rsidP="006C3B7E">
      <w:pPr>
        <w:pStyle w:val="CISRuleComponent"/>
      </w:pPr>
      <w:r>
        <w:t>Remediation:</w:t>
      </w:r>
    </w:p>
    <w:p w:rsidR="006C3B7E" w:rsidRDefault="006C3B7E" w:rsidP="006C3B7E">
      <w:pPr>
        <w:pStyle w:val="CISNormal"/>
      </w:pPr>
      <w:r>
        <w:t xml:space="preserve">Disable the </w:t>
      </w:r>
      <w:r w:rsidR="00C86319">
        <w:rPr>
          <w:rStyle w:val="CodeChar"/>
          <w:sz w:val="24"/>
          <w:szCs w:val="24"/>
        </w:rPr>
        <w:t>daytime-dgram</w:t>
      </w:r>
      <w:r>
        <w:t xml:space="preserve"> </w:t>
      </w:r>
      <w:r w:rsidR="00C86319">
        <w:t>service</w:t>
      </w:r>
      <w:r>
        <w:t xml:space="preserve"> by running the following command:</w:t>
      </w:r>
    </w:p>
    <w:p w:rsidR="006C3B7E" w:rsidRPr="00FB132F" w:rsidRDefault="006C3B7E" w:rsidP="006C3B7E">
      <w:pPr>
        <w:pStyle w:val="CISC0de"/>
        <w:pBdr>
          <w:bottom w:val="single" w:sz="4" w:space="0" w:color="auto"/>
        </w:pBdr>
      </w:pPr>
      <w:r>
        <w:t xml:space="preserve"># </w:t>
      </w:r>
      <w:r w:rsidRPr="00FB132F">
        <w:t xml:space="preserve">chkconfig </w:t>
      </w:r>
      <w:r w:rsidR="00C86319">
        <w:rPr>
          <w:rStyle w:val="CodeChar"/>
          <w:sz w:val="24"/>
          <w:szCs w:val="24"/>
        </w:rPr>
        <w:t>daytime-dgram</w:t>
      </w:r>
      <w:r w:rsidRPr="00FB132F">
        <w:t xml:space="preserve"> off</w:t>
      </w:r>
    </w:p>
    <w:p w:rsidR="006C3B7E" w:rsidRDefault="006C3B7E" w:rsidP="006C3B7E">
      <w:pPr>
        <w:pStyle w:val="CISNormal"/>
        <w:rPr>
          <w:b/>
        </w:rPr>
      </w:pPr>
    </w:p>
    <w:p w:rsidR="006C3B7E" w:rsidRPr="00E30702" w:rsidRDefault="006C3B7E" w:rsidP="006C3B7E">
      <w:pPr>
        <w:pStyle w:val="CISNormal"/>
        <w:rPr>
          <w:b/>
        </w:rPr>
      </w:pPr>
      <w:r w:rsidRPr="00E30702">
        <w:rPr>
          <w:b/>
        </w:rPr>
        <w:lastRenderedPageBreak/>
        <w:t>Audit:</w:t>
      </w:r>
    </w:p>
    <w:p w:rsidR="006C3B7E" w:rsidRPr="00FB132F" w:rsidRDefault="006C3B7E" w:rsidP="006C3B7E">
      <w:pPr>
        <w:pStyle w:val="CISC0de"/>
        <w:pBdr>
          <w:bottom w:val="single" w:sz="4" w:space="0" w:color="auto"/>
        </w:pBdr>
      </w:pPr>
      <w:r>
        <w:t xml:space="preserve"># </w:t>
      </w:r>
      <w:r w:rsidRPr="00FB132F">
        <w:t xml:space="preserve">chkconfig </w:t>
      </w:r>
      <w:r>
        <w:t>--</w:t>
      </w:r>
      <w:r w:rsidRPr="00FB132F">
        <w:t xml:space="preserve">list </w:t>
      </w:r>
      <w:r w:rsidR="00C86319">
        <w:rPr>
          <w:rStyle w:val="CodeChar"/>
          <w:sz w:val="24"/>
          <w:szCs w:val="24"/>
        </w:rPr>
        <w:t>daytime-dgram</w:t>
      </w:r>
      <w:r w:rsidRPr="00FB132F">
        <w:t xml:space="preserve"> </w:t>
      </w:r>
    </w:p>
    <w:p w:rsidR="00B06D3D" w:rsidRDefault="00C86319" w:rsidP="00936939">
      <w:pPr>
        <w:pStyle w:val="CISC0de"/>
        <w:pBdr>
          <w:bottom w:val="single" w:sz="4" w:space="0" w:color="auto"/>
        </w:pBdr>
      </w:pPr>
      <w:r>
        <w:rPr>
          <w:rStyle w:val="CodeChar"/>
          <w:sz w:val="24"/>
          <w:szCs w:val="24"/>
        </w:rPr>
        <w:t>daytime-dgram</w:t>
      </w:r>
      <w:r w:rsidR="006C3B7E" w:rsidRPr="00FB132F">
        <w:t>:</w:t>
      </w:r>
      <w:r w:rsidR="006C3B7E" w:rsidRPr="00FB132F">
        <w:tab/>
      </w:r>
      <w:r>
        <w:t>off</w:t>
      </w:r>
    </w:p>
    <w:p w:rsidR="00B06D3D" w:rsidRDefault="00B06D3D" w:rsidP="00936939">
      <w:pPr>
        <w:pStyle w:val="Heading3"/>
        <w:tabs>
          <w:tab w:val="center" w:pos="990"/>
        </w:tabs>
        <w:ind w:left="360"/>
      </w:pPr>
      <w:bookmarkStart w:id="2999" w:name="_Toc328948722"/>
      <w:r>
        <w:t xml:space="preserve">Disable </w:t>
      </w:r>
      <w:r w:rsidRPr="009335E6">
        <w:rPr>
          <w:rStyle w:val="CodeChar"/>
          <w:sz w:val="28"/>
          <w:szCs w:val="28"/>
        </w:rPr>
        <w:t>daytime-</w:t>
      </w:r>
      <w:r>
        <w:rPr>
          <w:rStyle w:val="CodeChar"/>
          <w:sz w:val="28"/>
          <w:szCs w:val="28"/>
        </w:rPr>
        <w:t>stream</w:t>
      </w:r>
      <w:bookmarkEnd w:id="2999"/>
    </w:p>
    <w:p w:rsidR="00B06D3D" w:rsidRDefault="00B06D3D" w:rsidP="00B06D3D"/>
    <w:tbl>
      <w:tblPr>
        <w:tblW w:w="0" w:type="auto"/>
        <w:tblInd w:w="462" w:type="dxa"/>
        <w:tblLayout w:type="fixed"/>
        <w:tblLook w:val="0000" w:firstRow="0" w:lastRow="0" w:firstColumn="0" w:lastColumn="0" w:noHBand="0" w:noVBand="0"/>
      </w:tblPr>
      <w:tblGrid>
        <w:gridCol w:w="3451"/>
        <w:gridCol w:w="4894"/>
      </w:tblGrid>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B06D3D" w:rsidRDefault="00C86319" w:rsidP="00B06D3D">
            <w:pPr>
              <w:snapToGrid w:val="0"/>
            </w:pPr>
            <w:r>
              <w:t>Level-I</w:t>
            </w:r>
          </w:p>
        </w:tc>
      </w:tr>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B06D3D" w:rsidRDefault="00C86319" w:rsidP="00B06D3D">
            <w:pPr>
              <w:snapToGrid w:val="0"/>
            </w:pPr>
            <w:r>
              <w:t>Disabled</w:t>
            </w:r>
          </w:p>
        </w:tc>
      </w:tr>
      <w:tr w:rsidR="00B06D3D" w:rsidTr="00B06D3D">
        <w:trPr>
          <w:trHeight w:val="256"/>
        </w:trPr>
        <w:tc>
          <w:tcPr>
            <w:tcW w:w="3451" w:type="dxa"/>
            <w:tcBorders>
              <w:left w:val="single" w:sz="4" w:space="0" w:color="000000"/>
              <w:bottom w:val="single" w:sz="4" w:space="0" w:color="000000"/>
            </w:tcBorders>
          </w:tcPr>
          <w:p w:rsidR="00B06D3D" w:rsidRDefault="00B06D3D" w:rsidP="00B06D3D">
            <w:pPr>
              <w:snapToGrid w:val="0"/>
            </w:pPr>
            <w:r>
              <w:t>Reboot Required</w:t>
            </w:r>
          </w:p>
        </w:tc>
        <w:tc>
          <w:tcPr>
            <w:tcW w:w="4894" w:type="dxa"/>
            <w:tcBorders>
              <w:left w:val="single" w:sz="4" w:space="0" w:color="000000"/>
              <w:bottom w:val="single" w:sz="4" w:space="0" w:color="000000"/>
              <w:right w:val="single" w:sz="4" w:space="0" w:color="000000"/>
            </w:tcBorders>
          </w:tcPr>
          <w:p w:rsidR="00B06D3D" w:rsidRDefault="00B06D3D" w:rsidP="00B06D3D">
            <w:pPr>
              <w:snapToGrid w:val="0"/>
            </w:pPr>
            <w:r>
              <w:t>No</w:t>
            </w:r>
          </w:p>
        </w:tc>
      </w:tr>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B06D3D" w:rsidRDefault="00B06D3D" w:rsidP="00B06D3D">
            <w:pPr>
              <w:snapToGrid w:val="0"/>
            </w:pPr>
            <w:r>
              <w:t>Yes</w:t>
            </w:r>
          </w:p>
        </w:tc>
      </w:tr>
      <w:tr w:rsidR="00B06D3D" w:rsidDel="00FC4807" w:rsidTr="00B06D3D">
        <w:trPr>
          <w:trHeight w:val="256"/>
          <w:del w:id="3000" w:author="blake" w:date="2012-04-05T12:44:00Z"/>
        </w:trPr>
        <w:tc>
          <w:tcPr>
            <w:tcW w:w="3451" w:type="dxa"/>
            <w:tcBorders>
              <w:top w:val="single" w:sz="4" w:space="0" w:color="000000"/>
              <w:left w:val="single" w:sz="4" w:space="0" w:color="000000"/>
              <w:bottom w:val="single" w:sz="4" w:space="0" w:color="000000"/>
            </w:tcBorders>
          </w:tcPr>
          <w:p w:rsidR="00B06D3D" w:rsidDel="00FC4807" w:rsidRDefault="00B06D3D" w:rsidP="00B06D3D">
            <w:pPr>
              <w:snapToGrid w:val="0"/>
              <w:rPr>
                <w:del w:id="3001" w:author="blake" w:date="2012-04-05T12:44:00Z"/>
              </w:rPr>
            </w:pPr>
            <w:del w:id="3002" w:author="blake" w:date="2012-04-05T12:44: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B06D3D" w:rsidDel="00FC4807" w:rsidRDefault="00C86319" w:rsidP="00B06D3D">
            <w:pPr>
              <w:snapToGrid w:val="0"/>
              <w:rPr>
                <w:del w:id="3003" w:author="blake" w:date="2012-04-05T12:44:00Z"/>
              </w:rPr>
            </w:pPr>
            <w:del w:id="3004" w:author="blake" w:date="2012-04-05T12:44:00Z">
              <w:r w:rsidDel="00FC4807">
                <w:delText>N/A</w:delText>
              </w:r>
            </w:del>
          </w:p>
        </w:tc>
      </w:tr>
    </w:tbl>
    <w:p w:rsidR="00AD1129" w:rsidRDefault="00AD1129" w:rsidP="00AD1129">
      <w:pPr>
        <w:pStyle w:val="CISRuleComponent"/>
      </w:pPr>
      <w:r>
        <w:t xml:space="preserve">Description: </w:t>
      </w:r>
    </w:p>
    <w:p w:rsidR="009125E4" w:rsidRPr="009125E4" w:rsidRDefault="009125E4" w:rsidP="009125E4">
      <w:pPr>
        <w:pStyle w:val="CISNormal"/>
      </w:pPr>
      <w:r w:rsidRPr="0079108D">
        <w:rPr>
          <w:rStyle w:val="CodeChar"/>
          <w:sz w:val="24"/>
          <w:szCs w:val="24"/>
        </w:rPr>
        <w:t>daytime-</w:t>
      </w:r>
      <w:r>
        <w:rPr>
          <w:rStyle w:val="CodeChar"/>
          <w:sz w:val="24"/>
          <w:szCs w:val="24"/>
        </w:rPr>
        <w:t>stream</w:t>
      </w:r>
      <w:r w:rsidRPr="0079108D">
        <w:t xml:space="preserve"> is a network service that respondes with the server's current date and time. </w:t>
      </w:r>
      <w:r w:rsidRPr="009125E4">
        <w:t xml:space="preserve">This service is intended for debugging and testing puposes. It is recommended that this service be disabled. </w:t>
      </w:r>
    </w:p>
    <w:p w:rsidR="00AD1129" w:rsidRDefault="00AD1129" w:rsidP="00AD1129">
      <w:pPr>
        <w:pStyle w:val="CISRuleComponent"/>
      </w:pPr>
      <w:r w:rsidRPr="006C7502">
        <w:t>Rationale:</w:t>
      </w:r>
    </w:p>
    <w:p w:rsidR="00AD1129" w:rsidRPr="00F9054E" w:rsidRDefault="009125E4" w:rsidP="00AD1129">
      <w:pPr>
        <w:pStyle w:val="CISNormal"/>
      </w:pPr>
      <w:r>
        <w:t xml:space="preserve">Disabling this service will reduce the remote attack surface of the system.   </w:t>
      </w:r>
      <w:r w:rsidR="00AD1129">
        <w:t xml:space="preserve">     </w:t>
      </w:r>
    </w:p>
    <w:p w:rsidR="006C3B7E" w:rsidRDefault="006C3B7E" w:rsidP="006C3B7E">
      <w:pPr>
        <w:pStyle w:val="CISRuleComponent"/>
      </w:pPr>
      <w:r>
        <w:t>Remediation:</w:t>
      </w:r>
    </w:p>
    <w:p w:rsidR="006C3B7E" w:rsidRDefault="006C3B7E" w:rsidP="006C3B7E">
      <w:pPr>
        <w:pStyle w:val="CISNormal"/>
      </w:pPr>
      <w:r>
        <w:t xml:space="preserve">Disable the </w:t>
      </w:r>
      <w:r w:rsidR="00C86319">
        <w:rPr>
          <w:rStyle w:val="CodeChar"/>
          <w:sz w:val="24"/>
          <w:szCs w:val="24"/>
        </w:rPr>
        <w:t>daytime-stream</w:t>
      </w:r>
      <w:r>
        <w:t xml:space="preserve"> </w:t>
      </w:r>
      <w:r w:rsidR="00C86319">
        <w:t>service</w:t>
      </w:r>
      <w:r>
        <w:t xml:space="preserve"> by running the following command:</w:t>
      </w:r>
    </w:p>
    <w:p w:rsidR="006C3B7E" w:rsidRPr="00FB132F" w:rsidRDefault="006C3B7E" w:rsidP="006C3B7E">
      <w:pPr>
        <w:pStyle w:val="CISC0de"/>
        <w:pBdr>
          <w:bottom w:val="single" w:sz="4" w:space="0" w:color="auto"/>
        </w:pBdr>
      </w:pPr>
      <w:r>
        <w:t xml:space="preserve"># </w:t>
      </w:r>
      <w:r w:rsidRPr="00FB132F">
        <w:t xml:space="preserve">chkconfig </w:t>
      </w:r>
      <w:r w:rsidR="00C86319" w:rsidRPr="00936939">
        <w:rPr>
          <w:rStyle w:val="CodeChar"/>
          <w:szCs w:val="20"/>
        </w:rPr>
        <w:t>daytime-stream</w:t>
      </w:r>
      <w:r w:rsidRPr="00FB132F">
        <w:t xml:space="preserve"> off</w:t>
      </w:r>
    </w:p>
    <w:p w:rsidR="006C3B7E" w:rsidRDefault="006C3B7E" w:rsidP="006C3B7E">
      <w:pPr>
        <w:pStyle w:val="CISNormal"/>
        <w:rPr>
          <w:b/>
        </w:rPr>
      </w:pPr>
    </w:p>
    <w:p w:rsidR="006C3B7E" w:rsidRPr="00E30702" w:rsidRDefault="006C3B7E" w:rsidP="006C3B7E">
      <w:pPr>
        <w:pStyle w:val="CISNormal"/>
        <w:rPr>
          <w:b/>
        </w:rPr>
      </w:pPr>
      <w:r w:rsidRPr="00E30702">
        <w:rPr>
          <w:b/>
        </w:rPr>
        <w:t>Audit:</w:t>
      </w:r>
    </w:p>
    <w:p w:rsidR="006C3B7E" w:rsidRPr="00FB132F" w:rsidRDefault="006C3B7E" w:rsidP="006C3B7E">
      <w:pPr>
        <w:pStyle w:val="CISC0de"/>
        <w:pBdr>
          <w:bottom w:val="single" w:sz="4" w:space="0" w:color="auto"/>
        </w:pBdr>
      </w:pPr>
      <w:r>
        <w:t xml:space="preserve"># </w:t>
      </w:r>
      <w:r w:rsidRPr="00FB132F">
        <w:t xml:space="preserve">chkconfig </w:t>
      </w:r>
      <w:r>
        <w:t>--</w:t>
      </w:r>
      <w:r w:rsidRPr="00FB132F">
        <w:t xml:space="preserve">list </w:t>
      </w:r>
      <w:r w:rsidR="00C86319" w:rsidRPr="009335E6">
        <w:rPr>
          <w:rStyle w:val="CodeChar"/>
          <w:szCs w:val="20"/>
        </w:rPr>
        <w:t>daytime-stream</w:t>
      </w:r>
      <w:r w:rsidRPr="00FB132F">
        <w:t xml:space="preserve"> </w:t>
      </w:r>
    </w:p>
    <w:p w:rsidR="006C3B7E" w:rsidRDefault="00C86319" w:rsidP="006C3B7E">
      <w:pPr>
        <w:pStyle w:val="CISC0de"/>
        <w:pBdr>
          <w:bottom w:val="single" w:sz="4" w:space="0" w:color="auto"/>
        </w:pBdr>
      </w:pPr>
      <w:r w:rsidRPr="009335E6">
        <w:rPr>
          <w:rStyle w:val="CodeChar"/>
          <w:szCs w:val="20"/>
        </w:rPr>
        <w:t>daytime-stream</w:t>
      </w:r>
      <w:r w:rsidR="006C3B7E" w:rsidRPr="00FB132F">
        <w:t>:</w:t>
      </w:r>
      <w:r w:rsidR="006C3B7E" w:rsidRPr="00FB132F">
        <w:tab/>
      </w:r>
      <w:r>
        <w:t>off</w:t>
      </w:r>
    </w:p>
    <w:p w:rsidR="00B06D3D" w:rsidRDefault="00B06D3D" w:rsidP="00B06D3D">
      <w:pPr>
        <w:pStyle w:val="Heading3"/>
        <w:tabs>
          <w:tab w:val="center" w:pos="990"/>
        </w:tabs>
        <w:ind w:left="360"/>
      </w:pPr>
      <w:bookmarkStart w:id="3005" w:name="_Toc328948723"/>
      <w:r>
        <w:t xml:space="preserve">Disable </w:t>
      </w:r>
      <w:r>
        <w:rPr>
          <w:rStyle w:val="CodeChar"/>
          <w:sz w:val="28"/>
          <w:szCs w:val="28"/>
        </w:rPr>
        <w:t>echo</w:t>
      </w:r>
      <w:r w:rsidRPr="009335E6">
        <w:rPr>
          <w:rStyle w:val="CodeChar"/>
          <w:sz w:val="28"/>
          <w:szCs w:val="28"/>
        </w:rPr>
        <w:t>-dgram</w:t>
      </w:r>
      <w:bookmarkEnd w:id="3005"/>
    </w:p>
    <w:p w:rsidR="00B06D3D" w:rsidRDefault="00B06D3D" w:rsidP="00B06D3D"/>
    <w:tbl>
      <w:tblPr>
        <w:tblW w:w="0" w:type="auto"/>
        <w:tblInd w:w="462" w:type="dxa"/>
        <w:tblLayout w:type="fixed"/>
        <w:tblLook w:val="0000" w:firstRow="0" w:lastRow="0" w:firstColumn="0" w:lastColumn="0" w:noHBand="0" w:noVBand="0"/>
      </w:tblPr>
      <w:tblGrid>
        <w:gridCol w:w="3451"/>
        <w:gridCol w:w="4894"/>
      </w:tblGrid>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B06D3D" w:rsidRDefault="00C86319" w:rsidP="00B06D3D">
            <w:pPr>
              <w:snapToGrid w:val="0"/>
            </w:pPr>
            <w:r>
              <w:t>Level-I</w:t>
            </w:r>
          </w:p>
        </w:tc>
      </w:tr>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B06D3D" w:rsidRDefault="00C86319" w:rsidP="00B06D3D">
            <w:pPr>
              <w:snapToGrid w:val="0"/>
            </w:pPr>
            <w:r>
              <w:t>Disabled</w:t>
            </w:r>
          </w:p>
        </w:tc>
      </w:tr>
      <w:tr w:rsidR="00B06D3D" w:rsidTr="00B06D3D">
        <w:trPr>
          <w:trHeight w:val="256"/>
        </w:trPr>
        <w:tc>
          <w:tcPr>
            <w:tcW w:w="3451" w:type="dxa"/>
            <w:tcBorders>
              <w:left w:val="single" w:sz="4" w:space="0" w:color="000000"/>
              <w:bottom w:val="single" w:sz="4" w:space="0" w:color="000000"/>
            </w:tcBorders>
          </w:tcPr>
          <w:p w:rsidR="00B06D3D" w:rsidRDefault="00B06D3D" w:rsidP="00B06D3D">
            <w:pPr>
              <w:snapToGrid w:val="0"/>
            </w:pPr>
            <w:r>
              <w:t>Reboot Required</w:t>
            </w:r>
          </w:p>
        </w:tc>
        <w:tc>
          <w:tcPr>
            <w:tcW w:w="4894" w:type="dxa"/>
            <w:tcBorders>
              <w:left w:val="single" w:sz="4" w:space="0" w:color="000000"/>
              <w:bottom w:val="single" w:sz="4" w:space="0" w:color="000000"/>
              <w:right w:val="single" w:sz="4" w:space="0" w:color="000000"/>
            </w:tcBorders>
          </w:tcPr>
          <w:p w:rsidR="00B06D3D" w:rsidRDefault="00B06D3D" w:rsidP="00B06D3D">
            <w:pPr>
              <w:snapToGrid w:val="0"/>
            </w:pPr>
            <w:r>
              <w:t>No</w:t>
            </w:r>
          </w:p>
        </w:tc>
      </w:tr>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B06D3D" w:rsidRDefault="00B06D3D" w:rsidP="00B06D3D">
            <w:pPr>
              <w:snapToGrid w:val="0"/>
            </w:pPr>
            <w:r>
              <w:t>Yes</w:t>
            </w:r>
          </w:p>
        </w:tc>
      </w:tr>
      <w:tr w:rsidR="00B06D3D" w:rsidDel="00FC4807" w:rsidTr="00B06D3D">
        <w:trPr>
          <w:trHeight w:val="256"/>
          <w:del w:id="3006" w:author="blake" w:date="2012-04-05T12:44:00Z"/>
        </w:trPr>
        <w:tc>
          <w:tcPr>
            <w:tcW w:w="3451" w:type="dxa"/>
            <w:tcBorders>
              <w:top w:val="single" w:sz="4" w:space="0" w:color="000000"/>
              <w:left w:val="single" w:sz="4" w:space="0" w:color="000000"/>
              <w:bottom w:val="single" w:sz="4" w:space="0" w:color="000000"/>
            </w:tcBorders>
          </w:tcPr>
          <w:p w:rsidR="00B06D3D" w:rsidDel="00FC4807" w:rsidRDefault="00B06D3D" w:rsidP="00B06D3D">
            <w:pPr>
              <w:snapToGrid w:val="0"/>
              <w:rPr>
                <w:del w:id="3007" w:author="blake" w:date="2012-04-05T12:44:00Z"/>
              </w:rPr>
            </w:pPr>
            <w:del w:id="3008" w:author="blake" w:date="2012-04-05T12:44: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B06D3D" w:rsidDel="00FC4807" w:rsidRDefault="00C86319" w:rsidP="00B06D3D">
            <w:pPr>
              <w:snapToGrid w:val="0"/>
              <w:rPr>
                <w:del w:id="3009" w:author="blake" w:date="2012-04-05T12:44:00Z"/>
              </w:rPr>
            </w:pPr>
            <w:del w:id="3010" w:author="blake" w:date="2012-04-05T12:44:00Z">
              <w:r w:rsidDel="00FC4807">
                <w:delText>N/A</w:delText>
              </w:r>
            </w:del>
          </w:p>
        </w:tc>
      </w:tr>
    </w:tbl>
    <w:p w:rsidR="00AD1129" w:rsidRDefault="00AD1129" w:rsidP="00AD1129">
      <w:pPr>
        <w:pStyle w:val="CISRuleComponent"/>
      </w:pPr>
      <w:r>
        <w:t xml:space="preserve">Description: </w:t>
      </w:r>
    </w:p>
    <w:p w:rsidR="009125E4" w:rsidRPr="009125E4" w:rsidRDefault="009125E4" w:rsidP="009125E4">
      <w:pPr>
        <w:pStyle w:val="CISNormal"/>
      </w:pPr>
      <w:r>
        <w:rPr>
          <w:rStyle w:val="CodeChar"/>
          <w:sz w:val="24"/>
          <w:szCs w:val="24"/>
        </w:rPr>
        <w:t xml:space="preserve">echo-dgram </w:t>
      </w:r>
      <w:r w:rsidRPr="0079108D">
        <w:t xml:space="preserve">is a network service that respondes </w:t>
      </w:r>
      <w:r>
        <w:t xml:space="preserve">to clients with the data sent to it by the client. </w:t>
      </w:r>
      <w:r w:rsidR="007B613A" w:rsidRPr="009125E4">
        <w:t>This service is intended for debugging and testing puposes. It is recommended that this service be disabled.</w:t>
      </w:r>
    </w:p>
    <w:p w:rsidR="00AD1129" w:rsidRDefault="00AD1129" w:rsidP="00AD1129">
      <w:pPr>
        <w:pStyle w:val="CISRuleComponent"/>
      </w:pPr>
      <w:r w:rsidRPr="006C7502">
        <w:t>Rationale:</w:t>
      </w:r>
    </w:p>
    <w:p w:rsidR="00AD1129" w:rsidRPr="00F9054E" w:rsidRDefault="007B613A" w:rsidP="00AD1129">
      <w:pPr>
        <w:pStyle w:val="CISNormal"/>
      </w:pPr>
      <w:r>
        <w:t xml:space="preserve">Disabling this service will reduce the remote attack surface of the system.   </w:t>
      </w:r>
      <w:r w:rsidR="00AD1129">
        <w:t xml:space="preserve">    </w:t>
      </w:r>
    </w:p>
    <w:p w:rsidR="006C3B7E" w:rsidRDefault="006C3B7E" w:rsidP="006C3B7E">
      <w:pPr>
        <w:pStyle w:val="CISRuleComponent"/>
      </w:pPr>
      <w:r>
        <w:t>Remediation:</w:t>
      </w:r>
    </w:p>
    <w:p w:rsidR="006C3B7E" w:rsidRDefault="006C3B7E" w:rsidP="006C3B7E">
      <w:pPr>
        <w:pStyle w:val="CISNormal"/>
      </w:pPr>
      <w:r>
        <w:t xml:space="preserve">Disable the </w:t>
      </w:r>
      <w:r w:rsidR="00C86319">
        <w:rPr>
          <w:rStyle w:val="CodeChar"/>
          <w:sz w:val="24"/>
          <w:szCs w:val="24"/>
        </w:rPr>
        <w:t>echo-dgram</w:t>
      </w:r>
      <w:r>
        <w:t xml:space="preserve"> </w:t>
      </w:r>
      <w:r w:rsidR="00C86319">
        <w:t>service</w:t>
      </w:r>
      <w:r>
        <w:t xml:space="preserve"> by running the following command:</w:t>
      </w:r>
    </w:p>
    <w:p w:rsidR="006C3B7E" w:rsidRPr="00FB132F" w:rsidRDefault="006C3B7E" w:rsidP="006C3B7E">
      <w:pPr>
        <w:pStyle w:val="CISC0de"/>
        <w:pBdr>
          <w:bottom w:val="single" w:sz="4" w:space="0" w:color="auto"/>
        </w:pBdr>
      </w:pPr>
      <w:r>
        <w:t xml:space="preserve"># </w:t>
      </w:r>
      <w:r w:rsidRPr="00FB132F">
        <w:t xml:space="preserve">chkconfig </w:t>
      </w:r>
      <w:r w:rsidR="00C86319">
        <w:t>echo-dgram</w:t>
      </w:r>
      <w:r w:rsidRPr="00FB132F">
        <w:t xml:space="preserve"> off</w:t>
      </w:r>
    </w:p>
    <w:p w:rsidR="006C3B7E" w:rsidRDefault="006C3B7E" w:rsidP="006C3B7E">
      <w:pPr>
        <w:pStyle w:val="CISNormal"/>
        <w:rPr>
          <w:b/>
        </w:rPr>
      </w:pPr>
    </w:p>
    <w:p w:rsidR="006C3B7E" w:rsidRPr="00E30702" w:rsidRDefault="006C3B7E" w:rsidP="006C3B7E">
      <w:pPr>
        <w:pStyle w:val="CISNormal"/>
        <w:rPr>
          <w:b/>
        </w:rPr>
      </w:pPr>
      <w:r w:rsidRPr="00E30702">
        <w:rPr>
          <w:b/>
        </w:rPr>
        <w:t>Audit:</w:t>
      </w:r>
    </w:p>
    <w:p w:rsidR="006C3B7E" w:rsidRPr="00FB132F" w:rsidRDefault="006C3B7E" w:rsidP="006C3B7E">
      <w:pPr>
        <w:pStyle w:val="CISC0de"/>
        <w:pBdr>
          <w:bottom w:val="single" w:sz="4" w:space="0" w:color="auto"/>
        </w:pBdr>
      </w:pPr>
      <w:r>
        <w:t xml:space="preserve"># </w:t>
      </w:r>
      <w:r w:rsidRPr="00FB132F">
        <w:t xml:space="preserve">chkconfig </w:t>
      </w:r>
      <w:r>
        <w:t>--</w:t>
      </w:r>
      <w:r w:rsidRPr="00FB132F">
        <w:t xml:space="preserve">list </w:t>
      </w:r>
      <w:r w:rsidR="00C86319">
        <w:t>echo-dgram</w:t>
      </w:r>
      <w:r w:rsidRPr="00FB132F">
        <w:t xml:space="preserve"> </w:t>
      </w:r>
    </w:p>
    <w:p w:rsidR="006C3B7E" w:rsidRDefault="00C86319" w:rsidP="006C3B7E">
      <w:pPr>
        <w:pStyle w:val="CISC0de"/>
        <w:pBdr>
          <w:bottom w:val="single" w:sz="4" w:space="0" w:color="auto"/>
        </w:pBdr>
      </w:pPr>
      <w:r>
        <w:t>echo-dgram</w:t>
      </w:r>
      <w:r w:rsidR="006C3B7E" w:rsidRPr="00FB132F">
        <w:t>:</w:t>
      </w:r>
      <w:r w:rsidR="006C3B7E" w:rsidRPr="00FB132F">
        <w:tab/>
      </w:r>
      <w:r>
        <w:t>off</w:t>
      </w:r>
    </w:p>
    <w:p w:rsidR="00B06D3D" w:rsidRDefault="00B06D3D" w:rsidP="00936939">
      <w:pPr>
        <w:pStyle w:val="Heading3"/>
        <w:tabs>
          <w:tab w:val="center" w:pos="990"/>
        </w:tabs>
        <w:ind w:left="360"/>
      </w:pPr>
      <w:bookmarkStart w:id="3011" w:name="_Toc328948724"/>
      <w:r>
        <w:t xml:space="preserve">Disable </w:t>
      </w:r>
      <w:r>
        <w:rPr>
          <w:rStyle w:val="CodeChar"/>
          <w:sz w:val="28"/>
          <w:szCs w:val="28"/>
        </w:rPr>
        <w:t>echo-stream</w:t>
      </w:r>
      <w:bookmarkEnd w:id="3011"/>
    </w:p>
    <w:p w:rsidR="00B06D3D" w:rsidRDefault="00B06D3D" w:rsidP="00B06D3D"/>
    <w:tbl>
      <w:tblPr>
        <w:tblW w:w="0" w:type="auto"/>
        <w:tblInd w:w="462" w:type="dxa"/>
        <w:tblLayout w:type="fixed"/>
        <w:tblLook w:val="0000" w:firstRow="0" w:lastRow="0" w:firstColumn="0" w:lastColumn="0" w:noHBand="0" w:noVBand="0"/>
      </w:tblPr>
      <w:tblGrid>
        <w:gridCol w:w="3451"/>
        <w:gridCol w:w="4894"/>
      </w:tblGrid>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B06D3D" w:rsidRDefault="00B35D70" w:rsidP="00B06D3D">
            <w:pPr>
              <w:snapToGrid w:val="0"/>
            </w:pPr>
            <w:r>
              <w:t>Level-I</w:t>
            </w:r>
          </w:p>
        </w:tc>
      </w:tr>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B06D3D" w:rsidRDefault="00B35D70" w:rsidP="00B06D3D">
            <w:pPr>
              <w:snapToGrid w:val="0"/>
            </w:pPr>
            <w:r>
              <w:t>Disabled</w:t>
            </w:r>
          </w:p>
        </w:tc>
      </w:tr>
      <w:tr w:rsidR="00B06D3D" w:rsidTr="00B06D3D">
        <w:trPr>
          <w:trHeight w:val="256"/>
        </w:trPr>
        <w:tc>
          <w:tcPr>
            <w:tcW w:w="3451" w:type="dxa"/>
            <w:tcBorders>
              <w:left w:val="single" w:sz="4" w:space="0" w:color="000000"/>
              <w:bottom w:val="single" w:sz="4" w:space="0" w:color="000000"/>
            </w:tcBorders>
          </w:tcPr>
          <w:p w:rsidR="00B06D3D" w:rsidRDefault="00B06D3D" w:rsidP="00B06D3D">
            <w:pPr>
              <w:snapToGrid w:val="0"/>
            </w:pPr>
            <w:r>
              <w:t>Reboot Required</w:t>
            </w:r>
          </w:p>
        </w:tc>
        <w:tc>
          <w:tcPr>
            <w:tcW w:w="4894" w:type="dxa"/>
            <w:tcBorders>
              <w:left w:val="single" w:sz="4" w:space="0" w:color="000000"/>
              <w:bottom w:val="single" w:sz="4" w:space="0" w:color="000000"/>
              <w:right w:val="single" w:sz="4" w:space="0" w:color="000000"/>
            </w:tcBorders>
          </w:tcPr>
          <w:p w:rsidR="00B06D3D" w:rsidRDefault="00B06D3D" w:rsidP="00B06D3D">
            <w:pPr>
              <w:snapToGrid w:val="0"/>
            </w:pPr>
            <w:r>
              <w:t>No</w:t>
            </w:r>
          </w:p>
        </w:tc>
      </w:tr>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B06D3D" w:rsidRDefault="00B06D3D" w:rsidP="00B06D3D">
            <w:pPr>
              <w:snapToGrid w:val="0"/>
            </w:pPr>
            <w:r>
              <w:t>Yes</w:t>
            </w:r>
          </w:p>
        </w:tc>
      </w:tr>
      <w:tr w:rsidR="00B06D3D" w:rsidDel="00FC4807" w:rsidTr="00B06D3D">
        <w:trPr>
          <w:trHeight w:val="256"/>
          <w:del w:id="3012" w:author="blake" w:date="2012-04-05T12:44:00Z"/>
        </w:trPr>
        <w:tc>
          <w:tcPr>
            <w:tcW w:w="3451" w:type="dxa"/>
            <w:tcBorders>
              <w:top w:val="single" w:sz="4" w:space="0" w:color="000000"/>
              <w:left w:val="single" w:sz="4" w:space="0" w:color="000000"/>
              <w:bottom w:val="single" w:sz="4" w:space="0" w:color="000000"/>
            </w:tcBorders>
          </w:tcPr>
          <w:p w:rsidR="00B06D3D" w:rsidDel="00FC4807" w:rsidRDefault="00B06D3D" w:rsidP="00B06D3D">
            <w:pPr>
              <w:snapToGrid w:val="0"/>
              <w:rPr>
                <w:del w:id="3013" w:author="blake" w:date="2012-04-05T12:44:00Z"/>
              </w:rPr>
            </w:pPr>
            <w:del w:id="3014" w:author="blake" w:date="2012-04-05T12:44: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B06D3D" w:rsidDel="00FC4807" w:rsidRDefault="00B35D70" w:rsidP="00B06D3D">
            <w:pPr>
              <w:snapToGrid w:val="0"/>
              <w:rPr>
                <w:del w:id="3015" w:author="blake" w:date="2012-04-05T12:44:00Z"/>
              </w:rPr>
            </w:pPr>
            <w:del w:id="3016" w:author="blake" w:date="2012-04-05T12:44:00Z">
              <w:r w:rsidDel="00FC4807">
                <w:delText>N/A</w:delText>
              </w:r>
            </w:del>
          </w:p>
        </w:tc>
      </w:tr>
    </w:tbl>
    <w:p w:rsidR="00AD1129" w:rsidRDefault="00AD1129" w:rsidP="00AD1129">
      <w:pPr>
        <w:pStyle w:val="CISRuleComponent"/>
      </w:pPr>
      <w:r>
        <w:t xml:space="preserve">Description: </w:t>
      </w:r>
    </w:p>
    <w:p w:rsidR="007B613A" w:rsidRPr="009125E4" w:rsidRDefault="007B613A" w:rsidP="007B613A">
      <w:pPr>
        <w:pStyle w:val="CISNormal"/>
      </w:pPr>
      <w:r>
        <w:rPr>
          <w:rStyle w:val="CodeChar"/>
          <w:sz w:val="24"/>
          <w:szCs w:val="24"/>
        </w:rPr>
        <w:t xml:space="preserve">echo-stream </w:t>
      </w:r>
      <w:r w:rsidRPr="0079108D">
        <w:t xml:space="preserve">is a network service that respondes </w:t>
      </w:r>
      <w:r>
        <w:t xml:space="preserve">to clients with the data sent to it by the client. </w:t>
      </w:r>
      <w:r w:rsidRPr="009125E4">
        <w:t>This service is intended for debugging and testing puposes. It is recommended that this service be disabled.</w:t>
      </w:r>
    </w:p>
    <w:p w:rsidR="00AD1129" w:rsidRDefault="00AD1129" w:rsidP="00AD1129">
      <w:pPr>
        <w:pStyle w:val="CISRuleComponent"/>
      </w:pPr>
      <w:r w:rsidRPr="006C7502">
        <w:t>Rationale:</w:t>
      </w:r>
    </w:p>
    <w:p w:rsidR="00AD1129" w:rsidRPr="00F9054E" w:rsidRDefault="007B613A" w:rsidP="00AD1129">
      <w:pPr>
        <w:pStyle w:val="CISNormal"/>
      </w:pPr>
      <w:r>
        <w:t xml:space="preserve">Disabling this service will reduce the remote attack surface of the system.   </w:t>
      </w:r>
      <w:r w:rsidR="00AD1129">
        <w:t xml:space="preserve">    </w:t>
      </w:r>
    </w:p>
    <w:p w:rsidR="006C3B7E" w:rsidRDefault="006C3B7E" w:rsidP="006C3B7E">
      <w:pPr>
        <w:pStyle w:val="CISRuleComponent"/>
      </w:pPr>
      <w:r>
        <w:t>Remediation:</w:t>
      </w:r>
    </w:p>
    <w:p w:rsidR="006C3B7E" w:rsidRDefault="006C3B7E" w:rsidP="006C3B7E">
      <w:pPr>
        <w:pStyle w:val="CISNormal"/>
      </w:pPr>
      <w:r>
        <w:t xml:space="preserve">Disable the </w:t>
      </w:r>
      <w:r w:rsidR="00B35D70">
        <w:rPr>
          <w:rStyle w:val="CodeChar"/>
          <w:sz w:val="24"/>
          <w:szCs w:val="24"/>
        </w:rPr>
        <w:t>echo-stream</w:t>
      </w:r>
      <w:r>
        <w:t xml:space="preserve"> </w:t>
      </w:r>
      <w:r w:rsidR="00B35D70">
        <w:t>service</w:t>
      </w:r>
      <w:r>
        <w:t xml:space="preserve"> by running the following command:</w:t>
      </w:r>
    </w:p>
    <w:p w:rsidR="006C3B7E" w:rsidRPr="00FB132F" w:rsidRDefault="006C3B7E" w:rsidP="006C3B7E">
      <w:pPr>
        <w:pStyle w:val="CISC0de"/>
        <w:pBdr>
          <w:bottom w:val="single" w:sz="4" w:space="0" w:color="auto"/>
        </w:pBdr>
      </w:pPr>
      <w:r>
        <w:t xml:space="preserve"># </w:t>
      </w:r>
      <w:r w:rsidRPr="00FB132F">
        <w:t xml:space="preserve">chkconfig </w:t>
      </w:r>
      <w:r w:rsidR="00B35D70">
        <w:t>echo-stream</w:t>
      </w:r>
      <w:r w:rsidRPr="00FB132F">
        <w:t xml:space="preserve"> off</w:t>
      </w:r>
    </w:p>
    <w:p w:rsidR="006C3B7E" w:rsidRDefault="006C3B7E" w:rsidP="006C3B7E">
      <w:pPr>
        <w:pStyle w:val="CISNormal"/>
        <w:rPr>
          <w:b/>
        </w:rPr>
      </w:pPr>
    </w:p>
    <w:p w:rsidR="006C3B7E" w:rsidRPr="00E30702" w:rsidRDefault="006C3B7E" w:rsidP="006C3B7E">
      <w:pPr>
        <w:pStyle w:val="CISNormal"/>
        <w:rPr>
          <w:b/>
        </w:rPr>
      </w:pPr>
      <w:r w:rsidRPr="00E30702">
        <w:rPr>
          <w:b/>
        </w:rPr>
        <w:t>Audit:</w:t>
      </w:r>
    </w:p>
    <w:p w:rsidR="006C3B7E" w:rsidRPr="00FB132F" w:rsidRDefault="006C3B7E" w:rsidP="006C3B7E">
      <w:pPr>
        <w:pStyle w:val="CISC0de"/>
        <w:pBdr>
          <w:bottom w:val="single" w:sz="4" w:space="0" w:color="auto"/>
        </w:pBdr>
      </w:pPr>
      <w:r>
        <w:t xml:space="preserve"># </w:t>
      </w:r>
      <w:r w:rsidRPr="00FB132F">
        <w:t xml:space="preserve">chkconfig </w:t>
      </w:r>
      <w:r>
        <w:t>--</w:t>
      </w:r>
      <w:r w:rsidRPr="00FB132F">
        <w:t xml:space="preserve">list </w:t>
      </w:r>
      <w:r w:rsidR="00B35D70">
        <w:t>echo-stream</w:t>
      </w:r>
      <w:r w:rsidRPr="00FB132F">
        <w:t xml:space="preserve"> </w:t>
      </w:r>
    </w:p>
    <w:p w:rsidR="006C3B7E" w:rsidRDefault="00B35D70" w:rsidP="006C3B7E">
      <w:pPr>
        <w:pStyle w:val="CISC0de"/>
        <w:pBdr>
          <w:bottom w:val="single" w:sz="4" w:space="0" w:color="auto"/>
        </w:pBdr>
      </w:pPr>
      <w:r>
        <w:t>echo-stream</w:t>
      </w:r>
      <w:r w:rsidR="006C3B7E" w:rsidRPr="00FB132F">
        <w:t>:</w:t>
      </w:r>
      <w:r w:rsidR="006C3B7E" w:rsidRPr="00FB132F">
        <w:tab/>
      </w:r>
      <w:r>
        <w:t>off</w:t>
      </w:r>
    </w:p>
    <w:p w:rsidR="00B06D3D" w:rsidRDefault="006C3B7E" w:rsidP="00936939">
      <w:pPr>
        <w:pStyle w:val="Heading3"/>
        <w:tabs>
          <w:tab w:val="center" w:pos="990"/>
        </w:tabs>
        <w:ind w:left="360"/>
      </w:pPr>
      <w:bookmarkStart w:id="3017" w:name="_Toc311556353"/>
      <w:bookmarkStart w:id="3018" w:name="_Toc311571273"/>
      <w:bookmarkStart w:id="3019" w:name="_Toc311706414"/>
      <w:bookmarkStart w:id="3020" w:name="_Toc311556354"/>
      <w:bookmarkStart w:id="3021" w:name="_Toc311571274"/>
      <w:bookmarkStart w:id="3022" w:name="_Toc311706415"/>
      <w:bookmarkStart w:id="3023" w:name="_Toc311556371"/>
      <w:bookmarkStart w:id="3024" w:name="_Toc311571291"/>
      <w:bookmarkStart w:id="3025" w:name="_Toc311706432"/>
      <w:bookmarkStart w:id="3026" w:name="_Toc311556372"/>
      <w:bookmarkStart w:id="3027" w:name="_Toc311571292"/>
      <w:bookmarkStart w:id="3028" w:name="_Toc311706433"/>
      <w:bookmarkStart w:id="3029" w:name="_Toc311556373"/>
      <w:bookmarkStart w:id="3030" w:name="_Toc311571293"/>
      <w:bookmarkStart w:id="3031" w:name="_Toc311706434"/>
      <w:bookmarkStart w:id="3032" w:name="_Toc311556377"/>
      <w:bookmarkStart w:id="3033" w:name="_Toc311571297"/>
      <w:bookmarkStart w:id="3034" w:name="_Toc311706438"/>
      <w:bookmarkStart w:id="3035" w:name="_Toc311556380"/>
      <w:bookmarkStart w:id="3036" w:name="_Toc311571300"/>
      <w:bookmarkStart w:id="3037" w:name="_Toc311706441"/>
      <w:bookmarkStart w:id="3038" w:name="_Toc311556381"/>
      <w:bookmarkStart w:id="3039" w:name="_Toc311571301"/>
      <w:bookmarkStart w:id="3040" w:name="_Toc311706442"/>
      <w:bookmarkStart w:id="3041" w:name="_Toc311556382"/>
      <w:bookmarkStart w:id="3042" w:name="_Toc311571302"/>
      <w:bookmarkStart w:id="3043" w:name="_Toc311706443"/>
      <w:bookmarkStart w:id="3044" w:name="_Toc311556399"/>
      <w:bookmarkStart w:id="3045" w:name="_Toc311571319"/>
      <w:bookmarkStart w:id="3046" w:name="_Toc311706460"/>
      <w:bookmarkStart w:id="3047" w:name="_Toc311556402"/>
      <w:bookmarkStart w:id="3048" w:name="_Toc311571322"/>
      <w:bookmarkStart w:id="3049" w:name="_Toc311706463"/>
      <w:bookmarkStart w:id="3050" w:name="_Toc311556403"/>
      <w:bookmarkStart w:id="3051" w:name="_Toc311571323"/>
      <w:bookmarkStart w:id="3052" w:name="_Toc311706464"/>
      <w:bookmarkStart w:id="3053" w:name="_Toc311556404"/>
      <w:bookmarkStart w:id="3054" w:name="_Toc311571324"/>
      <w:bookmarkStart w:id="3055" w:name="_Toc311706465"/>
      <w:bookmarkStart w:id="3056" w:name="_Toc311556421"/>
      <w:bookmarkStart w:id="3057" w:name="_Toc311571341"/>
      <w:bookmarkStart w:id="3058" w:name="_Toc311706482"/>
      <w:bookmarkStart w:id="3059" w:name="_Toc311556422"/>
      <w:bookmarkStart w:id="3060" w:name="_Toc311571342"/>
      <w:bookmarkStart w:id="3061" w:name="_Toc311706483"/>
      <w:bookmarkStart w:id="3062" w:name="_Toc311556427"/>
      <w:bookmarkStart w:id="3063" w:name="_Toc311571347"/>
      <w:bookmarkStart w:id="3064" w:name="_Toc311706488"/>
      <w:bookmarkStart w:id="3065" w:name="_Toc311556430"/>
      <w:bookmarkStart w:id="3066" w:name="_Toc311571350"/>
      <w:bookmarkStart w:id="3067" w:name="_Toc311706491"/>
      <w:bookmarkStart w:id="3068" w:name="_Toc311556431"/>
      <w:bookmarkStart w:id="3069" w:name="_Toc311571351"/>
      <w:bookmarkStart w:id="3070" w:name="_Toc311706492"/>
      <w:bookmarkStart w:id="3071" w:name="_Toc311556432"/>
      <w:bookmarkStart w:id="3072" w:name="_Toc311571352"/>
      <w:bookmarkStart w:id="3073" w:name="_Toc311706493"/>
      <w:bookmarkStart w:id="3074" w:name="_Toc311556455"/>
      <w:bookmarkStart w:id="3075" w:name="_Toc311571375"/>
      <w:bookmarkStart w:id="3076" w:name="_Toc311706516"/>
      <w:bookmarkStart w:id="3077" w:name="_Toc311556458"/>
      <w:bookmarkStart w:id="3078" w:name="_Toc311571378"/>
      <w:bookmarkStart w:id="3079" w:name="_Toc311706519"/>
      <w:bookmarkStart w:id="3080" w:name="_Toc311556459"/>
      <w:bookmarkStart w:id="3081" w:name="_Toc311571379"/>
      <w:bookmarkStart w:id="3082" w:name="_Toc311706520"/>
      <w:bookmarkStart w:id="3083" w:name="_Toc311556460"/>
      <w:bookmarkStart w:id="3084" w:name="_Toc311571380"/>
      <w:bookmarkStart w:id="3085" w:name="_Toc311706521"/>
      <w:bookmarkStart w:id="3086" w:name="_Toc311556479"/>
      <w:bookmarkStart w:id="3087" w:name="_Toc311571399"/>
      <w:bookmarkStart w:id="3088" w:name="_Toc311706540"/>
      <w:bookmarkStart w:id="3089" w:name="_Toc311556483"/>
      <w:bookmarkStart w:id="3090" w:name="_Toc311571403"/>
      <w:bookmarkStart w:id="3091" w:name="_Toc311706544"/>
      <w:bookmarkStart w:id="3092" w:name="_Toc311556486"/>
      <w:bookmarkStart w:id="3093" w:name="_Toc311571406"/>
      <w:bookmarkStart w:id="3094" w:name="_Toc311706547"/>
      <w:bookmarkStart w:id="3095" w:name="_Toc311556487"/>
      <w:bookmarkStart w:id="3096" w:name="_Toc311571407"/>
      <w:bookmarkStart w:id="3097" w:name="_Toc311706548"/>
      <w:bookmarkStart w:id="3098" w:name="_Toc311556488"/>
      <w:bookmarkStart w:id="3099" w:name="_Toc311571408"/>
      <w:bookmarkStart w:id="3100" w:name="_Toc311706549"/>
      <w:bookmarkStart w:id="3101" w:name="_Toc311556489"/>
      <w:bookmarkStart w:id="3102" w:name="_Toc311571409"/>
      <w:bookmarkStart w:id="3103" w:name="_Toc311706550"/>
      <w:bookmarkStart w:id="3104" w:name="_Toc311556512"/>
      <w:bookmarkStart w:id="3105" w:name="_Toc311571432"/>
      <w:bookmarkStart w:id="3106" w:name="_Toc311706573"/>
      <w:bookmarkStart w:id="3107" w:name="_Toc311556515"/>
      <w:bookmarkStart w:id="3108" w:name="_Toc311571435"/>
      <w:bookmarkStart w:id="3109" w:name="_Toc311706576"/>
      <w:bookmarkStart w:id="3110" w:name="_Toc311556516"/>
      <w:bookmarkStart w:id="3111" w:name="_Toc311571436"/>
      <w:bookmarkStart w:id="3112" w:name="_Toc311706577"/>
      <w:bookmarkStart w:id="3113" w:name="_Toc311556517"/>
      <w:bookmarkStart w:id="3114" w:name="_Toc311571437"/>
      <w:bookmarkStart w:id="3115" w:name="_Toc311706578"/>
      <w:bookmarkStart w:id="3116" w:name="_Toc311556540"/>
      <w:bookmarkStart w:id="3117" w:name="_Toc311571460"/>
      <w:bookmarkStart w:id="3118" w:name="_Toc311706601"/>
      <w:bookmarkStart w:id="3119" w:name="_Toc311556543"/>
      <w:bookmarkStart w:id="3120" w:name="_Toc311571463"/>
      <w:bookmarkStart w:id="3121" w:name="_Toc311706604"/>
      <w:bookmarkStart w:id="3122" w:name="_Toc311556544"/>
      <w:bookmarkStart w:id="3123" w:name="_Toc311571464"/>
      <w:bookmarkStart w:id="3124" w:name="_Toc311706605"/>
      <w:bookmarkStart w:id="3125" w:name="_Toc311556545"/>
      <w:bookmarkStart w:id="3126" w:name="_Toc311571465"/>
      <w:bookmarkStart w:id="3127" w:name="_Toc311706606"/>
      <w:bookmarkStart w:id="3128" w:name="_Toc311556568"/>
      <w:bookmarkStart w:id="3129" w:name="_Toc311571488"/>
      <w:bookmarkStart w:id="3130" w:name="_Toc311706629"/>
      <w:bookmarkStart w:id="3131" w:name="_Toc311556571"/>
      <w:bookmarkStart w:id="3132" w:name="_Toc311571491"/>
      <w:bookmarkStart w:id="3133" w:name="_Toc311706632"/>
      <w:bookmarkStart w:id="3134" w:name="_Toc311556572"/>
      <w:bookmarkStart w:id="3135" w:name="_Toc311571492"/>
      <w:bookmarkStart w:id="3136" w:name="_Toc311706633"/>
      <w:bookmarkStart w:id="3137" w:name="_Toc311556573"/>
      <w:bookmarkStart w:id="3138" w:name="_Toc311571493"/>
      <w:bookmarkStart w:id="3139" w:name="_Toc311706634"/>
      <w:bookmarkStart w:id="3140" w:name="_Toc311556596"/>
      <w:bookmarkStart w:id="3141" w:name="_Toc311571516"/>
      <w:bookmarkStart w:id="3142" w:name="_Toc311706657"/>
      <w:bookmarkStart w:id="3143" w:name="_Toc311556599"/>
      <w:bookmarkStart w:id="3144" w:name="_Toc311571519"/>
      <w:bookmarkStart w:id="3145" w:name="_Toc311706660"/>
      <w:bookmarkStart w:id="3146" w:name="_Toc328948725"/>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r>
        <w:t xml:space="preserve">Disable </w:t>
      </w:r>
      <w:r>
        <w:rPr>
          <w:rStyle w:val="CodeChar"/>
          <w:sz w:val="28"/>
          <w:szCs w:val="28"/>
        </w:rPr>
        <w:t>tcpmux-server</w:t>
      </w:r>
      <w:bookmarkEnd w:id="3146"/>
    </w:p>
    <w:p w:rsidR="00B06D3D" w:rsidRDefault="00B06D3D" w:rsidP="00B06D3D"/>
    <w:tbl>
      <w:tblPr>
        <w:tblW w:w="0" w:type="auto"/>
        <w:tblInd w:w="462" w:type="dxa"/>
        <w:tblLayout w:type="fixed"/>
        <w:tblLook w:val="0000" w:firstRow="0" w:lastRow="0" w:firstColumn="0" w:lastColumn="0" w:noHBand="0" w:noVBand="0"/>
      </w:tblPr>
      <w:tblGrid>
        <w:gridCol w:w="3451"/>
        <w:gridCol w:w="4894"/>
      </w:tblGrid>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B06D3D" w:rsidRDefault="00B06D3D" w:rsidP="00B06D3D">
            <w:pPr>
              <w:snapToGrid w:val="0"/>
            </w:pPr>
            <w:r>
              <w:t>Level-I</w:t>
            </w:r>
          </w:p>
        </w:tc>
      </w:tr>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B06D3D" w:rsidRDefault="00B35D70" w:rsidP="00B06D3D">
            <w:pPr>
              <w:snapToGrid w:val="0"/>
            </w:pPr>
            <w:r>
              <w:t>Disabled</w:t>
            </w:r>
          </w:p>
        </w:tc>
      </w:tr>
      <w:tr w:rsidR="00B06D3D" w:rsidTr="00B06D3D">
        <w:trPr>
          <w:trHeight w:val="256"/>
        </w:trPr>
        <w:tc>
          <w:tcPr>
            <w:tcW w:w="3451" w:type="dxa"/>
            <w:tcBorders>
              <w:left w:val="single" w:sz="4" w:space="0" w:color="000000"/>
              <w:bottom w:val="single" w:sz="4" w:space="0" w:color="000000"/>
            </w:tcBorders>
          </w:tcPr>
          <w:p w:rsidR="00B06D3D" w:rsidRDefault="00B06D3D" w:rsidP="00B06D3D">
            <w:pPr>
              <w:snapToGrid w:val="0"/>
            </w:pPr>
            <w:r>
              <w:t>Reboot Required</w:t>
            </w:r>
          </w:p>
        </w:tc>
        <w:tc>
          <w:tcPr>
            <w:tcW w:w="4894" w:type="dxa"/>
            <w:tcBorders>
              <w:left w:val="single" w:sz="4" w:space="0" w:color="000000"/>
              <w:bottom w:val="single" w:sz="4" w:space="0" w:color="000000"/>
              <w:right w:val="single" w:sz="4" w:space="0" w:color="000000"/>
            </w:tcBorders>
          </w:tcPr>
          <w:p w:rsidR="00B06D3D" w:rsidRDefault="00B06D3D" w:rsidP="00B06D3D">
            <w:pPr>
              <w:snapToGrid w:val="0"/>
            </w:pPr>
            <w:r>
              <w:t>No</w:t>
            </w:r>
          </w:p>
        </w:tc>
      </w:tr>
      <w:tr w:rsidR="00B06D3D" w:rsidTr="00B06D3D">
        <w:trPr>
          <w:trHeight w:val="256"/>
        </w:trPr>
        <w:tc>
          <w:tcPr>
            <w:tcW w:w="3451" w:type="dxa"/>
            <w:tcBorders>
              <w:top w:val="single" w:sz="4" w:space="0" w:color="000000"/>
              <w:left w:val="single" w:sz="4" w:space="0" w:color="000000"/>
              <w:bottom w:val="single" w:sz="4" w:space="0" w:color="000000"/>
            </w:tcBorders>
          </w:tcPr>
          <w:p w:rsidR="00B06D3D" w:rsidRDefault="00B06D3D" w:rsidP="00B06D3D">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B06D3D" w:rsidRDefault="00B06D3D" w:rsidP="00B06D3D">
            <w:pPr>
              <w:snapToGrid w:val="0"/>
            </w:pPr>
            <w:r>
              <w:t>Yes</w:t>
            </w:r>
          </w:p>
        </w:tc>
      </w:tr>
      <w:tr w:rsidR="00B06D3D" w:rsidDel="00FC4807" w:rsidTr="00B06D3D">
        <w:trPr>
          <w:trHeight w:val="256"/>
          <w:del w:id="3147" w:author="blake" w:date="2012-04-05T12:44:00Z"/>
        </w:trPr>
        <w:tc>
          <w:tcPr>
            <w:tcW w:w="3451" w:type="dxa"/>
            <w:tcBorders>
              <w:top w:val="single" w:sz="4" w:space="0" w:color="000000"/>
              <w:left w:val="single" w:sz="4" w:space="0" w:color="000000"/>
              <w:bottom w:val="single" w:sz="4" w:space="0" w:color="000000"/>
            </w:tcBorders>
          </w:tcPr>
          <w:p w:rsidR="00B06D3D" w:rsidDel="00FC4807" w:rsidRDefault="00B06D3D" w:rsidP="00B06D3D">
            <w:pPr>
              <w:snapToGrid w:val="0"/>
              <w:rPr>
                <w:del w:id="3148" w:author="blake" w:date="2012-04-05T12:44:00Z"/>
              </w:rPr>
            </w:pPr>
            <w:del w:id="3149" w:author="blake" w:date="2012-04-05T12:44: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B06D3D" w:rsidDel="00FC4807" w:rsidRDefault="00B35D70" w:rsidP="00B06D3D">
            <w:pPr>
              <w:snapToGrid w:val="0"/>
              <w:rPr>
                <w:del w:id="3150" w:author="blake" w:date="2012-04-05T12:44:00Z"/>
              </w:rPr>
            </w:pPr>
            <w:del w:id="3151" w:author="blake" w:date="2012-04-05T12:44:00Z">
              <w:r w:rsidDel="00FC4807">
                <w:delText>N/A</w:delText>
              </w:r>
            </w:del>
          </w:p>
        </w:tc>
      </w:tr>
    </w:tbl>
    <w:p w:rsidR="00142E6E" w:rsidRPr="00142E6E" w:rsidRDefault="00142E6E" w:rsidP="00142E6E">
      <w:pPr>
        <w:pStyle w:val="CISRuleComponent"/>
      </w:pPr>
      <w:r w:rsidRPr="00142E6E">
        <w:t xml:space="preserve">Description: </w:t>
      </w:r>
    </w:p>
    <w:p w:rsidR="00142E6E" w:rsidRPr="00142E6E" w:rsidRDefault="00E433F6" w:rsidP="00142E6E">
      <w:pPr>
        <w:pStyle w:val="CISNormal"/>
      </w:pPr>
      <w:r>
        <w:rPr>
          <w:rStyle w:val="CodeChar"/>
          <w:szCs w:val="24"/>
        </w:rPr>
        <w:t>t</w:t>
      </w:r>
      <w:r w:rsidR="00E023A4" w:rsidRPr="00936939">
        <w:rPr>
          <w:rStyle w:val="CodeChar"/>
          <w:szCs w:val="24"/>
        </w:rPr>
        <w:t>cpmux-server</w:t>
      </w:r>
      <w:r w:rsidR="00E023A4" w:rsidRPr="00936939">
        <w:rPr>
          <w:sz w:val="20"/>
        </w:rPr>
        <w:t xml:space="preserve"> </w:t>
      </w:r>
      <w:r w:rsidR="00E023A4">
        <w:t xml:space="preserve">is a network service that allows a client </w:t>
      </w:r>
      <w:r>
        <w:t xml:space="preserve">to access other network services running on the server. </w:t>
      </w:r>
      <w:r w:rsidR="00E023A4">
        <w:t xml:space="preserve">It is recommended that this service be disabled. </w:t>
      </w:r>
    </w:p>
    <w:p w:rsidR="00142E6E" w:rsidRPr="00142E6E" w:rsidRDefault="00142E6E" w:rsidP="00142E6E">
      <w:pPr>
        <w:pStyle w:val="CISRuleComponent"/>
      </w:pPr>
      <w:r w:rsidRPr="00142E6E">
        <w:t>Rationale:</w:t>
      </w:r>
    </w:p>
    <w:p w:rsidR="00142E6E" w:rsidRPr="009335E6" w:rsidRDefault="00E433F6" w:rsidP="00936939">
      <w:pPr>
        <w:pStyle w:val="CISRuleComponent"/>
        <w:spacing w:before="0"/>
        <w:rPr>
          <w:b w:val="0"/>
        </w:rPr>
      </w:pPr>
      <w:r w:rsidRPr="00936939">
        <w:rPr>
          <w:rStyle w:val="CodeChar"/>
          <w:b w:val="0"/>
          <w:szCs w:val="24"/>
        </w:rPr>
        <w:t>tcpmux-server</w:t>
      </w:r>
      <w:r w:rsidRPr="00936939">
        <w:rPr>
          <w:b w:val="0"/>
          <w:sz w:val="20"/>
        </w:rPr>
        <w:t xml:space="preserve"> </w:t>
      </w:r>
      <w:r>
        <w:rPr>
          <w:b w:val="0"/>
        </w:rPr>
        <w:t xml:space="preserve">can be abused to circumvent the server's host based firewall. Additionally, </w:t>
      </w:r>
      <w:r w:rsidRPr="00936939">
        <w:rPr>
          <w:rStyle w:val="CodeChar"/>
          <w:b w:val="0"/>
          <w:szCs w:val="24"/>
        </w:rPr>
        <w:t>tcpmux-server</w:t>
      </w:r>
      <w:r>
        <w:rPr>
          <w:b w:val="0"/>
        </w:rPr>
        <w:t xml:space="preserve"> can be leveraged by an attacker to effectively port scan the server.</w:t>
      </w:r>
    </w:p>
    <w:p w:rsidR="006C3B7E" w:rsidRDefault="006C3B7E" w:rsidP="006C3B7E">
      <w:pPr>
        <w:pStyle w:val="CISRuleComponent"/>
      </w:pPr>
      <w:r>
        <w:t>Remediation:</w:t>
      </w:r>
    </w:p>
    <w:p w:rsidR="006C3B7E" w:rsidRDefault="006C3B7E" w:rsidP="006C3B7E">
      <w:pPr>
        <w:pStyle w:val="CISNormal"/>
      </w:pPr>
      <w:r>
        <w:t xml:space="preserve">Disable the </w:t>
      </w:r>
      <w:r w:rsidR="00B35D70">
        <w:rPr>
          <w:rStyle w:val="CodeChar"/>
          <w:sz w:val="24"/>
          <w:szCs w:val="24"/>
        </w:rPr>
        <w:t>tcpmux-server</w:t>
      </w:r>
      <w:r>
        <w:t xml:space="preserve"> </w:t>
      </w:r>
      <w:r w:rsidR="00EA6491">
        <w:t>service</w:t>
      </w:r>
      <w:r>
        <w:t xml:space="preserve"> by running the following command:</w:t>
      </w:r>
    </w:p>
    <w:p w:rsidR="006C3B7E" w:rsidRPr="00FB132F" w:rsidRDefault="006C3B7E" w:rsidP="006C3B7E">
      <w:pPr>
        <w:pStyle w:val="CISC0de"/>
        <w:pBdr>
          <w:bottom w:val="single" w:sz="4" w:space="0" w:color="auto"/>
        </w:pBdr>
      </w:pPr>
      <w:r>
        <w:lastRenderedPageBreak/>
        <w:t xml:space="preserve"># </w:t>
      </w:r>
      <w:r w:rsidRPr="00FB132F">
        <w:t xml:space="preserve">chkconfig </w:t>
      </w:r>
      <w:r w:rsidR="00EA6491">
        <w:t>tcpmux-server</w:t>
      </w:r>
      <w:r w:rsidRPr="00FB132F">
        <w:t xml:space="preserve"> off</w:t>
      </w:r>
    </w:p>
    <w:p w:rsidR="006C3B7E" w:rsidRDefault="006C3B7E" w:rsidP="006C3B7E">
      <w:pPr>
        <w:pStyle w:val="CISNormal"/>
        <w:rPr>
          <w:b/>
        </w:rPr>
      </w:pPr>
    </w:p>
    <w:p w:rsidR="006C3B7E" w:rsidRPr="00E30702" w:rsidRDefault="006C3B7E" w:rsidP="006C3B7E">
      <w:pPr>
        <w:pStyle w:val="CISNormal"/>
        <w:rPr>
          <w:b/>
        </w:rPr>
      </w:pPr>
      <w:r w:rsidRPr="00E30702">
        <w:rPr>
          <w:b/>
        </w:rPr>
        <w:t>Audit:</w:t>
      </w:r>
    </w:p>
    <w:p w:rsidR="006C3B7E" w:rsidRPr="00FB132F" w:rsidRDefault="006C3B7E" w:rsidP="006C3B7E">
      <w:pPr>
        <w:pStyle w:val="CISC0de"/>
        <w:pBdr>
          <w:bottom w:val="single" w:sz="4" w:space="0" w:color="auto"/>
        </w:pBdr>
      </w:pPr>
      <w:r>
        <w:t xml:space="preserve"># </w:t>
      </w:r>
      <w:r w:rsidRPr="00FB132F">
        <w:t xml:space="preserve">chkconfig </w:t>
      </w:r>
      <w:r>
        <w:t>--</w:t>
      </w:r>
      <w:r w:rsidRPr="00FB132F">
        <w:t xml:space="preserve">list </w:t>
      </w:r>
      <w:r w:rsidR="00EA6491">
        <w:t>tcpmux-server</w:t>
      </w:r>
    </w:p>
    <w:p w:rsidR="006C3B7E" w:rsidRDefault="00EA6491" w:rsidP="006C3B7E">
      <w:pPr>
        <w:pStyle w:val="CISC0de"/>
        <w:pBdr>
          <w:bottom w:val="single" w:sz="4" w:space="0" w:color="auto"/>
        </w:pBdr>
      </w:pPr>
      <w:r>
        <w:t>tcpmux-server</w:t>
      </w:r>
      <w:r w:rsidR="006C3B7E" w:rsidRPr="00FB132F">
        <w:t>:</w:t>
      </w:r>
      <w:r w:rsidR="006C3B7E" w:rsidRPr="00FB132F">
        <w:tab/>
      </w:r>
      <w:r>
        <w:t>off</w:t>
      </w:r>
    </w:p>
    <w:p w:rsidR="00B06D3D" w:rsidRDefault="00B06D3D" w:rsidP="00B06D3D">
      <w:pPr>
        <w:pStyle w:val="CISNormal"/>
      </w:pPr>
    </w:p>
    <w:p w:rsidR="002B1DA8" w:rsidRDefault="002B1DA8">
      <w:pPr>
        <w:rPr>
          <w:b/>
          <w:bCs/>
          <w:color w:val="1F497D"/>
          <w:kern w:val="32"/>
          <w:sz w:val="36"/>
          <w:szCs w:val="32"/>
        </w:rPr>
      </w:pPr>
      <w:bookmarkStart w:id="3152" w:name="_Toc311556601"/>
      <w:bookmarkStart w:id="3153" w:name="_Toc311571521"/>
      <w:bookmarkEnd w:id="3152"/>
      <w:bookmarkEnd w:id="3153"/>
      <w:r>
        <w:br w:type="page"/>
      </w:r>
    </w:p>
    <w:p w:rsidR="00EA1B4F" w:rsidRDefault="005934D6" w:rsidP="00131241">
      <w:pPr>
        <w:pStyle w:val="Heading1"/>
        <w:numPr>
          <w:ilvl w:val="0"/>
          <w:numId w:val="6"/>
        </w:numPr>
      </w:pPr>
      <w:bookmarkStart w:id="3154" w:name="_Toc311706662"/>
      <w:bookmarkStart w:id="3155" w:name="_Toc311556602"/>
      <w:bookmarkStart w:id="3156" w:name="_Toc311571522"/>
      <w:bookmarkStart w:id="3157" w:name="_Toc311706663"/>
      <w:bookmarkStart w:id="3158" w:name="_Toc328948726"/>
      <w:bookmarkEnd w:id="3154"/>
      <w:bookmarkEnd w:id="3155"/>
      <w:bookmarkEnd w:id="3156"/>
      <w:bookmarkEnd w:id="3157"/>
      <w:r>
        <w:lastRenderedPageBreak/>
        <w:t>Special Purpose</w:t>
      </w:r>
      <w:r w:rsidR="00EA1B4F">
        <w:t xml:space="preserve"> Services</w:t>
      </w:r>
      <w:bookmarkEnd w:id="3158"/>
    </w:p>
    <w:p w:rsidR="005934D6" w:rsidRPr="005934D6" w:rsidRDefault="00427391" w:rsidP="005934D6">
      <w:r>
        <w:t>This section describes services that are installed on servers that specifically need to run these services. If any of these services are not required, it is recommended that they be disabled or deleted from the system</w:t>
      </w:r>
      <w:r w:rsidR="004D5736">
        <w:t xml:space="preserve"> to reduce the potential attack surface</w:t>
      </w:r>
      <w:r>
        <w:t>.</w:t>
      </w:r>
    </w:p>
    <w:p w:rsidR="006619ED" w:rsidRDefault="006619ED" w:rsidP="006619ED">
      <w:pPr>
        <w:pStyle w:val="Heading2"/>
        <w:numPr>
          <w:ilvl w:val="1"/>
          <w:numId w:val="6"/>
        </w:numPr>
      </w:pPr>
      <w:bookmarkStart w:id="3159" w:name="_Toc328948727"/>
      <w:r>
        <w:t xml:space="preserve">Set Daemon </w:t>
      </w:r>
      <w:r w:rsidRPr="00E60B41">
        <w:rPr>
          <w:rStyle w:val="CodeChar"/>
          <w:sz w:val="32"/>
          <w:szCs w:val="32"/>
        </w:rPr>
        <w:t>umask</w:t>
      </w:r>
      <w:bookmarkEnd w:id="3159"/>
    </w:p>
    <w:tbl>
      <w:tblPr>
        <w:tblW w:w="0" w:type="auto"/>
        <w:tblInd w:w="462" w:type="dxa"/>
        <w:tblLayout w:type="fixed"/>
        <w:tblLook w:val="0000" w:firstRow="0" w:lastRow="0" w:firstColumn="0" w:lastColumn="0" w:noHBand="0" w:noVBand="0"/>
      </w:tblPr>
      <w:tblGrid>
        <w:gridCol w:w="3451"/>
        <w:gridCol w:w="4894"/>
      </w:tblGrid>
      <w:tr w:rsidR="006619ED" w:rsidTr="003D6EFA">
        <w:trPr>
          <w:trHeight w:val="256"/>
        </w:trPr>
        <w:tc>
          <w:tcPr>
            <w:tcW w:w="3451" w:type="dxa"/>
            <w:tcBorders>
              <w:top w:val="single" w:sz="4" w:space="0" w:color="000000"/>
              <w:left w:val="single" w:sz="4" w:space="0" w:color="000000"/>
              <w:bottom w:val="single" w:sz="4" w:space="0" w:color="000000"/>
            </w:tcBorders>
          </w:tcPr>
          <w:p w:rsidR="006619ED" w:rsidRDefault="006619ED" w:rsidP="003D6EFA">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6619ED" w:rsidRDefault="006619ED" w:rsidP="003D6EFA">
            <w:pPr>
              <w:snapToGrid w:val="0"/>
            </w:pPr>
            <w:r>
              <w:t>Level-I</w:t>
            </w:r>
          </w:p>
        </w:tc>
      </w:tr>
      <w:tr w:rsidR="006619ED" w:rsidTr="003D6EFA">
        <w:trPr>
          <w:trHeight w:val="256"/>
        </w:trPr>
        <w:tc>
          <w:tcPr>
            <w:tcW w:w="3451" w:type="dxa"/>
            <w:tcBorders>
              <w:top w:val="single" w:sz="4" w:space="0" w:color="000000"/>
              <w:left w:val="single" w:sz="4" w:space="0" w:color="000000"/>
              <w:bottom w:val="single" w:sz="4" w:space="0" w:color="000000"/>
            </w:tcBorders>
          </w:tcPr>
          <w:p w:rsidR="006619ED" w:rsidRDefault="006619ED" w:rsidP="003D6EFA">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6619ED" w:rsidRDefault="006619ED" w:rsidP="003D6EFA">
            <w:pPr>
              <w:snapToGrid w:val="0"/>
            </w:pPr>
            <w:r>
              <w:t>N/A</w:t>
            </w:r>
          </w:p>
        </w:tc>
      </w:tr>
      <w:tr w:rsidR="006619ED" w:rsidTr="003D6EFA">
        <w:trPr>
          <w:trHeight w:val="256"/>
        </w:trPr>
        <w:tc>
          <w:tcPr>
            <w:tcW w:w="3451" w:type="dxa"/>
            <w:tcBorders>
              <w:left w:val="single" w:sz="4" w:space="0" w:color="000000"/>
              <w:bottom w:val="single" w:sz="4" w:space="0" w:color="000000"/>
            </w:tcBorders>
          </w:tcPr>
          <w:p w:rsidR="006619ED" w:rsidRDefault="006619ED" w:rsidP="003D6EFA">
            <w:pPr>
              <w:snapToGrid w:val="0"/>
            </w:pPr>
            <w:r>
              <w:t>Reboot Required</w:t>
            </w:r>
          </w:p>
        </w:tc>
        <w:tc>
          <w:tcPr>
            <w:tcW w:w="4894" w:type="dxa"/>
            <w:tcBorders>
              <w:left w:val="single" w:sz="4" w:space="0" w:color="000000"/>
              <w:bottom w:val="single" w:sz="4" w:space="0" w:color="000000"/>
              <w:right w:val="single" w:sz="4" w:space="0" w:color="000000"/>
            </w:tcBorders>
          </w:tcPr>
          <w:p w:rsidR="006619ED" w:rsidRDefault="006619ED" w:rsidP="003D6EFA">
            <w:pPr>
              <w:snapToGrid w:val="0"/>
            </w:pPr>
            <w:r>
              <w:t>No</w:t>
            </w:r>
          </w:p>
        </w:tc>
      </w:tr>
      <w:tr w:rsidR="006619ED" w:rsidTr="003D6EFA">
        <w:trPr>
          <w:trHeight w:val="256"/>
        </w:trPr>
        <w:tc>
          <w:tcPr>
            <w:tcW w:w="3451" w:type="dxa"/>
            <w:tcBorders>
              <w:top w:val="single" w:sz="4" w:space="0" w:color="000000"/>
              <w:left w:val="single" w:sz="4" w:space="0" w:color="000000"/>
              <w:bottom w:val="single" w:sz="4" w:space="0" w:color="000000"/>
            </w:tcBorders>
          </w:tcPr>
          <w:p w:rsidR="006619ED" w:rsidRDefault="006619ED" w:rsidP="003D6EFA">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6619ED" w:rsidRDefault="006619ED" w:rsidP="003D6EFA">
            <w:pPr>
              <w:snapToGrid w:val="0"/>
            </w:pPr>
            <w:r>
              <w:t>Yes</w:t>
            </w:r>
          </w:p>
        </w:tc>
      </w:tr>
      <w:tr w:rsidR="006619ED" w:rsidDel="00FC4807" w:rsidTr="003D6EFA">
        <w:trPr>
          <w:trHeight w:val="256"/>
          <w:del w:id="3160" w:author="blake" w:date="2012-04-05T12:44:00Z"/>
        </w:trPr>
        <w:tc>
          <w:tcPr>
            <w:tcW w:w="3451" w:type="dxa"/>
            <w:tcBorders>
              <w:top w:val="single" w:sz="4" w:space="0" w:color="000000"/>
              <w:left w:val="single" w:sz="4" w:space="0" w:color="000000"/>
              <w:bottom w:val="single" w:sz="4" w:space="0" w:color="000000"/>
            </w:tcBorders>
          </w:tcPr>
          <w:p w:rsidR="006619ED" w:rsidDel="00FC4807" w:rsidRDefault="006619ED" w:rsidP="003D6EFA">
            <w:pPr>
              <w:snapToGrid w:val="0"/>
              <w:rPr>
                <w:del w:id="3161" w:author="blake" w:date="2012-04-05T12:44:00Z"/>
              </w:rPr>
            </w:pPr>
            <w:del w:id="3162" w:author="blake" w:date="2012-04-05T12:44: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6619ED" w:rsidDel="00FC4807" w:rsidRDefault="006619ED" w:rsidP="003D6EFA">
            <w:pPr>
              <w:snapToGrid w:val="0"/>
              <w:rPr>
                <w:del w:id="3163" w:author="blake" w:date="2012-04-05T12:44:00Z"/>
              </w:rPr>
            </w:pPr>
          </w:p>
        </w:tc>
      </w:tr>
    </w:tbl>
    <w:p w:rsidR="006619ED" w:rsidRDefault="006619ED" w:rsidP="006619ED">
      <w:pPr>
        <w:pStyle w:val="CISRuleComponent"/>
      </w:pPr>
      <w:r>
        <w:t xml:space="preserve">Description: </w:t>
      </w:r>
    </w:p>
    <w:p w:rsidR="006619ED" w:rsidRPr="00CF50FB" w:rsidRDefault="006619ED" w:rsidP="006619ED">
      <w:pPr>
        <w:pStyle w:val="CISNormal"/>
      </w:pPr>
      <w:r>
        <w:t xml:space="preserve">Set the default </w:t>
      </w:r>
      <w:r w:rsidRPr="006E606D">
        <w:rPr>
          <w:rStyle w:val="CodeChar"/>
          <w:sz w:val="24"/>
          <w:szCs w:val="24"/>
        </w:rPr>
        <w:t>umask</w:t>
      </w:r>
      <w:r>
        <w:t xml:space="preserve"> for all processes started at boot time. The settings in </w:t>
      </w:r>
      <w:r w:rsidRPr="006E606D">
        <w:rPr>
          <w:rStyle w:val="CodeChar"/>
          <w:sz w:val="24"/>
          <w:szCs w:val="24"/>
        </w:rPr>
        <w:t>umask</w:t>
      </w:r>
      <w:r>
        <w:t xml:space="preserve"> selectively turn off default permission when a file is created by a daemon process.</w:t>
      </w:r>
    </w:p>
    <w:p w:rsidR="006619ED" w:rsidRDefault="006619ED" w:rsidP="006619ED">
      <w:pPr>
        <w:pStyle w:val="CISRuleComponent"/>
      </w:pPr>
      <w:r w:rsidRPr="006C7502">
        <w:t>Rationale:</w:t>
      </w:r>
    </w:p>
    <w:p w:rsidR="006619ED" w:rsidRPr="00CF50FB" w:rsidRDefault="006619ED" w:rsidP="006619ED">
      <w:pPr>
        <w:pStyle w:val="CISNormal"/>
      </w:pPr>
      <w:r>
        <w:t xml:space="preserve">Setting the </w:t>
      </w:r>
      <w:r w:rsidRPr="006E606D">
        <w:rPr>
          <w:rStyle w:val="CodeChar"/>
          <w:sz w:val="24"/>
          <w:szCs w:val="24"/>
        </w:rPr>
        <w:t>umask</w:t>
      </w:r>
      <w:r w:rsidRPr="00A40A73">
        <w:t xml:space="preserve"> </w:t>
      </w:r>
      <w:r>
        <w:t>to 027 will make sure that files created by daemons will not be readable, writable or executable by any other than the group and owner of the daemon process and will not be writable by the group of the daemon process. The daemon process can manually override these settings if these files need additional permission.</w:t>
      </w:r>
    </w:p>
    <w:p w:rsidR="006619ED" w:rsidRDefault="006619ED" w:rsidP="006619ED">
      <w:pPr>
        <w:pStyle w:val="CISRuleComponent"/>
      </w:pPr>
      <w:r>
        <w:t>Remediation:</w:t>
      </w:r>
    </w:p>
    <w:p w:rsidR="006619ED" w:rsidRPr="00E60B41" w:rsidRDefault="006619ED" w:rsidP="006619ED">
      <w:pPr>
        <w:pStyle w:val="CISNormal"/>
      </w:pPr>
      <w:r w:rsidRPr="00E60B41">
        <w:t xml:space="preserve">Add the following line to the </w:t>
      </w:r>
      <w:r w:rsidRPr="004F1CDB">
        <w:rPr>
          <w:rStyle w:val="CodeChar"/>
          <w:sz w:val="24"/>
          <w:szCs w:val="24"/>
        </w:rPr>
        <w:t>/etc/sysconfig/init</w:t>
      </w:r>
      <w:r w:rsidRPr="00E60B41">
        <w:t xml:space="preserve"> file.</w:t>
      </w:r>
    </w:p>
    <w:p w:rsidR="006619ED" w:rsidRPr="00FB132F" w:rsidRDefault="006619ED" w:rsidP="006619ED">
      <w:pPr>
        <w:pStyle w:val="CISC0de"/>
        <w:pBdr>
          <w:bottom w:val="single" w:sz="4" w:space="0" w:color="auto"/>
        </w:pBdr>
      </w:pPr>
      <w:r w:rsidRPr="00FB132F">
        <w:t>umask 027</w:t>
      </w:r>
    </w:p>
    <w:p w:rsidR="006619ED" w:rsidRDefault="006619ED" w:rsidP="006619ED">
      <w:pPr>
        <w:pStyle w:val="CISRuleComponent"/>
        <w:spacing w:before="240"/>
      </w:pPr>
      <w:r>
        <w:t>Audit:</w:t>
      </w:r>
    </w:p>
    <w:p w:rsidR="006619ED" w:rsidRDefault="006619ED" w:rsidP="006619ED">
      <w:pPr>
        <w:pStyle w:val="CISNormal"/>
      </w:pPr>
      <w:r>
        <w:t xml:space="preserve">Perform the following to determine if the daemon </w:t>
      </w:r>
      <w:r w:rsidRPr="004F1CDB">
        <w:rPr>
          <w:rStyle w:val="CodeChar"/>
          <w:sz w:val="24"/>
          <w:szCs w:val="24"/>
        </w:rPr>
        <w:t>umask</w:t>
      </w:r>
      <w:r>
        <w:t xml:space="preserve"> is set. </w:t>
      </w:r>
    </w:p>
    <w:p w:rsidR="006619ED" w:rsidRPr="00FB132F" w:rsidRDefault="006619ED" w:rsidP="006619ED">
      <w:pPr>
        <w:pStyle w:val="CISC0de"/>
        <w:pBdr>
          <w:bottom w:val="single" w:sz="4" w:space="0" w:color="auto"/>
        </w:pBdr>
      </w:pPr>
      <w:r w:rsidRPr="00E60B41">
        <w:t xml:space="preserve"># </w:t>
      </w:r>
      <w:r w:rsidRPr="00FB132F">
        <w:t>grep umask /etc/sysconfig/init</w:t>
      </w:r>
    </w:p>
    <w:p w:rsidR="006619ED" w:rsidRPr="00E60B41" w:rsidRDefault="006619ED" w:rsidP="006619ED">
      <w:pPr>
        <w:pStyle w:val="CISC0de"/>
        <w:pBdr>
          <w:bottom w:val="single" w:sz="4" w:space="0" w:color="auto"/>
        </w:pBdr>
      </w:pPr>
      <w:r w:rsidRPr="00E60B41">
        <w:t>umask 027</w:t>
      </w:r>
    </w:p>
    <w:p w:rsidR="006619ED" w:rsidRDefault="006619ED" w:rsidP="006619ED">
      <w:pPr>
        <w:rPr>
          <w:b/>
        </w:rPr>
      </w:pPr>
    </w:p>
    <w:p w:rsidR="005934D6" w:rsidRPr="00E570AD" w:rsidRDefault="00847F4C" w:rsidP="00131241">
      <w:pPr>
        <w:pStyle w:val="Heading2"/>
        <w:numPr>
          <w:ilvl w:val="1"/>
          <w:numId w:val="6"/>
        </w:numPr>
      </w:pPr>
      <w:bookmarkStart w:id="3164" w:name="_Toc328948728"/>
      <w:r>
        <w:t xml:space="preserve">Remove </w:t>
      </w:r>
      <w:r w:rsidR="005934D6">
        <w:t>X Windows</w:t>
      </w:r>
      <w:bookmarkEnd w:id="3164"/>
    </w:p>
    <w:p w:rsidR="005934D6" w:rsidRDefault="005934D6" w:rsidP="005934D6"/>
    <w:tbl>
      <w:tblPr>
        <w:tblW w:w="0" w:type="auto"/>
        <w:tblInd w:w="462" w:type="dxa"/>
        <w:tblLayout w:type="fixed"/>
        <w:tblLook w:val="0000" w:firstRow="0" w:lastRow="0" w:firstColumn="0" w:lastColumn="0" w:noHBand="0" w:noVBand="0"/>
      </w:tblPr>
      <w:tblGrid>
        <w:gridCol w:w="3451"/>
        <w:gridCol w:w="4894"/>
      </w:tblGrid>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Level-I</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N/A</w:t>
            </w:r>
          </w:p>
        </w:tc>
      </w:tr>
      <w:tr w:rsidR="005934D6" w:rsidTr="005934D6">
        <w:trPr>
          <w:trHeight w:val="256"/>
        </w:trPr>
        <w:tc>
          <w:tcPr>
            <w:tcW w:w="3451" w:type="dxa"/>
            <w:tcBorders>
              <w:left w:val="single" w:sz="4" w:space="0" w:color="000000"/>
              <w:bottom w:val="single" w:sz="4" w:space="0" w:color="000000"/>
            </w:tcBorders>
          </w:tcPr>
          <w:p w:rsidR="005934D6" w:rsidRDefault="005934D6" w:rsidP="005934D6">
            <w:pPr>
              <w:snapToGrid w:val="0"/>
            </w:pPr>
            <w:r>
              <w:t>Reboot Required</w:t>
            </w:r>
          </w:p>
        </w:tc>
        <w:tc>
          <w:tcPr>
            <w:tcW w:w="4894" w:type="dxa"/>
            <w:tcBorders>
              <w:left w:val="single" w:sz="4" w:space="0" w:color="000000"/>
              <w:bottom w:val="single" w:sz="4" w:space="0" w:color="000000"/>
              <w:right w:val="single" w:sz="4" w:space="0" w:color="000000"/>
            </w:tcBorders>
          </w:tcPr>
          <w:p w:rsidR="005934D6" w:rsidRDefault="00760E49" w:rsidP="005934D6">
            <w:pPr>
              <w:snapToGrid w:val="0"/>
            </w:pPr>
            <w:r>
              <w:t>No</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934D6" w:rsidRDefault="007B78C3" w:rsidP="005934D6">
            <w:pPr>
              <w:snapToGrid w:val="0"/>
            </w:pPr>
            <w:r>
              <w:t>Yes</w:t>
            </w:r>
          </w:p>
        </w:tc>
      </w:tr>
    </w:tbl>
    <w:p w:rsidR="005934D6" w:rsidRDefault="005934D6" w:rsidP="005934D6">
      <w:pPr>
        <w:pStyle w:val="CISRuleComponent"/>
      </w:pPr>
      <w:r>
        <w:t xml:space="preserve">Description: </w:t>
      </w:r>
    </w:p>
    <w:p w:rsidR="00036DE9" w:rsidRPr="00036DE9" w:rsidRDefault="00036DE9" w:rsidP="005E4F28">
      <w:pPr>
        <w:pStyle w:val="CISNormal"/>
      </w:pPr>
      <w:r>
        <w:t>The X Windows system</w:t>
      </w:r>
      <w:r w:rsidR="00623D1B">
        <w:t xml:space="preserve"> provides a Graphical User Interface</w:t>
      </w:r>
      <w:r>
        <w:t xml:space="preserve"> </w:t>
      </w:r>
      <w:r w:rsidR="00623D1B">
        <w:t>(</w:t>
      </w:r>
      <w:r>
        <w:t>GUI</w:t>
      </w:r>
      <w:r w:rsidR="00623D1B">
        <w:t>)</w:t>
      </w:r>
      <w:r>
        <w:t xml:space="preserve"> </w:t>
      </w:r>
      <w:r w:rsidR="00623D1B">
        <w:t>where users can have</w:t>
      </w:r>
      <w:r>
        <w:t xml:space="preserve"> multiple windows in which to run programs and various add on. The X Windows system is typically u</w:t>
      </w:r>
      <w:r w:rsidR="00623D1B">
        <w:t>sed on desktops where users log</w:t>
      </w:r>
      <w:r>
        <w:t>in, but not on servers where users typically do not login.</w:t>
      </w:r>
    </w:p>
    <w:p w:rsidR="005934D6" w:rsidRDefault="005934D6" w:rsidP="005934D6">
      <w:pPr>
        <w:pStyle w:val="CISRuleComponent"/>
      </w:pPr>
      <w:r w:rsidRPr="006C7502">
        <w:t>Rationale:</w:t>
      </w:r>
    </w:p>
    <w:p w:rsidR="00623D1B" w:rsidRDefault="00623D1B" w:rsidP="00623D1B">
      <w:pPr>
        <w:pStyle w:val="CISRuleComponent"/>
        <w:spacing w:before="0"/>
        <w:rPr>
          <w:b w:val="0"/>
        </w:rPr>
      </w:pPr>
      <w:r>
        <w:rPr>
          <w:rStyle w:val="CISNormalChar"/>
          <w:b w:val="0"/>
        </w:rPr>
        <w:lastRenderedPageBreak/>
        <w:t>Unless your organization</w:t>
      </w:r>
      <w:r w:rsidRPr="003D53BD">
        <w:rPr>
          <w:rStyle w:val="CISNormalChar"/>
          <w:b w:val="0"/>
        </w:rPr>
        <w:t xml:space="preserve"> specifically </w:t>
      </w:r>
      <w:r>
        <w:rPr>
          <w:rStyle w:val="CISNormalChar"/>
          <w:b w:val="0"/>
        </w:rPr>
        <w:t>requires graphical login access via X Windows</w:t>
      </w:r>
      <w:r w:rsidRPr="003D53BD">
        <w:rPr>
          <w:rStyle w:val="CISNormalChar"/>
          <w:b w:val="0"/>
        </w:rPr>
        <w:t xml:space="preserve">, </w:t>
      </w:r>
      <w:r w:rsidR="00847F4C">
        <w:rPr>
          <w:rStyle w:val="CISNormalChar"/>
          <w:b w:val="0"/>
        </w:rPr>
        <w:t>remove</w:t>
      </w:r>
      <w:r w:rsidR="00847F4C" w:rsidRPr="003D53BD">
        <w:rPr>
          <w:rStyle w:val="CISNormalChar"/>
          <w:b w:val="0"/>
        </w:rPr>
        <w:t xml:space="preserve"> </w:t>
      </w:r>
      <w:r w:rsidRPr="003D53BD">
        <w:rPr>
          <w:rStyle w:val="CISNormalChar"/>
          <w:b w:val="0"/>
        </w:rPr>
        <w:t>it</w:t>
      </w:r>
      <w:r w:rsidR="004D5736">
        <w:rPr>
          <w:rStyle w:val="CISNormalChar"/>
          <w:b w:val="0"/>
        </w:rPr>
        <w:t xml:space="preserve"> </w:t>
      </w:r>
      <w:r w:rsidR="004D5736" w:rsidRPr="004D5736">
        <w:rPr>
          <w:b w:val="0"/>
          <w:bCs w:val="0"/>
        </w:rPr>
        <w:t>to reduce the potential attack surface</w:t>
      </w:r>
      <w:r>
        <w:rPr>
          <w:rStyle w:val="CISNormalChar"/>
          <w:b w:val="0"/>
        </w:rPr>
        <w:t>.</w:t>
      </w:r>
      <w:r>
        <w:rPr>
          <w:b w:val="0"/>
        </w:rPr>
        <w:t xml:space="preserve"> </w:t>
      </w:r>
    </w:p>
    <w:p w:rsidR="005934D6" w:rsidRDefault="005934D6" w:rsidP="005934D6">
      <w:pPr>
        <w:pStyle w:val="CISRuleComponent"/>
      </w:pPr>
      <w:r>
        <w:t>Remediation:</w:t>
      </w:r>
    </w:p>
    <w:p w:rsidR="005934D6" w:rsidRDefault="00036DE9" w:rsidP="00FB132F">
      <w:pPr>
        <w:pStyle w:val="CISC0de"/>
        <w:pBdr>
          <w:bottom w:val="single" w:sz="4" w:space="0" w:color="auto"/>
        </w:pBdr>
      </w:pPr>
      <w:r>
        <w:t xml:space="preserve"># </w:t>
      </w:r>
      <w:r w:rsidRPr="00FB132F">
        <w:t>ed /etc/inittab</w:t>
      </w:r>
    </w:p>
    <w:p w:rsidR="00036DE9" w:rsidRPr="00FB132F" w:rsidRDefault="00036DE9" w:rsidP="00FB132F">
      <w:pPr>
        <w:pStyle w:val="CISC0de"/>
        <w:pBdr>
          <w:bottom w:val="single" w:sz="4" w:space="0" w:color="auto"/>
        </w:pBdr>
      </w:pPr>
      <w:r w:rsidRPr="00FB132F">
        <w:t>/^id:/</w:t>
      </w:r>
    </w:p>
    <w:p w:rsidR="00036DE9" w:rsidRPr="00FB132F" w:rsidRDefault="00036DE9" w:rsidP="00FB132F">
      <w:pPr>
        <w:pStyle w:val="CISC0de"/>
        <w:pBdr>
          <w:bottom w:val="single" w:sz="4" w:space="0" w:color="auto"/>
        </w:pBdr>
      </w:pPr>
      <w:r w:rsidRPr="00FB132F">
        <w:t>s/:5:/:3:/</w:t>
      </w:r>
    </w:p>
    <w:p w:rsidR="00036DE9" w:rsidRPr="00283F91" w:rsidRDefault="00036DE9" w:rsidP="00FB132F">
      <w:pPr>
        <w:pStyle w:val="CISC0de"/>
        <w:pBdr>
          <w:bottom w:val="single" w:sz="4" w:space="0" w:color="auto"/>
        </w:pBdr>
      </w:pPr>
      <w:r>
        <w:t xml:space="preserve"># </w:t>
      </w:r>
      <w:r w:rsidRPr="00FB132F">
        <w:t xml:space="preserve">yum groupremove </w:t>
      </w:r>
      <w:r w:rsidR="00505736">
        <w:t>"</w:t>
      </w:r>
      <w:r w:rsidRPr="00FB132F">
        <w:t>X Window System</w:t>
      </w:r>
      <w:r w:rsidR="00505736">
        <w:t>"</w:t>
      </w:r>
    </w:p>
    <w:p w:rsidR="005934D6" w:rsidRDefault="005934D6" w:rsidP="005934D6">
      <w:pPr>
        <w:pStyle w:val="CISRuleComponent"/>
        <w:spacing w:before="240"/>
      </w:pPr>
      <w:r>
        <w:t>Audit:</w:t>
      </w:r>
    </w:p>
    <w:p w:rsidR="005934D6" w:rsidRDefault="005934D6" w:rsidP="005934D6">
      <w:pPr>
        <w:pStyle w:val="CISNormal"/>
      </w:pPr>
      <w:r>
        <w:t xml:space="preserve">Perform the following to determine </w:t>
      </w:r>
      <w:r w:rsidR="00283F91">
        <w:t xml:space="preserve">if </w:t>
      </w:r>
      <w:r w:rsidR="00623D1B">
        <w:rPr>
          <w:rStyle w:val="CodeChar"/>
          <w:sz w:val="24"/>
          <w:szCs w:val="24"/>
        </w:rPr>
        <w:t>X W</w:t>
      </w:r>
      <w:r w:rsidR="00283F91">
        <w:rPr>
          <w:rStyle w:val="CodeChar"/>
          <w:sz w:val="24"/>
          <w:szCs w:val="24"/>
        </w:rPr>
        <w:t>indows</w:t>
      </w:r>
      <w:r w:rsidR="00623D1B">
        <w:rPr>
          <w:rStyle w:val="CodeChar"/>
          <w:sz w:val="24"/>
          <w:szCs w:val="24"/>
        </w:rPr>
        <w:t xml:space="preserve"> </w:t>
      </w:r>
      <w:r w:rsidR="00283F91">
        <w:t>is installed on the system.</w:t>
      </w:r>
    </w:p>
    <w:p w:rsidR="005934D6" w:rsidRDefault="00036DE9" w:rsidP="00FB132F">
      <w:pPr>
        <w:pStyle w:val="CISC0de"/>
        <w:pBdr>
          <w:bottom w:val="single" w:sz="4" w:space="0" w:color="auto"/>
        </w:pBdr>
      </w:pPr>
      <w:r>
        <w:t xml:space="preserve"># </w:t>
      </w:r>
      <w:r w:rsidRPr="00FB132F">
        <w:t xml:space="preserve">grep </w:t>
      </w:r>
      <w:r w:rsidR="00505736">
        <w:t>"</w:t>
      </w:r>
      <w:r w:rsidRPr="00FB132F">
        <w:t>^id:</w:t>
      </w:r>
      <w:r w:rsidR="00505736">
        <w:t>"</w:t>
      </w:r>
      <w:r w:rsidRPr="00FB132F">
        <w:t xml:space="preserve"> /etc/inittab</w:t>
      </w:r>
    </w:p>
    <w:p w:rsidR="00036DE9" w:rsidRPr="00283F91" w:rsidRDefault="00036DE9" w:rsidP="00FB132F">
      <w:pPr>
        <w:pStyle w:val="CISC0de"/>
        <w:pBdr>
          <w:bottom w:val="single" w:sz="4" w:space="0" w:color="auto"/>
        </w:pBdr>
      </w:pPr>
      <w:r>
        <w:t>id:3:initdefault</w:t>
      </w:r>
    </w:p>
    <w:p w:rsidR="005934D6" w:rsidRDefault="005934D6" w:rsidP="00FB132F">
      <w:pPr>
        <w:pStyle w:val="CISC0de"/>
        <w:pBdr>
          <w:bottom w:val="single" w:sz="4" w:space="0" w:color="auto"/>
        </w:pBdr>
      </w:pPr>
      <w:r w:rsidRPr="00283F91">
        <w:t>#</w:t>
      </w:r>
      <w:r w:rsidR="00036DE9">
        <w:t xml:space="preserve"> </w:t>
      </w:r>
      <w:r w:rsidR="00036DE9" w:rsidRPr="00FB132F">
        <w:t xml:space="preserve">yum grouplist </w:t>
      </w:r>
      <w:r w:rsidR="00505736">
        <w:t>"</w:t>
      </w:r>
      <w:r w:rsidR="00036DE9" w:rsidRPr="00FB132F">
        <w:t>X Window System</w:t>
      </w:r>
      <w:r w:rsidR="00505736">
        <w:t>"</w:t>
      </w:r>
    </w:p>
    <w:p w:rsidR="00036DE9" w:rsidRDefault="00036DE9" w:rsidP="00FB132F">
      <w:pPr>
        <w:pStyle w:val="CISC0de"/>
        <w:pBdr>
          <w:bottom w:val="single" w:sz="4" w:space="0" w:color="auto"/>
        </w:pBdr>
      </w:pPr>
      <w:r>
        <w:t>loaded plugins: rhnplugin, security</w:t>
      </w:r>
    </w:p>
    <w:p w:rsidR="00036DE9" w:rsidRDefault="00036DE9" w:rsidP="00FB132F">
      <w:pPr>
        <w:pStyle w:val="CISC0de"/>
        <w:pBdr>
          <w:bottom w:val="single" w:sz="4" w:space="0" w:color="auto"/>
        </w:pBdr>
      </w:pPr>
      <w:r>
        <w:t>Seeting up Group Process</w:t>
      </w:r>
    </w:p>
    <w:p w:rsidR="00036DE9" w:rsidRDefault="009E0435" w:rsidP="00FB132F">
      <w:pPr>
        <w:pStyle w:val="CISC0de"/>
        <w:pBdr>
          <w:bottom w:val="single" w:sz="4" w:space="0" w:color="auto"/>
        </w:pBdr>
      </w:pPr>
      <w:r>
        <w:t xml:space="preserve">Available </w:t>
      </w:r>
      <w:r w:rsidR="00036DE9">
        <w:t>Groups:</w:t>
      </w:r>
    </w:p>
    <w:p w:rsidR="009E0435" w:rsidRDefault="009E0435" w:rsidP="00FB132F">
      <w:pPr>
        <w:pStyle w:val="CISC0de"/>
        <w:pBdr>
          <w:bottom w:val="single" w:sz="4" w:space="0" w:color="auto"/>
        </w:pBdr>
      </w:pPr>
      <w:r>
        <w:t xml:space="preserve">  X Window System</w:t>
      </w:r>
    </w:p>
    <w:p w:rsidR="00036DE9" w:rsidRPr="00283F91" w:rsidRDefault="00036DE9" w:rsidP="00FB132F">
      <w:pPr>
        <w:pStyle w:val="CISC0de"/>
        <w:pBdr>
          <w:bottom w:val="single" w:sz="4" w:space="0" w:color="auto"/>
        </w:pBdr>
      </w:pPr>
      <w:r>
        <w:t>Done</w:t>
      </w:r>
    </w:p>
    <w:p w:rsidR="005934D6" w:rsidRPr="00283F91" w:rsidRDefault="005934D6" w:rsidP="00FB132F">
      <w:pPr>
        <w:pStyle w:val="CISC0de"/>
        <w:pBdr>
          <w:bottom w:val="single" w:sz="4" w:space="0" w:color="auto"/>
        </w:pBdr>
      </w:pPr>
    </w:p>
    <w:p w:rsidR="005934D6" w:rsidRDefault="005934D6" w:rsidP="005934D6">
      <w:pPr>
        <w:rPr>
          <w:b/>
        </w:rPr>
      </w:pPr>
    </w:p>
    <w:p w:rsidR="005934D6" w:rsidRDefault="004D252C" w:rsidP="00131241">
      <w:pPr>
        <w:pStyle w:val="Heading2"/>
        <w:numPr>
          <w:ilvl w:val="1"/>
          <w:numId w:val="6"/>
        </w:numPr>
      </w:pPr>
      <w:bookmarkStart w:id="3165" w:name="_Toc328948729"/>
      <w:r>
        <w:t xml:space="preserve">Disable </w:t>
      </w:r>
      <w:r w:rsidR="005934D6">
        <w:t>Avahi Server</w:t>
      </w:r>
      <w:bookmarkEnd w:id="3165"/>
    </w:p>
    <w:tbl>
      <w:tblPr>
        <w:tblW w:w="0" w:type="auto"/>
        <w:tblInd w:w="462" w:type="dxa"/>
        <w:tblLayout w:type="fixed"/>
        <w:tblLook w:val="0000" w:firstRow="0" w:lastRow="0" w:firstColumn="0" w:lastColumn="0" w:noHBand="0" w:noVBand="0"/>
      </w:tblPr>
      <w:tblGrid>
        <w:gridCol w:w="3451"/>
        <w:gridCol w:w="4894"/>
      </w:tblGrid>
      <w:tr w:rsidR="00847F4C" w:rsidTr="00847F4C">
        <w:trPr>
          <w:trHeight w:val="256"/>
        </w:trPr>
        <w:tc>
          <w:tcPr>
            <w:tcW w:w="3451" w:type="dxa"/>
            <w:tcBorders>
              <w:top w:val="single" w:sz="4" w:space="0" w:color="000000"/>
              <w:left w:val="single" w:sz="4" w:space="0" w:color="000000"/>
              <w:bottom w:val="single" w:sz="4" w:space="0" w:color="000000"/>
            </w:tcBorders>
          </w:tcPr>
          <w:p w:rsidR="00847F4C" w:rsidRDefault="00847F4C" w:rsidP="00847F4C">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847F4C" w:rsidRDefault="00847F4C" w:rsidP="00847F4C">
            <w:pPr>
              <w:snapToGrid w:val="0"/>
            </w:pPr>
            <w:r>
              <w:t>Level-I</w:t>
            </w:r>
          </w:p>
        </w:tc>
      </w:tr>
      <w:tr w:rsidR="00847F4C" w:rsidTr="00847F4C">
        <w:trPr>
          <w:trHeight w:val="256"/>
        </w:trPr>
        <w:tc>
          <w:tcPr>
            <w:tcW w:w="3451" w:type="dxa"/>
            <w:tcBorders>
              <w:top w:val="single" w:sz="4" w:space="0" w:color="000000"/>
              <w:left w:val="single" w:sz="4" w:space="0" w:color="000000"/>
              <w:bottom w:val="single" w:sz="4" w:space="0" w:color="000000"/>
            </w:tcBorders>
          </w:tcPr>
          <w:p w:rsidR="00847F4C" w:rsidRDefault="00847F4C" w:rsidP="00847F4C">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847F4C" w:rsidRDefault="00847F4C" w:rsidP="00847F4C">
            <w:pPr>
              <w:snapToGrid w:val="0"/>
            </w:pPr>
            <w:r>
              <w:t>N/A</w:t>
            </w:r>
          </w:p>
        </w:tc>
      </w:tr>
      <w:tr w:rsidR="00847F4C" w:rsidTr="00847F4C">
        <w:trPr>
          <w:trHeight w:val="256"/>
        </w:trPr>
        <w:tc>
          <w:tcPr>
            <w:tcW w:w="3451" w:type="dxa"/>
            <w:tcBorders>
              <w:left w:val="single" w:sz="4" w:space="0" w:color="000000"/>
              <w:bottom w:val="single" w:sz="4" w:space="0" w:color="000000"/>
            </w:tcBorders>
          </w:tcPr>
          <w:p w:rsidR="00847F4C" w:rsidRDefault="00847F4C" w:rsidP="00847F4C">
            <w:pPr>
              <w:snapToGrid w:val="0"/>
            </w:pPr>
            <w:r>
              <w:t>Reboot Required</w:t>
            </w:r>
          </w:p>
        </w:tc>
        <w:tc>
          <w:tcPr>
            <w:tcW w:w="4894" w:type="dxa"/>
            <w:tcBorders>
              <w:left w:val="single" w:sz="4" w:space="0" w:color="000000"/>
              <w:bottom w:val="single" w:sz="4" w:space="0" w:color="000000"/>
              <w:right w:val="single" w:sz="4" w:space="0" w:color="000000"/>
            </w:tcBorders>
          </w:tcPr>
          <w:p w:rsidR="00847F4C" w:rsidRDefault="00760E49" w:rsidP="00847F4C">
            <w:pPr>
              <w:snapToGrid w:val="0"/>
            </w:pPr>
            <w:r>
              <w:t>No</w:t>
            </w:r>
          </w:p>
        </w:tc>
      </w:tr>
      <w:tr w:rsidR="00847F4C" w:rsidTr="00847F4C">
        <w:trPr>
          <w:trHeight w:val="256"/>
        </w:trPr>
        <w:tc>
          <w:tcPr>
            <w:tcW w:w="3451" w:type="dxa"/>
            <w:tcBorders>
              <w:top w:val="single" w:sz="4" w:space="0" w:color="000000"/>
              <w:left w:val="single" w:sz="4" w:space="0" w:color="000000"/>
              <w:bottom w:val="single" w:sz="4" w:space="0" w:color="000000"/>
            </w:tcBorders>
          </w:tcPr>
          <w:p w:rsidR="00847F4C" w:rsidRDefault="00847F4C" w:rsidP="00847F4C">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847F4C" w:rsidRDefault="007B78C3" w:rsidP="00847F4C">
            <w:pPr>
              <w:snapToGrid w:val="0"/>
            </w:pPr>
            <w:r>
              <w:t>Yes</w:t>
            </w:r>
          </w:p>
        </w:tc>
      </w:tr>
    </w:tbl>
    <w:p w:rsidR="00551C7A" w:rsidRDefault="00551C7A" w:rsidP="006E606D">
      <w:pPr>
        <w:pStyle w:val="CISNormal"/>
      </w:pPr>
    </w:p>
    <w:p w:rsidR="00551C7A" w:rsidRPr="006E606D" w:rsidRDefault="009A444B" w:rsidP="006E606D">
      <w:pPr>
        <w:pStyle w:val="CISNormal"/>
        <w:rPr>
          <w:b/>
        </w:rPr>
      </w:pPr>
      <w:r w:rsidRPr="006E606D">
        <w:rPr>
          <w:b/>
        </w:rPr>
        <w:t>Description:</w:t>
      </w:r>
    </w:p>
    <w:p w:rsidR="00551C7A" w:rsidRDefault="00131241" w:rsidP="006E606D">
      <w:pPr>
        <w:pStyle w:val="CISNormal"/>
      </w:pPr>
      <w:r w:rsidRPr="00131241">
        <w:t xml:space="preserve">Avahi is a </w:t>
      </w:r>
      <w:hyperlink r:id="rId32" w:tooltip="Free software" w:history="1">
        <w:r w:rsidRPr="00131241">
          <w:rPr>
            <w:rStyle w:val="Hyperlink"/>
            <w:color w:val="auto"/>
            <w:u w:val="none"/>
          </w:rPr>
          <w:t>free</w:t>
        </w:r>
      </w:hyperlink>
      <w:r w:rsidRPr="00131241">
        <w:t xml:space="preserve"> </w:t>
      </w:r>
      <w:hyperlink r:id="rId33" w:tooltip="Zero configuration networking" w:history="1">
        <w:r w:rsidRPr="00131241">
          <w:rPr>
            <w:rStyle w:val="Hyperlink"/>
            <w:color w:val="auto"/>
            <w:u w:val="none"/>
          </w:rPr>
          <w:t>zeroconf</w:t>
        </w:r>
      </w:hyperlink>
      <w:r w:rsidRPr="00131241">
        <w:t xml:space="preserve"> implementation, including a system for </w:t>
      </w:r>
      <w:hyperlink r:id="rId34" w:tooltip="Multicast DNS" w:history="1">
        <w:r w:rsidRPr="00131241">
          <w:rPr>
            <w:rStyle w:val="Hyperlink"/>
            <w:color w:val="auto"/>
            <w:u w:val="none"/>
          </w:rPr>
          <w:t>multicast DNS</w:t>
        </w:r>
      </w:hyperlink>
      <w:r w:rsidRPr="00131241">
        <w:t>/</w:t>
      </w:r>
      <w:hyperlink r:id="rId35" w:tooltip="DNS-SD" w:history="1">
        <w:r w:rsidRPr="00131241">
          <w:rPr>
            <w:rStyle w:val="Hyperlink"/>
            <w:color w:val="auto"/>
            <w:u w:val="none"/>
          </w:rPr>
          <w:t>DNS-SD</w:t>
        </w:r>
      </w:hyperlink>
      <w:r w:rsidRPr="00131241">
        <w:t xml:space="preserve"> </w:t>
      </w:r>
      <w:hyperlink r:id="rId36" w:history="1">
        <w:r w:rsidRPr="00131241">
          <w:rPr>
            <w:rStyle w:val="Hyperlink"/>
            <w:color w:val="auto"/>
            <w:u w:val="none"/>
          </w:rPr>
          <w:t>service discovery</w:t>
        </w:r>
      </w:hyperlink>
      <w:r w:rsidRPr="00131241">
        <w:t xml:space="preserve">. Avahi allows programs to publish and discover services and hosts running on a </w:t>
      </w:r>
      <w:hyperlink r:id="rId37" w:tooltip="Local network" w:history="1">
        <w:r w:rsidRPr="00131241">
          <w:rPr>
            <w:rStyle w:val="Hyperlink"/>
            <w:color w:val="auto"/>
            <w:u w:val="none"/>
          </w:rPr>
          <w:t>local network</w:t>
        </w:r>
      </w:hyperlink>
      <w:r w:rsidRPr="00131241">
        <w:t xml:space="preserve"> with no specific configuration. For example, a user can plug </w:t>
      </w:r>
      <w:r w:rsidR="00623D1B">
        <w:t>a</w:t>
      </w:r>
      <w:r w:rsidRPr="00131241">
        <w:t xml:space="preserve"> computer into a network and Avahi automatically finds printers to print to, files to look at and people to talk to, as well as </w:t>
      </w:r>
      <w:hyperlink r:id="rId38" w:tooltip="Network service" w:history="1">
        <w:r w:rsidRPr="00131241">
          <w:rPr>
            <w:rStyle w:val="Hyperlink"/>
            <w:color w:val="auto"/>
            <w:u w:val="none"/>
          </w:rPr>
          <w:t>network services</w:t>
        </w:r>
      </w:hyperlink>
      <w:r w:rsidRPr="00131241">
        <w:t xml:space="preserve"> running on the machine.</w:t>
      </w:r>
    </w:p>
    <w:p w:rsidR="00551C7A" w:rsidRDefault="00551C7A" w:rsidP="006E606D">
      <w:pPr>
        <w:pStyle w:val="CISNormal"/>
      </w:pPr>
    </w:p>
    <w:p w:rsidR="00551C7A" w:rsidRDefault="009A444B" w:rsidP="006E606D">
      <w:pPr>
        <w:pStyle w:val="CISNormal"/>
        <w:rPr>
          <w:b/>
        </w:rPr>
      </w:pPr>
      <w:r w:rsidRPr="006E606D">
        <w:rPr>
          <w:b/>
        </w:rPr>
        <w:t>Rationale:</w:t>
      </w:r>
    </w:p>
    <w:p w:rsidR="00551C7A" w:rsidRDefault="009A444B" w:rsidP="006E606D">
      <w:pPr>
        <w:pStyle w:val="CISNormal"/>
      </w:pPr>
      <w:r w:rsidRPr="006E606D">
        <w:t xml:space="preserve">Since servers </w:t>
      </w:r>
      <w:r w:rsidR="006E404D">
        <w:t>are not normally used for printing, this service is</w:t>
      </w:r>
      <w:r w:rsidR="00AD1A16">
        <w:t xml:space="preserve"> not needed unless dependencies require it. If this is the case, disable the service</w:t>
      </w:r>
      <w:r w:rsidR="004D5736">
        <w:t xml:space="preserve"> to reduce the potential attack surface</w:t>
      </w:r>
      <w:r w:rsidR="00AD1A16">
        <w:t xml:space="preserve">. If for some reason the service is required on the server, follow the recommendations in sub-sections 3.2.1 </w:t>
      </w:r>
      <w:r w:rsidR="001731CF">
        <w:t>-</w:t>
      </w:r>
      <w:r w:rsidR="00AD1A16">
        <w:t xml:space="preserve"> 3.2.5 to secure it. </w:t>
      </w:r>
    </w:p>
    <w:p w:rsidR="00551C7A" w:rsidRDefault="00551C7A" w:rsidP="006E606D">
      <w:pPr>
        <w:pStyle w:val="CISNormal"/>
      </w:pPr>
    </w:p>
    <w:p w:rsidR="00551C7A" w:rsidRPr="006E606D" w:rsidRDefault="009A444B" w:rsidP="006E606D">
      <w:pPr>
        <w:pStyle w:val="CISNormal"/>
        <w:rPr>
          <w:b/>
        </w:rPr>
      </w:pPr>
      <w:r w:rsidRPr="006E606D">
        <w:rPr>
          <w:b/>
        </w:rPr>
        <w:t>Remediation:</w:t>
      </w:r>
    </w:p>
    <w:p w:rsidR="00A10484" w:rsidRPr="00283F91" w:rsidRDefault="00A10484" w:rsidP="00FB132F">
      <w:pPr>
        <w:pStyle w:val="CISC0de"/>
        <w:pBdr>
          <w:bottom w:val="single" w:sz="4" w:space="0" w:color="auto"/>
        </w:pBdr>
      </w:pPr>
      <w:r>
        <w:t xml:space="preserve"># </w:t>
      </w:r>
      <w:r w:rsidRPr="00FB132F">
        <w:t>chkconfig avahi</w:t>
      </w:r>
      <w:r w:rsidR="009E0435" w:rsidRPr="00FB132F">
        <w:t>-daemon</w:t>
      </w:r>
      <w:r w:rsidRPr="00FB132F">
        <w:t xml:space="preserve"> off</w:t>
      </w:r>
    </w:p>
    <w:p w:rsidR="00A10484" w:rsidRPr="006E606D" w:rsidRDefault="009A444B" w:rsidP="00A10484">
      <w:pPr>
        <w:pStyle w:val="CISRuleComponent"/>
        <w:spacing w:before="240"/>
        <w:rPr>
          <w:b w:val="0"/>
        </w:rPr>
      </w:pPr>
      <w:r w:rsidRPr="006E606D">
        <w:rPr>
          <w:b w:val="0"/>
        </w:rPr>
        <w:t xml:space="preserve">In addition, </w:t>
      </w:r>
      <w:r w:rsidR="00A10484">
        <w:rPr>
          <w:b w:val="0"/>
        </w:rPr>
        <w:t xml:space="preserve">edit the </w:t>
      </w:r>
      <w:r w:rsidR="00A10484" w:rsidRPr="00A40A73">
        <w:rPr>
          <w:rStyle w:val="CodeChar"/>
          <w:b w:val="0"/>
        </w:rPr>
        <w:t>/etc/sysconfig/network</w:t>
      </w:r>
      <w:r w:rsidR="00A10484" w:rsidRPr="00A40A73">
        <w:rPr>
          <w:b w:val="0"/>
        </w:rPr>
        <w:t xml:space="preserve"> file </w:t>
      </w:r>
      <w:r w:rsidR="00A10484">
        <w:rPr>
          <w:b w:val="0"/>
        </w:rPr>
        <w:t xml:space="preserve">and remove zeroconf. </w:t>
      </w:r>
    </w:p>
    <w:p w:rsidR="00A10484" w:rsidRDefault="00A10484" w:rsidP="00A10484">
      <w:pPr>
        <w:pStyle w:val="CISRuleComponent"/>
        <w:spacing w:before="240"/>
      </w:pPr>
      <w:r>
        <w:t>Audit:</w:t>
      </w:r>
    </w:p>
    <w:p w:rsidR="00A10484" w:rsidRDefault="00A10484" w:rsidP="00A10484">
      <w:pPr>
        <w:pStyle w:val="CISNormal"/>
      </w:pPr>
      <w:r>
        <w:t>Perform the following to determine if Avahi is disabled.</w:t>
      </w:r>
    </w:p>
    <w:p w:rsidR="00A10484" w:rsidRPr="00283F91" w:rsidRDefault="00A10484" w:rsidP="00FB132F">
      <w:pPr>
        <w:pStyle w:val="CISC0de"/>
        <w:pBdr>
          <w:bottom w:val="single" w:sz="4" w:space="0" w:color="auto"/>
        </w:pBdr>
      </w:pPr>
      <w:r>
        <w:lastRenderedPageBreak/>
        <w:t xml:space="preserve"># </w:t>
      </w:r>
      <w:r w:rsidRPr="00FB132F">
        <w:t>chkconfig --list avahi</w:t>
      </w:r>
      <w:r w:rsidR="009E0435" w:rsidRPr="00FB132F">
        <w:t>-daemon</w:t>
      </w:r>
    </w:p>
    <w:p w:rsidR="00551C7A" w:rsidRDefault="00443212" w:rsidP="00FB132F">
      <w:pPr>
        <w:pStyle w:val="CISC0de"/>
        <w:pBdr>
          <w:bottom w:val="single" w:sz="4" w:space="0" w:color="auto"/>
        </w:pBdr>
      </w:pPr>
      <w:r>
        <w:t>a</w:t>
      </w:r>
      <w:r w:rsidR="009E0435">
        <w:t>vahi-</w:t>
      </w:r>
      <w:r>
        <w:t>daemon</w:t>
      </w:r>
      <w:r w:rsidR="00A10484">
        <w:t>:</w:t>
      </w:r>
      <w:r w:rsidR="00A10484">
        <w:tab/>
        <w:t xml:space="preserve">0:off  1:off  2:off  3:off  4:off  5:off  6:off </w:t>
      </w:r>
    </w:p>
    <w:p w:rsidR="00131241" w:rsidRPr="00383405" w:rsidDel="00FF0578" w:rsidRDefault="00283F91" w:rsidP="006E606D">
      <w:pPr>
        <w:pStyle w:val="Heading3"/>
        <w:tabs>
          <w:tab w:val="center" w:pos="990"/>
        </w:tabs>
        <w:ind w:left="360"/>
        <w:rPr>
          <w:del w:id="3166" w:author="blake" w:date="2012-07-01T22:29:00Z"/>
        </w:rPr>
      </w:pPr>
      <w:del w:id="3167" w:author="blake" w:date="2012-07-01T22:29:00Z">
        <w:r w:rsidDel="00FF0578">
          <w:delText>Service Only via Required P</w:delText>
        </w:r>
        <w:r w:rsidR="00131241" w:rsidRPr="00383405" w:rsidDel="00FF0578">
          <w:delText>rotocol</w:delText>
        </w:r>
      </w:del>
    </w:p>
    <w:p w:rsidR="005934D6" w:rsidDel="00FF0578" w:rsidRDefault="005934D6" w:rsidP="005934D6">
      <w:pPr>
        <w:rPr>
          <w:del w:id="3168" w:author="blake" w:date="2012-07-01T22:29:00Z"/>
        </w:rPr>
      </w:pPr>
    </w:p>
    <w:tbl>
      <w:tblPr>
        <w:tblW w:w="0" w:type="auto"/>
        <w:tblInd w:w="462" w:type="dxa"/>
        <w:tblLayout w:type="fixed"/>
        <w:tblLook w:val="0000" w:firstRow="0" w:lastRow="0" w:firstColumn="0" w:lastColumn="0" w:noHBand="0" w:noVBand="0"/>
      </w:tblPr>
      <w:tblGrid>
        <w:gridCol w:w="3451"/>
        <w:gridCol w:w="4894"/>
      </w:tblGrid>
      <w:tr w:rsidR="005934D6" w:rsidDel="00FF0578" w:rsidTr="005934D6">
        <w:trPr>
          <w:trHeight w:val="256"/>
          <w:del w:id="3169" w:author="blake" w:date="2012-07-01T22:29:00Z"/>
        </w:trPr>
        <w:tc>
          <w:tcPr>
            <w:tcW w:w="3451" w:type="dxa"/>
            <w:tcBorders>
              <w:top w:val="single" w:sz="4" w:space="0" w:color="000000"/>
              <w:left w:val="single" w:sz="4" w:space="0" w:color="000000"/>
              <w:bottom w:val="single" w:sz="4" w:space="0" w:color="000000"/>
            </w:tcBorders>
          </w:tcPr>
          <w:p w:rsidR="005934D6" w:rsidDel="00FF0578" w:rsidRDefault="005934D6" w:rsidP="005934D6">
            <w:pPr>
              <w:snapToGrid w:val="0"/>
              <w:rPr>
                <w:del w:id="3170" w:author="blake" w:date="2012-07-01T22:29:00Z"/>
              </w:rPr>
            </w:pPr>
            <w:del w:id="3171" w:author="blake" w:date="2012-07-01T22:29:00Z">
              <w:r w:rsidDel="00FF0578">
                <w:delText>Configuration Level</w:delText>
              </w:r>
            </w:del>
          </w:p>
        </w:tc>
        <w:tc>
          <w:tcPr>
            <w:tcW w:w="4894" w:type="dxa"/>
            <w:tcBorders>
              <w:top w:val="single" w:sz="4" w:space="0" w:color="000000"/>
              <w:left w:val="single" w:sz="4" w:space="0" w:color="000000"/>
              <w:bottom w:val="single" w:sz="4" w:space="0" w:color="000000"/>
              <w:right w:val="single" w:sz="4" w:space="0" w:color="000000"/>
            </w:tcBorders>
          </w:tcPr>
          <w:p w:rsidR="005934D6" w:rsidDel="00FF0578" w:rsidRDefault="005934D6" w:rsidP="005934D6">
            <w:pPr>
              <w:snapToGrid w:val="0"/>
              <w:rPr>
                <w:del w:id="3172" w:author="blake" w:date="2012-07-01T22:29:00Z"/>
              </w:rPr>
            </w:pPr>
            <w:del w:id="3173" w:author="blake" w:date="2012-07-01T22:29:00Z">
              <w:r w:rsidDel="00FF0578">
                <w:delText>Level-I</w:delText>
              </w:r>
            </w:del>
          </w:p>
        </w:tc>
      </w:tr>
      <w:tr w:rsidR="005934D6" w:rsidDel="00FF0578" w:rsidTr="005934D6">
        <w:trPr>
          <w:trHeight w:val="256"/>
          <w:del w:id="3174" w:author="blake" w:date="2012-07-01T22:29:00Z"/>
        </w:trPr>
        <w:tc>
          <w:tcPr>
            <w:tcW w:w="3451" w:type="dxa"/>
            <w:tcBorders>
              <w:top w:val="single" w:sz="4" w:space="0" w:color="000000"/>
              <w:left w:val="single" w:sz="4" w:space="0" w:color="000000"/>
              <w:bottom w:val="single" w:sz="4" w:space="0" w:color="000000"/>
            </w:tcBorders>
          </w:tcPr>
          <w:p w:rsidR="005934D6" w:rsidDel="00FF0578" w:rsidRDefault="005934D6" w:rsidP="005934D6">
            <w:pPr>
              <w:snapToGrid w:val="0"/>
              <w:rPr>
                <w:del w:id="3175" w:author="blake" w:date="2012-07-01T22:29:00Z"/>
              </w:rPr>
            </w:pPr>
            <w:del w:id="3176" w:author="blake" w:date="2012-07-01T22:29:00Z">
              <w:r w:rsidDel="00FF0578">
                <w:delText>OS Default</w:delText>
              </w:r>
            </w:del>
          </w:p>
        </w:tc>
        <w:tc>
          <w:tcPr>
            <w:tcW w:w="4894" w:type="dxa"/>
            <w:tcBorders>
              <w:top w:val="single" w:sz="4" w:space="0" w:color="000000"/>
              <w:left w:val="single" w:sz="4" w:space="0" w:color="000000"/>
              <w:bottom w:val="single" w:sz="4" w:space="0" w:color="000000"/>
              <w:right w:val="single" w:sz="4" w:space="0" w:color="000000"/>
            </w:tcBorders>
          </w:tcPr>
          <w:p w:rsidR="005934D6" w:rsidDel="00FF0578" w:rsidRDefault="005934D6" w:rsidP="005934D6">
            <w:pPr>
              <w:snapToGrid w:val="0"/>
              <w:rPr>
                <w:del w:id="3177" w:author="blake" w:date="2012-07-01T22:29:00Z"/>
              </w:rPr>
            </w:pPr>
            <w:del w:id="3178" w:author="blake" w:date="2012-07-01T22:29:00Z">
              <w:r w:rsidDel="00FF0578">
                <w:delText>N/A</w:delText>
              </w:r>
            </w:del>
          </w:p>
        </w:tc>
      </w:tr>
      <w:tr w:rsidR="005934D6" w:rsidDel="00FF0578" w:rsidTr="005934D6">
        <w:trPr>
          <w:trHeight w:val="256"/>
          <w:del w:id="3179" w:author="blake" w:date="2012-07-01T22:29:00Z"/>
        </w:trPr>
        <w:tc>
          <w:tcPr>
            <w:tcW w:w="3451" w:type="dxa"/>
            <w:tcBorders>
              <w:left w:val="single" w:sz="4" w:space="0" w:color="000000"/>
              <w:bottom w:val="single" w:sz="4" w:space="0" w:color="000000"/>
            </w:tcBorders>
          </w:tcPr>
          <w:p w:rsidR="005934D6" w:rsidDel="00FF0578" w:rsidRDefault="005934D6" w:rsidP="005934D6">
            <w:pPr>
              <w:snapToGrid w:val="0"/>
              <w:rPr>
                <w:del w:id="3180" w:author="blake" w:date="2012-07-01T22:29:00Z"/>
              </w:rPr>
            </w:pPr>
            <w:del w:id="3181" w:author="blake" w:date="2012-07-01T22:29:00Z">
              <w:r w:rsidDel="00FF0578">
                <w:delText>Reboot Required</w:delText>
              </w:r>
            </w:del>
          </w:p>
        </w:tc>
        <w:tc>
          <w:tcPr>
            <w:tcW w:w="4894" w:type="dxa"/>
            <w:tcBorders>
              <w:left w:val="single" w:sz="4" w:space="0" w:color="000000"/>
              <w:bottom w:val="single" w:sz="4" w:space="0" w:color="000000"/>
              <w:right w:val="single" w:sz="4" w:space="0" w:color="000000"/>
            </w:tcBorders>
          </w:tcPr>
          <w:p w:rsidR="005934D6" w:rsidDel="00FF0578" w:rsidRDefault="00760E49" w:rsidP="005934D6">
            <w:pPr>
              <w:snapToGrid w:val="0"/>
              <w:rPr>
                <w:del w:id="3182" w:author="blake" w:date="2012-07-01T22:29:00Z"/>
              </w:rPr>
            </w:pPr>
            <w:del w:id="3183" w:author="blake" w:date="2012-07-01T22:29:00Z">
              <w:r w:rsidDel="00FF0578">
                <w:delText>No</w:delText>
              </w:r>
            </w:del>
          </w:p>
        </w:tc>
      </w:tr>
      <w:tr w:rsidR="005934D6" w:rsidDel="00FF0578" w:rsidTr="005934D6">
        <w:trPr>
          <w:trHeight w:val="256"/>
          <w:del w:id="3184" w:author="blake" w:date="2012-07-01T22:29:00Z"/>
        </w:trPr>
        <w:tc>
          <w:tcPr>
            <w:tcW w:w="3451" w:type="dxa"/>
            <w:tcBorders>
              <w:top w:val="single" w:sz="4" w:space="0" w:color="000000"/>
              <w:left w:val="single" w:sz="4" w:space="0" w:color="000000"/>
              <w:bottom w:val="single" w:sz="4" w:space="0" w:color="000000"/>
            </w:tcBorders>
          </w:tcPr>
          <w:p w:rsidR="005934D6" w:rsidDel="00FF0578" w:rsidRDefault="005934D6" w:rsidP="005934D6">
            <w:pPr>
              <w:snapToGrid w:val="0"/>
              <w:rPr>
                <w:del w:id="3185" w:author="blake" w:date="2012-07-01T22:29:00Z"/>
              </w:rPr>
            </w:pPr>
            <w:del w:id="3186" w:author="blake" w:date="2012-07-01T22:29:00Z">
              <w:r w:rsidDel="00FF0578">
                <w:delText>Scorable Item</w:delText>
              </w:r>
            </w:del>
          </w:p>
        </w:tc>
        <w:tc>
          <w:tcPr>
            <w:tcW w:w="4894" w:type="dxa"/>
            <w:tcBorders>
              <w:top w:val="single" w:sz="4" w:space="0" w:color="000000"/>
              <w:left w:val="single" w:sz="4" w:space="0" w:color="000000"/>
              <w:bottom w:val="single" w:sz="4" w:space="0" w:color="000000"/>
              <w:right w:val="single" w:sz="4" w:space="0" w:color="000000"/>
            </w:tcBorders>
          </w:tcPr>
          <w:p w:rsidR="005934D6" w:rsidDel="00FF0578" w:rsidRDefault="005934D6" w:rsidP="005934D6">
            <w:pPr>
              <w:snapToGrid w:val="0"/>
              <w:rPr>
                <w:del w:id="3187" w:author="blake" w:date="2012-07-01T22:29:00Z"/>
              </w:rPr>
            </w:pPr>
            <w:del w:id="3188" w:author="blake" w:date="2012-07-01T22:29:00Z">
              <w:r w:rsidDel="00FF0578">
                <w:delText>No</w:delText>
              </w:r>
            </w:del>
          </w:p>
        </w:tc>
      </w:tr>
    </w:tbl>
    <w:p w:rsidR="005934D6" w:rsidDel="00FF0578" w:rsidRDefault="005934D6" w:rsidP="005934D6">
      <w:pPr>
        <w:pStyle w:val="CISRuleComponent"/>
        <w:rPr>
          <w:del w:id="3189" w:author="blake" w:date="2012-07-01T22:29:00Z"/>
        </w:rPr>
      </w:pPr>
      <w:del w:id="3190" w:author="blake" w:date="2012-07-01T22:29:00Z">
        <w:r w:rsidDel="00FF0578">
          <w:delText xml:space="preserve">Description: </w:delText>
        </w:r>
      </w:del>
    </w:p>
    <w:p w:rsidR="00131241" w:rsidRPr="0095232C" w:rsidDel="00FF0578" w:rsidRDefault="0095232C" w:rsidP="005E4F28">
      <w:pPr>
        <w:pStyle w:val="CISNormal"/>
        <w:rPr>
          <w:del w:id="3191" w:author="blake" w:date="2012-07-01T22:29:00Z"/>
        </w:rPr>
      </w:pPr>
      <w:del w:id="3192" w:author="blake" w:date="2012-07-01T22:29:00Z">
        <w:r w:rsidDel="00FF0578">
          <w:delText xml:space="preserve">Avahi can support </w:delText>
        </w:r>
        <w:r w:rsidR="00800D73" w:rsidDel="00FF0578">
          <w:delText xml:space="preserve">either the </w:delText>
        </w:r>
        <w:r w:rsidDel="00FF0578">
          <w:delText xml:space="preserve">IPv4 </w:delText>
        </w:r>
        <w:r w:rsidR="00800D73" w:rsidDel="00FF0578">
          <w:delText xml:space="preserve">or </w:delText>
        </w:r>
        <w:r w:rsidDel="00FF0578">
          <w:delText>IPv6</w:delText>
        </w:r>
        <w:r w:rsidR="00800D73" w:rsidDel="00FF0578">
          <w:delText xml:space="preserve"> protocols, depending on what the system is configured to use</w:delText>
        </w:r>
        <w:r w:rsidDel="00FF0578">
          <w:delText xml:space="preserve">. </w:delText>
        </w:r>
      </w:del>
    </w:p>
    <w:p w:rsidR="005934D6" w:rsidDel="00FF0578" w:rsidRDefault="005934D6" w:rsidP="005934D6">
      <w:pPr>
        <w:pStyle w:val="CISRuleComponent"/>
        <w:rPr>
          <w:del w:id="3193" w:author="blake" w:date="2012-07-01T22:29:00Z"/>
        </w:rPr>
      </w:pPr>
      <w:del w:id="3194" w:author="blake" w:date="2012-07-01T22:29:00Z">
        <w:r w:rsidRPr="006C7502" w:rsidDel="00FF0578">
          <w:delText>Rationale:</w:delText>
        </w:r>
      </w:del>
    </w:p>
    <w:p w:rsidR="009F4F5C" w:rsidDel="00FF0578" w:rsidRDefault="0095232C" w:rsidP="005E4F28">
      <w:pPr>
        <w:pStyle w:val="CISNormal"/>
        <w:rPr>
          <w:del w:id="3195" w:author="blake" w:date="2012-07-01T22:29:00Z"/>
        </w:rPr>
      </w:pPr>
      <w:del w:id="3196" w:author="blake" w:date="2012-07-01T22:29:00Z">
        <w:r w:rsidDel="00FF0578">
          <w:delText>Configure IPv4 or IPv6, depending on which protocol needs to be used.</w:delText>
        </w:r>
        <w:r w:rsidR="004D5736" w:rsidDel="00FF0578">
          <w:delText xml:space="preserve"> Limiting support to the protocol that is actually reduces the potential attack surface</w:delText>
        </w:r>
      </w:del>
    </w:p>
    <w:p w:rsidR="00623D1B" w:rsidRPr="0095232C" w:rsidDel="00FF0578" w:rsidRDefault="00623D1B" w:rsidP="006E606D">
      <w:pPr>
        <w:pStyle w:val="CISNormal"/>
        <w:rPr>
          <w:del w:id="3197" w:author="blake" w:date="2012-07-01T22:29:00Z"/>
        </w:rPr>
      </w:pPr>
    </w:p>
    <w:p w:rsidR="005934D6" w:rsidRPr="00623D1B" w:rsidDel="00FF0578" w:rsidRDefault="005934D6" w:rsidP="00623D1B">
      <w:pPr>
        <w:pStyle w:val="CISNormal"/>
        <w:rPr>
          <w:del w:id="3198" w:author="blake" w:date="2012-07-01T22:29:00Z"/>
          <w:b/>
        </w:rPr>
      </w:pPr>
      <w:del w:id="3199" w:author="blake" w:date="2012-07-01T22:29:00Z">
        <w:r w:rsidRPr="00623D1B" w:rsidDel="00FF0578">
          <w:rPr>
            <w:b/>
          </w:rPr>
          <w:delText>Remediation:</w:delText>
        </w:r>
      </w:del>
    </w:p>
    <w:p w:rsidR="00623D1B" w:rsidDel="00FF0578" w:rsidRDefault="00623D1B" w:rsidP="00623D1B">
      <w:pPr>
        <w:pStyle w:val="CISNormal"/>
        <w:rPr>
          <w:del w:id="3200" w:author="blake" w:date="2012-07-01T22:29:00Z"/>
        </w:rPr>
      </w:pPr>
      <w:del w:id="3201" w:author="blake" w:date="2012-07-01T22:29:00Z">
        <w:r w:rsidDel="00FF0578">
          <w:delText xml:space="preserve">Edit the </w:delText>
        </w:r>
        <w:r w:rsidRPr="00623D1B" w:rsidDel="00FF0578">
          <w:rPr>
            <w:rStyle w:val="CodeChar"/>
            <w:sz w:val="24"/>
            <w:szCs w:val="24"/>
          </w:rPr>
          <w:delText>/etc/avahi/avahi-daemon.conf</w:delText>
        </w:r>
        <w:r w:rsidDel="00FF0578">
          <w:delText xml:space="preserve"> file to use the appropriate protocol for your environment.</w:delText>
        </w:r>
      </w:del>
    </w:p>
    <w:p w:rsidR="009F4F5C" w:rsidRPr="00283F91" w:rsidDel="00FF0578" w:rsidRDefault="009F4F5C" w:rsidP="00623D1B">
      <w:pPr>
        <w:pStyle w:val="CISNormal"/>
        <w:rPr>
          <w:del w:id="3202" w:author="blake" w:date="2012-07-01T22:29:00Z"/>
        </w:rPr>
      </w:pPr>
    </w:p>
    <w:p w:rsidR="0095232C" w:rsidRPr="00283F91" w:rsidDel="00FF0578" w:rsidRDefault="0095232C" w:rsidP="00FB132F">
      <w:pPr>
        <w:pStyle w:val="CISC0de"/>
        <w:pBdr>
          <w:bottom w:val="single" w:sz="4" w:space="0" w:color="auto"/>
        </w:pBdr>
        <w:rPr>
          <w:del w:id="3203" w:author="blake" w:date="2012-07-01T22:29:00Z"/>
        </w:rPr>
      </w:pPr>
      <w:del w:id="3204" w:author="blake" w:date="2012-07-01T22:29:00Z">
        <w:r w:rsidDel="00FF0578">
          <w:delText>#if only using IPv4, disable IPv6 with this line:</w:delText>
        </w:r>
      </w:del>
    </w:p>
    <w:p w:rsidR="00F27359" w:rsidRPr="00283F91" w:rsidDel="00FF0578" w:rsidRDefault="00F27359" w:rsidP="00FB132F">
      <w:pPr>
        <w:pStyle w:val="CISC0de"/>
        <w:pBdr>
          <w:bottom w:val="single" w:sz="4" w:space="0" w:color="auto"/>
        </w:pBdr>
        <w:rPr>
          <w:del w:id="3205" w:author="blake" w:date="2012-07-01T22:29:00Z"/>
        </w:rPr>
      </w:pPr>
      <w:del w:id="3206" w:author="blake" w:date="2012-07-01T22:29:00Z">
        <w:r w:rsidRPr="00283F91" w:rsidDel="00FF0578">
          <w:delText>use-ipv6=no</w:delText>
        </w:r>
      </w:del>
    </w:p>
    <w:p w:rsidR="00F27359" w:rsidRPr="00283F91" w:rsidDel="00FF0578" w:rsidRDefault="00F27359" w:rsidP="00FB132F">
      <w:pPr>
        <w:pStyle w:val="CISC0de"/>
        <w:pBdr>
          <w:bottom w:val="single" w:sz="4" w:space="0" w:color="auto"/>
        </w:pBdr>
        <w:rPr>
          <w:del w:id="3207" w:author="blake" w:date="2012-07-01T22:29:00Z"/>
        </w:rPr>
      </w:pPr>
    </w:p>
    <w:p w:rsidR="00F27359" w:rsidRPr="00283F91" w:rsidDel="00FF0578" w:rsidRDefault="00623D1B" w:rsidP="00FB132F">
      <w:pPr>
        <w:pStyle w:val="CISC0de"/>
        <w:pBdr>
          <w:bottom w:val="single" w:sz="4" w:space="0" w:color="auto"/>
        </w:pBdr>
        <w:rPr>
          <w:del w:id="3208" w:author="blake" w:date="2012-07-01T22:29:00Z"/>
        </w:rPr>
      </w:pPr>
      <w:del w:id="3209" w:author="blake" w:date="2012-07-01T22:29:00Z">
        <w:r w:rsidDel="00FF0578">
          <w:delText>#</w:delText>
        </w:r>
        <w:r w:rsidR="00F27359" w:rsidRPr="00283F91" w:rsidDel="00FF0578">
          <w:delText>if only using IPv6, disable IPv4 with this line:</w:delText>
        </w:r>
      </w:del>
    </w:p>
    <w:p w:rsidR="00F27359" w:rsidRPr="00283F91" w:rsidDel="00FF0578" w:rsidRDefault="00F27359" w:rsidP="00FB132F">
      <w:pPr>
        <w:pStyle w:val="CISC0de"/>
        <w:pBdr>
          <w:bottom w:val="single" w:sz="4" w:space="0" w:color="auto"/>
        </w:pBdr>
        <w:rPr>
          <w:del w:id="3210" w:author="blake" w:date="2012-07-01T22:29:00Z"/>
        </w:rPr>
      </w:pPr>
    </w:p>
    <w:p w:rsidR="00F27359" w:rsidRPr="00283F91" w:rsidDel="00FF0578" w:rsidRDefault="00F27359" w:rsidP="00FB132F">
      <w:pPr>
        <w:pStyle w:val="CISC0de"/>
        <w:pBdr>
          <w:bottom w:val="single" w:sz="4" w:space="0" w:color="auto"/>
        </w:pBdr>
        <w:rPr>
          <w:del w:id="3211" w:author="blake" w:date="2012-07-01T22:29:00Z"/>
        </w:rPr>
      </w:pPr>
      <w:del w:id="3212" w:author="blake" w:date="2012-07-01T22:29:00Z">
        <w:r w:rsidRPr="00283F91" w:rsidDel="00FF0578">
          <w:delText>use-ipv4=no</w:delText>
        </w:r>
      </w:del>
    </w:p>
    <w:p w:rsidR="005934D6" w:rsidDel="00FF0578" w:rsidRDefault="005934D6" w:rsidP="005934D6">
      <w:pPr>
        <w:pStyle w:val="CISRuleComponent"/>
        <w:spacing w:before="240"/>
        <w:rPr>
          <w:del w:id="3213" w:author="blake" w:date="2012-07-01T22:29:00Z"/>
        </w:rPr>
      </w:pPr>
      <w:del w:id="3214" w:author="blake" w:date="2012-07-01T22:29:00Z">
        <w:r w:rsidDel="00FF0578">
          <w:delText>Audit:</w:delText>
        </w:r>
      </w:del>
    </w:p>
    <w:p w:rsidR="005934D6" w:rsidDel="00FF0578" w:rsidRDefault="005934D6" w:rsidP="005934D6">
      <w:pPr>
        <w:pStyle w:val="CISNormal"/>
        <w:rPr>
          <w:del w:id="3215" w:author="blake" w:date="2012-07-01T22:29:00Z"/>
        </w:rPr>
      </w:pPr>
      <w:del w:id="3216" w:author="blake" w:date="2012-07-01T22:29:00Z">
        <w:r w:rsidDel="00FF0578">
          <w:delText xml:space="preserve">Perform the following to determine </w:delText>
        </w:r>
        <w:r w:rsidR="00623D1B" w:rsidDel="00FF0578">
          <w:delText>which protocol is configured on your system.</w:delText>
        </w:r>
      </w:del>
    </w:p>
    <w:p w:rsidR="005934D6" w:rsidDel="00FF0578" w:rsidRDefault="0095232C" w:rsidP="00FB132F">
      <w:pPr>
        <w:pStyle w:val="CISC0de"/>
        <w:pBdr>
          <w:bottom w:val="single" w:sz="4" w:space="0" w:color="auto"/>
        </w:pBdr>
        <w:rPr>
          <w:del w:id="3217" w:author="blake" w:date="2012-07-01T22:29:00Z"/>
        </w:rPr>
      </w:pPr>
      <w:del w:id="3218" w:author="blake" w:date="2012-07-01T22:29:00Z">
        <w:r w:rsidDel="00FF0578">
          <w:delText xml:space="preserve"># </w:delText>
        </w:r>
        <w:r w:rsidRPr="00FB132F" w:rsidDel="00FF0578">
          <w:delText>grep use-ipv /etc/avahi/avahi-daemon.conf</w:delText>
        </w:r>
      </w:del>
    </w:p>
    <w:p w:rsidR="0095232C" w:rsidDel="00FF0578" w:rsidRDefault="00A10484" w:rsidP="00FB132F">
      <w:pPr>
        <w:pStyle w:val="CISC0de"/>
        <w:pBdr>
          <w:bottom w:val="single" w:sz="4" w:space="0" w:color="auto"/>
        </w:pBdr>
        <w:rPr>
          <w:del w:id="3219" w:author="blake" w:date="2012-07-01T22:29:00Z"/>
        </w:rPr>
      </w:pPr>
      <w:del w:id="3220" w:author="blake" w:date="2012-07-01T22:29:00Z">
        <w:r w:rsidDel="00FF0578">
          <w:delText>u</w:delText>
        </w:r>
        <w:r w:rsidR="0095232C" w:rsidDel="00FF0578">
          <w:delText>se-ipv6 = no</w:delText>
        </w:r>
      </w:del>
    </w:p>
    <w:p w:rsidR="0095232C" w:rsidDel="00FF0578" w:rsidRDefault="0095232C" w:rsidP="00FB132F">
      <w:pPr>
        <w:pStyle w:val="CISC0de"/>
        <w:pBdr>
          <w:bottom w:val="single" w:sz="4" w:space="0" w:color="auto"/>
        </w:pBdr>
        <w:rPr>
          <w:del w:id="3221" w:author="blake" w:date="2012-07-01T22:29:00Z"/>
        </w:rPr>
      </w:pPr>
      <w:del w:id="3222" w:author="blake" w:date="2012-07-01T22:29:00Z">
        <w:r w:rsidDel="00FF0578">
          <w:delText>If ipv4 is only used.</w:delText>
        </w:r>
      </w:del>
    </w:p>
    <w:p w:rsidR="0095232C" w:rsidDel="00FF0578" w:rsidRDefault="0095232C" w:rsidP="00FB132F">
      <w:pPr>
        <w:pStyle w:val="CISC0de"/>
        <w:pBdr>
          <w:bottom w:val="single" w:sz="4" w:space="0" w:color="auto"/>
        </w:pBdr>
        <w:rPr>
          <w:del w:id="3223" w:author="blake" w:date="2012-07-01T22:29:00Z"/>
        </w:rPr>
      </w:pPr>
      <w:del w:id="3224" w:author="blake" w:date="2012-07-01T22:29:00Z">
        <w:r w:rsidDel="00FF0578">
          <w:delText>Use-ipv4 = no</w:delText>
        </w:r>
      </w:del>
    </w:p>
    <w:p w:rsidR="0095232C" w:rsidRPr="00283F91" w:rsidDel="00FF0578" w:rsidRDefault="0095232C" w:rsidP="00FB132F">
      <w:pPr>
        <w:pStyle w:val="CISC0de"/>
        <w:pBdr>
          <w:bottom w:val="single" w:sz="4" w:space="0" w:color="auto"/>
        </w:pBdr>
        <w:rPr>
          <w:del w:id="3225" w:author="blake" w:date="2012-07-01T22:29:00Z"/>
        </w:rPr>
      </w:pPr>
      <w:del w:id="3226" w:author="blake" w:date="2012-07-01T22:29:00Z">
        <w:r w:rsidDel="00FF0578">
          <w:delText>If ipv6 is only used.</w:delText>
        </w:r>
      </w:del>
    </w:p>
    <w:p w:rsidR="005934D6" w:rsidRPr="000D6C34" w:rsidDel="00FF0578" w:rsidRDefault="005934D6" w:rsidP="005934D6">
      <w:pPr>
        <w:rPr>
          <w:del w:id="3227" w:author="blake" w:date="2012-07-01T22:29:00Z"/>
        </w:rPr>
      </w:pPr>
    </w:p>
    <w:p w:rsidR="005934D6" w:rsidRPr="00383405" w:rsidDel="00FF0578" w:rsidRDefault="00131241" w:rsidP="006E606D">
      <w:pPr>
        <w:pStyle w:val="Heading3"/>
        <w:tabs>
          <w:tab w:val="center" w:pos="990"/>
        </w:tabs>
        <w:ind w:left="360"/>
        <w:rPr>
          <w:del w:id="3228" w:author="blake" w:date="2012-07-01T22:29:00Z"/>
        </w:rPr>
      </w:pPr>
      <w:del w:id="3229" w:author="blake" w:date="2012-07-01T22:29:00Z">
        <w:r w:rsidRPr="00383405" w:rsidDel="00FF0578">
          <w:delText>Check Responses TTL Field</w:delText>
        </w:r>
      </w:del>
    </w:p>
    <w:tbl>
      <w:tblPr>
        <w:tblW w:w="0" w:type="auto"/>
        <w:tblInd w:w="462" w:type="dxa"/>
        <w:tblLayout w:type="fixed"/>
        <w:tblLook w:val="0000" w:firstRow="0" w:lastRow="0" w:firstColumn="0" w:lastColumn="0" w:noHBand="0" w:noVBand="0"/>
      </w:tblPr>
      <w:tblGrid>
        <w:gridCol w:w="3451"/>
        <w:gridCol w:w="4894"/>
      </w:tblGrid>
      <w:tr w:rsidR="00131241" w:rsidDel="00FF0578" w:rsidTr="00A92103">
        <w:trPr>
          <w:trHeight w:val="256"/>
          <w:del w:id="3230" w:author="blake" w:date="2012-07-01T22:29:00Z"/>
        </w:trPr>
        <w:tc>
          <w:tcPr>
            <w:tcW w:w="3451" w:type="dxa"/>
            <w:tcBorders>
              <w:top w:val="single" w:sz="4" w:space="0" w:color="000000"/>
              <w:left w:val="single" w:sz="4" w:space="0" w:color="000000"/>
              <w:bottom w:val="single" w:sz="4" w:space="0" w:color="000000"/>
            </w:tcBorders>
          </w:tcPr>
          <w:p w:rsidR="00131241" w:rsidDel="00FF0578" w:rsidRDefault="00131241" w:rsidP="00A92103">
            <w:pPr>
              <w:snapToGrid w:val="0"/>
              <w:rPr>
                <w:del w:id="3231" w:author="blake" w:date="2012-07-01T22:29:00Z"/>
              </w:rPr>
            </w:pPr>
            <w:del w:id="3232" w:author="blake" w:date="2012-07-01T22:29:00Z">
              <w:r w:rsidDel="00FF0578">
                <w:delText>Configuration Level</w:delText>
              </w:r>
            </w:del>
          </w:p>
        </w:tc>
        <w:tc>
          <w:tcPr>
            <w:tcW w:w="4894" w:type="dxa"/>
            <w:tcBorders>
              <w:top w:val="single" w:sz="4" w:space="0" w:color="000000"/>
              <w:left w:val="single" w:sz="4" w:space="0" w:color="000000"/>
              <w:bottom w:val="single" w:sz="4" w:space="0" w:color="000000"/>
              <w:right w:val="single" w:sz="4" w:space="0" w:color="000000"/>
            </w:tcBorders>
          </w:tcPr>
          <w:p w:rsidR="00131241" w:rsidDel="00FF0578" w:rsidRDefault="00131241" w:rsidP="00A92103">
            <w:pPr>
              <w:snapToGrid w:val="0"/>
              <w:rPr>
                <w:del w:id="3233" w:author="blake" w:date="2012-07-01T22:29:00Z"/>
              </w:rPr>
            </w:pPr>
            <w:del w:id="3234" w:author="blake" w:date="2012-07-01T22:29:00Z">
              <w:r w:rsidDel="00FF0578">
                <w:delText>Level-I</w:delText>
              </w:r>
            </w:del>
          </w:p>
        </w:tc>
      </w:tr>
      <w:tr w:rsidR="00131241" w:rsidDel="00FF0578" w:rsidTr="00A92103">
        <w:trPr>
          <w:trHeight w:val="256"/>
          <w:del w:id="3235" w:author="blake" w:date="2012-07-01T22:29:00Z"/>
        </w:trPr>
        <w:tc>
          <w:tcPr>
            <w:tcW w:w="3451" w:type="dxa"/>
            <w:tcBorders>
              <w:top w:val="single" w:sz="4" w:space="0" w:color="000000"/>
              <w:left w:val="single" w:sz="4" w:space="0" w:color="000000"/>
              <w:bottom w:val="single" w:sz="4" w:space="0" w:color="000000"/>
            </w:tcBorders>
          </w:tcPr>
          <w:p w:rsidR="00131241" w:rsidDel="00FF0578" w:rsidRDefault="00131241" w:rsidP="00A92103">
            <w:pPr>
              <w:snapToGrid w:val="0"/>
              <w:rPr>
                <w:del w:id="3236" w:author="blake" w:date="2012-07-01T22:29:00Z"/>
              </w:rPr>
            </w:pPr>
            <w:del w:id="3237" w:author="blake" w:date="2012-07-01T22:29:00Z">
              <w:r w:rsidDel="00FF0578">
                <w:delText>OS Default</w:delText>
              </w:r>
            </w:del>
          </w:p>
        </w:tc>
        <w:tc>
          <w:tcPr>
            <w:tcW w:w="4894" w:type="dxa"/>
            <w:tcBorders>
              <w:top w:val="single" w:sz="4" w:space="0" w:color="000000"/>
              <w:left w:val="single" w:sz="4" w:space="0" w:color="000000"/>
              <w:bottom w:val="single" w:sz="4" w:space="0" w:color="000000"/>
              <w:right w:val="single" w:sz="4" w:space="0" w:color="000000"/>
            </w:tcBorders>
          </w:tcPr>
          <w:p w:rsidR="00131241" w:rsidDel="00FF0578" w:rsidRDefault="00131241" w:rsidP="00A92103">
            <w:pPr>
              <w:snapToGrid w:val="0"/>
              <w:rPr>
                <w:del w:id="3238" w:author="blake" w:date="2012-07-01T22:29:00Z"/>
              </w:rPr>
            </w:pPr>
            <w:del w:id="3239" w:author="blake" w:date="2012-07-01T22:29:00Z">
              <w:r w:rsidDel="00FF0578">
                <w:delText>N/A</w:delText>
              </w:r>
            </w:del>
          </w:p>
        </w:tc>
      </w:tr>
      <w:tr w:rsidR="00131241" w:rsidDel="00FF0578" w:rsidTr="00A92103">
        <w:trPr>
          <w:trHeight w:val="256"/>
          <w:del w:id="3240" w:author="blake" w:date="2012-07-01T22:29:00Z"/>
        </w:trPr>
        <w:tc>
          <w:tcPr>
            <w:tcW w:w="3451" w:type="dxa"/>
            <w:tcBorders>
              <w:left w:val="single" w:sz="4" w:space="0" w:color="000000"/>
              <w:bottom w:val="single" w:sz="4" w:space="0" w:color="000000"/>
            </w:tcBorders>
          </w:tcPr>
          <w:p w:rsidR="00131241" w:rsidDel="00FF0578" w:rsidRDefault="00131241" w:rsidP="00A92103">
            <w:pPr>
              <w:snapToGrid w:val="0"/>
              <w:rPr>
                <w:del w:id="3241" w:author="blake" w:date="2012-07-01T22:29:00Z"/>
              </w:rPr>
            </w:pPr>
            <w:del w:id="3242" w:author="blake" w:date="2012-07-01T22:29:00Z">
              <w:r w:rsidDel="00FF0578">
                <w:delText>Reboot Required</w:delText>
              </w:r>
            </w:del>
          </w:p>
        </w:tc>
        <w:tc>
          <w:tcPr>
            <w:tcW w:w="4894" w:type="dxa"/>
            <w:tcBorders>
              <w:left w:val="single" w:sz="4" w:space="0" w:color="000000"/>
              <w:bottom w:val="single" w:sz="4" w:space="0" w:color="000000"/>
              <w:right w:val="single" w:sz="4" w:space="0" w:color="000000"/>
            </w:tcBorders>
          </w:tcPr>
          <w:p w:rsidR="00131241" w:rsidDel="00FF0578" w:rsidRDefault="00760E49" w:rsidP="00A92103">
            <w:pPr>
              <w:snapToGrid w:val="0"/>
              <w:rPr>
                <w:del w:id="3243" w:author="blake" w:date="2012-07-01T22:29:00Z"/>
              </w:rPr>
            </w:pPr>
            <w:del w:id="3244" w:author="blake" w:date="2012-07-01T22:29:00Z">
              <w:r w:rsidDel="00FF0578">
                <w:delText>No</w:delText>
              </w:r>
            </w:del>
          </w:p>
        </w:tc>
      </w:tr>
      <w:tr w:rsidR="00131241" w:rsidDel="00FF0578" w:rsidTr="00A92103">
        <w:trPr>
          <w:trHeight w:val="256"/>
          <w:del w:id="3245" w:author="blake" w:date="2012-07-01T22:29:00Z"/>
        </w:trPr>
        <w:tc>
          <w:tcPr>
            <w:tcW w:w="3451" w:type="dxa"/>
            <w:tcBorders>
              <w:top w:val="single" w:sz="4" w:space="0" w:color="000000"/>
              <w:left w:val="single" w:sz="4" w:space="0" w:color="000000"/>
              <w:bottom w:val="single" w:sz="4" w:space="0" w:color="000000"/>
            </w:tcBorders>
          </w:tcPr>
          <w:p w:rsidR="00131241" w:rsidDel="00FF0578" w:rsidRDefault="00131241" w:rsidP="00A92103">
            <w:pPr>
              <w:snapToGrid w:val="0"/>
              <w:rPr>
                <w:del w:id="3246" w:author="blake" w:date="2012-07-01T22:29:00Z"/>
              </w:rPr>
            </w:pPr>
            <w:del w:id="3247" w:author="blake" w:date="2012-07-01T22:29:00Z">
              <w:r w:rsidDel="00FF0578">
                <w:delText>Scorable Item</w:delText>
              </w:r>
            </w:del>
          </w:p>
        </w:tc>
        <w:tc>
          <w:tcPr>
            <w:tcW w:w="4894" w:type="dxa"/>
            <w:tcBorders>
              <w:top w:val="single" w:sz="4" w:space="0" w:color="000000"/>
              <w:left w:val="single" w:sz="4" w:space="0" w:color="000000"/>
              <w:bottom w:val="single" w:sz="4" w:space="0" w:color="000000"/>
              <w:right w:val="single" w:sz="4" w:space="0" w:color="000000"/>
            </w:tcBorders>
          </w:tcPr>
          <w:p w:rsidR="00131241" w:rsidDel="00FF0578" w:rsidRDefault="009F4F5C" w:rsidP="00A92103">
            <w:pPr>
              <w:snapToGrid w:val="0"/>
              <w:rPr>
                <w:del w:id="3248" w:author="blake" w:date="2012-07-01T22:29:00Z"/>
              </w:rPr>
            </w:pPr>
            <w:del w:id="3249" w:author="blake" w:date="2012-07-01T22:20:00Z">
              <w:r w:rsidDel="00FF0578">
                <w:delText>Yes</w:delText>
              </w:r>
            </w:del>
          </w:p>
        </w:tc>
      </w:tr>
    </w:tbl>
    <w:p w:rsidR="00131241" w:rsidDel="00FF0578" w:rsidRDefault="00131241" w:rsidP="00131241">
      <w:pPr>
        <w:pStyle w:val="CISRuleComponent"/>
        <w:rPr>
          <w:del w:id="3250" w:author="blake" w:date="2012-07-01T22:29:00Z"/>
        </w:rPr>
      </w:pPr>
      <w:del w:id="3251" w:author="blake" w:date="2012-07-01T22:29:00Z">
        <w:r w:rsidDel="00FF0578">
          <w:delText xml:space="preserve">Description: </w:delText>
        </w:r>
      </w:del>
    </w:p>
    <w:p w:rsidR="00131241" w:rsidRPr="00816C21" w:rsidDel="00FF0578" w:rsidRDefault="00AC6DE2" w:rsidP="005E4F28">
      <w:pPr>
        <w:pStyle w:val="CISNormal"/>
        <w:rPr>
          <w:del w:id="3252" w:author="blake" w:date="2012-07-01T22:29:00Z"/>
        </w:rPr>
      </w:pPr>
      <w:del w:id="3253" w:author="blake" w:date="2012-07-01T22:29:00Z">
        <w:r w:rsidDel="00FF0578">
          <w:delText>Avahi</w:delText>
        </w:r>
        <w:r w:rsidR="00D9477F" w:rsidDel="00FF0578">
          <w:delText xml:space="preserve"> can be configured to </w:delText>
        </w:r>
        <w:r w:rsidDel="00FF0578">
          <w:delText xml:space="preserve">ignore packets unless the </w:delText>
        </w:r>
        <w:r w:rsidR="00816C21" w:rsidDel="00FF0578">
          <w:delText xml:space="preserve">TTL </w:delText>
        </w:r>
        <w:r w:rsidDel="00FF0578">
          <w:delText>field is 255.</w:delText>
        </w:r>
      </w:del>
    </w:p>
    <w:p w:rsidR="00131241" w:rsidDel="00FF0578" w:rsidRDefault="00131241" w:rsidP="00131241">
      <w:pPr>
        <w:pStyle w:val="CISRuleComponent"/>
        <w:rPr>
          <w:del w:id="3254" w:author="blake" w:date="2012-07-01T22:29:00Z"/>
        </w:rPr>
      </w:pPr>
      <w:del w:id="3255" w:author="blake" w:date="2012-07-01T22:29:00Z">
        <w:r w:rsidRPr="006C7502" w:rsidDel="00FF0578">
          <w:delText>Rationale:</w:delText>
        </w:r>
      </w:del>
    </w:p>
    <w:p w:rsidR="00D9477F" w:rsidDel="00FF0578" w:rsidRDefault="004905D2" w:rsidP="005E4F28">
      <w:pPr>
        <w:pStyle w:val="CISNormal"/>
        <w:rPr>
          <w:del w:id="3256" w:author="blake" w:date="2012-07-01T22:29:00Z"/>
        </w:rPr>
      </w:pPr>
      <w:del w:id="3257" w:author="blake" w:date="2012-07-01T22:29:00Z">
        <w:r w:rsidDel="00FF0578">
          <w:lastRenderedPageBreak/>
          <w:delText>Setting this field makes sure that only mul</w:delText>
        </w:r>
        <w:r w:rsidR="002876A1" w:rsidDel="00FF0578">
          <w:delText>t</w:delText>
        </w:r>
        <w:r w:rsidDel="00FF0578">
          <w:delText>icast DNS packets from the local network are processed. Although a properly configured router and firewall should not allow these packets from outside networks, this is an extra check to ensure this does not happen.</w:delText>
        </w:r>
      </w:del>
    </w:p>
    <w:p w:rsidR="00131241" w:rsidRPr="00D9477F" w:rsidDel="00FF0578" w:rsidRDefault="00131241" w:rsidP="00D9477F">
      <w:pPr>
        <w:pStyle w:val="CISRuleComponent"/>
        <w:rPr>
          <w:del w:id="3258" w:author="blake" w:date="2012-07-01T22:29:00Z"/>
        </w:rPr>
      </w:pPr>
      <w:del w:id="3259" w:author="blake" w:date="2012-07-01T22:29:00Z">
        <w:r w:rsidRPr="00D9477F" w:rsidDel="00FF0578">
          <w:delText>Remediation:</w:delText>
        </w:r>
      </w:del>
    </w:p>
    <w:p w:rsidR="00816C21" w:rsidDel="00FF0578" w:rsidRDefault="00816C21" w:rsidP="00D9477F">
      <w:pPr>
        <w:pStyle w:val="CISNormal"/>
        <w:rPr>
          <w:del w:id="3260" w:author="blake" w:date="2012-07-01T22:29:00Z"/>
        </w:rPr>
      </w:pPr>
      <w:del w:id="3261" w:author="blake" w:date="2012-07-01T22:29:00Z">
        <w:r w:rsidRPr="00283F91" w:rsidDel="00FF0578">
          <w:delText>Edit</w:delText>
        </w:r>
        <w:r w:rsidDel="00FF0578">
          <w:delText xml:space="preserve"> </w:delText>
        </w:r>
        <w:r w:rsidR="004905D2" w:rsidDel="00FF0578">
          <w:delText xml:space="preserve">the </w:delText>
        </w:r>
        <w:r w:rsidR="004905D2" w:rsidRPr="00283F91" w:rsidDel="00FF0578">
          <w:delText>/</w:delText>
        </w:r>
        <w:r w:rsidRPr="00816C21" w:rsidDel="00FF0578">
          <w:rPr>
            <w:rStyle w:val="CodeChar"/>
            <w:sz w:val="24"/>
            <w:szCs w:val="24"/>
          </w:rPr>
          <w:delText>etc/avahi/avahi-daemon.conf</w:delText>
        </w:r>
        <w:r w:rsidRPr="00283F91" w:rsidDel="00FF0578">
          <w:delText xml:space="preserve"> </w:delText>
        </w:r>
        <w:r w:rsidDel="00FF0578">
          <w:delText xml:space="preserve">file </w:delText>
        </w:r>
        <w:r w:rsidRPr="00283F91" w:rsidDel="00FF0578">
          <w:delText>and add</w:delText>
        </w:r>
        <w:r w:rsidR="00D9477F" w:rsidDel="00FF0578">
          <w:delText xml:space="preserve"> the following</w:delText>
        </w:r>
        <w:r w:rsidRPr="00283F91" w:rsidDel="00FF0578">
          <w:delText xml:space="preserve"> line to the </w:delText>
        </w:r>
        <w:r w:rsidRPr="006E606D" w:rsidDel="00FF0578">
          <w:rPr>
            <w:rStyle w:val="CodeChar"/>
          </w:rPr>
          <w:delText>[server]</w:delText>
        </w:r>
        <w:r w:rsidRPr="00283F91" w:rsidDel="00FF0578">
          <w:delText xml:space="preserve"> section</w:delText>
        </w:r>
        <w:r w:rsidR="00D9477F" w:rsidDel="00FF0578">
          <w:delText>:</w:delText>
        </w:r>
      </w:del>
    </w:p>
    <w:p w:rsidR="009F4F5C" w:rsidDel="00FF0578" w:rsidRDefault="009F4F5C" w:rsidP="00D9477F">
      <w:pPr>
        <w:pStyle w:val="CISNormal"/>
        <w:rPr>
          <w:del w:id="3262" w:author="blake" w:date="2012-07-01T22:29:00Z"/>
        </w:rPr>
      </w:pPr>
    </w:p>
    <w:p w:rsidR="00AC6DE2" w:rsidRPr="00283F91" w:rsidDel="00FF0578" w:rsidRDefault="00AC6DE2" w:rsidP="00FB132F">
      <w:pPr>
        <w:pStyle w:val="CISC0de"/>
        <w:pBdr>
          <w:bottom w:val="single" w:sz="4" w:space="0" w:color="auto"/>
        </w:pBdr>
        <w:rPr>
          <w:del w:id="3263" w:author="blake" w:date="2012-07-01T22:29:00Z"/>
        </w:rPr>
      </w:pPr>
      <w:del w:id="3264" w:author="blake" w:date="2012-07-01T22:29:00Z">
        <w:r w:rsidRPr="00283F91" w:rsidDel="00FF0578">
          <w:delText>check-response-ttl=yes</w:delText>
        </w:r>
      </w:del>
    </w:p>
    <w:p w:rsidR="00A92103" w:rsidRPr="00283F91" w:rsidDel="00FF0578" w:rsidRDefault="00A92103" w:rsidP="00FB132F">
      <w:pPr>
        <w:pStyle w:val="CISC0de"/>
        <w:pBdr>
          <w:bottom w:val="single" w:sz="4" w:space="0" w:color="auto"/>
        </w:pBdr>
        <w:rPr>
          <w:del w:id="3265" w:author="blake" w:date="2012-07-01T22:29:00Z"/>
        </w:rPr>
      </w:pPr>
      <w:del w:id="3266" w:author="blake" w:date="2012-07-01T22:29:00Z">
        <w:r w:rsidRPr="00283F91" w:rsidDel="00FF0578">
          <w:delText xml:space="preserve"># grep </w:delText>
        </w:r>
        <w:r w:rsidR="00505736" w:rsidDel="00FF0578">
          <w:delText>"</w:delText>
        </w:r>
        <w:r w:rsidRPr="00283F91" w:rsidDel="00FF0578">
          <w:delText>^check-response-ttl=yes</w:delText>
        </w:r>
        <w:r w:rsidR="00505736" w:rsidDel="00FF0578">
          <w:delText>"</w:delText>
        </w:r>
        <w:r w:rsidRPr="00283F91" w:rsidDel="00FF0578">
          <w:delText xml:space="preserve"> /etc/avahi/avahi-daemon.conf</w:delText>
        </w:r>
      </w:del>
    </w:p>
    <w:p w:rsidR="00A92103" w:rsidRPr="00283F91" w:rsidDel="00FF0578" w:rsidRDefault="00A92103" w:rsidP="00FB132F">
      <w:pPr>
        <w:pStyle w:val="CISC0de"/>
        <w:pBdr>
          <w:bottom w:val="single" w:sz="4" w:space="0" w:color="auto"/>
        </w:pBdr>
        <w:rPr>
          <w:del w:id="3267" w:author="blake" w:date="2012-07-01T22:29:00Z"/>
        </w:rPr>
      </w:pPr>
      <w:del w:id="3268" w:author="blake" w:date="2012-07-01T22:29:00Z">
        <w:r w:rsidRPr="00283F91" w:rsidDel="00FF0578">
          <w:delText xml:space="preserve"># if [ $? </w:delText>
        </w:r>
        <w:r w:rsidR="001731CF" w:rsidDel="00FF0578">
          <w:delText>-</w:delText>
        </w:r>
        <w:r w:rsidRPr="00283F91" w:rsidDel="00FF0578">
          <w:delText>ne 0 ]</w:delText>
        </w:r>
      </w:del>
    </w:p>
    <w:p w:rsidR="00A92103" w:rsidRPr="00283F91" w:rsidDel="00FF0578" w:rsidRDefault="00A92103" w:rsidP="00FB132F">
      <w:pPr>
        <w:pStyle w:val="CISC0de"/>
        <w:pBdr>
          <w:bottom w:val="single" w:sz="4" w:space="0" w:color="auto"/>
        </w:pBdr>
        <w:rPr>
          <w:del w:id="3269" w:author="blake" w:date="2012-07-01T22:29:00Z"/>
        </w:rPr>
      </w:pPr>
      <w:del w:id="3270" w:author="blake" w:date="2012-07-01T22:29:00Z">
        <w:r w:rsidRPr="00283F91" w:rsidDel="00FF0578">
          <w:delText># then</w:delText>
        </w:r>
      </w:del>
    </w:p>
    <w:p w:rsidR="00A92103" w:rsidRPr="00283F91" w:rsidDel="00FF0578" w:rsidRDefault="00A92103" w:rsidP="00FB132F">
      <w:pPr>
        <w:pStyle w:val="CISC0de"/>
        <w:pBdr>
          <w:bottom w:val="single" w:sz="4" w:space="0" w:color="auto"/>
        </w:pBdr>
        <w:rPr>
          <w:del w:id="3271" w:author="blake" w:date="2012-07-01T22:29:00Z"/>
        </w:rPr>
      </w:pPr>
      <w:del w:id="3272" w:author="blake" w:date="2012-07-01T22:29:00Z">
        <w:r w:rsidRPr="00283F91" w:rsidDel="00FF0578">
          <w:delText xml:space="preserve"># ed  /etc/avahi/avahi-daemon.conf </w:delText>
        </w:r>
      </w:del>
    </w:p>
    <w:p w:rsidR="00A92103" w:rsidRPr="00283F91" w:rsidDel="00FF0578" w:rsidRDefault="00A92103" w:rsidP="00FB132F">
      <w:pPr>
        <w:pStyle w:val="CISC0de"/>
        <w:pBdr>
          <w:bottom w:val="single" w:sz="4" w:space="0" w:color="auto"/>
        </w:pBdr>
        <w:rPr>
          <w:del w:id="3273" w:author="blake" w:date="2012-07-01T22:29:00Z"/>
        </w:rPr>
      </w:pPr>
      <w:del w:id="3274" w:author="blake" w:date="2012-07-01T22:29:00Z">
        <w:r w:rsidRPr="00283F91" w:rsidDel="00FF0578">
          <w:delText>g/ check-response-ttl /d</w:delText>
        </w:r>
      </w:del>
    </w:p>
    <w:p w:rsidR="00A92103" w:rsidRPr="00283F91" w:rsidDel="00FF0578" w:rsidRDefault="00A92103" w:rsidP="00FB132F">
      <w:pPr>
        <w:pStyle w:val="CISC0de"/>
        <w:pBdr>
          <w:bottom w:val="single" w:sz="4" w:space="0" w:color="auto"/>
        </w:pBdr>
        <w:rPr>
          <w:del w:id="3275" w:author="blake" w:date="2012-07-01T22:29:00Z"/>
        </w:rPr>
      </w:pPr>
      <w:del w:id="3276" w:author="blake" w:date="2012-07-01T22:29:00Z">
        <w:r w:rsidRPr="00283F91" w:rsidDel="00FF0578">
          <w:delText>/^\[server]/</w:delText>
        </w:r>
      </w:del>
    </w:p>
    <w:p w:rsidR="00A92103" w:rsidRPr="00283F91" w:rsidDel="00FF0578" w:rsidRDefault="00A92103" w:rsidP="00FB132F">
      <w:pPr>
        <w:pStyle w:val="CISC0de"/>
        <w:pBdr>
          <w:bottom w:val="single" w:sz="4" w:space="0" w:color="auto"/>
        </w:pBdr>
        <w:rPr>
          <w:del w:id="3277" w:author="blake" w:date="2012-07-01T22:29:00Z"/>
        </w:rPr>
      </w:pPr>
      <w:del w:id="3278" w:author="blake" w:date="2012-07-01T22:29:00Z">
        <w:r w:rsidRPr="00283F91" w:rsidDel="00FF0578">
          <w:delText>a</w:delText>
        </w:r>
      </w:del>
    </w:p>
    <w:p w:rsidR="00A92103" w:rsidRPr="00283F91" w:rsidDel="00FF0578" w:rsidRDefault="00A92103" w:rsidP="00FB132F">
      <w:pPr>
        <w:pStyle w:val="CISC0de"/>
        <w:pBdr>
          <w:bottom w:val="single" w:sz="4" w:space="0" w:color="auto"/>
        </w:pBdr>
        <w:rPr>
          <w:del w:id="3279" w:author="blake" w:date="2012-07-01T22:29:00Z"/>
        </w:rPr>
      </w:pPr>
      <w:del w:id="3280" w:author="blake" w:date="2012-07-01T22:29:00Z">
        <w:r w:rsidRPr="00283F91" w:rsidDel="00FF0578">
          <w:delText>check-response-ttl=yes</w:delText>
        </w:r>
      </w:del>
    </w:p>
    <w:p w:rsidR="00A92103" w:rsidRPr="00283F91" w:rsidDel="00FF0578" w:rsidRDefault="00A92103" w:rsidP="00FB132F">
      <w:pPr>
        <w:pStyle w:val="CISC0de"/>
        <w:pBdr>
          <w:bottom w:val="single" w:sz="4" w:space="0" w:color="auto"/>
        </w:pBdr>
        <w:rPr>
          <w:del w:id="3281" w:author="blake" w:date="2012-07-01T22:29:00Z"/>
        </w:rPr>
      </w:pPr>
      <w:del w:id="3282" w:author="blake" w:date="2012-07-01T22:29:00Z">
        <w:r w:rsidRPr="00283F91" w:rsidDel="00FF0578">
          <w:delText>.</w:delText>
        </w:r>
      </w:del>
    </w:p>
    <w:p w:rsidR="00A92103" w:rsidRPr="00283F91" w:rsidDel="00FF0578" w:rsidRDefault="00A92103" w:rsidP="00FB132F">
      <w:pPr>
        <w:pStyle w:val="CISC0de"/>
        <w:pBdr>
          <w:bottom w:val="single" w:sz="4" w:space="0" w:color="auto"/>
        </w:pBdr>
        <w:rPr>
          <w:del w:id="3283" w:author="blake" w:date="2012-07-01T22:29:00Z"/>
        </w:rPr>
      </w:pPr>
      <w:del w:id="3284" w:author="blake" w:date="2012-07-01T22:29:00Z">
        <w:r w:rsidRPr="00283F91" w:rsidDel="00FF0578">
          <w:delText>w</w:delText>
        </w:r>
      </w:del>
    </w:p>
    <w:p w:rsidR="00A92103" w:rsidRPr="00283F91" w:rsidDel="00FF0578" w:rsidRDefault="00A92103" w:rsidP="00FB132F">
      <w:pPr>
        <w:pStyle w:val="CISC0de"/>
        <w:pBdr>
          <w:bottom w:val="single" w:sz="4" w:space="0" w:color="auto"/>
        </w:pBdr>
        <w:rPr>
          <w:del w:id="3285" w:author="blake" w:date="2012-07-01T22:29:00Z"/>
        </w:rPr>
      </w:pPr>
      <w:del w:id="3286" w:author="blake" w:date="2012-07-01T22:29:00Z">
        <w:r w:rsidRPr="00283F91" w:rsidDel="00FF0578">
          <w:delText>q</w:delText>
        </w:r>
      </w:del>
    </w:p>
    <w:p w:rsidR="00A92103" w:rsidRPr="00283F91" w:rsidDel="00FF0578" w:rsidRDefault="00A92103" w:rsidP="00FB132F">
      <w:pPr>
        <w:pStyle w:val="CISC0de"/>
        <w:pBdr>
          <w:bottom w:val="single" w:sz="4" w:space="0" w:color="auto"/>
        </w:pBdr>
        <w:rPr>
          <w:del w:id="3287" w:author="blake" w:date="2012-07-01T22:29:00Z"/>
        </w:rPr>
      </w:pPr>
      <w:del w:id="3288" w:author="blake" w:date="2012-07-01T22:29:00Z">
        <w:r w:rsidRPr="00283F91" w:rsidDel="00FF0578">
          <w:delText>#fi</w:delText>
        </w:r>
      </w:del>
    </w:p>
    <w:p w:rsidR="00131241" w:rsidDel="00FF0578" w:rsidRDefault="00131241" w:rsidP="00131241">
      <w:pPr>
        <w:pStyle w:val="CISRuleComponent"/>
        <w:spacing w:before="240"/>
        <w:rPr>
          <w:del w:id="3289" w:author="blake" w:date="2012-07-01T22:29:00Z"/>
        </w:rPr>
      </w:pPr>
      <w:del w:id="3290" w:author="blake" w:date="2012-07-01T22:29:00Z">
        <w:r w:rsidDel="00FF0578">
          <w:delText>Audit:</w:delText>
        </w:r>
      </w:del>
    </w:p>
    <w:p w:rsidR="00816C21" w:rsidDel="00FF0578" w:rsidRDefault="00131241" w:rsidP="00131241">
      <w:pPr>
        <w:pStyle w:val="CISNormal"/>
        <w:rPr>
          <w:del w:id="3291" w:author="blake" w:date="2012-07-01T22:29:00Z"/>
        </w:rPr>
      </w:pPr>
      <w:del w:id="3292" w:author="blake" w:date="2012-07-01T22:29:00Z">
        <w:r w:rsidDel="00FF0578">
          <w:delText xml:space="preserve">Perform the following to determine </w:delText>
        </w:r>
        <w:r w:rsidR="00816C21" w:rsidDel="00FF0578">
          <w:delText>if the TTL setting is correct.</w:delText>
        </w:r>
      </w:del>
    </w:p>
    <w:p w:rsidR="00131241" w:rsidRPr="00FB132F" w:rsidDel="00FF0578" w:rsidRDefault="00131241" w:rsidP="00FB132F">
      <w:pPr>
        <w:pStyle w:val="CISC0de"/>
        <w:pBdr>
          <w:bottom w:val="single" w:sz="4" w:space="0" w:color="auto"/>
        </w:pBdr>
        <w:rPr>
          <w:del w:id="3293" w:author="blake" w:date="2012-07-01T22:29:00Z"/>
        </w:rPr>
      </w:pPr>
      <w:del w:id="3294" w:author="blake" w:date="2012-07-01T22:29:00Z">
        <w:r w:rsidRPr="00FB4588" w:rsidDel="00FF0578">
          <w:delText>#</w:delText>
        </w:r>
        <w:r w:rsidR="00A92103" w:rsidRPr="00FB4588" w:rsidDel="00FF0578">
          <w:delText xml:space="preserve"> </w:delText>
        </w:r>
        <w:r w:rsidR="00A92103" w:rsidRPr="00FB132F" w:rsidDel="00FF0578">
          <w:delText xml:space="preserve">grep </w:delText>
        </w:r>
        <w:r w:rsidR="00505736" w:rsidDel="00FF0578">
          <w:delText>"</w:delText>
        </w:r>
        <w:r w:rsidR="00A92103" w:rsidRPr="00FB132F" w:rsidDel="00FF0578">
          <w:delText>^check-response-ttl=yes</w:delText>
        </w:r>
        <w:r w:rsidR="00505736" w:rsidDel="00FF0578">
          <w:delText>"</w:delText>
        </w:r>
        <w:r w:rsidR="00A92103" w:rsidRPr="00FB132F" w:rsidDel="00FF0578">
          <w:delText xml:space="preserve"> /etc/avahi/avahi-daemon.conf</w:delText>
        </w:r>
      </w:del>
    </w:p>
    <w:p w:rsidR="00A92103" w:rsidRPr="00FB4588" w:rsidDel="00FF0578" w:rsidRDefault="00A92103" w:rsidP="00FB132F">
      <w:pPr>
        <w:pStyle w:val="CISC0de"/>
        <w:pBdr>
          <w:bottom w:val="single" w:sz="4" w:space="0" w:color="auto"/>
        </w:pBdr>
        <w:rPr>
          <w:del w:id="3295" w:author="blake" w:date="2012-07-01T22:29:00Z"/>
        </w:rPr>
      </w:pPr>
      <w:del w:id="3296" w:author="blake" w:date="2012-07-01T22:29:00Z">
        <w:r w:rsidRPr="00FB4588" w:rsidDel="00FF0578">
          <w:delText>check-response-ttl=yes</w:delText>
        </w:r>
      </w:del>
    </w:p>
    <w:p w:rsidR="00131241" w:rsidRPr="00383405" w:rsidDel="00FF0578" w:rsidRDefault="00283F91" w:rsidP="006E606D">
      <w:pPr>
        <w:pStyle w:val="Heading3"/>
        <w:tabs>
          <w:tab w:val="center" w:pos="990"/>
        </w:tabs>
        <w:ind w:left="360"/>
        <w:rPr>
          <w:del w:id="3297" w:author="blake" w:date="2012-07-01T22:29:00Z"/>
        </w:rPr>
      </w:pPr>
      <w:del w:id="3298" w:author="blake" w:date="2012-07-01T22:29:00Z">
        <w:r w:rsidDel="00FF0578">
          <w:delText>Prevent O</w:delText>
        </w:r>
        <w:r w:rsidR="00131241" w:rsidRPr="00383405" w:rsidDel="00FF0578">
          <w:delText xml:space="preserve">ther </w:delText>
        </w:r>
        <w:r w:rsidR="00D9477F" w:rsidDel="00FF0578">
          <w:delText>Programs f</w:delText>
        </w:r>
        <w:r w:rsidDel="00FF0578">
          <w:delText>rom Using Avahi’s P</w:delText>
        </w:r>
        <w:r w:rsidR="00131241" w:rsidRPr="00383405" w:rsidDel="00FF0578">
          <w:delText>ort</w:delText>
        </w:r>
      </w:del>
    </w:p>
    <w:tbl>
      <w:tblPr>
        <w:tblW w:w="0" w:type="auto"/>
        <w:tblInd w:w="462" w:type="dxa"/>
        <w:tblLayout w:type="fixed"/>
        <w:tblLook w:val="0000" w:firstRow="0" w:lastRow="0" w:firstColumn="0" w:lastColumn="0" w:noHBand="0" w:noVBand="0"/>
      </w:tblPr>
      <w:tblGrid>
        <w:gridCol w:w="3451"/>
        <w:gridCol w:w="4894"/>
      </w:tblGrid>
      <w:tr w:rsidR="00131241" w:rsidDel="00FF0578" w:rsidTr="00A92103">
        <w:trPr>
          <w:trHeight w:val="256"/>
          <w:del w:id="3299" w:author="blake" w:date="2012-07-01T22:29:00Z"/>
        </w:trPr>
        <w:tc>
          <w:tcPr>
            <w:tcW w:w="3451" w:type="dxa"/>
            <w:tcBorders>
              <w:top w:val="single" w:sz="4" w:space="0" w:color="000000"/>
              <w:left w:val="single" w:sz="4" w:space="0" w:color="000000"/>
              <w:bottom w:val="single" w:sz="4" w:space="0" w:color="000000"/>
            </w:tcBorders>
          </w:tcPr>
          <w:p w:rsidR="00131241" w:rsidDel="00FF0578" w:rsidRDefault="00131241" w:rsidP="00A92103">
            <w:pPr>
              <w:snapToGrid w:val="0"/>
              <w:rPr>
                <w:del w:id="3300" w:author="blake" w:date="2012-07-01T22:29:00Z"/>
              </w:rPr>
            </w:pPr>
            <w:del w:id="3301" w:author="blake" w:date="2012-07-01T22:29:00Z">
              <w:r w:rsidDel="00FF0578">
                <w:delText>Configuration Level</w:delText>
              </w:r>
            </w:del>
          </w:p>
        </w:tc>
        <w:tc>
          <w:tcPr>
            <w:tcW w:w="4894" w:type="dxa"/>
            <w:tcBorders>
              <w:top w:val="single" w:sz="4" w:space="0" w:color="000000"/>
              <w:left w:val="single" w:sz="4" w:space="0" w:color="000000"/>
              <w:bottom w:val="single" w:sz="4" w:space="0" w:color="000000"/>
              <w:right w:val="single" w:sz="4" w:space="0" w:color="000000"/>
            </w:tcBorders>
          </w:tcPr>
          <w:p w:rsidR="00131241" w:rsidDel="00FF0578" w:rsidRDefault="00131241" w:rsidP="00A92103">
            <w:pPr>
              <w:snapToGrid w:val="0"/>
              <w:rPr>
                <w:del w:id="3302" w:author="blake" w:date="2012-07-01T22:29:00Z"/>
              </w:rPr>
            </w:pPr>
            <w:del w:id="3303" w:author="blake" w:date="2012-07-01T22:29:00Z">
              <w:r w:rsidDel="00FF0578">
                <w:delText>Level-I</w:delText>
              </w:r>
            </w:del>
          </w:p>
        </w:tc>
      </w:tr>
      <w:tr w:rsidR="00131241" w:rsidDel="00FF0578" w:rsidTr="00A92103">
        <w:trPr>
          <w:trHeight w:val="256"/>
          <w:del w:id="3304" w:author="blake" w:date="2012-07-01T22:29:00Z"/>
        </w:trPr>
        <w:tc>
          <w:tcPr>
            <w:tcW w:w="3451" w:type="dxa"/>
            <w:tcBorders>
              <w:top w:val="single" w:sz="4" w:space="0" w:color="000000"/>
              <w:left w:val="single" w:sz="4" w:space="0" w:color="000000"/>
              <w:bottom w:val="single" w:sz="4" w:space="0" w:color="000000"/>
            </w:tcBorders>
          </w:tcPr>
          <w:p w:rsidR="00131241" w:rsidDel="00FF0578" w:rsidRDefault="00131241" w:rsidP="00A92103">
            <w:pPr>
              <w:snapToGrid w:val="0"/>
              <w:rPr>
                <w:del w:id="3305" w:author="blake" w:date="2012-07-01T22:29:00Z"/>
              </w:rPr>
            </w:pPr>
            <w:del w:id="3306" w:author="blake" w:date="2012-07-01T22:29:00Z">
              <w:r w:rsidDel="00FF0578">
                <w:delText>OS Default</w:delText>
              </w:r>
            </w:del>
          </w:p>
        </w:tc>
        <w:tc>
          <w:tcPr>
            <w:tcW w:w="4894" w:type="dxa"/>
            <w:tcBorders>
              <w:top w:val="single" w:sz="4" w:space="0" w:color="000000"/>
              <w:left w:val="single" w:sz="4" w:space="0" w:color="000000"/>
              <w:bottom w:val="single" w:sz="4" w:space="0" w:color="000000"/>
              <w:right w:val="single" w:sz="4" w:space="0" w:color="000000"/>
            </w:tcBorders>
          </w:tcPr>
          <w:p w:rsidR="00131241" w:rsidDel="00FF0578" w:rsidRDefault="00131241" w:rsidP="00A92103">
            <w:pPr>
              <w:snapToGrid w:val="0"/>
              <w:rPr>
                <w:del w:id="3307" w:author="blake" w:date="2012-07-01T22:29:00Z"/>
              </w:rPr>
            </w:pPr>
            <w:del w:id="3308" w:author="blake" w:date="2012-07-01T22:29:00Z">
              <w:r w:rsidDel="00FF0578">
                <w:delText>N/A</w:delText>
              </w:r>
            </w:del>
          </w:p>
        </w:tc>
      </w:tr>
      <w:tr w:rsidR="00131241" w:rsidDel="00FF0578" w:rsidTr="00A92103">
        <w:trPr>
          <w:trHeight w:val="256"/>
          <w:del w:id="3309" w:author="blake" w:date="2012-07-01T22:29:00Z"/>
        </w:trPr>
        <w:tc>
          <w:tcPr>
            <w:tcW w:w="3451" w:type="dxa"/>
            <w:tcBorders>
              <w:left w:val="single" w:sz="4" w:space="0" w:color="000000"/>
              <w:bottom w:val="single" w:sz="4" w:space="0" w:color="000000"/>
            </w:tcBorders>
          </w:tcPr>
          <w:p w:rsidR="00131241" w:rsidDel="00FF0578" w:rsidRDefault="00131241" w:rsidP="00A92103">
            <w:pPr>
              <w:snapToGrid w:val="0"/>
              <w:rPr>
                <w:del w:id="3310" w:author="blake" w:date="2012-07-01T22:29:00Z"/>
              </w:rPr>
            </w:pPr>
            <w:del w:id="3311" w:author="blake" w:date="2012-07-01T22:29:00Z">
              <w:r w:rsidDel="00FF0578">
                <w:delText>Reboot Required</w:delText>
              </w:r>
            </w:del>
          </w:p>
        </w:tc>
        <w:tc>
          <w:tcPr>
            <w:tcW w:w="4894" w:type="dxa"/>
            <w:tcBorders>
              <w:left w:val="single" w:sz="4" w:space="0" w:color="000000"/>
              <w:bottom w:val="single" w:sz="4" w:space="0" w:color="000000"/>
              <w:right w:val="single" w:sz="4" w:space="0" w:color="000000"/>
            </w:tcBorders>
          </w:tcPr>
          <w:p w:rsidR="00131241" w:rsidDel="00FF0578" w:rsidRDefault="00760E49" w:rsidP="00A92103">
            <w:pPr>
              <w:snapToGrid w:val="0"/>
              <w:rPr>
                <w:del w:id="3312" w:author="blake" w:date="2012-07-01T22:29:00Z"/>
              </w:rPr>
            </w:pPr>
            <w:del w:id="3313" w:author="blake" w:date="2012-07-01T22:29:00Z">
              <w:r w:rsidDel="00FF0578">
                <w:delText>No</w:delText>
              </w:r>
            </w:del>
          </w:p>
        </w:tc>
      </w:tr>
      <w:tr w:rsidR="00131241" w:rsidDel="00FF0578" w:rsidTr="00A92103">
        <w:trPr>
          <w:trHeight w:val="256"/>
          <w:del w:id="3314" w:author="blake" w:date="2012-07-01T22:29:00Z"/>
        </w:trPr>
        <w:tc>
          <w:tcPr>
            <w:tcW w:w="3451" w:type="dxa"/>
            <w:tcBorders>
              <w:top w:val="single" w:sz="4" w:space="0" w:color="000000"/>
              <w:left w:val="single" w:sz="4" w:space="0" w:color="000000"/>
              <w:bottom w:val="single" w:sz="4" w:space="0" w:color="000000"/>
            </w:tcBorders>
          </w:tcPr>
          <w:p w:rsidR="00131241" w:rsidDel="00FF0578" w:rsidRDefault="00131241" w:rsidP="00A92103">
            <w:pPr>
              <w:snapToGrid w:val="0"/>
              <w:rPr>
                <w:del w:id="3315" w:author="blake" w:date="2012-07-01T22:29:00Z"/>
              </w:rPr>
            </w:pPr>
            <w:del w:id="3316" w:author="blake" w:date="2012-07-01T22:29:00Z">
              <w:r w:rsidDel="00FF0578">
                <w:delText>Scorable Item</w:delText>
              </w:r>
            </w:del>
          </w:p>
        </w:tc>
        <w:tc>
          <w:tcPr>
            <w:tcW w:w="4894" w:type="dxa"/>
            <w:tcBorders>
              <w:top w:val="single" w:sz="4" w:space="0" w:color="000000"/>
              <w:left w:val="single" w:sz="4" w:space="0" w:color="000000"/>
              <w:bottom w:val="single" w:sz="4" w:space="0" w:color="000000"/>
              <w:right w:val="single" w:sz="4" w:space="0" w:color="000000"/>
            </w:tcBorders>
          </w:tcPr>
          <w:p w:rsidR="00131241" w:rsidDel="00FF0578" w:rsidRDefault="00131241" w:rsidP="00A92103">
            <w:pPr>
              <w:snapToGrid w:val="0"/>
              <w:rPr>
                <w:del w:id="3317" w:author="blake" w:date="2012-07-01T22:29:00Z"/>
              </w:rPr>
            </w:pPr>
            <w:del w:id="3318" w:author="blake" w:date="2012-07-01T22:29:00Z">
              <w:r w:rsidDel="00FF0578">
                <w:delText>No</w:delText>
              </w:r>
            </w:del>
          </w:p>
        </w:tc>
      </w:tr>
    </w:tbl>
    <w:p w:rsidR="00131241" w:rsidDel="00FF0578" w:rsidRDefault="00131241" w:rsidP="00131241">
      <w:pPr>
        <w:pStyle w:val="CISRuleComponent"/>
        <w:rPr>
          <w:del w:id="3319" w:author="blake" w:date="2012-07-01T22:29:00Z"/>
        </w:rPr>
      </w:pPr>
      <w:del w:id="3320" w:author="blake" w:date="2012-07-01T22:29:00Z">
        <w:r w:rsidDel="00FF0578">
          <w:delText xml:space="preserve">Description: </w:delText>
        </w:r>
      </w:del>
    </w:p>
    <w:p w:rsidR="00131241" w:rsidRPr="00A92103" w:rsidDel="00FF0578" w:rsidRDefault="00A92103" w:rsidP="00A92103">
      <w:pPr>
        <w:autoSpaceDE w:val="0"/>
        <w:autoSpaceDN w:val="0"/>
        <w:adjustRightInd w:val="0"/>
        <w:rPr>
          <w:del w:id="3321" w:author="blake" w:date="2012-07-01T22:29:00Z"/>
          <w:rFonts w:asciiTheme="majorHAnsi" w:hAnsiTheme="majorHAnsi" w:cs="CMR10"/>
        </w:rPr>
      </w:pPr>
      <w:del w:id="3322" w:author="blake" w:date="2012-07-01T22:29:00Z">
        <w:r w:rsidRPr="00A92103" w:rsidDel="00FF0578">
          <w:rPr>
            <w:rFonts w:asciiTheme="majorHAnsi" w:hAnsiTheme="majorHAnsi" w:cs="CMR10"/>
          </w:rPr>
          <w:delText>Avahi can stop other</w:delText>
        </w:r>
        <w:r w:rsidR="00D9477F" w:rsidDel="00FF0578">
          <w:rPr>
            <w:rFonts w:asciiTheme="majorHAnsi" w:hAnsiTheme="majorHAnsi" w:cs="CMR10"/>
          </w:rPr>
          <w:delText xml:space="preserve"> multicast Domain Name Service (</w:delText>
        </w:r>
        <w:r w:rsidRPr="00A92103" w:rsidDel="00FF0578">
          <w:rPr>
            <w:rFonts w:asciiTheme="majorHAnsi" w:hAnsiTheme="majorHAnsi" w:cs="CMR10"/>
          </w:rPr>
          <w:delText>mDNS</w:delText>
        </w:r>
        <w:r w:rsidR="00D9477F" w:rsidDel="00FF0578">
          <w:rPr>
            <w:rFonts w:asciiTheme="majorHAnsi" w:hAnsiTheme="majorHAnsi" w:cs="CMR10"/>
          </w:rPr>
          <w:delText>)</w:delText>
        </w:r>
        <w:r w:rsidRPr="00A92103" w:rsidDel="00FF0578">
          <w:rPr>
            <w:rFonts w:asciiTheme="majorHAnsi" w:hAnsiTheme="majorHAnsi" w:cs="CMR10"/>
          </w:rPr>
          <w:delText xml:space="preserve"> stacks from running on the host by preventing other processes from binding to port 5353.</w:delText>
        </w:r>
      </w:del>
    </w:p>
    <w:p w:rsidR="00D9477F" w:rsidDel="00FF0578" w:rsidRDefault="00131241" w:rsidP="00131241">
      <w:pPr>
        <w:pStyle w:val="CISRuleComponent"/>
        <w:rPr>
          <w:del w:id="3323" w:author="blake" w:date="2012-07-01T22:29:00Z"/>
        </w:rPr>
      </w:pPr>
      <w:del w:id="3324" w:author="blake" w:date="2012-07-01T22:29:00Z">
        <w:r w:rsidRPr="006C7502" w:rsidDel="00FF0578">
          <w:delText>Rationale:</w:delText>
        </w:r>
      </w:del>
    </w:p>
    <w:p w:rsidR="004905D2" w:rsidRPr="00D9477F" w:rsidDel="00FF0578" w:rsidRDefault="004905D2" w:rsidP="00D9477F">
      <w:pPr>
        <w:pStyle w:val="CISNormal"/>
        <w:rPr>
          <w:del w:id="3325" w:author="blake" w:date="2012-07-01T22:29:00Z"/>
        </w:rPr>
      </w:pPr>
      <w:del w:id="3326" w:author="blake" w:date="2012-07-01T22:29:00Z">
        <w:r w:rsidDel="00FF0578">
          <w:delText>Setting this option ensures that only Avahi is processing multicast DNS packets coming into that port on the system.</w:delText>
        </w:r>
      </w:del>
    </w:p>
    <w:p w:rsidR="00A92103" w:rsidRPr="005E4F28" w:rsidDel="00FF0578" w:rsidRDefault="00131241" w:rsidP="005E4F28">
      <w:pPr>
        <w:pStyle w:val="CISRuleComponent"/>
        <w:rPr>
          <w:del w:id="3327" w:author="blake" w:date="2012-07-01T22:29:00Z"/>
        </w:rPr>
      </w:pPr>
      <w:del w:id="3328" w:author="blake" w:date="2012-07-01T22:29:00Z">
        <w:r w:rsidDel="00FF0578">
          <w:delText>Remediation:</w:delText>
        </w:r>
      </w:del>
    </w:p>
    <w:p w:rsidR="006646F4" w:rsidDel="00FF0578" w:rsidRDefault="00D0275F" w:rsidP="00FB132F">
      <w:pPr>
        <w:pStyle w:val="CISC0de"/>
        <w:pBdr>
          <w:bottom w:val="single" w:sz="4" w:space="0" w:color="auto"/>
        </w:pBdr>
        <w:rPr>
          <w:del w:id="3329" w:author="blake" w:date="2012-07-01T22:29:00Z"/>
        </w:rPr>
      </w:pPr>
      <w:del w:id="3330" w:author="blake" w:date="2012-07-01T22:29:00Z">
        <w:r w:rsidDel="00FF0578">
          <w:delText>#</w:delText>
        </w:r>
        <w:r w:rsidR="006646F4" w:rsidDel="00FF0578">
          <w:delText>!/bin/bash</w:delText>
        </w:r>
      </w:del>
    </w:p>
    <w:p w:rsidR="00A92103" w:rsidRPr="00FB4588" w:rsidDel="00FF0578" w:rsidRDefault="00A92103" w:rsidP="00FB132F">
      <w:pPr>
        <w:pStyle w:val="CISC0de"/>
        <w:pBdr>
          <w:bottom w:val="single" w:sz="4" w:space="0" w:color="auto"/>
        </w:pBdr>
        <w:rPr>
          <w:del w:id="3331" w:author="blake" w:date="2012-07-01T22:29:00Z"/>
        </w:rPr>
      </w:pPr>
      <w:del w:id="3332" w:author="blake" w:date="2012-07-01T22:29:00Z">
        <w:r w:rsidRPr="00FB4588" w:rsidDel="00FF0578">
          <w:delText xml:space="preserve">grep </w:delText>
        </w:r>
        <w:r w:rsidR="00505736" w:rsidDel="00FF0578">
          <w:delText>"</w:delText>
        </w:r>
        <w:r w:rsidRPr="00FB4588" w:rsidDel="00FF0578">
          <w:delText>^disallow-other-stacks=yes</w:delText>
        </w:r>
        <w:r w:rsidR="00505736" w:rsidDel="00FF0578">
          <w:delText>"</w:delText>
        </w:r>
        <w:r w:rsidRPr="00FB4588" w:rsidDel="00FF0578">
          <w:delText xml:space="preserve"> /etc/avahi/avahi-daemon.conf</w:delText>
        </w:r>
      </w:del>
    </w:p>
    <w:p w:rsidR="00A92103" w:rsidRPr="00FB4588" w:rsidDel="00FF0578" w:rsidRDefault="00A92103" w:rsidP="00FB132F">
      <w:pPr>
        <w:pStyle w:val="CISC0de"/>
        <w:pBdr>
          <w:bottom w:val="single" w:sz="4" w:space="0" w:color="auto"/>
        </w:pBdr>
        <w:rPr>
          <w:del w:id="3333" w:author="blake" w:date="2012-07-01T22:29:00Z"/>
        </w:rPr>
      </w:pPr>
      <w:del w:id="3334" w:author="blake" w:date="2012-07-01T22:29:00Z">
        <w:r w:rsidRPr="00FB4588" w:rsidDel="00FF0578">
          <w:delText xml:space="preserve">if [ $? </w:delText>
        </w:r>
        <w:r w:rsidR="001731CF" w:rsidDel="00FF0578">
          <w:delText>-</w:delText>
        </w:r>
        <w:r w:rsidRPr="00FB4588" w:rsidDel="00FF0578">
          <w:delText>ne 0 ]</w:delText>
        </w:r>
      </w:del>
    </w:p>
    <w:p w:rsidR="00A92103" w:rsidRPr="00FB4588" w:rsidDel="00FF0578" w:rsidRDefault="00A92103" w:rsidP="00FB132F">
      <w:pPr>
        <w:pStyle w:val="CISC0de"/>
        <w:pBdr>
          <w:bottom w:val="single" w:sz="4" w:space="0" w:color="auto"/>
        </w:pBdr>
        <w:rPr>
          <w:del w:id="3335" w:author="blake" w:date="2012-07-01T22:29:00Z"/>
        </w:rPr>
      </w:pPr>
      <w:del w:id="3336" w:author="blake" w:date="2012-07-01T22:29:00Z">
        <w:r w:rsidRPr="00FB4588" w:rsidDel="00FF0578">
          <w:delText>then</w:delText>
        </w:r>
      </w:del>
    </w:p>
    <w:p w:rsidR="00A92103" w:rsidRPr="00FB4588" w:rsidDel="00FF0578" w:rsidRDefault="00A92103" w:rsidP="00FB132F">
      <w:pPr>
        <w:pStyle w:val="CISC0de"/>
        <w:pBdr>
          <w:bottom w:val="single" w:sz="4" w:space="0" w:color="auto"/>
        </w:pBdr>
        <w:rPr>
          <w:del w:id="3337" w:author="blake" w:date="2012-07-01T22:29:00Z"/>
        </w:rPr>
      </w:pPr>
      <w:del w:id="3338" w:author="blake" w:date="2012-07-01T22:29:00Z">
        <w:r w:rsidRPr="00FB4588" w:rsidDel="00FF0578">
          <w:delText xml:space="preserve"># ed  /etc/avahi/avahi-daemon.conf </w:delText>
        </w:r>
      </w:del>
    </w:p>
    <w:p w:rsidR="00A92103" w:rsidRPr="00FB4588" w:rsidDel="00FF0578" w:rsidRDefault="00A92103" w:rsidP="00FB132F">
      <w:pPr>
        <w:pStyle w:val="CISC0de"/>
        <w:pBdr>
          <w:bottom w:val="single" w:sz="4" w:space="0" w:color="auto"/>
        </w:pBdr>
        <w:rPr>
          <w:del w:id="3339" w:author="blake" w:date="2012-07-01T22:29:00Z"/>
        </w:rPr>
      </w:pPr>
      <w:del w:id="3340" w:author="blake" w:date="2012-07-01T22:29:00Z">
        <w:r w:rsidRPr="00FB4588" w:rsidDel="00FF0578">
          <w:delText>g/disallow-other-stacks/d</w:delText>
        </w:r>
      </w:del>
    </w:p>
    <w:p w:rsidR="00A92103" w:rsidRPr="00FB4588" w:rsidDel="00FF0578" w:rsidRDefault="00A92103" w:rsidP="00FB132F">
      <w:pPr>
        <w:pStyle w:val="CISC0de"/>
        <w:pBdr>
          <w:bottom w:val="single" w:sz="4" w:space="0" w:color="auto"/>
        </w:pBdr>
        <w:rPr>
          <w:del w:id="3341" w:author="blake" w:date="2012-07-01T22:29:00Z"/>
        </w:rPr>
      </w:pPr>
      <w:del w:id="3342" w:author="blake" w:date="2012-07-01T22:29:00Z">
        <w:r w:rsidRPr="00FB4588" w:rsidDel="00FF0578">
          <w:delText>/^\[server]/</w:delText>
        </w:r>
      </w:del>
    </w:p>
    <w:p w:rsidR="00A92103" w:rsidRPr="00FB4588" w:rsidDel="00FF0578" w:rsidRDefault="00A92103" w:rsidP="00FB132F">
      <w:pPr>
        <w:pStyle w:val="CISC0de"/>
        <w:pBdr>
          <w:bottom w:val="single" w:sz="4" w:space="0" w:color="auto"/>
        </w:pBdr>
        <w:rPr>
          <w:del w:id="3343" w:author="blake" w:date="2012-07-01T22:29:00Z"/>
        </w:rPr>
      </w:pPr>
      <w:del w:id="3344" w:author="blake" w:date="2012-07-01T22:29:00Z">
        <w:r w:rsidRPr="00FB4588" w:rsidDel="00FF0578">
          <w:delText>a</w:delText>
        </w:r>
      </w:del>
    </w:p>
    <w:p w:rsidR="00131241" w:rsidRPr="00FB4588" w:rsidDel="00FF0578" w:rsidRDefault="00A92103" w:rsidP="00FB132F">
      <w:pPr>
        <w:pStyle w:val="CISC0de"/>
        <w:pBdr>
          <w:bottom w:val="single" w:sz="4" w:space="0" w:color="auto"/>
        </w:pBdr>
        <w:rPr>
          <w:del w:id="3345" w:author="blake" w:date="2012-07-01T22:29:00Z"/>
        </w:rPr>
      </w:pPr>
      <w:del w:id="3346" w:author="blake" w:date="2012-07-01T22:29:00Z">
        <w:r w:rsidRPr="00FB4588" w:rsidDel="00FF0578">
          <w:delText>disallow-other-stacks=yes</w:delText>
        </w:r>
      </w:del>
    </w:p>
    <w:p w:rsidR="00A92103" w:rsidRPr="00FB4588" w:rsidDel="00FF0578" w:rsidRDefault="00A92103" w:rsidP="00FB132F">
      <w:pPr>
        <w:pStyle w:val="CISC0de"/>
        <w:pBdr>
          <w:bottom w:val="single" w:sz="4" w:space="0" w:color="auto"/>
        </w:pBdr>
        <w:rPr>
          <w:del w:id="3347" w:author="blake" w:date="2012-07-01T22:29:00Z"/>
        </w:rPr>
      </w:pPr>
      <w:del w:id="3348" w:author="blake" w:date="2012-07-01T22:29:00Z">
        <w:r w:rsidRPr="00FB4588" w:rsidDel="00FF0578">
          <w:lastRenderedPageBreak/>
          <w:delText>.</w:delText>
        </w:r>
      </w:del>
    </w:p>
    <w:p w:rsidR="00A92103" w:rsidRPr="00FB4588" w:rsidDel="00FF0578" w:rsidRDefault="00A92103" w:rsidP="00FB132F">
      <w:pPr>
        <w:pStyle w:val="CISC0de"/>
        <w:pBdr>
          <w:bottom w:val="single" w:sz="4" w:space="0" w:color="auto"/>
        </w:pBdr>
        <w:rPr>
          <w:del w:id="3349" w:author="blake" w:date="2012-07-01T22:29:00Z"/>
        </w:rPr>
      </w:pPr>
      <w:del w:id="3350" w:author="blake" w:date="2012-07-01T22:29:00Z">
        <w:r w:rsidRPr="00FB4588" w:rsidDel="00FF0578">
          <w:delText>w</w:delText>
        </w:r>
      </w:del>
    </w:p>
    <w:p w:rsidR="00A92103" w:rsidRPr="00FB4588" w:rsidDel="00FF0578" w:rsidRDefault="00A92103" w:rsidP="00FB132F">
      <w:pPr>
        <w:pStyle w:val="CISC0de"/>
        <w:pBdr>
          <w:bottom w:val="single" w:sz="4" w:space="0" w:color="auto"/>
        </w:pBdr>
        <w:rPr>
          <w:del w:id="3351" w:author="blake" w:date="2012-07-01T22:29:00Z"/>
        </w:rPr>
      </w:pPr>
      <w:del w:id="3352" w:author="blake" w:date="2012-07-01T22:29:00Z">
        <w:r w:rsidRPr="00FB4588" w:rsidDel="00FF0578">
          <w:delText>q</w:delText>
        </w:r>
      </w:del>
    </w:p>
    <w:p w:rsidR="00A92103" w:rsidRPr="00FB4588" w:rsidDel="00FF0578" w:rsidRDefault="00A92103" w:rsidP="00FB132F">
      <w:pPr>
        <w:pStyle w:val="CISC0de"/>
        <w:pBdr>
          <w:bottom w:val="single" w:sz="4" w:space="0" w:color="auto"/>
        </w:pBdr>
        <w:rPr>
          <w:del w:id="3353" w:author="blake" w:date="2012-07-01T22:29:00Z"/>
        </w:rPr>
      </w:pPr>
      <w:del w:id="3354" w:author="blake" w:date="2012-07-01T22:29:00Z">
        <w:r w:rsidRPr="00FB4588" w:rsidDel="00FF0578">
          <w:delText>fi</w:delText>
        </w:r>
      </w:del>
    </w:p>
    <w:p w:rsidR="00131241" w:rsidDel="00FF0578" w:rsidRDefault="00131241" w:rsidP="00131241">
      <w:pPr>
        <w:pStyle w:val="CISRuleComponent"/>
        <w:spacing w:before="240"/>
        <w:rPr>
          <w:del w:id="3355" w:author="blake" w:date="2012-07-01T22:29:00Z"/>
        </w:rPr>
      </w:pPr>
      <w:del w:id="3356" w:author="blake" w:date="2012-07-01T22:29:00Z">
        <w:r w:rsidDel="00FF0578">
          <w:delText>Audit:</w:delText>
        </w:r>
      </w:del>
    </w:p>
    <w:p w:rsidR="009F4F5C" w:rsidDel="00FF0578" w:rsidRDefault="00131241" w:rsidP="00131241">
      <w:pPr>
        <w:pStyle w:val="CISNormal"/>
        <w:rPr>
          <w:del w:id="3357" w:author="blake" w:date="2012-07-01T22:29:00Z"/>
        </w:rPr>
      </w:pPr>
      <w:del w:id="3358" w:author="blake" w:date="2012-07-01T22:29:00Z">
        <w:r w:rsidDel="00FF0578">
          <w:delText xml:space="preserve">Perform the following to determine </w:delText>
        </w:r>
        <w:r w:rsidR="00816C21" w:rsidDel="00FF0578">
          <w:delText>if Avahi’s port is restricted</w:delText>
        </w:r>
        <w:r w:rsidR="009F4F5C" w:rsidDel="00FF0578">
          <w:delText>:</w:delText>
        </w:r>
      </w:del>
    </w:p>
    <w:p w:rsidR="00131241" w:rsidDel="00FF0578" w:rsidRDefault="00131241" w:rsidP="00131241">
      <w:pPr>
        <w:pStyle w:val="CISNormal"/>
        <w:rPr>
          <w:del w:id="3359" w:author="blake" w:date="2012-07-01T22:29:00Z"/>
        </w:rPr>
      </w:pPr>
    </w:p>
    <w:p w:rsidR="00A92103" w:rsidRPr="00FB4588" w:rsidDel="00FF0578" w:rsidRDefault="00A92103" w:rsidP="00FB132F">
      <w:pPr>
        <w:pStyle w:val="CISC0de"/>
        <w:pBdr>
          <w:bottom w:val="single" w:sz="4" w:space="0" w:color="auto"/>
        </w:pBdr>
        <w:rPr>
          <w:del w:id="3360" w:author="blake" w:date="2012-07-01T22:29:00Z"/>
        </w:rPr>
      </w:pPr>
      <w:del w:id="3361" w:author="blake" w:date="2012-07-01T22:29:00Z">
        <w:r w:rsidRPr="00FB4588" w:rsidDel="00FF0578">
          <w:delText xml:space="preserve"># </w:delText>
        </w:r>
        <w:r w:rsidRPr="00FB132F" w:rsidDel="00FF0578">
          <w:delText xml:space="preserve">grep </w:delText>
        </w:r>
        <w:r w:rsidR="00505736" w:rsidDel="00FF0578">
          <w:delText>"</w:delText>
        </w:r>
        <w:r w:rsidRPr="00FB132F" w:rsidDel="00FF0578">
          <w:delText>^disallow-other-stacks=yes</w:delText>
        </w:r>
        <w:r w:rsidR="00505736" w:rsidDel="00FF0578">
          <w:delText>"</w:delText>
        </w:r>
        <w:r w:rsidRPr="00FB132F" w:rsidDel="00FF0578">
          <w:delText xml:space="preserve"> /etc/avahi/avahi-daemon.conf</w:delText>
        </w:r>
      </w:del>
    </w:p>
    <w:p w:rsidR="00131241" w:rsidRPr="00C45B6F" w:rsidDel="00FF0578" w:rsidRDefault="00A92103" w:rsidP="00FB132F">
      <w:pPr>
        <w:pStyle w:val="CISC0de"/>
        <w:pBdr>
          <w:bottom w:val="single" w:sz="4" w:space="0" w:color="auto"/>
        </w:pBdr>
        <w:rPr>
          <w:del w:id="3362" w:author="blake" w:date="2012-07-01T22:29:00Z"/>
        </w:rPr>
      </w:pPr>
      <w:del w:id="3363" w:author="blake" w:date="2012-07-01T22:29:00Z">
        <w:r w:rsidRPr="00FB4588" w:rsidDel="00FF0578">
          <w:delText>disallow-other-stacks=yes</w:delText>
        </w:r>
      </w:del>
    </w:p>
    <w:p w:rsidR="00131241" w:rsidDel="00FF0578" w:rsidRDefault="00131241" w:rsidP="00816C21">
      <w:pPr>
        <w:pStyle w:val="CISNormal"/>
        <w:rPr>
          <w:del w:id="3364" w:author="blake" w:date="2012-07-01T22:29:00Z"/>
        </w:rPr>
      </w:pPr>
    </w:p>
    <w:p w:rsidR="00131241" w:rsidRPr="00383405" w:rsidDel="00FF0578" w:rsidRDefault="00283F91" w:rsidP="006E606D">
      <w:pPr>
        <w:pStyle w:val="Heading3"/>
        <w:tabs>
          <w:tab w:val="center" w:pos="990"/>
        </w:tabs>
        <w:ind w:left="360"/>
        <w:rPr>
          <w:del w:id="3365" w:author="blake" w:date="2012-07-01T22:29:00Z"/>
        </w:rPr>
      </w:pPr>
      <w:del w:id="3366" w:author="blake" w:date="2012-07-01T22:29:00Z">
        <w:r w:rsidDel="00FF0578">
          <w:delText>Disable P</w:delText>
        </w:r>
        <w:r w:rsidR="00FB7496" w:rsidRPr="00383405" w:rsidDel="00FF0578">
          <w:delText>ublishing</w:delText>
        </w:r>
        <w:r w:rsidR="00131241" w:rsidRPr="00383405" w:rsidDel="00FF0578">
          <w:delText xml:space="preserve"> </w:delText>
        </w:r>
      </w:del>
    </w:p>
    <w:tbl>
      <w:tblPr>
        <w:tblW w:w="0" w:type="auto"/>
        <w:tblInd w:w="462" w:type="dxa"/>
        <w:tblLayout w:type="fixed"/>
        <w:tblLook w:val="0000" w:firstRow="0" w:lastRow="0" w:firstColumn="0" w:lastColumn="0" w:noHBand="0" w:noVBand="0"/>
      </w:tblPr>
      <w:tblGrid>
        <w:gridCol w:w="3451"/>
        <w:gridCol w:w="4894"/>
      </w:tblGrid>
      <w:tr w:rsidR="00131241" w:rsidDel="00FF0578" w:rsidTr="00A92103">
        <w:trPr>
          <w:trHeight w:val="256"/>
          <w:del w:id="3367" w:author="blake" w:date="2012-07-01T22:29:00Z"/>
        </w:trPr>
        <w:tc>
          <w:tcPr>
            <w:tcW w:w="3451" w:type="dxa"/>
            <w:tcBorders>
              <w:top w:val="single" w:sz="4" w:space="0" w:color="000000"/>
              <w:left w:val="single" w:sz="4" w:space="0" w:color="000000"/>
              <w:bottom w:val="single" w:sz="4" w:space="0" w:color="000000"/>
            </w:tcBorders>
          </w:tcPr>
          <w:p w:rsidR="00131241" w:rsidDel="00FF0578" w:rsidRDefault="00131241" w:rsidP="00A92103">
            <w:pPr>
              <w:snapToGrid w:val="0"/>
              <w:rPr>
                <w:del w:id="3368" w:author="blake" w:date="2012-07-01T22:29:00Z"/>
              </w:rPr>
            </w:pPr>
            <w:del w:id="3369" w:author="blake" w:date="2012-07-01T22:29:00Z">
              <w:r w:rsidDel="00FF0578">
                <w:delText>Configuration Level</w:delText>
              </w:r>
            </w:del>
          </w:p>
        </w:tc>
        <w:tc>
          <w:tcPr>
            <w:tcW w:w="4894" w:type="dxa"/>
            <w:tcBorders>
              <w:top w:val="single" w:sz="4" w:space="0" w:color="000000"/>
              <w:left w:val="single" w:sz="4" w:space="0" w:color="000000"/>
              <w:bottom w:val="single" w:sz="4" w:space="0" w:color="000000"/>
              <w:right w:val="single" w:sz="4" w:space="0" w:color="000000"/>
            </w:tcBorders>
          </w:tcPr>
          <w:p w:rsidR="00131241" w:rsidDel="00FF0578" w:rsidRDefault="00131241" w:rsidP="00A92103">
            <w:pPr>
              <w:snapToGrid w:val="0"/>
              <w:rPr>
                <w:del w:id="3370" w:author="blake" w:date="2012-07-01T22:29:00Z"/>
              </w:rPr>
            </w:pPr>
            <w:del w:id="3371" w:author="blake" w:date="2012-07-01T22:29:00Z">
              <w:r w:rsidDel="00FF0578">
                <w:delText>Level-I</w:delText>
              </w:r>
            </w:del>
          </w:p>
        </w:tc>
      </w:tr>
      <w:tr w:rsidR="00131241" w:rsidDel="00FF0578" w:rsidTr="00A92103">
        <w:trPr>
          <w:trHeight w:val="256"/>
          <w:del w:id="3372" w:author="blake" w:date="2012-07-01T22:29:00Z"/>
        </w:trPr>
        <w:tc>
          <w:tcPr>
            <w:tcW w:w="3451" w:type="dxa"/>
            <w:tcBorders>
              <w:top w:val="single" w:sz="4" w:space="0" w:color="000000"/>
              <w:left w:val="single" w:sz="4" w:space="0" w:color="000000"/>
              <w:bottom w:val="single" w:sz="4" w:space="0" w:color="000000"/>
            </w:tcBorders>
          </w:tcPr>
          <w:p w:rsidR="00131241" w:rsidDel="00FF0578" w:rsidRDefault="00131241" w:rsidP="00A92103">
            <w:pPr>
              <w:snapToGrid w:val="0"/>
              <w:rPr>
                <w:del w:id="3373" w:author="blake" w:date="2012-07-01T22:29:00Z"/>
              </w:rPr>
            </w:pPr>
            <w:del w:id="3374" w:author="blake" w:date="2012-07-01T22:29:00Z">
              <w:r w:rsidDel="00FF0578">
                <w:delText>OS Default</w:delText>
              </w:r>
            </w:del>
          </w:p>
        </w:tc>
        <w:tc>
          <w:tcPr>
            <w:tcW w:w="4894" w:type="dxa"/>
            <w:tcBorders>
              <w:top w:val="single" w:sz="4" w:space="0" w:color="000000"/>
              <w:left w:val="single" w:sz="4" w:space="0" w:color="000000"/>
              <w:bottom w:val="single" w:sz="4" w:space="0" w:color="000000"/>
              <w:right w:val="single" w:sz="4" w:space="0" w:color="000000"/>
            </w:tcBorders>
          </w:tcPr>
          <w:p w:rsidR="00131241" w:rsidDel="00FF0578" w:rsidRDefault="00131241" w:rsidP="00A92103">
            <w:pPr>
              <w:snapToGrid w:val="0"/>
              <w:rPr>
                <w:del w:id="3375" w:author="blake" w:date="2012-07-01T22:29:00Z"/>
              </w:rPr>
            </w:pPr>
            <w:del w:id="3376" w:author="blake" w:date="2012-07-01T22:29:00Z">
              <w:r w:rsidDel="00FF0578">
                <w:delText>N/A</w:delText>
              </w:r>
            </w:del>
          </w:p>
        </w:tc>
      </w:tr>
      <w:tr w:rsidR="00131241" w:rsidDel="00FF0578" w:rsidTr="00A92103">
        <w:trPr>
          <w:trHeight w:val="256"/>
          <w:del w:id="3377" w:author="blake" w:date="2012-07-01T22:29:00Z"/>
        </w:trPr>
        <w:tc>
          <w:tcPr>
            <w:tcW w:w="3451" w:type="dxa"/>
            <w:tcBorders>
              <w:left w:val="single" w:sz="4" w:space="0" w:color="000000"/>
              <w:bottom w:val="single" w:sz="4" w:space="0" w:color="000000"/>
            </w:tcBorders>
          </w:tcPr>
          <w:p w:rsidR="00131241" w:rsidDel="00FF0578" w:rsidRDefault="00131241" w:rsidP="00A92103">
            <w:pPr>
              <w:snapToGrid w:val="0"/>
              <w:rPr>
                <w:del w:id="3378" w:author="blake" w:date="2012-07-01T22:29:00Z"/>
              </w:rPr>
            </w:pPr>
            <w:del w:id="3379" w:author="blake" w:date="2012-07-01T22:29:00Z">
              <w:r w:rsidDel="00FF0578">
                <w:delText>Reboot Required</w:delText>
              </w:r>
            </w:del>
          </w:p>
        </w:tc>
        <w:tc>
          <w:tcPr>
            <w:tcW w:w="4894" w:type="dxa"/>
            <w:tcBorders>
              <w:left w:val="single" w:sz="4" w:space="0" w:color="000000"/>
              <w:bottom w:val="single" w:sz="4" w:space="0" w:color="000000"/>
              <w:right w:val="single" w:sz="4" w:space="0" w:color="000000"/>
            </w:tcBorders>
          </w:tcPr>
          <w:p w:rsidR="00131241" w:rsidDel="00FF0578" w:rsidRDefault="00760E49" w:rsidP="00A92103">
            <w:pPr>
              <w:snapToGrid w:val="0"/>
              <w:rPr>
                <w:del w:id="3380" w:author="blake" w:date="2012-07-01T22:29:00Z"/>
              </w:rPr>
            </w:pPr>
            <w:del w:id="3381" w:author="blake" w:date="2012-07-01T22:29:00Z">
              <w:r w:rsidDel="00FF0578">
                <w:delText>No</w:delText>
              </w:r>
            </w:del>
          </w:p>
        </w:tc>
      </w:tr>
      <w:tr w:rsidR="00131241" w:rsidDel="00FF0578" w:rsidTr="00A92103">
        <w:trPr>
          <w:trHeight w:val="256"/>
          <w:del w:id="3382" w:author="blake" w:date="2012-07-01T22:29:00Z"/>
        </w:trPr>
        <w:tc>
          <w:tcPr>
            <w:tcW w:w="3451" w:type="dxa"/>
            <w:tcBorders>
              <w:top w:val="single" w:sz="4" w:space="0" w:color="000000"/>
              <w:left w:val="single" w:sz="4" w:space="0" w:color="000000"/>
              <w:bottom w:val="single" w:sz="4" w:space="0" w:color="000000"/>
            </w:tcBorders>
          </w:tcPr>
          <w:p w:rsidR="00131241" w:rsidDel="00FF0578" w:rsidRDefault="00131241" w:rsidP="00A92103">
            <w:pPr>
              <w:snapToGrid w:val="0"/>
              <w:rPr>
                <w:del w:id="3383" w:author="blake" w:date="2012-07-01T22:29:00Z"/>
              </w:rPr>
            </w:pPr>
            <w:del w:id="3384" w:author="blake" w:date="2012-07-01T22:29:00Z">
              <w:r w:rsidDel="00FF0578">
                <w:delText>Scorable Item</w:delText>
              </w:r>
            </w:del>
          </w:p>
        </w:tc>
        <w:tc>
          <w:tcPr>
            <w:tcW w:w="4894" w:type="dxa"/>
            <w:tcBorders>
              <w:top w:val="single" w:sz="4" w:space="0" w:color="000000"/>
              <w:left w:val="single" w:sz="4" w:space="0" w:color="000000"/>
              <w:bottom w:val="single" w:sz="4" w:space="0" w:color="000000"/>
              <w:right w:val="single" w:sz="4" w:space="0" w:color="000000"/>
            </w:tcBorders>
          </w:tcPr>
          <w:p w:rsidR="00131241" w:rsidDel="00FF0578" w:rsidRDefault="009F4F5C" w:rsidP="00A92103">
            <w:pPr>
              <w:snapToGrid w:val="0"/>
              <w:rPr>
                <w:del w:id="3385" w:author="blake" w:date="2012-07-01T22:29:00Z"/>
              </w:rPr>
            </w:pPr>
            <w:del w:id="3386" w:author="blake" w:date="2012-07-01T22:29:00Z">
              <w:r w:rsidDel="00FF0578">
                <w:delText>No</w:delText>
              </w:r>
            </w:del>
          </w:p>
        </w:tc>
      </w:tr>
    </w:tbl>
    <w:p w:rsidR="00131241" w:rsidDel="00FF0578" w:rsidRDefault="00131241" w:rsidP="00131241">
      <w:pPr>
        <w:pStyle w:val="CISRuleComponent"/>
        <w:rPr>
          <w:del w:id="3387" w:author="blake" w:date="2012-07-01T22:29:00Z"/>
        </w:rPr>
      </w:pPr>
      <w:del w:id="3388" w:author="blake" w:date="2012-07-01T22:29:00Z">
        <w:r w:rsidDel="00FF0578">
          <w:delText xml:space="preserve">Description: </w:delText>
        </w:r>
      </w:del>
    </w:p>
    <w:p w:rsidR="00131241" w:rsidRPr="00A92103" w:rsidDel="00FF0578" w:rsidRDefault="00A92103" w:rsidP="00A40A73">
      <w:pPr>
        <w:pStyle w:val="CISRuleComponent"/>
        <w:spacing w:before="0"/>
        <w:rPr>
          <w:del w:id="3389" w:author="blake" w:date="2012-07-01T22:29:00Z"/>
          <w:b w:val="0"/>
        </w:rPr>
      </w:pPr>
      <w:del w:id="3390" w:author="blake" w:date="2012-07-01T22:29:00Z">
        <w:r w:rsidRPr="00A92103" w:rsidDel="00FF0578">
          <w:rPr>
            <w:b w:val="0"/>
          </w:rPr>
          <w:delText>The default setting in the configuration file allows the avahi-daemon to send information about the local host</w:delText>
        </w:r>
        <w:r w:rsidDel="00FF0578">
          <w:rPr>
            <w:b w:val="0"/>
          </w:rPr>
          <w:delText xml:space="preserve"> s</w:delText>
        </w:r>
        <w:r w:rsidRPr="00A92103" w:rsidDel="00FF0578">
          <w:rPr>
            <w:b w:val="0"/>
          </w:rPr>
          <w:delText>uch as its address records and the services it offers, to the local network</w:delText>
        </w:r>
        <w:r w:rsidR="00D9477F" w:rsidDel="00FF0578">
          <w:rPr>
            <w:b w:val="0"/>
          </w:rPr>
          <w:delText>.</w:delText>
        </w:r>
      </w:del>
    </w:p>
    <w:p w:rsidR="00131241" w:rsidDel="00FF0578" w:rsidRDefault="00131241" w:rsidP="00131241">
      <w:pPr>
        <w:pStyle w:val="CISRuleComponent"/>
        <w:rPr>
          <w:del w:id="3391" w:author="blake" w:date="2012-07-01T22:29:00Z"/>
        </w:rPr>
      </w:pPr>
      <w:del w:id="3392" w:author="blake" w:date="2012-07-01T22:29:00Z">
        <w:r w:rsidRPr="006C7502" w:rsidDel="00FF0578">
          <w:delText>Rationale:</w:delText>
        </w:r>
      </w:del>
    </w:p>
    <w:p w:rsidR="00721AA0" w:rsidRPr="00721AA0" w:rsidDel="00FF0578" w:rsidRDefault="006D398E" w:rsidP="00D9477F">
      <w:pPr>
        <w:pStyle w:val="CISNormal"/>
        <w:rPr>
          <w:del w:id="3393" w:author="blake" w:date="2012-07-01T22:29:00Z"/>
        </w:rPr>
      </w:pPr>
      <w:del w:id="3394" w:author="blake" w:date="2012-07-01T22:29:00Z">
        <w:r w:rsidDel="00FF0578">
          <w:delText>If the system does</w:delText>
        </w:r>
        <w:r w:rsidR="00D9477F" w:rsidDel="00FF0578">
          <w:delText xml:space="preserve"> no</w:delText>
        </w:r>
        <w:r w:rsidDel="00FF0578">
          <w:delText xml:space="preserve">t need to offer services, </w:delText>
        </w:r>
        <w:r w:rsidR="00D9477F" w:rsidDel="00FF0578">
          <w:delText xml:space="preserve">disable </w:delText>
        </w:r>
        <w:r w:rsidDel="00FF0578">
          <w:delText>publish</w:delText>
        </w:r>
        <w:r w:rsidR="00D9477F" w:rsidDel="00FF0578">
          <w:delText>ing</w:delText>
        </w:r>
        <w:r w:rsidDel="00FF0578">
          <w:delText xml:space="preserve"> any information about </w:delText>
        </w:r>
        <w:r w:rsidR="00D9477F" w:rsidDel="00FF0578">
          <w:delText>the system</w:delText>
        </w:r>
        <w:r w:rsidR="004D5736" w:rsidDel="00FF0578">
          <w:delText xml:space="preserve"> to reduce the potential attack surface</w:delText>
        </w:r>
        <w:r w:rsidDel="00FF0578">
          <w:delText>.</w:delText>
        </w:r>
      </w:del>
    </w:p>
    <w:p w:rsidR="00131241" w:rsidDel="00FF0578" w:rsidRDefault="00131241" w:rsidP="00131241">
      <w:pPr>
        <w:pStyle w:val="CISRuleComponent"/>
        <w:rPr>
          <w:del w:id="3395" w:author="blake" w:date="2012-07-01T22:29:00Z"/>
        </w:rPr>
      </w:pPr>
      <w:del w:id="3396" w:author="blake" w:date="2012-07-01T22:29:00Z">
        <w:r w:rsidDel="00FF0578">
          <w:delText>Remediation:</w:delText>
        </w:r>
      </w:del>
    </w:p>
    <w:p w:rsidR="00D9477F" w:rsidDel="00FF0578" w:rsidRDefault="00D9477F" w:rsidP="00D9477F">
      <w:pPr>
        <w:pStyle w:val="CISNormal"/>
        <w:rPr>
          <w:del w:id="3397" w:author="blake" w:date="2012-07-01T22:29:00Z"/>
        </w:rPr>
      </w:pPr>
      <w:del w:id="3398" w:author="blake" w:date="2012-07-01T22:29:00Z">
        <w:r w:rsidDel="00FF0578">
          <w:delText>Disable publishing in the /</w:delText>
        </w:r>
        <w:r w:rsidRPr="00D9477F" w:rsidDel="00FF0578">
          <w:rPr>
            <w:rStyle w:val="CodeChar"/>
            <w:sz w:val="24"/>
            <w:szCs w:val="24"/>
          </w:rPr>
          <w:delText>etc/avahi/avahi-daemon.conf</w:delText>
        </w:r>
        <w:r w:rsidDel="00FF0578">
          <w:delText xml:space="preserve"> file as follows:</w:delText>
        </w:r>
      </w:del>
    </w:p>
    <w:p w:rsidR="009F4F5C" w:rsidDel="00FF0578" w:rsidRDefault="009F4F5C" w:rsidP="00D9477F">
      <w:pPr>
        <w:pStyle w:val="CISNormal"/>
        <w:rPr>
          <w:del w:id="3399" w:author="blake" w:date="2012-07-01T22:29:00Z"/>
        </w:rPr>
      </w:pPr>
    </w:p>
    <w:p w:rsidR="006173CB" w:rsidDel="00FF0578" w:rsidRDefault="00FB7496" w:rsidP="00FB132F">
      <w:pPr>
        <w:pStyle w:val="CISC0de"/>
        <w:pBdr>
          <w:bottom w:val="single" w:sz="4" w:space="0" w:color="auto"/>
        </w:pBdr>
        <w:rPr>
          <w:del w:id="3400" w:author="blake" w:date="2012-07-01T22:29:00Z"/>
        </w:rPr>
      </w:pPr>
      <w:del w:id="3401" w:author="blake" w:date="2012-07-01T22:29:00Z">
        <w:r w:rsidRPr="00FB4588" w:rsidDel="00FF0578">
          <w:delText>#</w:delText>
        </w:r>
        <w:r w:rsidR="006173CB" w:rsidDel="00FF0578">
          <w:delText>!/bin/bash</w:delText>
        </w:r>
      </w:del>
    </w:p>
    <w:p w:rsidR="00FB7496" w:rsidRPr="00FB132F" w:rsidDel="00FF0578" w:rsidRDefault="00FB7496" w:rsidP="00FB132F">
      <w:pPr>
        <w:pStyle w:val="CISC0de"/>
        <w:pBdr>
          <w:bottom w:val="single" w:sz="4" w:space="0" w:color="auto"/>
        </w:pBdr>
        <w:rPr>
          <w:del w:id="3402" w:author="blake" w:date="2012-07-01T22:29:00Z"/>
        </w:rPr>
      </w:pPr>
      <w:del w:id="3403" w:author="blake" w:date="2012-07-01T22:29:00Z">
        <w:r w:rsidRPr="00FB132F" w:rsidDel="00FF0578">
          <w:delText xml:space="preserve">grep </w:delText>
        </w:r>
        <w:r w:rsidR="00505736" w:rsidDel="00FF0578">
          <w:delText>"</w:delText>
        </w:r>
        <w:r w:rsidRPr="00FB132F" w:rsidDel="00FF0578">
          <w:delText>^disable-publishing=yes</w:delText>
        </w:r>
        <w:r w:rsidR="00505736" w:rsidDel="00FF0578">
          <w:delText>"</w:delText>
        </w:r>
        <w:r w:rsidRPr="00FB132F" w:rsidDel="00FF0578">
          <w:delText xml:space="preserve"> /etc/avahi/avahi-daemon.conf</w:delText>
        </w:r>
      </w:del>
    </w:p>
    <w:p w:rsidR="00FB7496" w:rsidRPr="00FB4588" w:rsidDel="00FF0578" w:rsidRDefault="00FB7496" w:rsidP="00FB132F">
      <w:pPr>
        <w:pStyle w:val="CISC0de"/>
        <w:pBdr>
          <w:bottom w:val="single" w:sz="4" w:space="0" w:color="auto"/>
        </w:pBdr>
        <w:rPr>
          <w:del w:id="3404" w:author="blake" w:date="2012-07-01T22:29:00Z"/>
        </w:rPr>
      </w:pPr>
      <w:del w:id="3405" w:author="blake" w:date="2012-07-01T22:29:00Z">
        <w:r w:rsidRPr="00FB4588" w:rsidDel="00FF0578">
          <w:delText xml:space="preserve">if [ $? </w:delText>
        </w:r>
        <w:r w:rsidR="001731CF" w:rsidDel="00FF0578">
          <w:delText>-</w:delText>
        </w:r>
        <w:r w:rsidRPr="00FB4588" w:rsidDel="00FF0578">
          <w:delText>ne 0 ]</w:delText>
        </w:r>
      </w:del>
    </w:p>
    <w:p w:rsidR="00FB7496" w:rsidRPr="00FB4588" w:rsidDel="00FF0578" w:rsidRDefault="00FB7496" w:rsidP="00FB132F">
      <w:pPr>
        <w:pStyle w:val="CISC0de"/>
        <w:pBdr>
          <w:bottom w:val="single" w:sz="4" w:space="0" w:color="auto"/>
        </w:pBdr>
        <w:rPr>
          <w:del w:id="3406" w:author="blake" w:date="2012-07-01T22:29:00Z"/>
        </w:rPr>
      </w:pPr>
      <w:del w:id="3407" w:author="blake" w:date="2012-07-01T22:29:00Z">
        <w:r w:rsidRPr="00FB4588" w:rsidDel="00FF0578">
          <w:delText>then</w:delText>
        </w:r>
      </w:del>
    </w:p>
    <w:p w:rsidR="00FB7496" w:rsidRPr="00FB4588" w:rsidDel="00FF0578" w:rsidRDefault="00FB7496" w:rsidP="00FB132F">
      <w:pPr>
        <w:pStyle w:val="CISC0de"/>
        <w:pBdr>
          <w:bottom w:val="single" w:sz="4" w:space="0" w:color="auto"/>
        </w:pBdr>
        <w:rPr>
          <w:del w:id="3408" w:author="blake" w:date="2012-07-01T22:29:00Z"/>
        </w:rPr>
      </w:pPr>
      <w:del w:id="3409" w:author="blake" w:date="2012-07-01T22:29:00Z">
        <w:r w:rsidRPr="00FB132F" w:rsidDel="00FF0578">
          <w:delText>ed  /etc/avahi/avahi-daemon.conf</w:delText>
        </w:r>
        <w:r w:rsidRPr="00FB4588" w:rsidDel="00FF0578">
          <w:delText xml:space="preserve"> </w:delText>
        </w:r>
        <w:r w:rsidR="006173CB" w:rsidDel="00FF0578">
          <w:delText>&lt;&lt;END</w:delText>
        </w:r>
      </w:del>
    </w:p>
    <w:p w:rsidR="00FB7496" w:rsidRPr="00FB4588" w:rsidDel="00FF0578" w:rsidRDefault="00FB7496" w:rsidP="00FB132F">
      <w:pPr>
        <w:pStyle w:val="CISC0de"/>
        <w:pBdr>
          <w:bottom w:val="single" w:sz="4" w:space="0" w:color="auto"/>
        </w:pBdr>
        <w:rPr>
          <w:del w:id="3410" w:author="blake" w:date="2012-07-01T22:29:00Z"/>
        </w:rPr>
      </w:pPr>
      <w:del w:id="3411" w:author="blake" w:date="2012-07-01T22:29:00Z">
        <w:r w:rsidRPr="00FB4588" w:rsidDel="00FF0578">
          <w:delText>g/ disable-publishing=yes /d</w:delText>
        </w:r>
      </w:del>
    </w:p>
    <w:p w:rsidR="00FB7496" w:rsidRPr="00FB4588" w:rsidDel="00FF0578" w:rsidRDefault="00FB7496" w:rsidP="00FB132F">
      <w:pPr>
        <w:pStyle w:val="CISC0de"/>
        <w:pBdr>
          <w:bottom w:val="single" w:sz="4" w:space="0" w:color="auto"/>
        </w:pBdr>
        <w:rPr>
          <w:del w:id="3412" w:author="blake" w:date="2012-07-01T22:29:00Z"/>
        </w:rPr>
      </w:pPr>
      <w:del w:id="3413" w:author="blake" w:date="2012-07-01T22:29:00Z">
        <w:r w:rsidRPr="00FB4588" w:rsidDel="00FF0578">
          <w:delText>/^\[publish]/</w:delText>
        </w:r>
      </w:del>
    </w:p>
    <w:p w:rsidR="00FB7496" w:rsidRPr="00FB4588" w:rsidDel="00FF0578" w:rsidRDefault="00FB7496" w:rsidP="00FB132F">
      <w:pPr>
        <w:pStyle w:val="CISC0de"/>
        <w:pBdr>
          <w:bottom w:val="single" w:sz="4" w:space="0" w:color="auto"/>
        </w:pBdr>
        <w:rPr>
          <w:del w:id="3414" w:author="blake" w:date="2012-07-01T22:29:00Z"/>
        </w:rPr>
      </w:pPr>
      <w:del w:id="3415" w:author="blake" w:date="2012-07-01T22:29:00Z">
        <w:r w:rsidRPr="00FB4588" w:rsidDel="00FF0578">
          <w:delText>a</w:delText>
        </w:r>
      </w:del>
    </w:p>
    <w:p w:rsidR="00FB7496" w:rsidRPr="00FB4588" w:rsidDel="00FF0578" w:rsidRDefault="00FB7496" w:rsidP="00FB132F">
      <w:pPr>
        <w:pStyle w:val="CISC0de"/>
        <w:pBdr>
          <w:bottom w:val="single" w:sz="4" w:space="0" w:color="auto"/>
        </w:pBdr>
        <w:rPr>
          <w:del w:id="3416" w:author="blake" w:date="2012-07-01T22:29:00Z"/>
        </w:rPr>
      </w:pPr>
      <w:del w:id="3417" w:author="blake" w:date="2012-07-01T22:29:00Z">
        <w:r w:rsidRPr="00FB4588" w:rsidDel="00FF0578">
          <w:delText>disable-publishing =yes</w:delText>
        </w:r>
      </w:del>
    </w:p>
    <w:p w:rsidR="00FB7496" w:rsidRPr="00FB4588" w:rsidDel="00FF0578" w:rsidRDefault="00FB7496" w:rsidP="00FB132F">
      <w:pPr>
        <w:pStyle w:val="CISC0de"/>
        <w:pBdr>
          <w:bottom w:val="single" w:sz="4" w:space="0" w:color="auto"/>
        </w:pBdr>
        <w:rPr>
          <w:del w:id="3418" w:author="blake" w:date="2012-07-01T22:29:00Z"/>
        </w:rPr>
      </w:pPr>
      <w:del w:id="3419" w:author="blake" w:date="2012-07-01T22:29:00Z">
        <w:r w:rsidRPr="00FB4588" w:rsidDel="00FF0578">
          <w:delText>.</w:delText>
        </w:r>
      </w:del>
    </w:p>
    <w:p w:rsidR="00FB7496" w:rsidRPr="00FB4588" w:rsidDel="00FF0578" w:rsidRDefault="00FB7496" w:rsidP="00FB132F">
      <w:pPr>
        <w:pStyle w:val="CISC0de"/>
        <w:pBdr>
          <w:bottom w:val="single" w:sz="4" w:space="0" w:color="auto"/>
        </w:pBdr>
        <w:rPr>
          <w:del w:id="3420" w:author="blake" w:date="2012-07-01T22:29:00Z"/>
        </w:rPr>
      </w:pPr>
      <w:del w:id="3421" w:author="blake" w:date="2012-07-01T22:29:00Z">
        <w:r w:rsidRPr="00FB4588" w:rsidDel="00FF0578">
          <w:delText>w</w:delText>
        </w:r>
      </w:del>
    </w:p>
    <w:p w:rsidR="00FB7496" w:rsidDel="00FF0578" w:rsidRDefault="00FB7496" w:rsidP="00FB132F">
      <w:pPr>
        <w:pStyle w:val="CISC0de"/>
        <w:pBdr>
          <w:bottom w:val="single" w:sz="4" w:space="0" w:color="auto"/>
        </w:pBdr>
        <w:rPr>
          <w:del w:id="3422" w:author="blake" w:date="2012-07-01T22:29:00Z"/>
        </w:rPr>
      </w:pPr>
      <w:del w:id="3423" w:author="blake" w:date="2012-07-01T22:29:00Z">
        <w:r w:rsidRPr="00FB4588" w:rsidDel="00FF0578">
          <w:delText>q</w:delText>
        </w:r>
      </w:del>
    </w:p>
    <w:p w:rsidR="006173CB" w:rsidRPr="00FB4588" w:rsidDel="00FF0578" w:rsidRDefault="006173CB" w:rsidP="00FB132F">
      <w:pPr>
        <w:pStyle w:val="CISC0de"/>
        <w:pBdr>
          <w:bottom w:val="single" w:sz="4" w:space="0" w:color="auto"/>
        </w:pBdr>
        <w:rPr>
          <w:del w:id="3424" w:author="blake" w:date="2012-07-01T22:29:00Z"/>
        </w:rPr>
      </w:pPr>
      <w:del w:id="3425" w:author="blake" w:date="2012-07-01T22:29:00Z">
        <w:r w:rsidDel="00FF0578">
          <w:delText>END</w:delText>
        </w:r>
      </w:del>
    </w:p>
    <w:p w:rsidR="00131241" w:rsidRPr="00FB4588" w:rsidDel="00FF0578" w:rsidRDefault="00FB7496" w:rsidP="00FB132F">
      <w:pPr>
        <w:pStyle w:val="CISC0de"/>
        <w:pBdr>
          <w:bottom w:val="single" w:sz="4" w:space="0" w:color="auto"/>
        </w:pBdr>
        <w:rPr>
          <w:del w:id="3426" w:author="blake" w:date="2012-07-01T22:29:00Z"/>
        </w:rPr>
      </w:pPr>
      <w:del w:id="3427" w:author="blake" w:date="2012-07-01T22:29:00Z">
        <w:r w:rsidRPr="00FB4588" w:rsidDel="00FF0578">
          <w:delText>fi</w:delText>
        </w:r>
      </w:del>
    </w:p>
    <w:p w:rsidR="00131241" w:rsidDel="00FF0578" w:rsidRDefault="00131241" w:rsidP="00131241">
      <w:pPr>
        <w:pStyle w:val="CISRuleComponent"/>
        <w:spacing w:before="240"/>
        <w:rPr>
          <w:del w:id="3428" w:author="blake" w:date="2012-07-01T22:29:00Z"/>
        </w:rPr>
      </w:pPr>
      <w:del w:id="3429" w:author="blake" w:date="2012-07-01T22:29:00Z">
        <w:r w:rsidDel="00FF0578">
          <w:delText>Audit:</w:delText>
        </w:r>
      </w:del>
    </w:p>
    <w:p w:rsidR="00131241" w:rsidDel="00FF0578" w:rsidRDefault="00131241" w:rsidP="00131241">
      <w:pPr>
        <w:pStyle w:val="CISNormal"/>
        <w:rPr>
          <w:del w:id="3430" w:author="blake" w:date="2012-07-01T22:29:00Z"/>
        </w:rPr>
      </w:pPr>
      <w:del w:id="3431" w:author="blake" w:date="2012-07-01T22:29:00Z">
        <w:r w:rsidDel="00FF0578">
          <w:delText xml:space="preserve">Perform the following to determine </w:delText>
        </w:r>
        <w:r w:rsidR="00816C21" w:rsidDel="00FF0578">
          <w:delText>if publishing is disabled.</w:delText>
        </w:r>
      </w:del>
    </w:p>
    <w:p w:rsidR="00131241" w:rsidDel="00FF0578" w:rsidRDefault="0095232C" w:rsidP="00FB132F">
      <w:pPr>
        <w:pStyle w:val="CISC0de"/>
        <w:pBdr>
          <w:bottom w:val="single" w:sz="4" w:space="0" w:color="auto"/>
        </w:pBdr>
        <w:rPr>
          <w:del w:id="3432" w:author="blake" w:date="2012-07-01T22:29:00Z"/>
        </w:rPr>
      </w:pPr>
      <w:del w:id="3433" w:author="blake" w:date="2012-07-01T22:29:00Z">
        <w:r w:rsidDel="00FF0578">
          <w:delText xml:space="preserve"># grep </w:delText>
        </w:r>
        <w:r w:rsidR="00505736" w:rsidDel="00FF0578">
          <w:delText>"</w:delText>
        </w:r>
        <w:r w:rsidDel="00FF0578">
          <w:delText>^disable-publishing=yes</w:delText>
        </w:r>
        <w:r w:rsidR="00505736" w:rsidDel="00FF0578">
          <w:delText>"</w:delText>
        </w:r>
        <w:r w:rsidDel="00FF0578">
          <w:delText xml:space="preserve"> /etc/avahi/avahi-daemon.conf</w:delText>
        </w:r>
      </w:del>
    </w:p>
    <w:p w:rsidR="00131241" w:rsidRPr="00283F91" w:rsidDel="00FF0578" w:rsidRDefault="0095232C" w:rsidP="00FB132F">
      <w:pPr>
        <w:pStyle w:val="CISC0de"/>
        <w:pBdr>
          <w:bottom w:val="single" w:sz="4" w:space="0" w:color="auto"/>
        </w:pBdr>
        <w:rPr>
          <w:del w:id="3434" w:author="blake" w:date="2012-07-01T22:29:00Z"/>
        </w:rPr>
      </w:pPr>
      <w:del w:id="3435" w:author="blake" w:date="2012-07-01T22:29:00Z">
        <w:r w:rsidDel="00FF0578">
          <w:delText>disable-publishing=yes</w:delText>
        </w:r>
      </w:del>
    </w:p>
    <w:p w:rsidR="00131241" w:rsidDel="00FF0578" w:rsidRDefault="00131241" w:rsidP="005934D6">
      <w:pPr>
        <w:rPr>
          <w:del w:id="3436" w:author="blake" w:date="2012-07-01T22:29:00Z"/>
          <w:b/>
        </w:rPr>
      </w:pPr>
    </w:p>
    <w:p w:rsidR="00FB7496" w:rsidRPr="00383405" w:rsidDel="00FF0578" w:rsidRDefault="00FB7496" w:rsidP="006E606D">
      <w:pPr>
        <w:pStyle w:val="Heading3"/>
        <w:tabs>
          <w:tab w:val="center" w:pos="990"/>
        </w:tabs>
        <w:ind w:left="360"/>
        <w:rPr>
          <w:del w:id="3437" w:author="blake" w:date="2012-07-01T22:29:00Z"/>
        </w:rPr>
      </w:pPr>
      <w:del w:id="3438" w:author="blake" w:date="2012-07-01T22:29:00Z">
        <w:r w:rsidRPr="00383405" w:rsidDel="00FF0578">
          <w:lastRenderedPageBreak/>
          <w:delText>Restrict Published Information (if publishing is required)</w:delText>
        </w:r>
      </w:del>
    </w:p>
    <w:tbl>
      <w:tblPr>
        <w:tblW w:w="0" w:type="auto"/>
        <w:tblInd w:w="462" w:type="dxa"/>
        <w:tblLayout w:type="fixed"/>
        <w:tblLook w:val="0000" w:firstRow="0" w:lastRow="0" w:firstColumn="0" w:lastColumn="0" w:noHBand="0" w:noVBand="0"/>
      </w:tblPr>
      <w:tblGrid>
        <w:gridCol w:w="3451"/>
        <w:gridCol w:w="4894"/>
      </w:tblGrid>
      <w:tr w:rsidR="00FB7496" w:rsidDel="00FF0578" w:rsidTr="00DE5268">
        <w:trPr>
          <w:trHeight w:val="256"/>
          <w:del w:id="3439" w:author="blake" w:date="2012-07-01T22:29:00Z"/>
        </w:trPr>
        <w:tc>
          <w:tcPr>
            <w:tcW w:w="3451" w:type="dxa"/>
            <w:tcBorders>
              <w:top w:val="single" w:sz="4" w:space="0" w:color="000000"/>
              <w:left w:val="single" w:sz="4" w:space="0" w:color="000000"/>
              <w:bottom w:val="single" w:sz="4" w:space="0" w:color="000000"/>
            </w:tcBorders>
          </w:tcPr>
          <w:p w:rsidR="00FB7496" w:rsidDel="00FF0578" w:rsidRDefault="00FB7496" w:rsidP="00DE5268">
            <w:pPr>
              <w:snapToGrid w:val="0"/>
              <w:rPr>
                <w:del w:id="3440" w:author="blake" w:date="2012-07-01T22:29:00Z"/>
              </w:rPr>
            </w:pPr>
            <w:del w:id="3441" w:author="blake" w:date="2012-07-01T22:29:00Z">
              <w:r w:rsidDel="00FF0578">
                <w:delText>Configuration Level</w:delText>
              </w:r>
            </w:del>
          </w:p>
        </w:tc>
        <w:tc>
          <w:tcPr>
            <w:tcW w:w="4894" w:type="dxa"/>
            <w:tcBorders>
              <w:top w:val="single" w:sz="4" w:space="0" w:color="000000"/>
              <w:left w:val="single" w:sz="4" w:space="0" w:color="000000"/>
              <w:bottom w:val="single" w:sz="4" w:space="0" w:color="000000"/>
              <w:right w:val="single" w:sz="4" w:space="0" w:color="000000"/>
            </w:tcBorders>
          </w:tcPr>
          <w:p w:rsidR="00FB7496" w:rsidDel="00FF0578" w:rsidRDefault="00FB7496" w:rsidP="00DE5268">
            <w:pPr>
              <w:snapToGrid w:val="0"/>
              <w:rPr>
                <w:del w:id="3442" w:author="blake" w:date="2012-07-01T22:29:00Z"/>
              </w:rPr>
            </w:pPr>
            <w:del w:id="3443" w:author="blake" w:date="2012-07-01T22:29:00Z">
              <w:r w:rsidDel="00FF0578">
                <w:delText>Level-I</w:delText>
              </w:r>
            </w:del>
          </w:p>
        </w:tc>
      </w:tr>
      <w:tr w:rsidR="00FB7496" w:rsidDel="00FF0578" w:rsidTr="00DE5268">
        <w:trPr>
          <w:trHeight w:val="256"/>
          <w:del w:id="3444" w:author="blake" w:date="2012-07-01T22:29:00Z"/>
        </w:trPr>
        <w:tc>
          <w:tcPr>
            <w:tcW w:w="3451" w:type="dxa"/>
            <w:tcBorders>
              <w:top w:val="single" w:sz="4" w:space="0" w:color="000000"/>
              <w:left w:val="single" w:sz="4" w:space="0" w:color="000000"/>
              <w:bottom w:val="single" w:sz="4" w:space="0" w:color="000000"/>
            </w:tcBorders>
          </w:tcPr>
          <w:p w:rsidR="00FB7496" w:rsidDel="00FF0578" w:rsidRDefault="00FB7496" w:rsidP="00DE5268">
            <w:pPr>
              <w:snapToGrid w:val="0"/>
              <w:rPr>
                <w:del w:id="3445" w:author="blake" w:date="2012-07-01T22:29:00Z"/>
              </w:rPr>
            </w:pPr>
            <w:del w:id="3446" w:author="blake" w:date="2012-07-01T22:29:00Z">
              <w:r w:rsidDel="00FF0578">
                <w:delText>OS Default</w:delText>
              </w:r>
            </w:del>
          </w:p>
        </w:tc>
        <w:tc>
          <w:tcPr>
            <w:tcW w:w="4894" w:type="dxa"/>
            <w:tcBorders>
              <w:top w:val="single" w:sz="4" w:space="0" w:color="000000"/>
              <w:left w:val="single" w:sz="4" w:space="0" w:color="000000"/>
              <w:bottom w:val="single" w:sz="4" w:space="0" w:color="000000"/>
              <w:right w:val="single" w:sz="4" w:space="0" w:color="000000"/>
            </w:tcBorders>
          </w:tcPr>
          <w:p w:rsidR="00FB7496" w:rsidDel="00FF0578" w:rsidRDefault="00FB7496" w:rsidP="00DE5268">
            <w:pPr>
              <w:snapToGrid w:val="0"/>
              <w:rPr>
                <w:del w:id="3447" w:author="blake" w:date="2012-07-01T22:29:00Z"/>
              </w:rPr>
            </w:pPr>
            <w:del w:id="3448" w:author="blake" w:date="2012-07-01T22:29:00Z">
              <w:r w:rsidDel="00FF0578">
                <w:delText>N/A</w:delText>
              </w:r>
            </w:del>
          </w:p>
        </w:tc>
      </w:tr>
      <w:tr w:rsidR="00FB7496" w:rsidDel="00FF0578" w:rsidTr="00DE5268">
        <w:trPr>
          <w:trHeight w:val="256"/>
          <w:del w:id="3449" w:author="blake" w:date="2012-07-01T22:29:00Z"/>
        </w:trPr>
        <w:tc>
          <w:tcPr>
            <w:tcW w:w="3451" w:type="dxa"/>
            <w:tcBorders>
              <w:left w:val="single" w:sz="4" w:space="0" w:color="000000"/>
              <w:bottom w:val="single" w:sz="4" w:space="0" w:color="000000"/>
            </w:tcBorders>
          </w:tcPr>
          <w:p w:rsidR="00FB7496" w:rsidDel="00FF0578" w:rsidRDefault="00FB7496" w:rsidP="00DE5268">
            <w:pPr>
              <w:snapToGrid w:val="0"/>
              <w:rPr>
                <w:del w:id="3450" w:author="blake" w:date="2012-07-01T22:29:00Z"/>
              </w:rPr>
            </w:pPr>
            <w:del w:id="3451" w:author="blake" w:date="2012-07-01T22:29:00Z">
              <w:r w:rsidDel="00FF0578">
                <w:delText>Reboot Required</w:delText>
              </w:r>
            </w:del>
          </w:p>
        </w:tc>
        <w:tc>
          <w:tcPr>
            <w:tcW w:w="4894" w:type="dxa"/>
            <w:tcBorders>
              <w:left w:val="single" w:sz="4" w:space="0" w:color="000000"/>
              <w:bottom w:val="single" w:sz="4" w:space="0" w:color="000000"/>
              <w:right w:val="single" w:sz="4" w:space="0" w:color="000000"/>
            </w:tcBorders>
          </w:tcPr>
          <w:p w:rsidR="00FB7496" w:rsidDel="00FF0578" w:rsidRDefault="00760E49" w:rsidP="00DE5268">
            <w:pPr>
              <w:snapToGrid w:val="0"/>
              <w:rPr>
                <w:del w:id="3452" w:author="blake" w:date="2012-07-01T22:29:00Z"/>
              </w:rPr>
            </w:pPr>
            <w:del w:id="3453" w:author="blake" w:date="2012-07-01T22:29:00Z">
              <w:r w:rsidDel="00FF0578">
                <w:delText>No</w:delText>
              </w:r>
            </w:del>
          </w:p>
        </w:tc>
      </w:tr>
      <w:tr w:rsidR="00FB7496" w:rsidDel="00FF0578" w:rsidTr="00DE5268">
        <w:trPr>
          <w:trHeight w:val="256"/>
          <w:del w:id="3454" w:author="blake" w:date="2012-07-01T22:29:00Z"/>
        </w:trPr>
        <w:tc>
          <w:tcPr>
            <w:tcW w:w="3451" w:type="dxa"/>
            <w:tcBorders>
              <w:top w:val="single" w:sz="4" w:space="0" w:color="000000"/>
              <w:left w:val="single" w:sz="4" w:space="0" w:color="000000"/>
              <w:bottom w:val="single" w:sz="4" w:space="0" w:color="000000"/>
            </w:tcBorders>
          </w:tcPr>
          <w:p w:rsidR="00FB7496" w:rsidDel="00FF0578" w:rsidRDefault="00FB7496" w:rsidP="00DE5268">
            <w:pPr>
              <w:snapToGrid w:val="0"/>
              <w:rPr>
                <w:del w:id="3455" w:author="blake" w:date="2012-07-01T22:29:00Z"/>
              </w:rPr>
            </w:pPr>
            <w:del w:id="3456" w:author="blake" w:date="2012-07-01T22:29:00Z">
              <w:r w:rsidDel="00FF0578">
                <w:delText>Scorable Item</w:delText>
              </w:r>
            </w:del>
          </w:p>
        </w:tc>
        <w:tc>
          <w:tcPr>
            <w:tcW w:w="4894" w:type="dxa"/>
            <w:tcBorders>
              <w:top w:val="single" w:sz="4" w:space="0" w:color="000000"/>
              <w:left w:val="single" w:sz="4" w:space="0" w:color="000000"/>
              <w:bottom w:val="single" w:sz="4" w:space="0" w:color="000000"/>
              <w:right w:val="single" w:sz="4" w:space="0" w:color="000000"/>
            </w:tcBorders>
          </w:tcPr>
          <w:p w:rsidR="00FB7496" w:rsidDel="00FF0578" w:rsidRDefault="009F4F5C" w:rsidP="00DE5268">
            <w:pPr>
              <w:snapToGrid w:val="0"/>
              <w:rPr>
                <w:del w:id="3457" w:author="blake" w:date="2012-07-01T22:29:00Z"/>
              </w:rPr>
            </w:pPr>
            <w:del w:id="3458" w:author="blake" w:date="2012-07-01T22:29:00Z">
              <w:r w:rsidDel="00FF0578">
                <w:delText>No</w:delText>
              </w:r>
            </w:del>
          </w:p>
        </w:tc>
      </w:tr>
    </w:tbl>
    <w:p w:rsidR="00FB7496" w:rsidRPr="00816C21" w:rsidDel="00FF0578" w:rsidRDefault="00FB7496" w:rsidP="00816C21">
      <w:pPr>
        <w:pStyle w:val="CISRuleComponent"/>
        <w:rPr>
          <w:del w:id="3459" w:author="blake" w:date="2012-07-01T22:29:00Z"/>
        </w:rPr>
      </w:pPr>
      <w:del w:id="3460" w:author="blake" w:date="2012-07-01T22:29:00Z">
        <w:r w:rsidDel="00FF0578">
          <w:delText xml:space="preserve">Description: </w:delText>
        </w:r>
      </w:del>
    </w:p>
    <w:p w:rsidR="00FB7496" w:rsidRPr="00FB7496" w:rsidDel="00FF0578" w:rsidRDefault="00FB7496" w:rsidP="00FB4588">
      <w:pPr>
        <w:pStyle w:val="CISNormal"/>
        <w:rPr>
          <w:del w:id="3461" w:author="blake" w:date="2012-07-01T22:29:00Z"/>
        </w:rPr>
      </w:pPr>
      <w:del w:id="3462" w:author="blake" w:date="2012-07-01T22:29:00Z">
        <w:r w:rsidDel="00FF0578">
          <w:delText>If it is necessary to publish some information to the network, it should not be joine</w:delText>
        </w:r>
        <w:r w:rsidR="00816C21" w:rsidDel="00FF0578">
          <w:delText>d by any extraneous information</w:delText>
        </w:r>
        <w:r w:rsidR="002876A1" w:rsidDel="00FF0578">
          <w:delText xml:space="preserve"> </w:delText>
        </w:r>
        <w:r w:rsidDel="00FF0578">
          <w:delText>or by information supplied by a non-trusted source on the system.</w:delText>
        </w:r>
      </w:del>
    </w:p>
    <w:p w:rsidR="00FB7496" w:rsidDel="00FF0578" w:rsidRDefault="00FB7496" w:rsidP="00FB7496">
      <w:pPr>
        <w:pStyle w:val="CISRuleComponent"/>
        <w:rPr>
          <w:del w:id="3463" w:author="blake" w:date="2012-07-01T22:29:00Z"/>
        </w:rPr>
      </w:pPr>
      <w:del w:id="3464" w:author="blake" w:date="2012-07-01T22:29:00Z">
        <w:r w:rsidRPr="006C7502" w:rsidDel="00FF0578">
          <w:delText>Rationale:</w:delText>
        </w:r>
      </w:del>
    </w:p>
    <w:p w:rsidR="00A302B1" w:rsidRPr="00A302B1" w:rsidDel="00FF0578" w:rsidRDefault="00A302B1" w:rsidP="00D9477F">
      <w:pPr>
        <w:pStyle w:val="CISNormal"/>
        <w:rPr>
          <w:del w:id="3465" w:author="blake" w:date="2012-07-01T22:29:00Z"/>
        </w:rPr>
      </w:pPr>
      <w:del w:id="3466" w:author="blake" w:date="2012-07-01T22:29:00Z">
        <w:r w:rsidDel="00FF0578">
          <w:delText>This option is most useful on client machines. Setting this option will prevent Avahi from advertising its services</w:delText>
        </w:r>
        <w:r w:rsidR="002876A1" w:rsidDel="00FF0578">
          <w:delText>. Clients machines typically con</w:delText>
        </w:r>
        <w:r w:rsidDel="00FF0578">
          <w:delText xml:space="preserve">sume services rather than provide services. </w:delText>
        </w:r>
      </w:del>
    </w:p>
    <w:p w:rsidR="00FB7496" w:rsidDel="00FF0578" w:rsidRDefault="00FB7496" w:rsidP="00FB7496">
      <w:pPr>
        <w:pStyle w:val="CISRuleComponent"/>
        <w:rPr>
          <w:del w:id="3467" w:author="blake" w:date="2012-07-01T22:29:00Z"/>
        </w:rPr>
      </w:pPr>
      <w:del w:id="3468" w:author="blake" w:date="2012-07-01T22:29:00Z">
        <w:r w:rsidDel="00FF0578">
          <w:delText>Remediation:</w:delText>
        </w:r>
      </w:del>
    </w:p>
    <w:p w:rsidR="009F4F5C" w:rsidDel="00FF0578" w:rsidRDefault="003B67EF" w:rsidP="003B67EF">
      <w:pPr>
        <w:pStyle w:val="CISNormal"/>
        <w:rPr>
          <w:del w:id="3469" w:author="blake" w:date="2012-07-01T22:29:00Z"/>
        </w:rPr>
      </w:pPr>
      <w:del w:id="3470" w:author="blake" w:date="2012-07-01T22:29:00Z">
        <w:r w:rsidDel="00FF0578">
          <w:delText xml:space="preserve">Restrict publishing by editing the </w:delText>
        </w:r>
        <w:r w:rsidRPr="003B67EF" w:rsidDel="00FF0578">
          <w:rPr>
            <w:rStyle w:val="CodeChar"/>
            <w:sz w:val="24"/>
            <w:szCs w:val="24"/>
          </w:rPr>
          <w:delText>/etc/avahi/avahi-daemon.conf</w:delText>
        </w:r>
        <w:r w:rsidDel="00FF0578">
          <w:delText xml:space="preserve"> file as follows:</w:delText>
        </w:r>
      </w:del>
    </w:p>
    <w:p w:rsidR="009F4F5C" w:rsidDel="00FF0578" w:rsidRDefault="009F4F5C" w:rsidP="003B67EF">
      <w:pPr>
        <w:pStyle w:val="CISNormal"/>
        <w:rPr>
          <w:del w:id="3471" w:author="blake" w:date="2012-07-01T22:29:00Z"/>
        </w:rPr>
      </w:pPr>
    </w:p>
    <w:p w:rsidR="009F4F5C" w:rsidDel="00FF0578" w:rsidRDefault="009F4F5C" w:rsidP="00FB132F">
      <w:pPr>
        <w:pStyle w:val="CISC0de"/>
        <w:pBdr>
          <w:bottom w:val="single" w:sz="4" w:space="0" w:color="auto"/>
        </w:pBdr>
        <w:rPr>
          <w:del w:id="3472" w:author="blake" w:date="2012-07-01T22:29:00Z"/>
        </w:rPr>
      </w:pPr>
      <w:del w:id="3473" w:author="blake" w:date="2012-07-01T22:29:00Z">
        <w:r w:rsidRPr="009F4F5C" w:rsidDel="00FF0578">
          <w:delText>#!/bin/bash</w:delText>
        </w:r>
      </w:del>
    </w:p>
    <w:p w:rsidR="00FB7496" w:rsidRPr="00FB132F" w:rsidDel="00FF0578" w:rsidRDefault="00FB7496" w:rsidP="00FB132F">
      <w:pPr>
        <w:pStyle w:val="CISC0de"/>
        <w:pBdr>
          <w:bottom w:val="single" w:sz="4" w:space="0" w:color="auto"/>
        </w:pBdr>
        <w:rPr>
          <w:del w:id="3474" w:author="blake" w:date="2012-07-01T22:29:00Z"/>
        </w:rPr>
      </w:pPr>
      <w:del w:id="3475" w:author="blake" w:date="2012-07-01T22:29:00Z">
        <w:r w:rsidRPr="00FB132F" w:rsidDel="00FF0578">
          <w:delText xml:space="preserve">grep </w:delText>
        </w:r>
        <w:r w:rsidR="00505736" w:rsidDel="00FF0578">
          <w:delText>"</w:delText>
        </w:r>
        <w:r w:rsidRPr="00FB132F" w:rsidDel="00FF0578">
          <w:delText>^disable-user-service-publishing=yes</w:delText>
        </w:r>
        <w:r w:rsidR="00505736" w:rsidDel="00FF0578">
          <w:delText>"</w:delText>
        </w:r>
        <w:r w:rsidRPr="00FB132F" w:rsidDel="00FF0578">
          <w:delText xml:space="preserve"> /etc/avahi/avahi-daemon.conf</w:delText>
        </w:r>
      </w:del>
    </w:p>
    <w:p w:rsidR="00FB7496" w:rsidRPr="00FB4588" w:rsidDel="00FF0578" w:rsidRDefault="00FB7496" w:rsidP="00FB132F">
      <w:pPr>
        <w:pStyle w:val="CISC0de"/>
        <w:pBdr>
          <w:bottom w:val="single" w:sz="4" w:space="0" w:color="auto"/>
        </w:pBdr>
        <w:rPr>
          <w:del w:id="3476" w:author="blake" w:date="2012-07-01T22:29:00Z"/>
        </w:rPr>
      </w:pPr>
      <w:del w:id="3477" w:author="blake" w:date="2012-07-01T22:29:00Z">
        <w:r w:rsidRPr="00FB4588" w:rsidDel="00FF0578">
          <w:delText xml:space="preserve"> if [ $? </w:delText>
        </w:r>
        <w:r w:rsidR="001731CF" w:rsidDel="00FF0578">
          <w:delText>-</w:delText>
        </w:r>
        <w:r w:rsidRPr="00FB4588" w:rsidDel="00FF0578">
          <w:delText>ne 0 ]</w:delText>
        </w:r>
      </w:del>
    </w:p>
    <w:p w:rsidR="00FB7496" w:rsidRPr="00FB4588" w:rsidDel="00FF0578" w:rsidRDefault="00FB7496" w:rsidP="00FB132F">
      <w:pPr>
        <w:pStyle w:val="CISC0de"/>
        <w:pBdr>
          <w:bottom w:val="single" w:sz="4" w:space="0" w:color="auto"/>
        </w:pBdr>
        <w:rPr>
          <w:del w:id="3478" w:author="blake" w:date="2012-07-01T22:29:00Z"/>
        </w:rPr>
      </w:pPr>
      <w:del w:id="3479" w:author="blake" w:date="2012-07-01T22:29:00Z">
        <w:r w:rsidRPr="00FB4588" w:rsidDel="00FF0578">
          <w:delText>then</w:delText>
        </w:r>
      </w:del>
    </w:p>
    <w:p w:rsidR="00FB7496" w:rsidRPr="00FB4588" w:rsidDel="00FF0578" w:rsidRDefault="00FB7496" w:rsidP="00FB132F">
      <w:pPr>
        <w:pStyle w:val="CISC0de"/>
        <w:pBdr>
          <w:bottom w:val="single" w:sz="4" w:space="0" w:color="auto"/>
        </w:pBdr>
        <w:rPr>
          <w:del w:id="3480" w:author="blake" w:date="2012-07-01T22:29:00Z"/>
        </w:rPr>
      </w:pPr>
      <w:del w:id="3481" w:author="blake" w:date="2012-07-01T22:29:00Z">
        <w:r w:rsidRPr="00FB132F" w:rsidDel="00FF0578">
          <w:delText>ed  /etc/avahi/avahi-daemon.conf</w:delText>
        </w:r>
        <w:r w:rsidRPr="00FB4588" w:rsidDel="00FF0578">
          <w:delText xml:space="preserve"> </w:delText>
        </w:r>
        <w:r w:rsidR="006173CB" w:rsidDel="00FF0578">
          <w:delText>&lt;&lt; END</w:delText>
        </w:r>
      </w:del>
    </w:p>
    <w:p w:rsidR="00FB7496" w:rsidRPr="00FB4588" w:rsidDel="00FF0578" w:rsidRDefault="00FB7496" w:rsidP="00FB132F">
      <w:pPr>
        <w:pStyle w:val="CISC0de"/>
        <w:pBdr>
          <w:bottom w:val="single" w:sz="4" w:space="0" w:color="auto"/>
        </w:pBdr>
        <w:rPr>
          <w:del w:id="3482" w:author="blake" w:date="2012-07-01T22:29:00Z"/>
        </w:rPr>
      </w:pPr>
      <w:del w:id="3483" w:author="blake" w:date="2012-07-01T22:29:00Z">
        <w:r w:rsidRPr="00FB4588" w:rsidDel="00FF0578">
          <w:delText>g/ disable-publishing=yes /d</w:delText>
        </w:r>
      </w:del>
    </w:p>
    <w:p w:rsidR="00FB7496" w:rsidRPr="00FB4588" w:rsidDel="00FF0578" w:rsidRDefault="00FB7496" w:rsidP="00FB132F">
      <w:pPr>
        <w:pStyle w:val="CISC0de"/>
        <w:pBdr>
          <w:bottom w:val="single" w:sz="4" w:space="0" w:color="auto"/>
        </w:pBdr>
        <w:rPr>
          <w:del w:id="3484" w:author="blake" w:date="2012-07-01T22:29:00Z"/>
        </w:rPr>
      </w:pPr>
      <w:del w:id="3485" w:author="blake" w:date="2012-07-01T22:29:00Z">
        <w:r w:rsidRPr="00FB4588" w:rsidDel="00FF0578">
          <w:delText>/^\[publish]/</w:delText>
        </w:r>
      </w:del>
    </w:p>
    <w:p w:rsidR="00FB7496" w:rsidRPr="00FB4588" w:rsidDel="00FF0578" w:rsidRDefault="00FB7496" w:rsidP="00FB132F">
      <w:pPr>
        <w:pStyle w:val="CISC0de"/>
        <w:pBdr>
          <w:bottom w:val="single" w:sz="4" w:space="0" w:color="auto"/>
        </w:pBdr>
        <w:rPr>
          <w:del w:id="3486" w:author="blake" w:date="2012-07-01T22:29:00Z"/>
        </w:rPr>
      </w:pPr>
      <w:del w:id="3487" w:author="blake" w:date="2012-07-01T22:29:00Z">
        <w:r w:rsidRPr="00FB4588" w:rsidDel="00FF0578">
          <w:delText>a</w:delText>
        </w:r>
      </w:del>
    </w:p>
    <w:p w:rsidR="00FB7496" w:rsidRPr="00FB4588" w:rsidDel="00FF0578" w:rsidRDefault="00FB7496" w:rsidP="00FB132F">
      <w:pPr>
        <w:pStyle w:val="CISC0de"/>
        <w:pBdr>
          <w:bottom w:val="single" w:sz="4" w:space="0" w:color="auto"/>
        </w:pBdr>
        <w:rPr>
          <w:del w:id="3488" w:author="blake" w:date="2012-07-01T22:29:00Z"/>
        </w:rPr>
      </w:pPr>
      <w:del w:id="3489" w:author="blake" w:date="2012-07-01T22:29:00Z">
        <w:r w:rsidRPr="00FB4588" w:rsidDel="00FF0578">
          <w:delText xml:space="preserve">disable-publishing=yes </w:delText>
        </w:r>
      </w:del>
    </w:p>
    <w:p w:rsidR="00FB7496" w:rsidRPr="00FB4588" w:rsidDel="00FF0578" w:rsidRDefault="00FB7496" w:rsidP="00FB132F">
      <w:pPr>
        <w:pStyle w:val="CISC0de"/>
        <w:pBdr>
          <w:bottom w:val="single" w:sz="4" w:space="0" w:color="auto"/>
        </w:pBdr>
        <w:rPr>
          <w:del w:id="3490" w:author="blake" w:date="2012-07-01T22:29:00Z"/>
        </w:rPr>
      </w:pPr>
      <w:del w:id="3491" w:author="blake" w:date="2012-07-01T22:29:00Z">
        <w:r w:rsidRPr="00FB4588" w:rsidDel="00FF0578">
          <w:delText>publish-address=no</w:delText>
        </w:r>
      </w:del>
    </w:p>
    <w:p w:rsidR="00FB7496" w:rsidRPr="00FB4588" w:rsidDel="00FF0578" w:rsidRDefault="00FB7496" w:rsidP="00FB132F">
      <w:pPr>
        <w:pStyle w:val="CISC0de"/>
        <w:pBdr>
          <w:bottom w:val="single" w:sz="4" w:space="0" w:color="auto"/>
        </w:pBdr>
        <w:rPr>
          <w:del w:id="3492" w:author="blake" w:date="2012-07-01T22:29:00Z"/>
        </w:rPr>
      </w:pPr>
      <w:del w:id="3493" w:author="blake" w:date="2012-07-01T22:29:00Z">
        <w:r w:rsidRPr="00FB4588" w:rsidDel="00FF0578">
          <w:delText>publish-binfo=no</w:delText>
        </w:r>
      </w:del>
    </w:p>
    <w:p w:rsidR="00FB7496" w:rsidRPr="00FB4588" w:rsidDel="00FF0578" w:rsidRDefault="00FB7496" w:rsidP="00FB132F">
      <w:pPr>
        <w:pStyle w:val="CISC0de"/>
        <w:pBdr>
          <w:bottom w:val="single" w:sz="4" w:space="0" w:color="auto"/>
        </w:pBdr>
        <w:rPr>
          <w:del w:id="3494" w:author="blake" w:date="2012-07-01T22:29:00Z"/>
        </w:rPr>
      </w:pPr>
      <w:del w:id="3495" w:author="blake" w:date="2012-07-01T22:29:00Z">
        <w:r w:rsidRPr="00FB4588" w:rsidDel="00FF0578">
          <w:delText>publish-workstation=no</w:delText>
        </w:r>
      </w:del>
    </w:p>
    <w:p w:rsidR="00FB7496" w:rsidRPr="00FB4588" w:rsidDel="00FF0578" w:rsidRDefault="00FB7496" w:rsidP="00FB132F">
      <w:pPr>
        <w:pStyle w:val="CISC0de"/>
        <w:pBdr>
          <w:bottom w:val="single" w:sz="4" w:space="0" w:color="auto"/>
        </w:pBdr>
        <w:rPr>
          <w:del w:id="3496" w:author="blake" w:date="2012-07-01T22:29:00Z"/>
        </w:rPr>
      </w:pPr>
      <w:del w:id="3497" w:author="blake" w:date="2012-07-01T22:29:00Z">
        <w:r w:rsidRPr="00FB4588" w:rsidDel="00FF0578">
          <w:delText>publish-domain=no</w:delText>
        </w:r>
      </w:del>
    </w:p>
    <w:p w:rsidR="00FB7496" w:rsidRPr="00FB4588" w:rsidDel="00FF0578" w:rsidRDefault="00FB7496" w:rsidP="00FB132F">
      <w:pPr>
        <w:pStyle w:val="CISC0de"/>
        <w:pBdr>
          <w:bottom w:val="single" w:sz="4" w:space="0" w:color="auto"/>
        </w:pBdr>
        <w:rPr>
          <w:del w:id="3498" w:author="blake" w:date="2012-07-01T22:29:00Z"/>
        </w:rPr>
      </w:pPr>
      <w:del w:id="3499" w:author="blake" w:date="2012-07-01T22:29:00Z">
        <w:r w:rsidRPr="00FB4588" w:rsidDel="00FF0578">
          <w:delText>.</w:delText>
        </w:r>
      </w:del>
    </w:p>
    <w:p w:rsidR="00FB7496" w:rsidRPr="00FB4588" w:rsidDel="00FF0578" w:rsidRDefault="00FB7496" w:rsidP="00FB132F">
      <w:pPr>
        <w:pStyle w:val="CISC0de"/>
        <w:pBdr>
          <w:bottom w:val="single" w:sz="4" w:space="0" w:color="auto"/>
        </w:pBdr>
        <w:rPr>
          <w:del w:id="3500" w:author="blake" w:date="2012-07-01T22:29:00Z"/>
        </w:rPr>
      </w:pPr>
      <w:del w:id="3501" w:author="blake" w:date="2012-07-01T22:29:00Z">
        <w:r w:rsidRPr="00FB4588" w:rsidDel="00FF0578">
          <w:delText>w</w:delText>
        </w:r>
      </w:del>
    </w:p>
    <w:p w:rsidR="00FB7496" w:rsidDel="00FF0578" w:rsidRDefault="00FB7496" w:rsidP="00FB132F">
      <w:pPr>
        <w:pStyle w:val="CISC0de"/>
        <w:pBdr>
          <w:bottom w:val="single" w:sz="4" w:space="0" w:color="auto"/>
        </w:pBdr>
        <w:rPr>
          <w:del w:id="3502" w:author="blake" w:date="2012-07-01T22:29:00Z"/>
        </w:rPr>
      </w:pPr>
      <w:del w:id="3503" w:author="blake" w:date="2012-07-01T22:29:00Z">
        <w:r w:rsidRPr="00FB4588" w:rsidDel="00FF0578">
          <w:delText>q</w:delText>
        </w:r>
      </w:del>
    </w:p>
    <w:p w:rsidR="006173CB" w:rsidRPr="00FB4588" w:rsidDel="00FF0578" w:rsidRDefault="006173CB" w:rsidP="00FB132F">
      <w:pPr>
        <w:pStyle w:val="CISC0de"/>
        <w:pBdr>
          <w:bottom w:val="single" w:sz="4" w:space="0" w:color="auto"/>
        </w:pBdr>
        <w:rPr>
          <w:del w:id="3504" w:author="blake" w:date="2012-07-01T22:29:00Z"/>
        </w:rPr>
      </w:pPr>
      <w:del w:id="3505" w:author="blake" w:date="2012-07-01T22:29:00Z">
        <w:r w:rsidDel="00FF0578">
          <w:delText>END</w:delText>
        </w:r>
      </w:del>
    </w:p>
    <w:p w:rsidR="00FB7496" w:rsidRPr="00FB4588" w:rsidDel="00FF0578" w:rsidRDefault="00FB7496" w:rsidP="00FB132F">
      <w:pPr>
        <w:pStyle w:val="CISC0de"/>
        <w:pBdr>
          <w:bottom w:val="single" w:sz="4" w:space="0" w:color="auto"/>
        </w:pBdr>
        <w:rPr>
          <w:del w:id="3506" w:author="blake" w:date="2012-07-01T22:29:00Z"/>
        </w:rPr>
      </w:pPr>
      <w:del w:id="3507" w:author="blake" w:date="2012-07-01T22:29:00Z">
        <w:r w:rsidRPr="00FB4588" w:rsidDel="00FF0578">
          <w:delText>fi</w:delText>
        </w:r>
      </w:del>
    </w:p>
    <w:p w:rsidR="00FB7496" w:rsidDel="00FF0578" w:rsidRDefault="00FB7496" w:rsidP="00FB7496">
      <w:pPr>
        <w:pStyle w:val="CISRuleComponent"/>
        <w:spacing w:before="240"/>
        <w:rPr>
          <w:del w:id="3508" w:author="blake" w:date="2012-07-01T22:29:00Z"/>
        </w:rPr>
      </w:pPr>
      <w:del w:id="3509" w:author="blake" w:date="2012-07-01T22:29:00Z">
        <w:r w:rsidDel="00FF0578">
          <w:delText>Audit:</w:delText>
        </w:r>
      </w:del>
    </w:p>
    <w:p w:rsidR="009F4F5C" w:rsidDel="00FF0578" w:rsidRDefault="00FB7496" w:rsidP="00FB7496">
      <w:pPr>
        <w:pStyle w:val="CISNormal"/>
        <w:rPr>
          <w:del w:id="3510" w:author="blake" w:date="2012-07-01T22:29:00Z"/>
        </w:rPr>
      </w:pPr>
      <w:del w:id="3511" w:author="blake" w:date="2012-07-01T22:29:00Z">
        <w:r w:rsidDel="00FF0578">
          <w:delText xml:space="preserve">Perform the following to determine </w:delText>
        </w:r>
        <w:r w:rsidR="00816C21" w:rsidDel="00FF0578">
          <w:delText>if publishing is restricted</w:delText>
        </w:r>
        <w:r w:rsidR="009F4F5C" w:rsidDel="00FF0578">
          <w:delText>:</w:delText>
        </w:r>
      </w:del>
    </w:p>
    <w:p w:rsidR="00FB7496" w:rsidDel="00FF0578" w:rsidRDefault="00FB7496" w:rsidP="00FB7496">
      <w:pPr>
        <w:pStyle w:val="CISNormal"/>
        <w:rPr>
          <w:del w:id="3512" w:author="blake" w:date="2012-07-01T22:29:00Z"/>
        </w:rPr>
      </w:pPr>
    </w:p>
    <w:p w:rsidR="0095232C" w:rsidDel="00FF0578" w:rsidRDefault="0095232C" w:rsidP="00FB132F">
      <w:pPr>
        <w:pStyle w:val="CISC0de"/>
        <w:pBdr>
          <w:bottom w:val="single" w:sz="4" w:space="0" w:color="auto"/>
        </w:pBdr>
        <w:rPr>
          <w:del w:id="3513" w:author="blake" w:date="2012-07-01T22:29:00Z"/>
        </w:rPr>
      </w:pPr>
      <w:del w:id="3514" w:author="blake" w:date="2012-07-01T22:29:00Z">
        <w:r w:rsidDel="00FF0578">
          <w:delText xml:space="preserve"># grep </w:delText>
        </w:r>
        <w:r w:rsidR="00505736" w:rsidDel="00FF0578">
          <w:delText>"</w:delText>
        </w:r>
        <w:r w:rsidDel="00FF0578">
          <w:delText>^disable-publishing=yes</w:delText>
        </w:r>
        <w:r w:rsidR="00505736" w:rsidDel="00FF0578">
          <w:delText>"</w:delText>
        </w:r>
        <w:r w:rsidDel="00FF0578">
          <w:delText xml:space="preserve"> /etc/avahi/avahi-daemon.conf</w:delText>
        </w:r>
      </w:del>
    </w:p>
    <w:p w:rsidR="0095232C" w:rsidRPr="00283F91" w:rsidDel="00FF0578" w:rsidRDefault="0095232C" w:rsidP="00FB132F">
      <w:pPr>
        <w:pStyle w:val="CISC0de"/>
        <w:pBdr>
          <w:bottom w:val="single" w:sz="4" w:space="0" w:color="auto"/>
        </w:pBdr>
        <w:rPr>
          <w:del w:id="3515" w:author="blake" w:date="2012-07-01T22:29:00Z"/>
        </w:rPr>
      </w:pPr>
      <w:del w:id="3516" w:author="blake" w:date="2012-07-01T22:29:00Z">
        <w:r w:rsidDel="00FF0578">
          <w:delText>disable-publishing=yes</w:delText>
        </w:r>
      </w:del>
    </w:p>
    <w:p w:rsidR="00FB7496" w:rsidRPr="00283F91" w:rsidDel="00FF0578" w:rsidRDefault="0095232C" w:rsidP="00FB132F">
      <w:pPr>
        <w:pStyle w:val="CISC0de"/>
        <w:pBdr>
          <w:bottom w:val="single" w:sz="4" w:space="0" w:color="auto"/>
        </w:pBdr>
        <w:rPr>
          <w:del w:id="3517" w:author="blake" w:date="2012-07-01T22:29:00Z"/>
        </w:rPr>
      </w:pPr>
      <w:del w:id="3518" w:author="blake" w:date="2012-07-01T22:29:00Z">
        <w:r w:rsidDel="00FF0578">
          <w:delText># grep</w:delText>
        </w:r>
        <w:r w:rsidR="00505736" w:rsidDel="00FF0578">
          <w:delText xml:space="preserve"> "</w:delText>
        </w:r>
        <w:r w:rsidDel="00FF0578">
          <w:delText>^publish</w:delText>
        </w:r>
        <w:r w:rsidR="00505736" w:rsidDel="00FF0578">
          <w:delText>"</w:delText>
        </w:r>
        <w:r w:rsidDel="00FF0578">
          <w:delText xml:space="preserve"> /etc/avahi/avahi-daemon.conf</w:delText>
        </w:r>
      </w:del>
    </w:p>
    <w:p w:rsidR="0095232C" w:rsidRPr="00FB4588" w:rsidDel="00FF0578" w:rsidRDefault="0095232C" w:rsidP="00FB132F">
      <w:pPr>
        <w:pStyle w:val="CISC0de"/>
        <w:pBdr>
          <w:bottom w:val="single" w:sz="4" w:space="0" w:color="auto"/>
        </w:pBdr>
        <w:rPr>
          <w:del w:id="3519" w:author="blake" w:date="2012-07-01T22:29:00Z"/>
        </w:rPr>
      </w:pPr>
      <w:del w:id="3520" w:author="blake" w:date="2012-07-01T22:29:00Z">
        <w:r w:rsidRPr="00FB4588" w:rsidDel="00FF0578">
          <w:delText xml:space="preserve">disable-publishing=yes </w:delText>
        </w:r>
      </w:del>
    </w:p>
    <w:p w:rsidR="0095232C" w:rsidRPr="00FB4588" w:rsidDel="00FF0578" w:rsidRDefault="0095232C" w:rsidP="00FB132F">
      <w:pPr>
        <w:pStyle w:val="CISC0de"/>
        <w:pBdr>
          <w:bottom w:val="single" w:sz="4" w:space="0" w:color="auto"/>
        </w:pBdr>
        <w:rPr>
          <w:del w:id="3521" w:author="blake" w:date="2012-07-01T22:29:00Z"/>
        </w:rPr>
      </w:pPr>
      <w:del w:id="3522" w:author="blake" w:date="2012-07-01T22:29:00Z">
        <w:r w:rsidRPr="00FB4588" w:rsidDel="00FF0578">
          <w:delText>publish-address=no</w:delText>
        </w:r>
      </w:del>
    </w:p>
    <w:p w:rsidR="0095232C" w:rsidRPr="00FB4588" w:rsidDel="00FF0578" w:rsidRDefault="0095232C" w:rsidP="00FB132F">
      <w:pPr>
        <w:pStyle w:val="CISC0de"/>
        <w:pBdr>
          <w:bottom w:val="single" w:sz="4" w:space="0" w:color="auto"/>
        </w:pBdr>
        <w:rPr>
          <w:del w:id="3523" w:author="blake" w:date="2012-07-01T22:29:00Z"/>
        </w:rPr>
      </w:pPr>
      <w:del w:id="3524" w:author="blake" w:date="2012-07-01T22:29:00Z">
        <w:r w:rsidRPr="00FB4588" w:rsidDel="00FF0578">
          <w:delText>publish-binfo=no</w:delText>
        </w:r>
      </w:del>
    </w:p>
    <w:p w:rsidR="0095232C" w:rsidRPr="00FB4588" w:rsidDel="00FF0578" w:rsidRDefault="0095232C" w:rsidP="00FB132F">
      <w:pPr>
        <w:pStyle w:val="CISC0de"/>
        <w:pBdr>
          <w:bottom w:val="single" w:sz="4" w:space="0" w:color="auto"/>
        </w:pBdr>
        <w:rPr>
          <w:del w:id="3525" w:author="blake" w:date="2012-07-01T22:29:00Z"/>
        </w:rPr>
      </w:pPr>
      <w:del w:id="3526" w:author="blake" w:date="2012-07-01T22:29:00Z">
        <w:r w:rsidRPr="00FB4588" w:rsidDel="00FF0578">
          <w:delText>publish-workstation=no</w:delText>
        </w:r>
      </w:del>
    </w:p>
    <w:p w:rsidR="00FB7496" w:rsidRPr="00283F91" w:rsidDel="00FF0578" w:rsidRDefault="0095232C" w:rsidP="00FB132F">
      <w:pPr>
        <w:pStyle w:val="CISC0de"/>
        <w:pBdr>
          <w:bottom w:val="single" w:sz="4" w:space="0" w:color="auto"/>
        </w:pBdr>
        <w:rPr>
          <w:del w:id="3527" w:author="blake" w:date="2012-07-01T22:29:00Z"/>
        </w:rPr>
      </w:pPr>
      <w:del w:id="3528" w:author="blake" w:date="2012-07-01T22:29:00Z">
        <w:r w:rsidRPr="00FB4588" w:rsidDel="00FF0578">
          <w:delText>publish-domain=no</w:delText>
        </w:r>
      </w:del>
    </w:p>
    <w:p w:rsidR="00FB7496" w:rsidRDefault="00FB7496" w:rsidP="00FB7496">
      <w:pPr>
        <w:rPr>
          <w:b/>
        </w:rPr>
      </w:pPr>
    </w:p>
    <w:p w:rsidR="005934D6" w:rsidRDefault="00816C21" w:rsidP="005934D6">
      <w:pPr>
        <w:pStyle w:val="Heading2"/>
        <w:numPr>
          <w:ilvl w:val="1"/>
          <w:numId w:val="6"/>
        </w:numPr>
      </w:pPr>
      <w:bookmarkStart w:id="3529" w:name="_Toc328948730"/>
      <w:r>
        <w:lastRenderedPageBreak/>
        <w:t xml:space="preserve">Disable </w:t>
      </w:r>
      <w:r w:rsidR="005934D6">
        <w:t>Print Server</w:t>
      </w:r>
      <w:r w:rsidR="006646F4">
        <w:t xml:space="preserve"> - CUPS</w:t>
      </w:r>
      <w:bookmarkEnd w:id="3529"/>
    </w:p>
    <w:tbl>
      <w:tblPr>
        <w:tblW w:w="0" w:type="auto"/>
        <w:tblInd w:w="462" w:type="dxa"/>
        <w:tblLayout w:type="fixed"/>
        <w:tblLook w:val="0000" w:firstRow="0" w:lastRow="0" w:firstColumn="0" w:lastColumn="0" w:noHBand="0" w:noVBand="0"/>
      </w:tblPr>
      <w:tblGrid>
        <w:gridCol w:w="3451"/>
        <w:gridCol w:w="4894"/>
      </w:tblGrid>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Level-I</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934D6" w:rsidRDefault="006646F4" w:rsidP="005934D6">
            <w:pPr>
              <w:snapToGrid w:val="0"/>
            </w:pPr>
            <w:r>
              <w:t>Enabled</w:t>
            </w:r>
          </w:p>
        </w:tc>
      </w:tr>
      <w:tr w:rsidR="005934D6" w:rsidTr="005934D6">
        <w:trPr>
          <w:trHeight w:val="256"/>
        </w:trPr>
        <w:tc>
          <w:tcPr>
            <w:tcW w:w="3451" w:type="dxa"/>
            <w:tcBorders>
              <w:left w:val="single" w:sz="4" w:space="0" w:color="000000"/>
              <w:bottom w:val="single" w:sz="4" w:space="0" w:color="000000"/>
            </w:tcBorders>
          </w:tcPr>
          <w:p w:rsidR="005934D6" w:rsidRDefault="005934D6" w:rsidP="005934D6">
            <w:pPr>
              <w:snapToGrid w:val="0"/>
            </w:pPr>
            <w:r>
              <w:t>Reboot Required</w:t>
            </w:r>
          </w:p>
        </w:tc>
        <w:tc>
          <w:tcPr>
            <w:tcW w:w="4894" w:type="dxa"/>
            <w:tcBorders>
              <w:left w:val="single" w:sz="4" w:space="0" w:color="000000"/>
              <w:bottom w:val="single" w:sz="4" w:space="0" w:color="000000"/>
              <w:right w:val="single" w:sz="4" w:space="0" w:color="000000"/>
            </w:tcBorders>
          </w:tcPr>
          <w:p w:rsidR="005934D6" w:rsidRDefault="00760E49" w:rsidP="005934D6">
            <w:pPr>
              <w:snapToGrid w:val="0"/>
            </w:pPr>
            <w:r>
              <w:t>No</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934D6" w:rsidRDefault="009F4F5C" w:rsidP="005934D6">
            <w:pPr>
              <w:snapToGrid w:val="0"/>
            </w:pPr>
            <w:r>
              <w:t>No</w:t>
            </w:r>
          </w:p>
        </w:tc>
      </w:tr>
    </w:tbl>
    <w:p w:rsidR="005934D6" w:rsidRDefault="005934D6" w:rsidP="005934D6">
      <w:pPr>
        <w:pStyle w:val="CISRuleComponent"/>
      </w:pPr>
      <w:r>
        <w:t xml:space="preserve">Description: </w:t>
      </w:r>
    </w:p>
    <w:p w:rsidR="006646F4" w:rsidRPr="006646F4" w:rsidRDefault="006646F4" w:rsidP="005E4F28">
      <w:pPr>
        <w:pStyle w:val="CISNormal"/>
      </w:pPr>
      <w:r>
        <w:t>The Common Unix Print System (CUPS) provides the ability to print to both local and network printers. A system running CUPS can also accept print jobs from remote systems and print them to local printers. It also provides a web based remote administration capability.</w:t>
      </w:r>
    </w:p>
    <w:p w:rsidR="005934D6" w:rsidRDefault="005934D6" w:rsidP="005934D6">
      <w:pPr>
        <w:pStyle w:val="CISRuleComponent"/>
      </w:pPr>
      <w:r w:rsidRPr="006C7502">
        <w:t>Rationale:</w:t>
      </w:r>
    </w:p>
    <w:p w:rsidR="006646F4" w:rsidRPr="006646F4" w:rsidRDefault="006646F4" w:rsidP="005E4F28">
      <w:pPr>
        <w:pStyle w:val="CISNormal"/>
      </w:pPr>
      <w:r>
        <w:t>If the system does not need to print jobs or accept print jobs from other systems, it is recommended that CUPS be disabled</w:t>
      </w:r>
      <w:r w:rsidR="004D5736">
        <w:t xml:space="preserve"> to reduce the potential attack surface</w:t>
      </w:r>
      <w:r>
        <w:t>.</w:t>
      </w:r>
    </w:p>
    <w:p w:rsidR="005934D6" w:rsidRDefault="005934D6" w:rsidP="005934D6">
      <w:pPr>
        <w:pStyle w:val="CISRuleComponent"/>
      </w:pPr>
      <w:r>
        <w:t>Remediation:</w:t>
      </w:r>
    </w:p>
    <w:p w:rsidR="005934D6" w:rsidRPr="00283F91" w:rsidRDefault="006646F4" w:rsidP="00FB132F">
      <w:pPr>
        <w:pStyle w:val="CISC0de"/>
        <w:pBdr>
          <w:bottom w:val="single" w:sz="4" w:space="0" w:color="auto"/>
        </w:pBdr>
      </w:pPr>
      <w:r>
        <w:t xml:space="preserve"># </w:t>
      </w:r>
      <w:r w:rsidRPr="00FB132F">
        <w:t>chkconfig cups off</w:t>
      </w:r>
    </w:p>
    <w:p w:rsidR="005934D6" w:rsidRDefault="005934D6" w:rsidP="005934D6">
      <w:pPr>
        <w:pStyle w:val="CISRuleComponent"/>
        <w:spacing w:before="240"/>
      </w:pPr>
      <w:r>
        <w:t>Audit:</w:t>
      </w:r>
    </w:p>
    <w:p w:rsidR="005934D6" w:rsidRDefault="005934D6" w:rsidP="005934D6">
      <w:pPr>
        <w:pStyle w:val="CISNormal"/>
      </w:pPr>
      <w:r>
        <w:t xml:space="preserve">Perform the following to determine </w:t>
      </w:r>
      <w:r w:rsidR="00816C21">
        <w:t>if CUPS is disabled.</w:t>
      </w:r>
    </w:p>
    <w:p w:rsidR="005934D6" w:rsidRPr="00283F91" w:rsidRDefault="006646F4" w:rsidP="00FB132F">
      <w:pPr>
        <w:pStyle w:val="CISC0de"/>
        <w:pBdr>
          <w:bottom w:val="single" w:sz="4" w:space="0" w:color="auto"/>
        </w:pBdr>
      </w:pPr>
      <w:r>
        <w:t xml:space="preserve"># </w:t>
      </w:r>
      <w:r w:rsidRPr="00FB132F">
        <w:t xml:space="preserve">chkconfig </w:t>
      </w:r>
      <w:r w:rsidR="003D17DD">
        <w:t>--</w:t>
      </w:r>
      <w:r w:rsidRPr="00FB132F">
        <w:t>list cups</w:t>
      </w:r>
    </w:p>
    <w:p w:rsidR="005934D6" w:rsidRPr="00816C21" w:rsidRDefault="006646F4" w:rsidP="00FB132F">
      <w:pPr>
        <w:pStyle w:val="CISC0de"/>
        <w:pBdr>
          <w:bottom w:val="single" w:sz="4" w:space="0" w:color="auto"/>
        </w:pBdr>
      </w:pPr>
      <w:r>
        <w:t>chkconfig:</w:t>
      </w:r>
      <w:r>
        <w:tab/>
        <w:t xml:space="preserve">0:off  1:off  2:off  3:off  4:off  5:off  6:off </w:t>
      </w:r>
    </w:p>
    <w:p w:rsidR="009F4F5C" w:rsidRDefault="005934D6" w:rsidP="005934D6">
      <w:pPr>
        <w:pStyle w:val="CISRuleComponent"/>
      </w:pPr>
      <w:r>
        <w:t>References:</w:t>
      </w:r>
      <w:r w:rsidR="006646F4">
        <w:t xml:space="preserve"> </w:t>
      </w:r>
    </w:p>
    <w:p w:rsidR="005934D6" w:rsidRPr="006646F4" w:rsidRDefault="006646F4" w:rsidP="006E606D">
      <w:pPr>
        <w:pStyle w:val="CISRuleComponent"/>
        <w:numPr>
          <w:ilvl w:val="0"/>
          <w:numId w:val="36"/>
        </w:numPr>
        <w:rPr>
          <w:b w:val="0"/>
        </w:rPr>
      </w:pPr>
      <w:r>
        <w:rPr>
          <w:b w:val="0"/>
        </w:rPr>
        <w:t xml:space="preserve">More detailed documentation on CUPS is available at the project homepage at </w:t>
      </w:r>
      <w:hyperlink r:id="rId39" w:history="1">
        <w:r w:rsidRPr="00CA52AF">
          <w:rPr>
            <w:rStyle w:val="Hyperlink"/>
            <w:b w:val="0"/>
          </w:rPr>
          <w:t>http://www.cups.org</w:t>
        </w:r>
      </w:hyperlink>
      <w:r>
        <w:rPr>
          <w:b w:val="0"/>
        </w:rPr>
        <w:t xml:space="preserve">. </w:t>
      </w:r>
    </w:p>
    <w:p w:rsidR="005934D6" w:rsidRDefault="00847F4C" w:rsidP="005934D6">
      <w:pPr>
        <w:pStyle w:val="Heading2"/>
        <w:numPr>
          <w:ilvl w:val="1"/>
          <w:numId w:val="6"/>
        </w:numPr>
      </w:pPr>
      <w:bookmarkStart w:id="3530" w:name="_Toc328948731"/>
      <w:r>
        <w:t xml:space="preserve">Remove </w:t>
      </w:r>
      <w:r w:rsidR="005934D6">
        <w:t>DHCP Server</w:t>
      </w:r>
      <w:bookmarkEnd w:id="3530"/>
    </w:p>
    <w:tbl>
      <w:tblPr>
        <w:tblW w:w="0" w:type="auto"/>
        <w:tblInd w:w="462" w:type="dxa"/>
        <w:tblLayout w:type="fixed"/>
        <w:tblLook w:val="0000" w:firstRow="0" w:lastRow="0" w:firstColumn="0" w:lastColumn="0" w:noHBand="0" w:noVBand="0"/>
      </w:tblPr>
      <w:tblGrid>
        <w:gridCol w:w="3451"/>
        <w:gridCol w:w="4894"/>
      </w:tblGrid>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Level-I</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934D6" w:rsidRDefault="00427391" w:rsidP="005934D6">
            <w:pPr>
              <w:snapToGrid w:val="0"/>
            </w:pPr>
            <w:r>
              <w:t xml:space="preserve">Not </w:t>
            </w:r>
            <w:ins w:id="3531" w:author="blake" w:date="2012-04-07T22:15:00Z">
              <w:r w:rsidR="00462589">
                <w:t>I</w:t>
              </w:r>
            </w:ins>
            <w:del w:id="3532" w:author="blake" w:date="2012-04-07T22:15:00Z">
              <w:r w:rsidDel="00462589">
                <w:delText>i</w:delText>
              </w:r>
            </w:del>
            <w:r>
              <w:t>nstalled</w:t>
            </w:r>
          </w:p>
        </w:tc>
      </w:tr>
      <w:tr w:rsidR="005934D6" w:rsidTr="005934D6">
        <w:trPr>
          <w:trHeight w:val="256"/>
        </w:trPr>
        <w:tc>
          <w:tcPr>
            <w:tcW w:w="3451" w:type="dxa"/>
            <w:tcBorders>
              <w:left w:val="single" w:sz="4" w:space="0" w:color="000000"/>
              <w:bottom w:val="single" w:sz="4" w:space="0" w:color="000000"/>
            </w:tcBorders>
          </w:tcPr>
          <w:p w:rsidR="005934D6" w:rsidRDefault="005934D6" w:rsidP="005934D6">
            <w:pPr>
              <w:snapToGrid w:val="0"/>
            </w:pPr>
            <w:r>
              <w:t>Reboot Required</w:t>
            </w:r>
          </w:p>
        </w:tc>
        <w:tc>
          <w:tcPr>
            <w:tcW w:w="4894" w:type="dxa"/>
            <w:tcBorders>
              <w:left w:val="single" w:sz="4" w:space="0" w:color="000000"/>
              <w:bottom w:val="single" w:sz="4" w:space="0" w:color="000000"/>
              <w:right w:val="single" w:sz="4" w:space="0" w:color="000000"/>
            </w:tcBorders>
          </w:tcPr>
          <w:p w:rsidR="005934D6" w:rsidRDefault="00760E49" w:rsidP="005934D6">
            <w:pPr>
              <w:snapToGrid w:val="0"/>
            </w:pPr>
            <w:r>
              <w:t>No</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934D6" w:rsidRDefault="00FF0578" w:rsidP="005934D6">
            <w:pPr>
              <w:snapToGrid w:val="0"/>
            </w:pPr>
            <w:r>
              <w:t>Yes</w:t>
            </w:r>
          </w:p>
        </w:tc>
      </w:tr>
    </w:tbl>
    <w:p w:rsidR="00816C21" w:rsidRDefault="005934D6" w:rsidP="005934D6">
      <w:pPr>
        <w:pStyle w:val="CISRuleComponent"/>
      </w:pPr>
      <w:r>
        <w:t xml:space="preserve">Description: </w:t>
      </w:r>
    </w:p>
    <w:p w:rsidR="00427391" w:rsidRPr="00816C21" w:rsidRDefault="00427391" w:rsidP="00816C21">
      <w:pPr>
        <w:pStyle w:val="CISNormal"/>
      </w:pPr>
      <w:r>
        <w:t xml:space="preserve">The Dynamic Host Configuration Protocol (DHCP) is a service that allows machines to be dynamically assigned IP addresses. </w:t>
      </w:r>
    </w:p>
    <w:p w:rsidR="005934D6" w:rsidRDefault="005934D6" w:rsidP="005934D6">
      <w:pPr>
        <w:pStyle w:val="CISRuleComponent"/>
      </w:pPr>
      <w:r w:rsidRPr="006C7502">
        <w:t>Rationale:</w:t>
      </w:r>
    </w:p>
    <w:p w:rsidR="00427391" w:rsidRPr="00427391" w:rsidRDefault="00427391" w:rsidP="00816C21">
      <w:pPr>
        <w:pStyle w:val="CISNormal"/>
      </w:pPr>
      <w:r>
        <w:t>Unless a server is specifically set up to act as a DHCP server, it is recommended that this service be deleted</w:t>
      </w:r>
      <w:r w:rsidR="004D5736">
        <w:t xml:space="preserve"> to reduce the potential attack surface</w:t>
      </w:r>
      <w:r>
        <w:t>.</w:t>
      </w:r>
    </w:p>
    <w:p w:rsidR="005934D6" w:rsidRDefault="005934D6" w:rsidP="005934D6">
      <w:pPr>
        <w:pStyle w:val="CISRuleComponent"/>
      </w:pPr>
      <w:r>
        <w:t>Remediation:</w:t>
      </w:r>
    </w:p>
    <w:p w:rsidR="005934D6" w:rsidRPr="00283F91" w:rsidRDefault="00283F91" w:rsidP="00FB132F">
      <w:pPr>
        <w:pStyle w:val="CISC0de"/>
        <w:pBdr>
          <w:bottom w:val="single" w:sz="4" w:space="0" w:color="auto"/>
        </w:pBdr>
      </w:pPr>
      <w:r>
        <w:t xml:space="preserve"># </w:t>
      </w:r>
      <w:r w:rsidR="00427391" w:rsidRPr="00FB132F">
        <w:t>yum erase dhcp</w:t>
      </w:r>
    </w:p>
    <w:p w:rsidR="005934D6" w:rsidRDefault="005934D6" w:rsidP="005934D6">
      <w:pPr>
        <w:pStyle w:val="CISRuleComponent"/>
        <w:spacing w:before="240"/>
      </w:pPr>
      <w:r>
        <w:t>Audit:</w:t>
      </w:r>
    </w:p>
    <w:p w:rsidR="005934D6" w:rsidRDefault="005934D6" w:rsidP="005934D6">
      <w:pPr>
        <w:pStyle w:val="CISNormal"/>
      </w:pPr>
      <w:r>
        <w:t xml:space="preserve">Perform the following to determine </w:t>
      </w:r>
      <w:r w:rsidR="00816C21">
        <w:t xml:space="preserve">if </w:t>
      </w:r>
      <w:r w:rsidR="000E6BEA">
        <w:t>DHCP</w:t>
      </w:r>
      <w:r w:rsidR="00816C21">
        <w:t xml:space="preserve"> is disabled.</w:t>
      </w:r>
    </w:p>
    <w:p w:rsidR="005934D6" w:rsidRPr="00283F91" w:rsidRDefault="00283F91" w:rsidP="00FB132F">
      <w:pPr>
        <w:pStyle w:val="CISC0de"/>
        <w:pBdr>
          <w:bottom w:val="single" w:sz="4" w:space="0" w:color="auto"/>
        </w:pBdr>
      </w:pPr>
      <w:r w:rsidRPr="00283F91">
        <w:t xml:space="preserve"># </w:t>
      </w:r>
      <w:r w:rsidR="00427391" w:rsidRPr="00FB132F">
        <w:t>yum list dhcp</w:t>
      </w:r>
    </w:p>
    <w:p w:rsidR="00427391" w:rsidRPr="00283F91" w:rsidRDefault="00427391" w:rsidP="00FB132F">
      <w:pPr>
        <w:pStyle w:val="CISC0de"/>
        <w:pBdr>
          <w:bottom w:val="single" w:sz="4" w:space="0" w:color="auto"/>
        </w:pBdr>
      </w:pPr>
      <w:r w:rsidRPr="00283F91">
        <w:lastRenderedPageBreak/>
        <w:t>dhcp.&lt;hardware platform&gt;</w:t>
      </w:r>
      <w:r w:rsidRPr="00283F91">
        <w:tab/>
        <w:t>&lt;release&gt;</w:t>
      </w:r>
      <w:r w:rsidRPr="00283F91">
        <w:tab/>
        <w:t>&lt;anything but installed&gt;</w:t>
      </w:r>
    </w:p>
    <w:p w:rsidR="000E6BEA" w:rsidRDefault="005934D6" w:rsidP="005934D6">
      <w:pPr>
        <w:pStyle w:val="CISRuleComponent"/>
      </w:pPr>
      <w:r>
        <w:t>References:</w:t>
      </w:r>
      <w:r w:rsidR="006646F4">
        <w:t xml:space="preserve"> </w:t>
      </w:r>
    </w:p>
    <w:p w:rsidR="005934D6" w:rsidRPr="006646F4" w:rsidRDefault="006646F4" w:rsidP="006E606D">
      <w:pPr>
        <w:pStyle w:val="CISRuleComponent"/>
        <w:numPr>
          <w:ilvl w:val="0"/>
          <w:numId w:val="37"/>
        </w:numPr>
        <w:rPr>
          <w:b w:val="0"/>
        </w:rPr>
      </w:pPr>
      <w:r>
        <w:rPr>
          <w:b w:val="0"/>
        </w:rPr>
        <w:t xml:space="preserve">More detailed documentation on DHCP is available at </w:t>
      </w:r>
      <w:hyperlink r:id="rId40" w:history="1">
        <w:r w:rsidRPr="00CA52AF">
          <w:rPr>
            <w:rStyle w:val="Hyperlink"/>
            <w:b w:val="0"/>
          </w:rPr>
          <w:t>http://www.isc.org/software/dhcp</w:t>
        </w:r>
      </w:hyperlink>
      <w:r>
        <w:rPr>
          <w:b w:val="0"/>
        </w:rPr>
        <w:t xml:space="preserve">. </w:t>
      </w:r>
    </w:p>
    <w:p w:rsidR="005934D6" w:rsidRDefault="00847F4C" w:rsidP="005934D6">
      <w:pPr>
        <w:pStyle w:val="Heading2"/>
        <w:numPr>
          <w:ilvl w:val="1"/>
          <w:numId w:val="6"/>
        </w:numPr>
      </w:pPr>
      <w:bookmarkStart w:id="3533" w:name="_Toc328948732"/>
      <w:r>
        <w:t xml:space="preserve">Configure </w:t>
      </w:r>
      <w:r w:rsidR="005934D6">
        <w:t>Network Time Protocol (NTP)</w:t>
      </w:r>
      <w:bookmarkEnd w:id="3533"/>
    </w:p>
    <w:tbl>
      <w:tblPr>
        <w:tblW w:w="0" w:type="auto"/>
        <w:tblInd w:w="462" w:type="dxa"/>
        <w:tblLayout w:type="fixed"/>
        <w:tblLook w:val="0000" w:firstRow="0" w:lastRow="0" w:firstColumn="0" w:lastColumn="0" w:noHBand="0" w:noVBand="0"/>
      </w:tblPr>
      <w:tblGrid>
        <w:gridCol w:w="3451"/>
        <w:gridCol w:w="4894"/>
      </w:tblGrid>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Level-I</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934D6" w:rsidRDefault="00E17A38" w:rsidP="005934D6">
            <w:pPr>
              <w:snapToGrid w:val="0"/>
            </w:pPr>
            <w:r>
              <w:t>Yes</w:t>
            </w:r>
          </w:p>
        </w:tc>
      </w:tr>
      <w:tr w:rsidR="005934D6" w:rsidTr="005934D6">
        <w:trPr>
          <w:trHeight w:val="256"/>
        </w:trPr>
        <w:tc>
          <w:tcPr>
            <w:tcW w:w="3451" w:type="dxa"/>
            <w:tcBorders>
              <w:left w:val="single" w:sz="4" w:space="0" w:color="000000"/>
              <w:bottom w:val="single" w:sz="4" w:space="0" w:color="000000"/>
            </w:tcBorders>
          </w:tcPr>
          <w:p w:rsidR="005934D6" w:rsidRDefault="005934D6" w:rsidP="005934D6">
            <w:pPr>
              <w:snapToGrid w:val="0"/>
            </w:pPr>
            <w:r>
              <w:t>Reboot Required</w:t>
            </w:r>
          </w:p>
        </w:tc>
        <w:tc>
          <w:tcPr>
            <w:tcW w:w="4894" w:type="dxa"/>
            <w:tcBorders>
              <w:left w:val="single" w:sz="4" w:space="0" w:color="000000"/>
              <w:bottom w:val="single" w:sz="4" w:space="0" w:color="000000"/>
              <w:right w:val="single" w:sz="4" w:space="0" w:color="000000"/>
            </w:tcBorders>
          </w:tcPr>
          <w:p w:rsidR="005934D6" w:rsidRDefault="008A33A8" w:rsidP="005934D6">
            <w:pPr>
              <w:snapToGrid w:val="0"/>
            </w:pPr>
            <w:r>
              <w:t>No</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934D6" w:rsidRDefault="009F4F5C" w:rsidP="005934D6">
            <w:pPr>
              <w:snapToGrid w:val="0"/>
            </w:pPr>
            <w:r>
              <w:t>Yes</w:t>
            </w:r>
          </w:p>
        </w:tc>
      </w:tr>
    </w:tbl>
    <w:p w:rsidR="005934D6" w:rsidRDefault="005934D6" w:rsidP="005934D6">
      <w:pPr>
        <w:pStyle w:val="CISRuleComponent"/>
      </w:pPr>
      <w:r>
        <w:t xml:space="preserve">Description: </w:t>
      </w:r>
    </w:p>
    <w:p w:rsidR="007D4F0D" w:rsidRPr="007D4F0D" w:rsidRDefault="007D4F0D" w:rsidP="000E6BEA">
      <w:pPr>
        <w:pStyle w:val="CISNormal"/>
      </w:pPr>
      <w:r>
        <w:t>The Network Time Protocol (NTP) is designed to synchronize system clocks across a variety of systems and use a source that is highly accurate. The version of NTP delivered with Red</w:t>
      </w:r>
      <w:r w:rsidR="00816C21">
        <w:t xml:space="preserve"> H</w:t>
      </w:r>
      <w:r>
        <w:t xml:space="preserve">at can be found </w:t>
      </w:r>
      <w:r w:rsidRPr="009F4F5C">
        <w:t xml:space="preserve">at </w:t>
      </w:r>
      <w:hyperlink r:id="rId41" w:history="1">
        <w:r w:rsidRPr="006E606D">
          <w:rPr>
            <w:rStyle w:val="Hyperlink"/>
          </w:rPr>
          <w:t>http://www.ntp.org</w:t>
        </w:r>
      </w:hyperlink>
      <w:r>
        <w:t>. NTP can be configured to be a client and/or a server.</w:t>
      </w:r>
    </w:p>
    <w:p w:rsidR="005934D6" w:rsidRDefault="005934D6" w:rsidP="005934D6">
      <w:pPr>
        <w:pStyle w:val="CISRuleComponent"/>
      </w:pPr>
      <w:r w:rsidRPr="006C7502">
        <w:t>Rationale:</w:t>
      </w:r>
    </w:p>
    <w:p w:rsidR="007D4F0D" w:rsidRPr="007D4F0D" w:rsidRDefault="00816C21" w:rsidP="000E6BEA">
      <w:pPr>
        <w:pStyle w:val="CISNormal"/>
      </w:pPr>
      <w:r>
        <w:t>I</w:t>
      </w:r>
      <w:r w:rsidR="007D4F0D">
        <w:t xml:space="preserve">t is recommended that </w:t>
      </w:r>
      <w:r w:rsidR="00576732">
        <w:t xml:space="preserve">physical </w:t>
      </w:r>
      <w:r w:rsidR="007D4F0D">
        <w:t>systems</w:t>
      </w:r>
      <w:r w:rsidR="00576732">
        <w:t xml:space="preserve"> and virtual guests lacking direct access to the physical host’s clock</w:t>
      </w:r>
      <w:r w:rsidR="007D4F0D">
        <w:t xml:space="preserve"> be configured as NTP client</w:t>
      </w:r>
      <w:r w:rsidR="00576732">
        <w:t>s</w:t>
      </w:r>
      <w:r w:rsidR="007D4F0D">
        <w:t xml:space="preserve"> to synchronize their clocks (especially to support time sensitive security mechanisms like Kerberos</w:t>
      </w:r>
      <w:r>
        <w:t>).</w:t>
      </w:r>
      <w:r w:rsidR="007D4F0D">
        <w:t xml:space="preserve"> </w:t>
      </w:r>
      <w:r w:rsidR="004C4013">
        <w:t>This also ensures log files have consistent time records across the enterprise, which aids in forensic investigations.</w:t>
      </w:r>
      <w:r w:rsidR="005520B6">
        <w:t xml:space="preserve"> </w:t>
      </w:r>
    </w:p>
    <w:p w:rsidR="009F4F5C" w:rsidRDefault="005934D6" w:rsidP="006E606D">
      <w:pPr>
        <w:pStyle w:val="CISRuleComponent"/>
        <w:tabs>
          <w:tab w:val="left" w:pos="3390"/>
        </w:tabs>
      </w:pPr>
      <w:r>
        <w:t>Remediation</w:t>
      </w:r>
      <w:r w:rsidR="009F4F5C">
        <w:tab/>
      </w:r>
    </w:p>
    <w:p w:rsidR="00F77030" w:rsidRDefault="005520B6" w:rsidP="00F77030">
      <w:pPr>
        <w:pStyle w:val="CISNormal"/>
        <w:rPr>
          <w:rStyle w:val="CodeChar"/>
        </w:rPr>
      </w:pPr>
      <w:r>
        <w:t xml:space="preserve">NTP is configured by default in RHEL6. If for some reason, it is not configured on your system, </w:t>
      </w:r>
      <w:r w:rsidR="00317AF6">
        <w:t>run the following script to modify</w:t>
      </w:r>
      <w:r w:rsidR="00F77030">
        <w:t xml:space="preserve"> </w:t>
      </w:r>
      <w:r w:rsidR="00F77030" w:rsidRPr="00F77030">
        <w:rPr>
          <w:rStyle w:val="CodeChar"/>
        </w:rPr>
        <w:t>/etc/ntp.conf</w:t>
      </w:r>
      <w:r w:rsidR="00F77030">
        <w:rPr>
          <w:rStyle w:val="CodeChar"/>
        </w:rPr>
        <w:t>:</w:t>
      </w:r>
    </w:p>
    <w:p w:rsidR="006F77E6" w:rsidRDefault="006F77E6" w:rsidP="00F77030">
      <w:pPr>
        <w:pStyle w:val="CISNormal"/>
      </w:pPr>
    </w:p>
    <w:p w:rsidR="006F77E6" w:rsidRPr="00055D3B" w:rsidRDefault="006F77E6" w:rsidP="006F77E6">
      <w:pPr>
        <w:pStyle w:val="CISC0de"/>
        <w:pBdr>
          <w:bottom w:val="single" w:sz="4" w:space="0" w:color="auto"/>
        </w:pBdr>
        <w:rPr>
          <w:b/>
        </w:rPr>
      </w:pPr>
      <w:r>
        <w:t xml:space="preserve"># </w:t>
      </w:r>
      <w:r w:rsidRPr="00055D3B">
        <w:rPr>
          <w:b/>
        </w:rPr>
        <w:t>cp /etc/ntp.conf /tmp/ntp.conf.$$</w:t>
      </w:r>
    </w:p>
    <w:p w:rsidR="006F77E6" w:rsidRDefault="006F77E6" w:rsidP="006F77E6">
      <w:pPr>
        <w:pStyle w:val="CISC0de"/>
        <w:pBdr>
          <w:bottom w:val="single" w:sz="4" w:space="0" w:color="auto"/>
        </w:pBdr>
      </w:pPr>
      <w:r>
        <w:t>egrep -v '(restrict default|restrict -6 default)' /tmp/ntp.conf.$$ &gt; /etc/ntp.conf</w:t>
      </w:r>
    </w:p>
    <w:p w:rsidR="006F77E6" w:rsidRDefault="006F77E6" w:rsidP="006F77E6">
      <w:pPr>
        <w:pStyle w:val="CISC0de"/>
        <w:pBdr>
          <w:bottom w:val="single" w:sz="4" w:space="0" w:color="auto"/>
        </w:pBdr>
      </w:pPr>
      <w:r>
        <w:t>ed /etc/ntp.conf &lt;&lt; END</w:t>
      </w:r>
    </w:p>
    <w:p w:rsidR="006F77E6" w:rsidRDefault="006F77E6" w:rsidP="006F77E6">
      <w:pPr>
        <w:pStyle w:val="CISC0de"/>
        <w:pBdr>
          <w:bottom w:val="single" w:sz="4" w:space="0" w:color="auto"/>
        </w:pBdr>
      </w:pPr>
      <w:r>
        <w:t>0a</w:t>
      </w:r>
    </w:p>
    <w:p w:rsidR="006F77E6" w:rsidRDefault="006F77E6" w:rsidP="006F77E6">
      <w:pPr>
        <w:pStyle w:val="CISC0de"/>
        <w:pBdr>
          <w:bottom w:val="single" w:sz="4" w:space="0" w:color="auto"/>
        </w:pBdr>
      </w:pPr>
      <w:r>
        <w:t>restrict default kod nomodify nopeer notrap noquery</w:t>
      </w:r>
    </w:p>
    <w:p w:rsidR="006F77E6" w:rsidRDefault="006F77E6" w:rsidP="006F77E6">
      <w:pPr>
        <w:pStyle w:val="CISC0de"/>
        <w:pBdr>
          <w:bottom w:val="single" w:sz="4" w:space="0" w:color="auto"/>
        </w:pBdr>
      </w:pPr>
      <w:r>
        <w:t>restrict -6 default kod nomodify nopeer notrap noquery</w:t>
      </w:r>
    </w:p>
    <w:p w:rsidR="006F77E6" w:rsidRDefault="006F77E6" w:rsidP="006F77E6">
      <w:pPr>
        <w:pStyle w:val="CISC0de"/>
        <w:pBdr>
          <w:bottom w:val="single" w:sz="4" w:space="0" w:color="auto"/>
        </w:pBdr>
      </w:pPr>
      <w:r>
        <w:t>.</w:t>
      </w:r>
    </w:p>
    <w:p w:rsidR="006F77E6" w:rsidRDefault="006F77E6" w:rsidP="006F77E6">
      <w:pPr>
        <w:pStyle w:val="CISC0de"/>
        <w:pBdr>
          <w:bottom w:val="single" w:sz="4" w:space="0" w:color="auto"/>
        </w:pBdr>
      </w:pPr>
      <w:r>
        <w:t>w</w:t>
      </w:r>
    </w:p>
    <w:p w:rsidR="006F77E6" w:rsidRDefault="006F77E6" w:rsidP="006F77E6">
      <w:pPr>
        <w:pStyle w:val="CISC0de"/>
        <w:pBdr>
          <w:bottom w:val="single" w:sz="4" w:space="0" w:color="auto"/>
        </w:pBdr>
      </w:pPr>
      <w:r>
        <w:t>q</w:t>
      </w:r>
    </w:p>
    <w:p w:rsidR="006F77E6" w:rsidRDefault="006F77E6" w:rsidP="006F77E6">
      <w:pPr>
        <w:pStyle w:val="CISC0de"/>
        <w:pBdr>
          <w:bottom w:val="single" w:sz="4" w:space="0" w:color="auto"/>
        </w:pBdr>
      </w:pPr>
      <w:r>
        <w:t>END</w:t>
      </w:r>
    </w:p>
    <w:p w:rsidR="006F77E6" w:rsidRDefault="006F77E6" w:rsidP="006E606D">
      <w:pPr>
        <w:pStyle w:val="CISNormal"/>
        <w:spacing w:before="240"/>
      </w:pPr>
      <w:r>
        <w:t xml:space="preserve">Also, make sure </w:t>
      </w:r>
      <w:r w:rsidRPr="00462589">
        <w:rPr>
          <w:rStyle w:val="CodeChar"/>
          <w:rPrChange w:id="3534" w:author="blake" w:date="2012-04-07T22:15:00Z">
            <w:rPr/>
          </w:rPrChange>
        </w:rPr>
        <w:t>/etc</w:t>
      </w:r>
      <w:ins w:id="3535" w:author="blake" w:date="2012-04-07T22:15:00Z">
        <w:r w:rsidR="00462589">
          <w:rPr>
            <w:rStyle w:val="CodeChar"/>
          </w:rPr>
          <w:t>/</w:t>
        </w:r>
      </w:ins>
      <w:del w:id="3536" w:author="blake" w:date="2012-04-07T22:15:00Z">
        <w:r w:rsidRPr="00462589" w:rsidDel="00462589">
          <w:rPr>
            <w:rStyle w:val="CodeChar"/>
            <w:rPrChange w:id="3537" w:author="blake" w:date="2012-04-07T22:15:00Z">
              <w:rPr/>
            </w:rPrChange>
          </w:rPr>
          <w:delText>.</w:delText>
        </w:r>
      </w:del>
      <w:r w:rsidRPr="00462589">
        <w:rPr>
          <w:rStyle w:val="CodeChar"/>
          <w:rPrChange w:id="3538" w:author="blake" w:date="2012-04-07T22:15:00Z">
            <w:rPr/>
          </w:rPrChange>
        </w:rPr>
        <w:t>ntp.conf</w:t>
      </w:r>
      <w:r>
        <w:t xml:space="preserve"> has an NTP server specified:</w:t>
      </w:r>
    </w:p>
    <w:p w:rsidR="006F77E6" w:rsidRDefault="006F77E6" w:rsidP="00936939">
      <w:pPr>
        <w:pStyle w:val="CISC0de"/>
      </w:pPr>
      <w:r>
        <w:t>server &lt;ntp-server&gt;</w:t>
      </w:r>
    </w:p>
    <w:p w:rsidR="00CB0C8A" w:rsidRPr="00946CFA" w:rsidRDefault="005934D6" w:rsidP="006E606D">
      <w:pPr>
        <w:pStyle w:val="CISNormal"/>
        <w:spacing w:before="240"/>
      </w:pPr>
      <w:r w:rsidRPr="00946CFA">
        <w:rPr>
          <w:b/>
        </w:rPr>
        <w:t>Note:</w:t>
      </w:r>
      <w:r w:rsidRPr="00946CFA">
        <w:t xml:space="preserve"> </w:t>
      </w:r>
      <w:r w:rsidR="00F77030" w:rsidRPr="00F77030">
        <w:rPr>
          <w:i/>
        </w:rPr>
        <w:t>&lt;</w:t>
      </w:r>
      <w:r w:rsidR="007D4F0D" w:rsidRPr="00F77030">
        <w:rPr>
          <w:i/>
        </w:rPr>
        <w:t>ntp-server</w:t>
      </w:r>
      <w:r w:rsidR="00F77030" w:rsidRPr="00F77030">
        <w:rPr>
          <w:i/>
        </w:rPr>
        <w:t>&gt;</w:t>
      </w:r>
      <w:r w:rsidR="007D4F0D">
        <w:t xml:space="preserve"> is the IP address or hostname of a trusted time server</w:t>
      </w:r>
      <w:r w:rsidR="00816C21">
        <w:t>. Configuring an NTP server is outside the scope of this benchmark.</w:t>
      </w:r>
      <w:r w:rsidR="0068548B">
        <w:t xml:space="preserve"> </w:t>
      </w:r>
    </w:p>
    <w:p w:rsidR="005934D6" w:rsidRDefault="005934D6" w:rsidP="005934D6">
      <w:pPr>
        <w:pStyle w:val="CISRuleComponent"/>
        <w:spacing w:before="240"/>
      </w:pPr>
      <w:r>
        <w:t>Audit:</w:t>
      </w:r>
    </w:p>
    <w:p w:rsidR="006F77E6" w:rsidRDefault="006F77E6" w:rsidP="00936939">
      <w:pPr>
        <w:pStyle w:val="CISRuleComponent"/>
        <w:spacing w:before="0"/>
        <w:rPr>
          <w:b w:val="0"/>
        </w:rPr>
      </w:pPr>
      <w:r w:rsidRPr="00936939">
        <w:rPr>
          <w:b w:val="0"/>
        </w:rPr>
        <w:t>The following script checks for the correct parameters on restrict default and restrict -6 default</w:t>
      </w:r>
      <w:r>
        <w:rPr>
          <w:b w:val="0"/>
        </w:rPr>
        <w:t>:</w:t>
      </w:r>
    </w:p>
    <w:p w:rsidR="00CB0C8A" w:rsidRDefault="00CB0C8A" w:rsidP="00936939">
      <w:pPr>
        <w:pStyle w:val="CISRuleComponent"/>
        <w:spacing w:before="0"/>
        <w:rPr>
          <w:b w:val="0"/>
        </w:rPr>
      </w:pPr>
    </w:p>
    <w:p w:rsidR="006F77E6" w:rsidRPr="00E635B7" w:rsidRDefault="006F77E6" w:rsidP="00936939">
      <w:pPr>
        <w:pStyle w:val="CISC0de"/>
      </w:pPr>
      <w:r>
        <w:t xml:space="preserve"># </w:t>
      </w:r>
      <w:r w:rsidRPr="00936939">
        <w:rPr>
          <w:b/>
        </w:rPr>
        <w:t>grep "restrict default" /etc/ntp.conf</w:t>
      </w:r>
    </w:p>
    <w:p w:rsidR="006F77E6" w:rsidRDefault="006F77E6" w:rsidP="00936939">
      <w:pPr>
        <w:pStyle w:val="CISC0de"/>
      </w:pPr>
      <w:r>
        <w:t>restrict default kod nomodify nopeer notrap noquery</w:t>
      </w:r>
    </w:p>
    <w:p w:rsidR="006F77E6" w:rsidRPr="00936939" w:rsidRDefault="006F77E6" w:rsidP="00936939">
      <w:pPr>
        <w:pStyle w:val="CISC0de"/>
      </w:pPr>
      <w:r w:rsidRPr="00CB0C8A">
        <w:t># grep "restrict -6 default" /etc/ntp.conf</w:t>
      </w:r>
    </w:p>
    <w:p w:rsidR="006F77E6" w:rsidRPr="00CB0C8A" w:rsidRDefault="006F77E6" w:rsidP="00936939">
      <w:pPr>
        <w:pStyle w:val="CISC0de"/>
      </w:pPr>
      <w:r w:rsidRPr="00CB0C8A">
        <w:t>restrict -6 default kod nomodify nopeer notrap noquery</w:t>
      </w:r>
    </w:p>
    <w:p w:rsidR="00CB0C8A" w:rsidRDefault="00CB0C8A" w:rsidP="005934D6">
      <w:pPr>
        <w:pStyle w:val="CISNormal"/>
      </w:pPr>
    </w:p>
    <w:p w:rsidR="005934D6" w:rsidRDefault="005934D6" w:rsidP="005934D6">
      <w:pPr>
        <w:pStyle w:val="CISNormal"/>
      </w:pPr>
      <w:r>
        <w:t xml:space="preserve">Perform the following to determine </w:t>
      </w:r>
      <w:r w:rsidR="00816C21">
        <w:t>if the system is configured to use an NTP Server</w:t>
      </w:r>
      <w:r w:rsidR="008A33A8">
        <w:t xml:space="preserve"> and that the ntp daemon is running as an unprivileged user</w:t>
      </w:r>
      <w:r w:rsidR="00816C21">
        <w:t>.</w:t>
      </w:r>
    </w:p>
    <w:p w:rsidR="009F4F5C" w:rsidRDefault="009F4F5C" w:rsidP="005934D6">
      <w:pPr>
        <w:pStyle w:val="CISNormal"/>
      </w:pPr>
    </w:p>
    <w:p w:rsidR="005934D6" w:rsidRDefault="007D4F0D" w:rsidP="00FB132F">
      <w:pPr>
        <w:pStyle w:val="CISC0de"/>
        <w:pBdr>
          <w:bottom w:val="single" w:sz="4" w:space="0" w:color="auto"/>
        </w:pBdr>
      </w:pPr>
      <w:r>
        <w:t># grep</w:t>
      </w:r>
      <w:r w:rsidR="00505736">
        <w:t xml:space="preserve"> "</w:t>
      </w:r>
      <w:r>
        <w:t>^server</w:t>
      </w:r>
      <w:r w:rsidR="00505736">
        <w:t>"</w:t>
      </w:r>
      <w:r>
        <w:t xml:space="preserve"> /etc/ntp.conf</w:t>
      </w:r>
    </w:p>
    <w:p w:rsidR="007D4F0D" w:rsidRDefault="00816C21" w:rsidP="00FB132F">
      <w:pPr>
        <w:pStyle w:val="CISC0de"/>
        <w:pBdr>
          <w:bottom w:val="single" w:sz="4" w:space="0" w:color="auto"/>
        </w:pBdr>
      </w:pPr>
      <w:r>
        <w:t>s</w:t>
      </w:r>
      <w:r w:rsidR="007D4F0D">
        <w:t>erver &lt;ntp-server&gt;</w:t>
      </w:r>
    </w:p>
    <w:p w:rsidR="008A33A8" w:rsidRDefault="008A33A8" w:rsidP="00FB132F">
      <w:pPr>
        <w:pStyle w:val="CISC0de"/>
        <w:pBdr>
          <w:bottom w:val="single" w:sz="4" w:space="0" w:color="auto"/>
        </w:pBdr>
      </w:pPr>
      <w:r>
        <w:t># grep</w:t>
      </w:r>
      <w:r w:rsidR="00505736">
        <w:t xml:space="preserve"> "</w:t>
      </w:r>
      <w:r>
        <w:t>ntp:ntp</w:t>
      </w:r>
      <w:r w:rsidR="00505736">
        <w:t>"</w:t>
      </w:r>
      <w:r>
        <w:t xml:space="preserve"> /etc/sysconfig/ntpd</w:t>
      </w:r>
    </w:p>
    <w:p w:rsidR="008A33A8" w:rsidRPr="00283F91" w:rsidRDefault="008A33A8" w:rsidP="00FB132F">
      <w:pPr>
        <w:pStyle w:val="CISC0de"/>
        <w:pBdr>
          <w:bottom w:val="single" w:sz="4" w:space="0" w:color="auto"/>
        </w:pBdr>
      </w:pPr>
      <w:r>
        <w:t>OPTIONS=</w:t>
      </w:r>
      <w:r w:rsidR="00505736">
        <w:t>"</w:t>
      </w:r>
      <w:r>
        <w:t xml:space="preserve">-u ntp:ntp </w:t>
      </w:r>
      <w:r w:rsidR="001731CF">
        <w:t>-</w:t>
      </w:r>
      <w:r>
        <w:t>p /var/run/ntpd.pid</w:t>
      </w:r>
      <w:r w:rsidR="00505736">
        <w:t>"</w:t>
      </w:r>
    </w:p>
    <w:p w:rsidR="009F4F5C" w:rsidRDefault="005934D6" w:rsidP="006E606D">
      <w:pPr>
        <w:pStyle w:val="CISRuleComponent"/>
        <w:spacing w:after="240"/>
      </w:pPr>
      <w:r>
        <w:t>References:</w:t>
      </w:r>
    </w:p>
    <w:p w:rsidR="005934D6" w:rsidRDefault="00816C21" w:rsidP="006E606D">
      <w:pPr>
        <w:pStyle w:val="CISNormal"/>
        <w:numPr>
          <w:ilvl w:val="0"/>
          <w:numId w:val="38"/>
        </w:numPr>
      </w:pPr>
      <w:r>
        <w:t xml:space="preserve">For more information on configuring NTP servers, go to the NTP homepage at </w:t>
      </w:r>
      <w:hyperlink r:id="rId42" w:history="1">
        <w:r w:rsidR="00F77030" w:rsidRPr="00DD46B9">
          <w:rPr>
            <w:rStyle w:val="Hyperlink"/>
          </w:rPr>
          <w:t>http://www.ntp.org</w:t>
        </w:r>
      </w:hyperlink>
      <w:r w:rsidR="00F77030">
        <w:t xml:space="preserve">.  </w:t>
      </w:r>
      <w:r w:rsidR="009F4F5C">
        <w:t xml:space="preserve">   </w:t>
      </w:r>
    </w:p>
    <w:p w:rsidR="005934D6" w:rsidRDefault="00847F4C" w:rsidP="005934D6">
      <w:pPr>
        <w:pStyle w:val="Heading2"/>
        <w:numPr>
          <w:ilvl w:val="1"/>
          <w:numId w:val="6"/>
        </w:numPr>
      </w:pPr>
      <w:bookmarkStart w:id="3539" w:name="_Toc328948733"/>
      <w:r>
        <w:t xml:space="preserve">Remove </w:t>
      </w:r>
      <w:r w:rsidR="005934D6">
        <w:t>LDAP</w:t>
      </w:r>
      <w:bookmarkEnd w:id="3539"/>
    </w:p>
    <w:tbl>
      <w:tblPr>
        <w:tblW w:w="0" w:type="auto"/>
        <w:tblInd w:w="462" w:type="dxa"/>
        <w:tblLayout w:type="fixed"/>
        <w:tblLook w:val="0000" w:firstRow="0" w:lastRow="0" w:firstColumn="0" w:lastColumn="0" w:noHBand="0" w:noVBand="0"/>
      </w:tblPr>
      <w:tblGrid>
        <w:gridCol w:w="3451"/>
        <w:gridCol w:w="4894"/>
      </w:tblGrid>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Level-I</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934D6" w:rsidRDefault="006B1987" w:rsidP="005934D6">
            <w:pPr>
              <w:snapToGrid w:val="0"/>
            </w:pPr>
            <w:del w:id="3540" w:author="blake" w:date="2012-04-07T22:22:00Z">
              <w:r w:rsidDel="005062B8">
                <w:delText>N</w:delText>
              </w:r>
              <w:r w:rsidR="00B66528" w:rsidDel="005062B8">
                <w:delText>o</w:delText>
              </w:r>
            </w:del>
            <w:ins w:id="3541" w:author="blake" w:date="2012-04-07T22:22:00Z">
              <w:r w:rsidR="005062B8">
                <w:t>N/A</w:t>
              </w:r>
            </w:ins>
          </w:p>
        </w:tc>
      </w:tr>
      <w:tr w:rsidR="005934D6" w:rsidTr="005934D6">
        <w:trPr>
          <w:trHeight w:val="256"/>
        </w:trPr>
        <w:tc>
          <w:tcPr>
            <w:tcW w:w="3451" w:type="dxa"/>
            <w:tcBorders>
              <w:left w:val="single" w:sz="4" w:space="0" w:color="000000"/>
              <w:bottom w:val="single" w:sz="4" w:space="0" w:color="000000"/>
            </w:tcBorders>
          </w:tcPr>
          <w:p w:rsidR="005934D6" w:rsidRDefault="005934D6" w:rsidP="005934D6">
            <w:pPr>
              <w:snapToGrid w:val="0"/>
            </w:pPr>
            <w:r>
              <w:t>Reboot Required</w:t>
            </w:r>
          </w:p>
        </w:tc>
        <w:tc>
          <w:tcPr>
            <w:tcW w:w="4894" w:type="dxa"/>
            <w:tcBorders>
              <w:left w:val="single" w:sz="4" w:space="0" w:color="000000"/>
              <w:bottom w:val="single" w:sz="4" w:space="0" w:color="000000"/>
              <w:right w:val="single" w:sz="4" w:space="0" w:color="000000"/>
            </w:tcBorders>
          </w:tcPr>
          <w:p w:rsidR="005934D6" w:rsidRDefault="00760E49" w:rsidP="005934D6">
            <w:pPr>
              <w:snapToGrid w:val="0"/>
            </w:pPr>
            <w:r>
              <w:t>No</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No</w:t>
            </w:r>
          </w:p>
        </w:tc>
      </w:tr>
    </w:tbl>
    <w:p w:rsidR="005934D6" w:rsidRDefault="005934D6" w:rsidP="00B66528">
      <w:pPr>
        <w:pStyle w:val="CISNormal"/>
      </w:pPr>
    </w:p>
    <w:p w:rsidR="005934D6" w:rsidRDefault="005934D6" w:rsidP="005934D6">
      <w:pPr>
        <w:pStyle w:val="CISRuleComponent"/>
      </w:pPr>
      <w:r>
        <w:t xml:space="preserve">Description: </w:t>
      </w:r>
    </w:p>
    <w:p w:rsidR="006646F4" w:rsidRPr="006646F4" w:rsidRDefault="006646F4" w:rsidP="000E6BEA">
      <w:pPr>
        <w:pStyle w:val="CISNormal"/>
      </w:pPr>
      <w:r>
        <w:t xml:space="preserve">The Lightweight Directory Access Protocol (LDAP) was introduced as a replacement </w:t>
      </w:r>
      <w:r w:rsidR="00D86DD3">
        <w:t>for NIS/YP. It is a service that provides a method fo</w:t>
      </w:r>
      <w:r w:rsidR="00B66528">
        <w:t>r looking up information from a</w:t>
      </w:r>
      <w:r w:rsidR="00D86DD3">
        <w:t xml:space="preserve"> central database.  The default client/server LDAP application for Red</w:t>
      </w:r>
      <w:r w:rsidR="00B66528">
        <w:t xml:space="preserve"> H</w:t>
      </w:r>
      <w:r w:rsidR="00D86DD3">
        <w:t>at is OpenLDAP.</w:t>
      </w:r>
    </w:p>
    <w:p w:rsidR="005934D6" w:rsidRDefault="005934D6" w:rsidP="005934D6">
      <w:pPr>
        <w:pStyle w:val="CISRuleComponent"/>
      </w:pPr>
      <w:r w:rsidRPr="006C7502">
        <w:t>Rationale:</w:t>
      </w:r>
    </w:p>
    <w:p w:rsidR="00D86DD3" w:rsidRPr="00D86DD3" w:rsidRDefault="00D86DD3" w:rsidP="00B66528">
      <w:pPr>
        <w:pStyle w:val="CISNormal"/>
      </w:pPr>
      <w:r>
        <w:t>If the server will not need to act as an LDAP client or server, it is recommended that the software be disabled</w:t>
      </w:r>
      <w:r w:rsidR="004C4013">
        <w:t xml:space="preserve"> to reduce the potential attack surface</w:t>
      </w:r>
      <w:r>
        <w:t>.</w:t>
      </w:r>
    </w:p>
    <w:p w:rsidR="005934D6" w:rsidRDefault="005934D6" w:rsidP="005934D6">
      <w:pPr>
        <w:pStyle w:val="CISRuleComponent"/>
      </w:pPr>
      <w:r>
        <w:t>Remediation:</w:t>
      </w:r>
    </w:p>
    <w:p w:rsidR="00B66528" w:rsidRDefault="00B66528" w:rsidP="00B66528">
      <w:pPr>
        <w:pStyle w:val="CISNormal"/>
      </w:pPr>
      <w:r>
        <w:t>If LDAP is running on the system and is not needed, remove it as follows:</w:t>
      </w:r>
    </w:p>
    <w:p w:rsidR="00A16E26" w:rsidRPr="00055D3B" w:rsidRDefault="00B66528" w:rsidP="00FB132F">
      <w:pPr>
        <w:pStyle w:val="CISC0de"/>
        <w:pBdr>
          <w:bottom w:val="single" w:sz="4" w:space="0" w:color="auto"/>
        </w:pBdr>
        <w:rPr>
          <w:b/>
        </w:rPr>
      </w:pPr>
      <w:r>
        <w:t xml:space="preserve"># </w:t>
      </w:r>
      <w:r w:rsidRPr="00055D3B">
        <w:rPr>
          <w:b/>
        </w:rPr>
        <w:t xml:space="preserve">yum erase </w:t>
      </w:r>
      <w:commentRangeStart w:id="3542"/>
      <w:r w:rsidRPr="00055D3B">
        <w:rPr>
          <w:b/>
        </w:rPr>
        <w:t>openldap</w:t>
      </w:r>
      <w:ins w:id="3543" w:author="blake" w:date="2012-04-07T22:18:00Z">
        <w:r w:rsidR="005062B8">
          <w:rPr>
            <w:b/>
          </w:rPr>
          <w:t>-servers</w:t>
        </w:r>
        <w:commentRangeEnd w:id="3542"/>
        <w:r w:rsidR="005062B8">
          <w:rPr>
            <w:rStyle w:val="CommentReference"/>
            <w:rFonts w:ascii="Cambria" w:eastAsia="Times New Roman" w:hAnsi="Cambria" w:cs="Times New Roman"/>
            <w:bCs w:val="0"/>
            <w:color w:val="auto"/>
            <w:kern w:val="0"/>
          </w:rPr>
          <w:commentReference w:id="3542"/>
        </w:r>
      </w:ins>
    </w:p>
    <w:p w:rsidR="00B66528" w:rsidRPr="00D86DD3" w:rsidRDefault="00A16E26" w:rsidP="00FB132F">
      <w:pPr>
        <w:pStyle w:val="CISC0de"/>
        <w:pBdr>
          <w:bottom w:val="single" w:sz="4" w:space="0" w:color="auto"/>
        </w:pBdr>
      </w:pPr>
      <w:r>
        <w:t xml:space="preserve"># </w:t>
      </w:r>
      <w:r w:rsidRPr="00055D3B">
        <w:rPr>
          <w:b/>
        </w:rPr>
        <w:t>yum erase openldap-clients</w:t>
      </w:r>
    </w:p>
    <w:p w:rsidR="005934D6" w:rsidRDefault="005934D6" w:rsidP="005934D6">
      <w:pPr>
        <w:pStyle w:val="CISRuleComponent"/>
        <w:spacing w:before="240"/>
      </w:pPr>
      <w:r>
        <w:t>Audit:</w:t>
      </w:r>
    </w:p>
    <w:p w:rsidR="005934D6" w:rsidRDefault="005934D6" w:rsidP="005934D6">
      <w:pPr>
        <w:pStyle w:val="CISNormal"/>
      </w:pPr>
      <w:r>
        <w:t xml:space="preserve">Perform the following to determine </w:t>
      </w:r>
      <w:r w:rsidR="00B66528">
        <w:t>if LDAP is running.</w:t>
      </w:r>
    </w:p>
    <w:p w:rsidR="005934D6" w:rsidRDefault="00D86DD3" w:rsidP="00FB132F">
      <w:pPr>
        <w:pStyle w:val="CISC0de"/>
        <w:pBdr>
          <w:bottom w:val="single" w:sz="4" w:space="0" w:color="auto"/>
        </w:pBdr>
      </w:pPr>
      <w:r>
        <w:t xml:space="preserve"># </w:t>
      </w:r>
      <w:r w:rsidRPr="00055D3B">
        <w:rPr>
          <w:b/>
        </w:rPr>
        <w:t>yum list openldap</w:t>
      </w:r>
      <w:ins w:id="3544" w:author="blake" w:date="2012-04-07T22:19:00Z">
        <w:r w:rsidR="005062B8">
          <w:rPr>
            <w:b/>
          </w:rPr>
          <w:t>-servers</w:t>
        </w:r>
      </w:ins>
    </w:p>
    <w:p w:rsidR="00D86DD3" w:rsidRDefault="005062B8" w:rsidP="00FB132F">
      <w:pPr>
        <w:pStyle w:val="CISC0de"/>
        <w:pBdr>
          <w:bottom w:val="single" w:sz="4" w:space="0" w:color="auto"/>
        </w:pBdr>
      </w:pPr>
      <w:r>
        <w:t>O</w:t>
      </w:r>
      <w:r w:rsidR="00D86DD3">
        <w:t>penldap</w:t>
      </w:r>
      <w:ins w:id="3545" w:author="blake" w:date="2012-04-07T22:19:00Z">
        <w:r>
          <w:t>-servers</w:t>
        </w:r>
      </w:ins>
      <w:r w:rsidR="00D86DD3">
        <w:t>.&lt;hardware platform&gt;</w:t>
      </w:r>
      <w:r w:rsidR="00D86DD3">
        <w:tab/>
        <w:t>&lt;release&gt;</w:t>
      </w:r>
      <w:r w:rsidR="002876A1">
        <w:t xml:space="preserve">  </w:t>
      </w:r>
      <w:r w:rsidR="00D86DD3">
        <w:t>&lt;anyt</w:t>
      </w:r>
      <w:r w:rsidR="002876A1">
        <w:t>h</w:t>
      </w:r>
      <w:r w:rsidR="00D86DD3">
        <w:t>ing but installed&gt;</w:t>
      </w:r>
      <w:r w:rsidR="00A16E26">
        <w:br/>
        <w:t xml:space="preserve"># </w:t>
      </w:r>
      <w:r w:rsidR="00A16E26" w:rsidRPr="00055D3B">
        <w:rPr>
          <w:b/>
        </w:rPr>
        <w:t>yum list openldap-clients</w:t>
      </w:r>
    </w:p>
    <w:p w:rsidR="00A16E26" w:rsidRPr="00283F91" w:rsidRDefault="00A16E26" w:rsidP="00FB132F">
      <w:pPr>
        <w:pStyle w:val="CISC0de"/>
        <w:pBdr>
          <w:bottom w:val="single" w:sz="4" w:space="0" w:color="auto"/>
        </w:pBdr>
      </w:pPr>
      <w:r>
        <w:t>openldap-clients.&lt;hardware platform&gt;</w:t>
      </w:r>
      <w:r>
        <w:tab/>
        <w:t>&lt;release&gt;  &lt;anything but installed&gt;</w:t>
      </w:r>
    </w:p>
    <w:p w:rsidR="00111239" w:rsidRDefault="005934D6" w:rsidP="005934D6">
      <w:pPr>
        <w:pStyle w:val="CISRuleComponent"/>
      </w:pPr>
      <w:r>
        <w:t>References:</w:t>
      </w:r>
      <w:r w:rsidR="00D86DD3">
        <w:t xml:space="preserve"> </w:t>
      </w:r>
    </w:p>
    <w:p w:rsidR="005934D6" w:rsidRPr="00D86DD3" w:rsidRDefault="00D86DD3" w:rsidP="00111239">
      <w:pPr>
        <w:pStyle w:val="CISRuleComponent"/>
        <w:numPr>
          <w:ilvl w:val="0"/>
          <w:numId w:val="42"/>
        </w:numPr>
        <w:rPr>
          <w:b w:val="0"/>
        </w:rPr>
      </w:pPr>
      <w:r>
        <w:rPr>
          <w:b w:val="0"/>
        </w:rPr>
        <w:lastRenderedPageBreak/>
        <w:t xml:space="preserve">For more detailed documentation on OpenLDAP, go to the project homepage at </w:t>
      </w:r>
      <w:hyperlink r:id="rId43" w:history="1">
        <w:r w:rsidRPr="00CA52AF">
          <w:rPr>
            <w:rStyle w:val="Hyperlink"/>
            <w:b w:val="0"/>
          </w:rPr>
          <w:t>http://www.openldap.org</w:t>
        </w:r>
      </w:hyperlink>
      <w:r>
        <w:rPr>
          <w:b w:val="0"/>
        </w:rPr>
        <w:t>.</w:t>
      </w:r>
    </w:p>
    <w:p w:rsidR="005934D6" w:rsidRDefault="00847F4C" w:rsidP="005934D6">
      <w:pPr>
        <w:pStyle w:val="Heading2"/>
        <w:numPr>
          <w:ilvl w:val="1"/>
          <w:numId w:val="6"/>
        </w:numPr>
      </w:pPr>
      <w:bookmarkStart w:id="3546" w:name="_Toc328948734"/>
      <w:r>
        <w:t xml:space="preserve">Disable </w:t>
      </w:r>
      <w:r w:rsidR="005934D6">
        <w:t>NFS and RPC</w:t>
      </w:r>
      <w:bookmarkEnd w:id="3546"/>
    </w:p>
    <w:tbl>
      <w:tblPr>
        <w:tblW w:w="0" w:type="auto"/>
        <w:tblInd w:w="462" w:type="dxa"/>
        <w:tblLayout w:type="fixed"/>
        <w:tblLook w:val="0000" w:firstRow="0" w:lastRow="0" w:firstColumn="0" w:lastColumn="0" w:noHBand="0" w:noVBand="0"/>
      </w:tblPr>
      <w:tblGrid>
        <w:gridCol w:w="3451"/>
        <w:gridCol w:w="4894"/>
      </w:tblGrid>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Level-I</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N/A</w:t>
            </w:r>
          </w:p>
        </w:tc>
      </w:tr>
      <w:tr w:rsidR="005934D6" w:rsidTr="005934D6">
        <w:trPr>
          <w:trHeight w:val="256"/>
        </w:trPr>
        <w:tc>
          <w:tcPr>
            <w:tcW w:w="3451" w:type="dxa"/>
            <w:tcBorders>
              <w:left w:val="single" w:sz="4" w:space="0" w:color="000000"/>
              <w:bottom w:val="single" w:sz="4" w:space="0" w:color="000000"/>
            </w:tcBorders>
          </w:tcPr>
          <w:p w:rsidR="005934D6" w:rsidRDefault="005934D6" w:rsidP="005934D6">
            <w:pPr>
              <w:snapToGrid w:val="0"/>
            </w:pPr>
            <w:r>
              <w:t>Reboot Required</w:t>
            </w:r>
          </w:p>
        </w:tc>
        <w:tc>
          <w:tcPr>
            <w:tcW w:w="4894" w:type="dxa"/>
            <w:tcBorders>
              <w:left w:val="single" w:sz="4" w:space="0" w:color="000000"/>
              <w:bottom w:val="single" w:sz="4" w:space="0" w:color="000000"/>
              <w:right w:val="single" w:sz="4" w:space="0" w:color="000000"/>
            </w:tcBorders>
          </w:tcPr>
          <w:p w:rsidR="005934D6" w:rsidRDefault="00760E49" w:rsidP="005934D6">
            <w:pPr>
              <w:snapToGrid w:val="0"/>
            </w:pPr>
            <w:r>
              <w:t>No</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No</w:t>
            </w:r>
          </w:p>
        </w:tc>
      </w:tr>
    </w:tbl>
    <w:p w:rsidR="005934D6" w:rsidRDefault="005934D6" w:rsidP="005934D6">
      <w:pPr>
        <w:pStyle w:val="CISRuleComponent"/>
      </w:pPr>
      <w:r>
        <w:t xml:space="preserve">Description: </w:t>
      </w:r>
    </w:p>
    <w:p w:rsidR="00D86DD3" w:rsidRPr="00D86DD3" w:rsidRDefault="00D86DD3" w:rsidP="00B66528">
      <w:pPr>
        <w:pStyle w:val="CISNormal"/>
      </w:pPr>
      <w:r>
        <w:t xml:space="preserve">The Network File System (NFS) is one of the first and most widely distributed file systems in the UNIX environment. It provides the ability for systems to mount file systems of other servers through the network. </w:t>
      </w:r>
    </w:p>
    <w:p w:rsidR="005934D6" w:rsidRDefault="005934D6" w:rsidP="005934D6">
      <w:pPr>
        <w:pStyle w:val="CISRuleComponent"/>
      </w:pPr>
      <w:r w:rsidRPr="006C7502">
        <w:t>Rationale:</w:t>
      </w:r>
    </w:p>
    <w:p w:rsidR="00D86DD3" w:rsidRPr="00D86DD3" w:rsidRDefault="00E176A4" w:rsidP="00B66528">
      <w:pPr>
        <w:pStyle w:val="CISNormal"/>
      </w:pPr>
      <w:r>
        <w:t>If the server does not export NFS shares or act as an NFS client, it is recommended that these services be disabled to redu</w:t>
      </w:r>
      <w:r w:rsidR="002876A1">
        <w:t>c</w:t>
      </w:r>
      <w:r>
        <w:t>e remote attack surface.</w:t>
      </w:r>
    </w:p>
    <w:p w:rsidR="005934D6" w:rsidRDefault="005934D6" w:rsidP="005934D6">
      <w:pPr>
        <w:pStyle w:val="CISRuleComponent"/>
      </w:pPr>
      <w:r>
        <w:t>Remediation:</w:t>
      </w:r>
    </w:p>
    <w:p w:rsidR="00143310" w:rsidRPr="00143310" w:rsidRDefault="00143310" w:rsidP="00FB132F">
      <w:pPr>
        <w:pStyle w:val="CISC0de"/>
        <w:pBdr>
          <w:bottom w:val="single" w:sz="4" w:space="0" w:color="auto"/>
        </w:pBdr>
      </w:pPr>
      <w:r w:rsidRPr="00143310">
        <w:t xml:space="preserve"># </w:t>
      </w:r>
      <w:r w:rsidRPr="00055D3B">
        <w:rPr>
          <w:b/>
        </w:rPr>
        <w:t>chkconfig nfslock off</w:t>
      </w:r>
    </w:p>
    <w:p w:rsidR="00143310" w:rsidRPr="00143310" w:rsidRDefault="00143310" w:rsidP="00FB132F">
      <w:pPr>
        <w:pStyle w:val="CISC0de"/>
        <w:pBdr>
          <w:bottom w:val="single" w:sz="4" w:space="0" w:color="auto"/>
        </w:pBdr>
      </w:pPr>
      <w:r w:rsidRPr="00143310">
        <w:t xml:space="preserve"># </w:t>
      </w:r>
      <w:r w:rsidRPr="00055D3B">
        <w:rPr>
          <w:b/>
        </w:rPr>
        <w:t>chkconfig rpcgssd off</w:t>
      </w:r>
    </w:p>
    <w:p w:rsidR="005934D6" w:rsidRPr="00FB132F" w:rsidRDefault="00143310" w:rsidP="00FB132F">
      <w:pPr>
        <w:pStyle w:val="CISC0de"/>
        <w:pBdr>
          <w:bottom w:val="single" w:sz="4" w:space="0" w:color="auto"/>
        </w:pBdr>
      </w:pPr>
      <w:r w:rsidRPr="00FB132F">
        <w:t xml:space="preserve"># </w:t>
      </w:r>
      <w:r w:rsidRPr="00055D3B">
        <w:rPr>
          <w:b/>
        </w:rPr>
        <w:t>chkconfig rpcidmapd off</w:t>
      </w:r>
    </w:p>
    <w:p w:rsidR="00143310" w:rsidRDefault="00143310" w:rsidP="00FB132F">
      <w:pPr>
        <w:pStyle w:val="CISC0de"/>
        <w:pBdr>
          <w:bottom w:val="single" w:sz="4" w:space="0" w:color="auto"/>
        </w:pBdr>
      </w:pPr>
      <w:r w:rsidRPr="00FB132F">
        <w:t xml:space="preserve"># </w:t>
      </w:r>
      <w:r w:rsidRPr="00055D3B">
        <w:rPr>
          <w:b/>
        </w:rPr>
        <w:t xml:space="preserve">chkconfig </w:t>
      </w:r>
      <w:r w:rsidR="00E17A38" w:rsidRPr="00055D3B">
        <w:rPr>
          <w:b/>
        </w:rPr>
        <w:t xml:space="preserve">rpcbind </w:t>
      </w:r>
      <w:r w:rsidRPr="00055D3B">
        <w:rPr>
          <w:b/>
        </w:rPr>
        <w:t>off</w:t>
      </w:r>
    </w:p>
    <w:p w:rsidR="00E17A38" w:rsidRDefault="00E17A38" w:rsidP="00FB132F">
      <w:pPr>
        <w:pStyle w:val="CISC0de"/>
        <w:pBdr>
          <w:bottom w:val="single" w:sz="4" w:space="0" w:color="auto"/>
        </w:pBdr>
      </w:pPr>
      <w:r>
        <w:t xml:space="preserve"># </w:t>
      </w:r>
      <w:r w:rsidRPr="00055D3B">
        <w:rPr>
          <w:b/>
        </w:rPr>
        <w:t>chkconfig rpcidmapd off</w:t>
      </w:r>
    </w:p>
    <w:p w:rsidR="00E17A38" w:rsidRPr="00283F91" w:rsidRDefault="00E17A38" w:rsidP="00FB132F">
      <w:pPr>
        <w:pStyle w:val="CISC0de"/>
        <w:pBdr>
          <w:bottom w:val="single" w:sz="4" w:space="0" w:color="auto"/>
        </w:pBdr>
      </w:pPr>
      <w:r>
        <w:t xml:space="preserve"># </w:t>
      </w:r>
      <w:r w:rsidRPr="00055D3B">
        <w:rPr>
          <w:b/>
        </w:rPr>
        <w:t>chkconfig rpcsvcgssd off</w:t>
      </w:r>
    </w:p>
    <w:p w:rsidR="005934D6" w:rsidRDefault="005934D6" w:rsidP="005934D6">
      <w:pPr>
        <w:pStyle w:val="CISRuleComponent"/>
        <w:spacing w:before="240"/>
      </w:pPr>
      <w:r>
        <w:t>Audit:</w:t>
      </w:r>
    </w:p>
    <w:p w:rsidR="005934D6" w:rsidRDefault="005934D6" w:rsidP="005934D6">
      <w:pPr>
        <w:pStyle w:val="CISNormal"/>
      </w:pPr>
      <w:r>
        <w:t xml:space="preserve">Perform the following to determine </w:t>
      </w:r>
      <w:r w:rsidR="00B66528">
        <w:t>if NFS is disabled.</w:t>
      </w:r>
    </w:p>
    <w:p w:rsidR="005934D6" w:rsidRPr="00FB132F" w:rsidRDefault="00143310" w:rsidP="00FB132F">
      <w:pPr>
        <w:pStyle w:val="CISC0de"/>
        <w:pBdr>
          <w:bottom w:val="single" w:sz="4" w:space="0" w:color="auto"/>
        </w:pBdr>
      </w:pPr>
      <w:r>
        <w:t xml:space="preserve"># </w:t>
      </w:r>
      <w:r w:rsidR="006B5A1F" w:rsidRPr="00055D3B">
        <w:rPr>
          <w:b/>
        </w:rPr>
        <w:t>chkconfig -</w:t>
      </w:r>
      <w:r w:rsidR="009E0435" w:rsidRPr="00055D3B">
        <w:rPr>
          <w:b/>
        </w:rPr>
        <w:t>-</w:t>
      </w:r>
      <w:r w:rsidRPr="00055D3B">
        <w:rPr>
          <w:b/>
        </w:rPr>
        <w:t>list nfslock</w:t>
      </w:r>
    </w:p>
    <w:p w:rsidR="00143310" w:rsidRDefault="00143310" w:rsidP="00FB132F">
      <w:pPr>
        <w:pStyle w:val="CISC0de"/>
        <w:pBdr>
          <w:bottom w:val="single" w:sz="4" w:space="0" w:color="auto"/>
        </w:pBdr>
      </w:pPr>
      <w:r>
        <w:t>nfslock:</w:t>
      </w:r>
      <w:r>
        <w:tab/>
        <w:t>0:off  1:off  2:off  3:off  4:off  5:off  6:off</w:t>
      </w:r>
    </w:p>
    <w:p w:rsidR="00143310" w:rsidRDefault="00143310" w:rsidP="00FB132F">
      <w:pPr>
        <w:pStyle w:val="CISC0de"/>
        <w:pBdr>
          <w:bottom w:val="single" w:sz="4" w:space="0" w:color="auto"/>
        </w:pBdr>
      </w:pPr>
      <w:r>
        <w:t xml:space="preserve"># </w:t>
      </w:r>
      <w:r w:rsidR="006B5A1F" w:rsidRPr="00055D3B">
        <w:rPr>
          <w:b/>
        </w:rPr>
        <w:t>chkconfig -</w:t>
      </w:r>
      <w:r w:rsidR="009E0435" w:rsidRPr="00055D3B">
        <w:rPr>
          <w:b/>
        </w:rPr>
        <w:t>-</w:t>
      </w:r>
      <w:r w:rsidRPr="00055D3B">
        <w:rPr>
          <w:b/>
        </w:rPr>
        <w:t>list rpcgssd</w:t>
      </w:r>
    </w:p>
    <w:p w:rsidR="00143310" w:rsidRPr="00283F91" w:rsidRDefault="00143310" w:rsidP="00FB132F">
      <w:pPr>
        <w:pStyle w:val="CISC0de"/>
        <w:pBdr>
          <w:bottom w:val="single" w:sz="4" w:space="0" w:color="auto"/>
        </w:pBdr>
      </w:pPr>
      <w:r>
        <w:t>rpcgssd:</w:t>
      </w:r>
      <w:r>
        <w:tab/>
        <w:t>0:off  1:off  2:off  3:off  4:off  5:off  6:off</w:t>
      </w:r>
    </w:p>
    <w:p w:rsidR="00143310" w:rsidRDefault="00143310" w:rsidP="00FB132F">
      <w:pPr>
        <w:pStyle w:val="CISC0de"/>
        <w:pBdr>
          <w:bottom w:val="single" w:sz="4" w:space="0" w:color="auto"/>
        </w:pBdr>
      </w:pPr>
      <w:r>
        <w:t xml:space="preserve"># </w:t>
      </w:r>
      <w:r w:rsidR="006B5A1F" w:rsidRPr="00055D3B">
        <w:rPr>
          <w:b/>
        </w:rPr>
        <w:t>chkconfig -</w:t>
      </w:r>
      <w:r w:rsidR="009E0435" w:rsidRPr="00055D3B">
        <w:rPr>
          <w:b/>
        </w:rPr>
        <w:t>-</w:t>
      </w:r>
      <w:r w:rsidRPr="00055D3B">
        <w:rPr>
          <w:b/>
        </w:rPr>
        <w:t>list rpcidmapd</w:t>
      </w:r>
    </w:p>
    <w:p w:rsidR="00143310" w:rsidRPr="00283F91" w:rsidRDefault="00143310" w:rsidP="00FB132F">
      <w:pPr>
        <w:pStyle w:val="CISC0de"/>
        <w:pBdr>
          <w:bottom w:val="single" w:sz="4" w:space="0" w:color="auto"/>
        </w:pBdr>
      </w:pPr>
      <w:r>
        <w:t>rpcidmapd:</w:t>
      </w:r>
      <w:r>
        <w:tab/>
        <w:t>0:off  1:off  2:off  3:off  4:off  5:off  6:off</w:t>
      </w:r>
    </w:p>
    <w:p w:rsidR="00143310" w:rsidRDefault="00143310" w:rsidP="00FB132F">
      <w:pPr>
        <w:pStyle w:val="CISC0de"/>
        <w:pBdr>
          <w:bottom w:val="single" w:sz="4" w:space="0" w:color="auto"/>
        </w:pBdr>
      </w:pPr>
      <w:r>
        <w:t xml:space="preserve"># </w:t>
      </w:r>
      <w:r w:rsidR="006B5A1F" w:rsidRPr="00055D3B">
        <w:rPr>
          <w:b/>
        </w:rPr>
        <w:t>chkconfig -</w:t>
      </w:r>
      <w:r w:rsidR="009E0435" w:rsidRPr="00055D3B">
        <w:rPr>
          <w:b/>
        </w:rPr>
        <w:t>-</w:t>
      </w:r>
      <w:r w:rsidRPr="00055D3B">
        <w:rPr>
          <w:b/>
        </w:rPr>
        <w:t xml:space="preserve">list </w:t>
      </w:r>
      <w:r w:rsidR="00E17A38" w:rsidRPr="00055D3B">
        <w:rPr>
          <w:b/>
        </w:rPr>
        <w:t>rpcbind</w:t>
      </w:r>
    </w:p>
    <w:p w:rsidR="005934D6" w:rsidRDefault="00E17A38" w:rsidP="00FB132F">
      <w:pPr>
        <w:pStyle w:val="CISC0de"/>
        <w:pBdr>
          <w:bottom w:val="single" w:sz="4" w:space="0" w:color="auto"/>
        </w:pBdr>
      </w:pPr>
      <w:r>
        <w:t>rpcbind</w:t>
      </w:r>
      <w:r w:rsidR="00143310">
        <w:t>:</w:t>
      </w:r>
      <w:r w:rsidR="00143310">
        <w:tab/>
        <w:t>0:off  1:off  2:off  3:off  4:off  5:off  6:off</w:t>
      </w:r>
      <w:r w:rsidR="005934D6">
        <w:tab/>
      </w:r>
    </w:p>
    <w:p w:rsidR="00E17A38" w:rsidRDefault="00E17A38" w:rsidP="00E17A38">
      <w:pPr>
        <w:pStyle w:val="CISC0de"/>
        <w:pBdr>
          <w:bottom w:val="single" w:sz="4" w:space="0" w:color="auto"/>
        </w:pBdr>
      </w:pPr>
      <w:r>
        <w:t xml:space="preserve"># </w:t>
      </w:r>
      <w:r w:rsidRPr="00055D3B">
        <w:rPr>
          <w:b/>
        </w:rPr>
        <w:t>chkconfig --list rpcidmapd</w:t>
      </w:r>
    </w:p>
    <w:p w:rsidR="00E17A38" w:rsidRPr="000D6C34" w:rsidRDefault="00E17A38" w:rsidP="00E17A38">
      <w:pPr>
        <w:pStyle w:val="CISC0de"/>
        <w:pBdr>
          <w:bottom w:val="single" w:sz="4" w:space="0" w:color="auto"/>
        </w:pBdr>
      </w:pPr>
      <w:r>
        <w:t>rpcidmapd:</w:t>
      </w:r>
      <w:r>
        <w:tab/>
        <w:t>0:off  1:off  2:off  3:off  4:off  5:off  6:off</w:t>
      </w:r>
      <w:r>
        <w:tab/>
      </w:r>
    </w:p>
    <w:p w:rsidR="00E17A38" w:rsidRDefault="00E17A38" w:rsidP="00E17A38">
      <w:pPr>
        <w:pStyle w:val="CISC0de"/>
        <w:pBdr>
          <w:bottom w:val="single" w:sz="4" w:space="0" w:color="auto"/>
        </w:pBdr>
      </w:pPr>
      <w:r>
        <w:t xml:space="preserve"># </w:t>
      </w:r>
      <w:r w:rsidRPr="00055D3B">
        <w:rPr>
          <w:b/>
        </w:rPr>
        <w:t>chkconfig --list rpcsvcgssd</w:t>
      </w:r>
    </w:p>
    <w:p w:rsidR="00E17A38" w:rsidRPr="000D6C34" w:rsidRDefault="00E17A38" w:rsidP="00E17A38">
      <w:pPr>
        <w:pStyle w:val="CISC0de"/>
        <w:pBdr>
          <w:bottom w:val="single" w:sz="4" w:space="0" w:color="auto"/>
        </w:pBdr>
      </w:pPr>
      <w:r>
        <w:t>rpcsvcgssd:</w:t>
      </w:r>
      <w:r>
        <w:tab/>
        <w:t>0:off  1:off  2:off  3:off  4:off  5:off  6:off</w:t>
      </w:r>
      <w:r>
        <w:tab/>
      </w:r>
    </w:p>
    <w:p w:rsidR="00E17A38" w:rsidRPr="000D6C34" w:rsidRDefault="00E17A38" w:rsidP="00FB132F">
      <w:pPr>
        <w:pStyle w:val="CISC0de"/>
        <w:pBdr>
          <w:bottom w:val="single" w:sz="4" w:space="0" w:color="auto"/>
        </w:pBdr>
      </w:pPr>
    </w:p>
    <w:p w:rsidR="005934D6" w:rsidRDefault="005934D6" w:rsidP="005934D6">
      <w:pPr>
        <w:rPr>
          <w:b/>
        </w:rPr>
      </w:pPr>
    </w:p>
    <w:p w:rsidR="005934D6" w:rsidRDefault="00847F4C" w:rsidP="005934D6">
      <w:pPr>
        <w:pStyle w:val="Heading2"/>
        <w:numPr>
          <w:ilvl w:val="1"/>
          <w:numId w:val="6"/>
        </w:numPr>
      </w:pPr>
      <w:bookmarkStart w:id="3547" w:name="_Toc328948735"/>
      <w:r>
        <w:t xml:space="preserve">Remove </w:t>
      </w:r>
      <w:r w:rsidR="005934D6">
        <w:t>DNS Server</w:t>
      </w:r>
      <w:bookmarkEnd w:id="3547"/>
    </w:p>
    <w:tbl>
      <w:tblPr>
        <w:tblW w:w="0" w:type="auto"/>
        <w:tblInd w:w="462" w:type="dxa"/>
        <w:tblLayout w:type="fixed"/>
        <w:tblLook w:val="0000" w:firstRow="0" w:lastRow="0" w:firstColumn="0" w:lastColumn="0" w:noHBand="0" w:noVBand="0"/>
      </w:tblPr>
      <w:tblGrid>
        <w:gridCol w:w="3451"/>
        <w:gridCol w:w="4894"/>
      </w:tblGrid>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Level-I</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N/A</w:t>
            </w:r>
          </w:p>
        </w:tc>
      </w:tr>
      <w:tr w:rsidR="005934D6" w:rsidTr="005934D6">
        <w:trPr>
          <w:trHeight w:val="256"/>
        </w:trPr>
        <w:tc>
          <w:tcPr>
            <w:tcW w:w="3451" w:type="dxa"/>
            <w:tcBorders>
              <w:left w:val="single" w:sz="4" w:space="0" w:color="000000"/>
              <w:bottom w:val="single" w:sz="4" w:space="0" w:color="000000"/>
            </w:tcBorders>
          </w:tcPr>
          <w:p w:rsidR="005934D6" w:rsidRDefault="005934D6" w:rsidP="005934D6">
            <w:pPr>
              <w:snapToGrid w:val="0"/>
            </w:pPr>
            <w:r>
              <w:t>Reboot Required</w:t>
            </w:r>
          </w:p>
        </w:tc>
        <w:tc>
          <w:tcPr>
            <w:tcW w:w="4894" w:type="dxa"/>
            <w:tcBorders>
              <w:left w:val="single" w:sz="4" w:space="0" w:color="000000"/>
              <w:bottom w:val="single" w:sz="4" w:space="0" w:color="000000"/>
              <w:right w:val="single" w:sz="4" w:space="0" w:color="000000"/>
            </w:tcBorders>
          </w:tcPr>
          <w:p w:rsidR="005934D6" w:rsidRDefault="00760E49" w:rsidP="005934D6">
            <w:pPr>
              <w:snapToGrid w:val="0"/>
            </w:pPr>
            <w:r>
              <w:t>No</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No</w:t>
            </w:r>
          </w:p>
        </w:tc>
      </w:tr>
    </w:tbl>
    <w:p w:rsidR="005934D6" w:rsidRDefault="005934D6" w:rsidP="00B66528">
      <w:pPr>
        <w:pStyle w:val="CISNormal"/>
      </w:pPr>
    </w:p>
    <w:p w:rsidR="005934D6" w:rsidRDefault="005934D6" w:rsidP="005934D6">
      <w:pPr>
        <w:pStyle w:val="CISRuleComponent"/>
      </w:pPr>
      <w:r>
        <w:lastRenderedPageBreak/>
        <w:t xml:space="preserve">Description: </w:t>
      </w:r>
    </w:p>
    <w:p w:rsidR="002C28BE" w:rsidRPr="002C28BE" w:rsidRDefault="002C28BE" w:rsidP="00B66528">
      <w:pPr>
        <w:pStyle w:val="CISNormal"/>
      </w:pPr>
      <w:r>
        <w:t xml:space="preserve">The Domain Name System (DNS) is a hierarchical naming system that </w:t>
      </w:r>
      <w:r w:rsidR="00B66528">
        <w:t>maps</w:t>
      </w:r>
      <w:r>
        <w:t xml:space="preserve"> names </w:t>
      </w:r>
      <w:r w:rsidR="00B66528">
        <w:t xml:space="preserve">to IP addresses </w:t>
      </w:r>
      <w:r>
        <w:t>for computers, services and other resources connected to a network.</w:t>
      </w:r>
    </w:p>
    <w:p w:rsidR="005934D6" w:rsidRDefault="005934D6" w:rsidP="005934D6">
      <w:pPr>
        <w:pStyle w:val="CISRuleComponent"/>
      </w:pPr>
      <w:r w:rsidRPr="006C7502">
        <w:t>Rationale:</w:t>
      </w:r>
    </w:p>
    <w:p w:rsidR="002C28BE" w:rsidRPr="002C28BE" w:rsidRDefault="002C28BE" w:rsidP="00B66528">
      <w:pPr>
        <w:pStyle w:val="CISNormal"/>
      </w:pPr>
      <w:r>
        <w:t xml:space="preserve">Unless a server is specifically </w:t>
      </w:r>
      <w:r w:rsidR="00B66528">
        <w:t>designated</w:t>
      </w:r>
      <w:r>
        <w:t xml:space="preserve"> to act as a DNS server, it is recommended that the package be deleted</w:t>
      </w:r>
      <w:r w:rsidR="004C4013">
        <w:t xml:space="preserve"> to reduce the potential attack surface</w:t>
      </w:r>
      <w:r>
        <w:t>.</w:t>
      </w:r>
    </w:p>
    <w:p w:rsidR="005934D6" w:rsidRDefault="005934D6" w:rsidP="005934D6">
      <w:pPr>
        <w:pStyle w:val="CISRuleComponent"/>
      </w:pPr>
      <w:r>
        <w:t>Remediation:</w:t>
      </w:r>
    </w:p>
    <w:p w:rsidR="005934D6" w:rsidRPr="00283F91" w:rsidRDefault="002C28BE" w:rsidP="00FB132F">
      <w:pPr>
        <w:pStyle w:val="CISC0de"/>
        <w:pBdr>
          <w:bottom w:val="single" w:sz="4" w:space="0" w:color="auto"/>
        </w:pBdr>
      </w:pPr>
      <w:r w:rsidRPr="00283F91">
        <w:t xml:space="preserve"># </w:t>
      </w:r>
      <w:r w:rsidRPr="00055D3B">
        <w:rPr>
          <w:b/>
        </w:rPr>
        <w:t>yum erase bind</w:t>
      </w:r>
    </w:p>
    <w:p w:rsidR="005934D6" w:rsidRDefault="005934D6" w:rsidP="005934D6">
      <w:pPr>
        <w:pStyle w:val="CISRuleComponent"/>
        <w:spacing w:before="240"/>
      </w:pPr>
      <w:r>
        <w:t>Audit:</w:t>
      </w:r>
    </w:p>
    <w:p w:rsidR="00B66528" w:rsidRDefault="00B66528" w:rsidP="006E606D">
      <w:pPr>
        <w:pStyle w:val="CISRuleComponent"/>
        <w:spacing w:before="0"/>
        <w:rPr>
          <w:b w:val="0"/>
        </w:rPr>
      </w:pPr>
      <w:r w:rsidRPr="00B66528">
        <w:rPr>
          <w:b w:val="0"/>
        </w:rPr>
        <w:t>Perform the following</w:t>
      </w:r>
      <w:r>
        <w:rPr>
          <w:b w:val="0"/>
        </w:rPr>
        <w:t xml:space="preserve"> to determine if DNS is disabled on the system.</w:t>
      </w:r>
    </w:p>
    <w:p w:rsidR="00E176A4" w:rsidRPr="00B66528" w:rsidRDefault="00E176A4" w:rsidP="006E606D">
      <w:pPr>
        <w:pStyle w:val="CISRuleComponent"/>
        <w:spacing w:before="0"/>
        <w:rPr>
          <w:b w:val="0"/>
        </w:rPr>
      </w:pPr>
    </w:p>
    <w:p w:rsidR="005934D6" w:rsidRDefault="002C28BE" w:rsidP="00FB132F">
      <w:pPr>
        <w:pStyle w:val="CISC0de"/>
        <w:pBdr>
          <w:bottom w:val="single" w:sz="4" w:space="0" w:color="auto"/>
        </w:pBdr>
      </w:pPr>
      <w:r>
        <w:t xml:space="preserve"># </w:t>
      </w:r>
      <w:r w:rsidRPr="00055D3B">
        <w:rPr>
          <w:b/>
        </w:rPr>
        <w:t>yum list bind</w:t>
      </w:r>
    </w:p>
    <w:p w:rsidR="002C28BE" w:rsidRPr="001605FE" w:rsidRDefault="002C28BE" w:rsidP="00FB132F">
      <w:pPr>
        <w:pStyle w:val="CISC0de"/>
        <w:pBdr>
          <w:bottom w:val="single" w:sz="4" w:space="0" w:color="auto"/>
        </w:pBdr>
      </w:pPr>
      <w:r>
        <w:t xml:space="preserve">bind.&lt;hardware platform&gt; </w:t>
      </w:r>
      <w:r>
        <w:tab/>
        <w:t>&lt;release&gt;</w:t>
      </w:r>
      <w:r>
        <w:tab/>
        <w:t>&lt;anything but installed&gt;</w:t>
      </w:r>
    </w:p>
    <w:p w:rsidR="005934D6" w:rsidRPr="00283F91" w:rsidRDefault="005934D6" w:rsidP="005934D6"/>
    <w:p w:rsidR="005934D6" w:rsidRDefault="00847F4C" w:rsidP="005934D6">
      <w:pPr>
        <w:pStyle w:val="Heading2"/>
        <w:numPr>
          <w:ilvl w:val="1"/>
          <w:numId w:val="6"/>
        </w:numPr>
      </w:pPr>
      <w:bookmarkStart w:id="3548" w:name="_Toc328948736"/>
      <w:r>
        <w:t xml:space="preserve">Remove </w:t>
      </w:r>
      <w:r w:rsidR="005934D6">
        <w:t>FTP Server</w:t>
      </w:r>
      <w:bookmarkEnd w:id="3548"/>
    </w:p>
    <w:tbl>
      <w:tblPr>
        <w:tblW w:w="0" w:type="auto"/>
        <w:tblInd w:w="462" w:type="dxa"/>
        <w:tblLayout w:type="fixed"/>
        <w:tblLook w:val="0000" w:firstRow="0" w:lastRow="0" w:firstColumn="0" w:lastColumn="0" w:noHBand="0" w:noVBand="0"/>
      </w:tblPr>
      <w:tblGrid>
        <w:gridCol w:w="3451"/>
        <w:gridCol w:w="4894"/>
      </w:tblGrid>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Level-I</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N/A</w:t>
            </w:r>
          </w:p>
        </w:tc>
      </w:tr>
      <w:tr w:rsidR="005934D6" w:rsidTr="005934D6">
        <w:trPr>
          <w:trHeight w:val="256"/>
        </w:trPr>
        <w:tc>
          <w:tcPr>
            <w:tcW w:w="3451" w:type="dxa"/>
            <w:tcBorders>
              <w:left w:val="single" w:sz="4" w:space="0" w:color="000000"/>
              <w:bottom w:val="single" w:sz="4" w:space="0" w:color="000000"/>
            </w:tcBorders>
          </w:tcPr>
          <w:p w:rsidR="005934D6" w:rsidRDefault="005934D6" w:rsidP="005934D6">
            <w:pPr>
              <w:snapToGrid w:val="0"/>
            </w:pPr>
            <w:r>
              <w:t>Reboot Required</w:t>
            </w:r>
          </w:p>
        </w:tc>
        <w:tc>
          <w:tcPr>
            <w:tcW w:w="4894" w:type="dxa"/>
            <w:tcBorders>
              <w:left w:val="single" w:sz="4" w:space="0" w:color="000000"/>
              <w:bottom w:val="single" w:sz="4" w:space="0" w:color="000000"/>
              <w:right w:val="single" w:sz="4" w:space="0" w:color="000000"/>
            </w:tcBorders>
          </w:tcPr>
          <w:p w:rsidR="005934D6" w:rsidRDefault="00760E49" w:rsidP="005934D6">
            <w:pPr>
              <w:snapToGrid w:val="0"/>
            </w:pPr>
            <w:r>
              <w:t>No</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934D6" w:rsidRDefault="00E176A4" w:rsidP="005934D6">
            <w:pPr>
              <w:snapToGrid w:val="0"/>
            </w:pPr>
            <w:del w:id="3549" w:author="blake" w:date="2012-07-01T22:32:00Z">
              <w:r w:rsidDel="00F60BEA">
                <w:delText>Yes</w:delText>
              </w:r>
            </w:del>
            <w:ins w:id="3550" w:author="blake" w:date="2012-07-01T22:32:00Z">
              <w:r w:rsidR="00F60BEA">
                <w:t>No</w:t>
              </w:r>
            </w:ins>
          </w:p>
        </w:tc>
      </w:tr>
    </w:tbl>
    <w:p w:rsidR="005934D6" w:rsidRDefault="005934D6" w:rsidP="005934D6">
      <w:pPr>
        <w:pStyle w:val="CISRuleComponent"/>
      </w:pPr>
      <w:r>
        <w:t xml:space="preserve">Description: </w:t>
      </w:r>
    </w:p>
    <w:p w:rsidR="008C3FA8" w:rsidRPr="008C3FA8" w:rsidRDefault="008C3FA8" w:rsidP="00B66528">
      <w:pPr>
        <w:pStyle w:val="CISNormal"/>
      </w:pPr>
      <w:r>
        <w:t xml:space="preserve">The File Transfer Protocol (FTP) </w:t>
      </w:r>
      <w:r w:rsidR="00ED745C">
        <w:t>provides n</w:t>
      </w:r>
      <w:r w:rsidR="00E176A4">
        <w:t xml:space="preserve">etworked </w:t>
      </w:r>
      <w:r w:rsidR="00ED745C">
        <w:t>computers with the ability to transfer files.</w:t>
      </w:r>
    </w:p>
    <w:p w:rsidR="005934D6" w:rsidRDefault="005934D6" w:rsidP="005934D6">
      <w:pPr>
        <w:pStyle w:val="CISRuleComponent"/>
      </w:pPr>
      <w:r w:rsidRPr="006C7502">
        <w:t>Rationale:</w:t>
      </w:r>
    </w:p>
    <w:p w:rsidR="008C3FA8" w:rsidRPr="008C3FA8" w:rsidRDefault="00E176A4" w:rsidP="00B66528">
      <w:pPr>
        <w:pStyle w:val="CISNormal"/>
      </w:pPr>
      <w:r>
        <w:t xml:space="preserve">FTP does not protect the confidentiality of data or authentication credentials.  </w:t>
      </w:r>
      <w:r w:rsidR="008C3FA8">
        <w:t xml:space="preserve">It is recommended </w:t>
      </w:r>
      <w:r w:rsidR="00B66528" w:rsidRPr="00B66528">
        <w:rPr>
          <w:rStyle w:val="CodeChar"/>
          <w:sz w:val="24"/>
          <w:szCs w:val="24"/>
        </w:rPr>
        <w:t>sftp</w:t>
      </w:r>
      <w:r w:rsidR="008C3FA8">
        <w:t xml:space="preserve"> be used if file transfer is required.</w:t>
      </w:r>
      <w:r w:rsidR="00FB029F" w:rsidRPr="00FB029F">
        <w:t xml:space="preserve"> </w:t>
      </w:r>
      <w:r w:rsidR="00FB029F">
        <w:t>Unless there is a need to run the system as a FTP server (for example, to allow anonymous downloads), it is recommended that the package be deleted to reduce the potential attack surface.</w:t>
      </w:r>
    </w:p>
    <w:p w:rsidR="005934D6" w:rsidRDefault="005934D6" w:rsidP="005934D6">
      <w:pPr>
        <w:pStyle w:val="CISRuleComponent"/>
      </w:pPr>
      <w:r>
        <w:t>Remediation:</w:t>
      </w:r>
    </w:p>
    <w:p w:rsidR="005934D6" w:rsidRPr="00283F91" w:rsidRDefault="008C3FA8" w:rsidP="00FB132F">
      <w:pPr>
        <w:pStyle w:val="CISC0de"/>
        <w:pBdr>
          <w:bottom w:val="single" w:sz="4" w:space="0" w:color="auto"/>
        </w:pBdr>
      </w:pPr>
      <w:r>
        <w:t xml:space="preserve"># </w:t>
      </w:r>
      <w:r w:rsidRPr="00FB132F">
        <w:t>yum erase vsftpd</w:t>
      </w:r>
    </w:p>
    <w:p w:rsidR="005934D6" w:rsidRDefault="005934D6" w:rsidP="005934D6">
      <w:pPr>
        <w:pStyle w:val="CISRuleComponent"/>
        <w:spacing w:before="240"/>
      </w:pPr>
      <w:r>
        <w:t>Audit:</w:t>
      </w:r>
    </w:p>
    <w:p w:rsidR="005934D6" w:rsidRDefault="005934D6" w:rsidP="005934D6">
      <w:pPr>
        <w:pStyle w:val="CISNormal"/>
      </w:pPr>
      <w:r>
        <w:t xml:space="preserve">Perform the following to determine </w:t>
      </w:r>
      <w:r w:rsidR="00B66528">
        <w:t>if FTP is disabled.</w:t>
      </w:r>
    </w:p>
    <w:p w:rsidR="00E176A4" w:rsidRDefault="00E176A4" w:rsidP="005934D6">
      <w:pPr>
        <w:pStyle w:val="CISNormal"/>
      </w:pPr>
    </w:p>
    <w:p w:rsidR="005934D6" w:rsidRPr="00283F91" w:rsidRDefault="008C3FA8" w:rsidP="00FB132F">
      <w:pPr>
        <w:pStyle w:val="CISC0de"/>
        <w:pBdr>
          <w:bottom w:val="single" w:sz="4" w:space="0" w:color="auto"/>
        </w:pBdr>
      </w:pPr>
      <w:r>
        <w:t xml:space="preserve"># </w:t>
      </w:r>
      <w:r w:rsidRPr="00FB132F">
        <w:t>yum list vsftpd</w:t>
      </w:r>
    </w:p>
    <w:p w:rsidR="005934D6" w:rsidRPr="00283F91" w:rsidRDefault="008C3FA8" w:rsidP="00FB132F">
      <w:pPr>
        <w:pStyle w:val="CISC0de"/>
        <w:pBdr>
          <w:bottom w:val="single" w:sz="4" w:space="0" w:color="auto"/>
        </w:pBdr>
      </w:pPr>
      <w:r>
        <w:t>vsftpd.&lt;hardware platform&gt;</w:t>
      </w:r>
      <w:r>
        <w:tab/>
        <w:t>&lt;release&gt;</w:t>
      </w:r>
      <w:r>
        <w:tab/>
        <w:t>&lt;anything but installed&gt;</w:t>
      </w:r>
    </w:p>
    <w:p w:rsidR="005934D6" w:rsidRPr="00283F91" w:rsidRDefault="005934D6" w:rsidP="005934D6"/>
    <w:p w:rsidR="005934D6" w:rsidRDefault="00847F4C" w:rsidP="005934D6">
      <w:pPr>
        <w:pStyle w:val="Heading2"/>
        <w:numPr>
          <w:ilvl w:val="1"/>
          <w:numId w:val="6"/>
        </w:numPr>
      </w:pPr>
      <w:bookmarkStart w:id="3551" w:name="_Toc328948737"/>
      <w:r>
        <w:t xml:space="preserve">Remove </w:t>
      </w:r>
      <w:r w:rsidR="00E176A4">
        <w:t xml:space="preserve">HTTP </w:t>
      </w:r>
      <w:r w:rsidR="005934D6">
        <w:t>Server</w:t>
      </w:r>
      <w:bookmarkEnd w:id="3551"/>
    </w:p>
    <w:tbl>
      <w:tblPr>
        <w:tblW w:w="0" w:type="auto"/>
        <w:tblInd w:w="462" w:type="dxa"/>
        <w:tblLayout w:type="fixed"/>
        <w:tblLook w:val="0000" w:firstRow="0" w:lastRow="0" w:firstColumn="0" w:lastColumn="0" w:noHBand="0" w:noVBand="0"/>
      </w:tblPr>
      <w:tblGrid>
        <w:gridCol w:w="3451"/>
        <w:gridCol w:w="4894"/>
      </w:tblGrid>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Level-I</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N/A</w:t>
            </w:r>
          </w:p>
        </w:tc>
      </w:tr>
      <w:tr w:rsidR="005934D6" w:rsidTr="005934D6">
        <w:trPr>
          <w:trHeight w:val="256"/>
        </w:trPr>
        <w:tc>
          <w:tcPr>
            <w:tcW w:w="3451" w:type="dxa"/>
            <w:tcBorders>
              <w:left w:val="single" w:sz="4" w:space="0" w:color="000000"/>
              <w:bottom w:val="single" w:sz="4" w:space="0" w:color="000000"/>
            </w:tcBorders>
          </w:tcPr>
          <w:p w:rsidR="005934D6" w:rsidRDefault="005934D6" w:rsidP="005934D6">
            <w:pPr>
              <w:snapToGrid w:val="0"/>
            </w:pPr>
            <w:r>
              <w:t>Reboot Required</w:t>
            </w:r>
          </w:p>
        </w:tc>
        <w:tc>
          <w:tcPr>
            <w:tcW w:w="4894" w:type="dxa"/>
            <w:tcBorders>
              <w:left w:val="single" w:sz="4" w:space="0" w:color="000000"/>
              <w:bottom w:val="single" w:sz="4" w:space="0" w:color="000000"/>
              <w:right w:val="single" w:sz="4" w:space="0" w:color="000000"/>
            </w:tcBorders>
          </w:tcPr>
          <w:p w:rsidR="005934D6" w:rsidRDefault="00760E49" w:rsidP="005934D6">
            <w:pPr>
              <w:snapToGrid w:val="0"/>
            </w:pPr>
            <w:r>
              <w:t>No</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lastRenderedPageBreak/>
              <w:t>Scorable Item</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No</w:t>
            </w:r>
          </w:p>
        </w:tc>
      </w:tr>
    </w:tbl>
    <w:p w:rsidR="005934D6" w:rsidRDefault="005934D6" w:rsidP="005934D6">
      <w:pPr>
        <w:pStyle w:val="CISRuleComponent"/>
      </w:pPr>
      <w:r>
        <w:t xml:space="preserve">Description: </w:t>
      </w:r>
    </w:p>
    <w:p w:rsidR="0022442E" w:rsidRPr="0022442E" w:rsidRDefault="00233F24" w:rsidP="00AE48C8">
      <w:pPr>
        <w:pStyle w:val="CISNormal"/>
      </w:pPr>
      <w:r>
        <w:t xml:space="preserve">HTTP or web servers provide the ability to host web site content. </w:t>
      </w:r>
      <w:r w:rsidR="0022442E">
        <w:t xml:space="preserve">The default </w:t>
      </w:r>
      <w:r w:rsidR="00E176A4">
        <w:t xml:space="preserve">HTTP </w:t>
      </w:r>
      <w:r w:rsidR="0022442E">
        <w:t>server shipped with Red</w:t>
      </w:r>
      <w:r w:rsidR="00B66528">
        <w:t xml:space="preserve"> H</w:t>
      </w:r>
      <w:r w:rsidR="0022442E">
        <w:t>at Linux is Apache.</w:t>
      </w:r>
    </w:p>
    <w:p w:rsidR="005934D6" w:rsidRDefault="005934D6" w:rsidP="005934D6">
      <w:pPr>
        <w:pStyle w:val="CISRuleComponent"/>
      </w:pPr>
      <w:r w:rsidRPr="006C7502">
        <w:t>Rationale:</w:t>
      </w:r>
    </w:p>
    <w:p w:rsidR="0022442E" w:rsidRPr="0022442E" w:rsidRDefault="0022442E" w:rsidP="00AE48C8">
      <w:pPr>
        <w:pStyle w:val="CISNormal"/>
      </w:pPr>
      <w:r>
        <w:t>Unless there is a need to run the system as a web server, it is recommended that the package be deleted</w:t>
      </w:r>
      <w:r w:rsidR="004C4013">
        <w:t xml:space="preserve"> to reduce the potential attack surface</w:t>
      </w:r>
      <w:r>
        <w:t>.</w:t>
      </w:r>
    </w:p>
    <w:p w:rsidR="005934D6" w:rsidRDefault="005934D6" w:rsidP="005934D6">
      <w:pPr>
        <w:pStyle w:val="CISRuleComponent"/>
      </w:pPr>
      <w:r>
        <w:t>Remediation:</w:t>
      </w:r>
    </w:p>
    <w:p w:rsidR="005934D6" w:rsidRPr="00283F91" w:rsidRDefault="0022442E" w:rsidP="00FB132F">
      <w:pPr>
        <w:pStyle w:val="CISC0de"/>
        <w:pBdr>
          <w:bottom w:val="single" w:sz="4" w:space="0" w:color="auto"/>
        </w:pBdr>
      </w:pPr>
      <w:r>
        <w:t xml:space="preserve"># </w:t>
      </w:r>
      <w:r w:rsidRPr="00FB132F">
        <w:t>yum erase httpd</w:t>
      </w:r>
    </w:p>
    <w:p w:rsidR="005934D6" w:rsidRDefault="005934D6" w:rsidP="005934D6">
      <w:pPr>
        <w:pStyle w:val="CISRuleComponent"/>
        <w:spacing w:before="240"/>
      </w:pPr>
      <w:r>
        <w:t>Audit:</w:t>
      </w:r>
    </w:p>
    <w:p w:rsidR="005934D6" w:rsidRDefault="005934D6" w:rsidP="005934D6">
      <w:pPr>
        <w:pStyle w:val="CISNormal"/>
      </w:pPr>
      <w:r>
        <w:t xml:space="preserve">Perform the following to determine </w:t>
      </w:r>
      <w:r w:rsidR="00AE48C8">
        <w:t>if apache is disabled.</w:t>
      </w:r>
    </w:p>
    <w:p w:rsidR="005934D6" w:rsidRDefault="0022442E" w:rsidP="00FB132F">
      <w:pPr>
        <w:pStyle w:val="CISC0de"/>
        <w:pBdr>
          <w:bottom w:val="single" w:sz="4" w:space="0" w:color="auto"/>
        </w:pBdr>
      </w:pPr>
      <w:r>
        <w:t xml:space="preserve"># </w:t>
      </w:r>
      <w:r w:rsidRPr="00FB132F">
        <w:t>yum list httpd</w:t>
      </w:r>
    </w:p>
    <w:p w:rsidR="0022442E" w:rsidRPr="00283F91" w:rsidRDefault="006B1987" w:rsidP="00FB132F">
      <w:pPr>
        <w:pStyle w:val="CISC0de"/>
        <w:pBdr>
          <w:bottom w:val="single" w:sz="4" w:space="0" w:color="auto"/>
        </w:pBdr>
      </w:pPr>
      <w:r>
        <w:t>h</w:t>
      </w:r>
      <w:r w:rsidR="0022442E">
        <w:t>ttpd.&lt;hardware platform&gt;</w:t>
      </w:r>
      <w:r w:rsidR="0022442E">
        <w:tab/>
        <w:t>&lt;release&gt;</w:t>
      </w:r>
      <w:r w:rsidR="0022442E">
        <w:tab/>
        <w:t>&lt;anything but installed.</w:t>
      </w:r>
    </w:p>
    <w:p w:rsidR="005934D6" w:rsidRDefault="005934D6" w:rsidP="005934D6">
      <w:pPr>
        <w:rPr>
          <w:b/>
        </w:rPr>
      </w:pPr>
    </w:p>
    <w:p w:rsidR="005934D6" w:rsidRDefault="00847F4C" w:rsidP="005934D6">
      <w:pPr>
        <w:pStyle w:val="Heading2"/>
        <w:numPr>
          <w:ilvl w:val="1"/>
          <w:numId w:val="6"/>
        </w:numPr>
      </w:pPr>
      <w:bookmarkStart w:id="3552" w:name="_Toc328948738"/>
      <w:r>
        <w:t xml:space="preserve">Remove </w:t>
      </w:r>
      <w:r w:rsidR="00E44D94">
        <w:t>Dovecot (IMAP and POP3 services)</w:t>
      </w:r>
      <w:bookmarkEnd w:id="3552"/>
    </w:p>
    <w:tbl>
      <w:tblPr>
        <w:tblW w:w="0" w:type="auto"/>
        <w:tblInd w:w="462" w:type="dxa"/>
        <w:tblLayout w:type="fixed"/>
        <w:tblLook w:val="0000" w:firstRow="0" w:lastRow="0" w:firstColumn="0" w:lastColumn="0" w:noHBand="0" w:noVBand="0"/>
      </w:tblPr>
      <w:tblGrid>
        <w:gridCol w:w="3451"/>
        <w:gridCol w:w="4894"/>
      </w:tblGrid>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Level-I</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N/A</w:t>
            </w:r>
          </w:p>
        </w:tc>
      </w:tr>
      <w:tr w:rsidR="005934D6" w:rsidTr="005934D6">
        <w:trPr>
          <w:trHeight w:val="256"/>
        </w:trPr>
        <w:tc>
          <w:tcPr>
            <w:tcW w:w="3451" w:type="dxa"/>
            <w:tcBorders>
              <w:left w:val="single" w:sz="4" w:space="0" w:color="000000"/>
              <w:bottom w:val="single" w:sz="4" w:space="0" w:color="000000"/>
            </w:tcBorders>
          </w:tcPr>
          <w:p w:rsidR="005934D6" w:rsidRDefault="005934D6" w:rsidP="005934D6">
            <w:pPr>
              <w:snapToGrid w:val="0"/>
            </w:pPr>
            <w:r>
              <w:t>Reboot Required</w:t>
            </w:r>
          </w:p>
        </w:tc>
        <w:tc>
          <w:tcPr>
            <w:tcW w:w="4894" w:type="dxa"/>
            <w:tcBorders>
              <w:left w:val="single" w:sz="4" w:space="0" w:color="000000"/>
              <w:bottom w:val="single" w:sz="4" w:space="0" w:color="000000"/>
              <w:right w:val="single" w:sz="4" w:space="0" w:color="000000"/>
            </w:tcBorders>
          </w:tcPr>
          <w:p w:rsidR="005934D6" w:rsidRDefault="00760E49" w:rsidP="005934D6">
            <w:pPr>
              <w:snapToGrid w:val="0"/>
            </w:pPr>
            <w:r>
              <w:t>No</w:t>
            </w:r>
          </w:p>
        </w:tc>
      </w:tr>
      <w:tr w:rsidR="005934D6" w:rsidTr="005934D6">
        <w:trPr>
          <w:trHeight w:val="256"/>
        </w:trPr>
        <w:tc>
          <w:tcPr>
            <w:tcW w:w="3451" w:type="dxa"/>
            <w:tcBorders>
              <w:top w:val="single" w:sz="4" w:space="0" w:color="000000"/>
              <w:left w:val="single" w:sz="4" w:space="0" w:color="000000"/>
              <w:bottom w:val="single" w:sz="4" w:space="0" w:color="000000"/>
            </w:tcBorders>
          </w:tcPr>
          <w:p w:rsidR="005934D6" w:rsidRDefault="005934D6" w:rsidP="005934D6">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934D6" w:rsidRDefault="005934D6" w:rsidP="005934D6">
            <w:pPr>
              <w:snapToGrid w:val="0"/>
            </w:pPr>
            <w:r>
              <w:t>No</w:t>
            </w:r>
          </w:p>
        </w:tc>
      </w:tr>
    </w:tbl>
    <w:p w:rsidR="005934D6" w:rsidRDefault="005934D6" w:rsidP="005934D6">
      <w:pPr>
        <w:pStyle w:val="CISRuleComponent"/>
      </w:pPr>
      <w:r>
        <w:t xml:space="preserve">Description: </w:t>
      </w:r>
    </w:p>
    <w:p w:rsidR="00E44D94" w:rsidRPr="00E44D94" w:rsidRDefault="00E44D94" w:rsidP="00AE48C8">
      <w:pPr>
        <w:pStyle w:val="CISNormal"/>
      </w:pPr>
      <w:r w:rsidRPr="00E176A4">
        <w:t>Dovecot is an</w:t>
      </w:r>
      <w:r>
        <w:t xml:space="preserve"> open source IMAP and POP3 server for Linux based systems.</w:t>
      </w:r>
    </w:p>
    <w:p w:rsidR="005934D6" w:rsidRDefault="005934D6" w:rsidP="005934D6">
      <w:pPr>
        <w:pStyle w:val="CISRuleComponent"/>
      </w:pPr>
      <w:r w:rsidRPr="006C7502">
        <w:t>Rationale:</w:t>
      </w:r>
    </w:p>
    <w:p w:rsidR="00E44D94" w:rsidRPr="00E44D94" w:rsidRDefault="00E44D94" w:rsidP="00AE48C8">
      <w:pPr>
        <w:pStyle w:val="CISNormal"/>
      </w:pPr>
      <w:r>
        <w:t>Unless POP3 and/or IMAP servers are to be provided to this server, it is recommended that the service be deleted</w:t>
      </w:r>
      <w:r w:rsidR="009E3F17">
        <w:t xml:space="preserve"> to reduce the potential attack surface</w:t>
      </w:r>
      <w:r>
        <w:t>.</w:t>
      </w:r>
    </w:p>
    <w:p w:rsidR="005934D6" w:rsidRDefault="005934D6" w:rsidP="005934D6">
      <w:pPr>
        <w:pStyle w:val="CISRuleComponent"/>
      </w:pPr>
      <w:r>
        <w:t>Remediation:</w:t>
      </w:r>
    </w:p>
    <w:p w:rsidR="005934D6" w:rsidRPr="00FB132F" w:rsidRDefault="00E44D94" w:rsidP="00FB132F">
      <w:pPr>
        <w:pStyle w:val="CISC0de"/>
        <w:pBdr>
          <w:bottom w:val="single" w:sz="4" w:space="0" w:color="auto"/>
        </w:pBdr>
      </w:pPr>
      <w:r>
        <w:t xml:space="preserve"># </w:t>
      </w:r>
      <w:r w:rsidRPr="00FB132F">
        <w:t>yum erase dovecot</w:t>
      </w:r>
    </w:p>
    <w:p w:rsidR="005934D6" w:rsidRDefault="005934D6" w:rsidP="005934D6">
      <w:pPr>
        <w:pStyle w:val="CISRuleComponent"/>
        <w:spacing w:before="240"/>
      </w:pPr>
      <w:r>
        <w:t>Audit:</w:t>
      </w:r>
    </w:p>
    <w:p w:rsidR="005934D6" w:rsidRDefault="005934D6" w:rsidP="005934D6">
      <w:pPr>
        <w:pStyle w:val="CISNormal"/>
      </w:pPr>
      <w:r>
        <w:t xml:space="preserve">Perform the following to determine </w:t>
      </w:r>
      <w:r w:rsidR="007B45FF">
        <w:t xml:space="preserve">if </w:t>
      </w:r>
      <w:r w:rsidR="007B45FF" w:rsidRPr="007B45FF">
        <w:rPr>
          <w:rStyle w:val="CodeChar"/>
          <w:sz w:val="24"/>
          <w:szCs w:val="24"/>
        </w:rPr>
        <w:t>dovecot</w:t>
      </w:r>
      <w:r w:rsidR="007B45FF">
        <w:t xml:space="preserve"> is installed on the system.</w:t>
      </w:r>
    </w:p>
    <w:p w:rsidR="005934D6" w:rsidRDefault="00E44D94" w:rsidP="00FB132F">
      <w:pPr>
        <w:pStyle w:val="CISC0de"/>
        <w:pBdr>
          <w:bottom w:val="single" w:sz="4" w:space="0" w:color="auto"/>
        </w:pBdr>
      </w:pPr>
      <w:r>
        <w:t xml:space="preserve"># </w:t>
      </w:r>
      <w:r w:rsidRPr="00FB132F">
        <w:t>yum list dovecot</w:t>
      </w:r>
    </w:p>
    <w:p w:rsidR="00E44D94" w:rsidRPr="00E44D94" w:rsidRDefault="00E44D94" w:rsidP="00FB132F">
      <w:pPr>
        <w:pStyle w:val="CISC0de"/>
        <w:pBdr>
          <w:bottom w:val="single" w:sz="4" w:space="0" w:color="auto"/>
        </w:pBdr>
      </w:pPr>
      <w:r>
        <w:t xml:space="preserve">dovecot.&lt;hardware platform&gt; </w:t>
      </w:r>
      <w:r>
        <w:tab/>
        <w:t>&lt;release&gt;</w:t>
      </w:r>
      <w:r>
        <w:tab/>
        <w:t>&lt;anything but installed&gt;</w:t>
      </w:r>
    </w:p>
    <w:p w:rsidR="005934D6" w:rsidRDefault="005934D6" w:rsidP="005934D6">
      <w:pPr>
        <w:rPr>
          <w:b/>
        </w:rPr>
      </w:pPr>
    </w:p>
    <w:p w:rsidR="00E176A4" w:rsidRDefault="00E176A4" w:rsidP="005934D6">
      <w:pPr>
        <w:rPr>
          <w:b/>
        </w:rPr>
      </w:pPr>
      <w:r>
        <w:rPr>
          <w:b/>
        </w:rPr>
        <w:t>References:</w:t>
      </w:r>
    </w:p>
    <w:p w:rsidR="00E176A4" w:rsidRPr="00E176A4" w:rsidRDefault="00315CE5" w:rsidP="006E606D">
      <w:pPr>
        <w:pStyle w:val="ListParagraph"/>
        <w:numPr>
          <w:ilvl w:val="0"/>
          <w:numId w:val="39"/>
        </w:numPr>
        <w:rPr>
          <w:b/>
        </w:rPr>
      </w:pPr>
      <w:hyperlink r:id="rId44" w:history="1">
        <w:r w:rsidR="00E176A4" w:rsidRPr="00B61D86">
          <w:rPr>
            <w:rStyle w:val="Hyperlink"/>
          </w:rPr>
          <w:t>http://www.dovecot.org</w:t>
        </w:r>
      </w:hyperlink>
    </w:p>
    <w:p w:rsidR="007727ED" w:rsidRDefault="00847F4C" w:rsidP="007727ED">
      <w:pPr>
        <w:pStyle w:val="Heading2"/>
        <w:numPr>
          <w:ilvl w:val="1"/>
          <w:numId w:val="6"/>
        </w:numPr>
      </w:pPr>
      <w:bookmarkStart w:id="3553" w:name="_Toc328948739"/>
      <w:r>
        <w:t xml:space="preserve">Remove </w:t>
      </w:r>
      <w:r w:rsidR="007727ED">
        <w:t>Samba</w:t>
      </w:r>
      <w:bookmarkEnd w:id="3553"/>
    </w:p>
    <w:tbl>
      <w:tblPr>
        <w:tblW w:w="0" w:type="auto"/>
        <w:tblInd w:w="462" w:type="dxa"/>
        <w:tblLayout w:type="fixed"/>
        <w:tblLook w:val="0000" w:firstRow="0" w:lastRow="0" w:firstColumn="0" w:lastColumn="0" w:noHBand="0" w:noVBand="0"/>
      </w:tblPr>
      <w:tblGrid>
        <w:gridCol w:w="3451"/>
        <w:gridCol w:w="4894"/>
      </w:tblGrid>
      <w:tr w:rsidR="007727ED" w:rsidTr="00E15A77">
        <w:trPr>
          <w:trHeight w:val="256"/>
        </w:trPr>
        <w:tc>
          <w:tcPr>
            <w:tcW w:w="3451" w:type="dxa"/>
            <w:tcBorders>
              <w:top w:val="single" w:sz="4" w:space="0" w:color="000000"/>
              <w:left w:val="single" w:sz="4" w:space="0" w:color="000000"/>
              <w:bottom w:val="single" w:sz="4" w:space="0" w:color="000000"/>
            </w:tcBorders>
          </w:tcPr>
          <w:p w:rsidR="007727ED" w:rsidRDefault="007727ED" w:rsidP="00E15A77">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7727ED" w:rsidRDefault="007727ED" w:rsidP="00E15A77">
            <w:pPr>
              <w:snapToGrid w:val="0"/>
            </w:pPr>
            <w:r>
              <w:t>Level-I</w:t>
            </w:r>
          </w:p>
        </w:tc>
      </w:tr>
      <w:tr w:rsidR="007727ED" w:rsidTr="00E15A77">
        <w:trPr>
          <w:trHeight w:val="256"/>
        </w:trPr>
        <w:tc>
          <w:tcPr>
            <w:tcW w:w="3451" w:type="dxa"/>
            <w:tcBorders>
              <w:top w:val="single" w:sz="4" w:space="0" w:color="000000"/>
              <w:left w:val="single" w:sz="4" w:space="0" w:color="000000"/>
              <w:bottom w:val="single" w:sz="4" w:space="0" w:color="000000"/>
            </w:tcBorders>
          </w:tcPr>
          <w:p w:rsidR="007727ED" w:rsidRDefault="007727ED" w:rsidP="00E15A77">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7727ED" w:rsidRDefault="0029643E" w:rsidP="00E15A77">
            <w:pPr>
              <w:snapToGrid w:val="0"/>
            </w:pPr>
            <w:r>
              <w:t>Not installed</w:t>
            </w:r>
          </w:p>
        </w:tc>
      </w:tr>
      <w:tr w:rsidR="007727ED" w:rsidTr="00E15A77">
        <w:trPr>
          <w:trHeight w:val="256"/>
        </w:trPr>
        <w:tc>
          <w:tcPr>
            <w:tcW w:w="3451" w:type="dxa"/>
            <w:tcBorders>
              <w:left w:val="single" w:sz="4" w:space="0" w:color="000000"/>
              <w:bottom w:val="single" w:sz="4" w:space="0" w:color="000000"/>
            </w:tcBorders>
          </w:tcPr>
          <w:p w:rsidR="007727ED" w:rsidRDefault="007727ED" w:rsidP="00E15A77">
            <w:pPr>
              <w:snapToGrid w:val="0"/>
            </w:pPr>
            <w:r>
              <w:t>Reboot Required</w:t>
            </w:r>
          </w:p>
        </w:tc>
        <w:tc>
          <w:tcPr>
            <w:tcW w:w="4894" w:type="dxa"/>
            <w:tcBorders>
              <w:left w:val="single" w:sz="4" w:space="0" w:color="000000"/>
              <w:bottom w:val="single" w:sz="4" w:space="0" w:color="000000"/>
              <w:right w:val="single" w:sz="4" w:space="0" w:color="000000"/>
            </w:tcBorders>
          </w:tcPr>
          <w:p w:rsidR="007727ED" w:rsidRDefault="00760E49" w:rsidP="00E15A77">
            <w:pPr>
              <w:snapToGrid w:val="0"/>
            </w:pPr>
            <w:r>
              <w:t>No</w:t>
            </w:r>
          </w:p>
        </w:tc>
      </w:tr>
      <w:tr w:rsidR="007727ED" w:rsidTr="00E15A77">
        <w:trPr>
          <w:trHeight w:val="256"/>
        </w:trPr>
        <w:tc>
          <w:tcPr>
            <w:tcW w:w="3451" w:type="dxa"/>
            <w:tcBorders>
              <w:top w:val="single" w:sz="4" w:space="0" w:color="000000"/>
              <w:left w:val="single" w:sz="4" w:space="0" w:color="000000"/>
              <w:bottom w:val="single" w:sz="4" w:space="0" w:color="000000"/>
            </w:tcBorders>
          </w:tcPr>
          <w:p w:rsidR="007727ED" w:rsidRDefault="007727ED" w:rsidP="00E15A77">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7727ED" w:rsidRDefault="007727ED" w:rsidP="00E15A77">
            <w:pPr>
              <w:snapToGrid w:val="0"/>
            </w:pPr>
            <w:r>
              <w:t>No</w:t>
            </w:r>
          </w:p>
        </w:tc>
      </w:tr>
    </w:tbl>
    <w:p w:rsidR="007727ED" w:rsidRDefault="007727ED" w:rsidP="007727ED">
      <w:pPr>
        <w:pStyle w:val="CISRuleComponent"/>
      </w:pPr>
      <w:r>
        <w:lastRenderedPageBreak/>
        <w:t xml:space="preserve">Description: </w:t>
      </w:r>
    </w:p>
    <w:p w:rsidR="0029643E" w:rsidRPr="0029643E" w:rsidRDefault="0029643E" w:rsidP="00AE48C8">
      <w:pPr>
        <w:pStyle w:val="CISNormal"/>
      </w:pPr>
      <w:r>
        <w:t>The Samba daemon allows system administrators to configure their Linux systems to share file systems and directories with Windows desktops. Samba will advertise the file systems and directories via the Small Message Block (SMB) protocol. Windows desktop users will be able to mount these directories and file systems as letter drives on their systems.</w:t>
      </w:r>
    </w:p>
    <w:p w:rsidR="007727ED" w:rsidRDefault="007727ED" w:rsidP="007727ED">
      <w:pPr>
        <w:pStyle w:val="CISRuleComponent"/>
      </w:pPr>
      <w:r w:rsidRPr="006C7502">
        <w:t>Rationale:</w:t>
      </w:r>
    </w:p>
    <w:p w:rsidR="0029643E" w:rsidRPr="0029643E" w:rsidRDefault="0029643E" w:rsidP="00AE48C8">
      <w:pPr>
        <w:pStyle w:val="CISNormal"/>
      </w:pPr>
      <w:r>
        <w:t>If there is no need to mount directories and file systems to Windows systems, then this service can be deleted</w:t>
      </w:r>
      <w:r w:rsidR="009E3F17" w:rsidRPr="009E3F17">
        <w:t xml:space="preserve"> </w:t>
      </w:r>
      <w:r w:rsidR="009E3F17">
        <w:t>to reduce the potential attack surface</w:t>
      </w:r>
      <w:r>
        <w:t>.</w:t>
      </w:r>
    </w:p>
    <w:p w:rsidR="007727ED" w:rsidRDefault="007727ED" w:rsidP="007727ED">
      <w:pPr>
        <w:pStyle w:val="CISRuleComponent"/>
      </w:pPr>
      <w:r>
        <w:t>Remediation:</w:t>
      </w:r>
    </w:p>
    <w:p w:rsidR="007727ED" w:rsidRPr="007B45FF" w:rsidRDefault="0029643E" w:rsidP="00FB132F">
      <w:pPr>
        <w:pStyle w:val="CISC0de"/>
        <w:pBdr>
          <w:bottom w:val="single" w:sz="4" w:space="0" w:color="auto"/>
        </w:pBdr>
      </w:pPr>
      <w:r w:rsidRPr="007B45FF">
        <w:t xml:space="preserve"># </w:t>
      </w:r>
      <w:r w:rsidRPr="00FB132F">
        <w:t>yum erase samba</w:t>
      </w:r>
    </w:p>
    <w:p w:rsidR="007727ED" w:rsidRDefault="007727ED" w:rsidP="007727ED">
      <w:pPr>
        <w:pStyle w:val="CISRuleComponent"/>
        <w:spacing w:before="240"/>
      </w:pPr>
      <w:r>
        <w:t>Audit:</w:t>
      </w:r>
    </w:p>
    <w:p w:rsidR="007727ED" w:rsidRDefault="007727ED" w:rsidP="007727ED">
      <w:pPr>
        <w:pStyle w:val="CISNormal"/>
      </w:pPr>
      <w:r>
        <w:t xml:space="preserve">Perform the following to determine </w:t>
      </w:r>
      <w:r w:rsidR="007B45FF">
        <w:t xml:space="preserve">if </w:t>
      </w:r>
      <w:r w:rsidR="007B45FF">
        <w:rPr>
          <w:rStyle w:val="CodeChar"/>
          <w:sz w:val="24"/>
          <w:szCs w:val="24"/>
        </w:rPr>
        <w:t>samba</w:t>
      </w:r>
      <w:r w:rsidR="007B45FF">
        <w:t xml:space="preserve"> is installed on the system.</w:t>
      </w:r>
    </w:p>
    <w:p w:rsidR="007727ED" w:rsidRPr="007B45FF" w:rsidRDefault="0029643E" w:rsidP="00FB132F">
      <w:pPr>
        <w:pStyle w:val="CISC0de"/>
        <w:pBdr>
          <w:bottom w:val="single" w:sz="4" w:space="0" w:color="auto"/>
        </w:pBdr>
      </w:pPr>
      <w:r w:rsidRPr="007B45FF">
        <w:t xml:space="preserve"># </w:t>
      </w:r>
      <w:r w:rsidRPr="00FB132F">
        <w:t>yum list samba</w:t>
      </w:r>
    </w:p>
    <w:p w:rsidR="0029643E" w:rsidRPr="007B45FF" w:rsidRDefault="0029643E" w:rsidP="00FB132F">
      <w:pPr>
        <w:pStyle w:val="CISC0de"/>
        <w:pBdr>
          <w:bottom w:val="single" w:sz="4" w:space="0" w:color="auto"/>
        </w:pBdr>
      </w:pPr>
      <w:r w:rsidRPr="007B45FF">
        <w:t>samba.&lt;hardware platform&gt;</w:t>
      </w:r>
      <w:r w:rsidRPr="007B45FF">
        <w:tab/>
        <w:t>&lt;release&gt;</w:t>
      </w:r>
      <w:r w:rsidRPr="007B45FF">
        <w:tab/>
        <w:t>&lt;anything but installed&gt;</w:t>
      </w:r>
    </w:p>
    <w:p w:rsidR="007727ED" w:rsidRPr="000D6C34" w:rsidRDefault="007727ED" w:rsidP="00AE48C8">
      <w:pPr>
        <w:pStyle w:val="CISNormal"/>
      </w:pPr>
      <w:r>
        <w:tab/>
      </w:r>
    </w:p>
    <w:p w:rsidR="007727ED" w:rsidRDefault="00847F4C" w:rsidP="007727ED">
      <w:pPr>
        <w:pStyle w:val="Heading2"/>
        <w:numPr>
          <w:ilvl w:val="1"/>
          <w:numId w:val="6"/>
        </w:numPr>
      </w:pPr>
      <w:bookmarkStart w:id="3554" w:name="_Toc328948740"/>
      <w:r>
        <w:t xml:space="preserve">Remove </w:t>
      </w:r>
      <w:r w:rsidR="00E176A4">
        <w:t xml:space="preserve">HTTP </w:t>
      </w:r>
      <w:r w:rsidR="007727ED">
        <w:t>Proxy Server</w:t>
      </w:r>
      <w:bookmarkEnd w:id="3554"/>
    </w:p>
    <w:tbl>
      <w:tblPr>
        <w:tblW w:w="0" w:type="auto"/>
        <w:tblInd w:w="462" w:type="dxa"/>
        <w:tblLayout w:type="fixed"/>
        <w:tblLook w:val="0000" w:firstRow="0" w:lastRow="0" w:firstColumn="0" w:lastColumn="0" w:noHBand="0" w:noVBand="0"/>
      </w:tblPr>
      <w:tblGrid>
        <w:gridCol w:w="3451"/>
        <w:gridCol w:w="4894"/>
      </w:tblGrid>
      <w:tr w:rsidR="007727ED" w:rsidTr="00E15A77">
        <w:trPr>
          <w:trHeight w:val="256"/>
        </w:trPr>
        <w:tc>
          <w:tcPr>
            <w:tcW w:w="3451" w:type="dxa"/>
            <w:tcBorders>
              <w:top w:val="single" w:sz="4" w:space="0" w:color="000000"/>
              <w:left w:val="single" w:sz="4" w:space="0" w:color="000000"/>
              <w:bottom w:val="single" w:sz="4" w:space="0" w:color="000000"/>
            </w:tcBorders>
          </w:tcPr>
          <w:p w:rsidR="007727ED" w:rsidRDefault="007727ED" w:rsidP="00E15A77">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7727ED" w:rsidRDefault="007727ED" w:rsidP="00E15A77">
            <w:pPr>
              <w:snapToGrid w:val="0"/>
            </w:pPr>
            <w:r>
              <w:t>Level-I</w:t>
            </w:r>
          </w:p>
        </w:tc>
      </w:tr>
      <w:tr w:rsidR="007727ED" w:rsidTr="00E15A77">
        <w:trPr>
          <w:trHeight w:val="256"/>
        </w:trPr>
        <w:tc>
          <w:tcPr>
            <w:tcW w:w="3451" w:type="dxa"/>
            <w:tcBorders>
              <w:top w:val="single" w:sz="4" w:space="0" w:color="000000"/>
              <w:left w:val="single" w:sz="4" w:space="0" w:color="000000"/>
              <w:bottom w:val="single" w:sz="4" w:space="0" w:color="000000"/>
            </w:tcBorders>
          </w:tcPr>
          <w:p w:rsidR="007727ED" w:rsidRDefault="007727ED" w:rsidP="00E15A77">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7727ED" w:rsidRDefault="007727ED" w:rsidP="00E15A77">
            <w:pPr>
              <w:snapToGrid w:val="0"/>
            </w:pPr>
            <w:r>
              <w:t>N/A</w:t>
            </w:r>
          </w:p>
        </w:tc>
      </w:tr>
      <w:tr w:rsidR="007727ED" w:rsidTr="00E15A77">
        <w:trPr>
          <w:trHeight w:val="256"/>
        </w:trPr>
        <w:tc>
          <w:tcPr>
            <w:tcW w:w="3451" w:type="dxa"/>
            <w:tcBorders>
              <w:left w:val="single" w:sz="4" w:space="0" w:color="000000"/>
              <w:bottom w:val="single" w:sz="4" w:space="0" w:color="000000"/>
            </w:tcBorders>
          </w:tcPr>
          <w:p w:rsidR="007727ED" w:rsidRDefault="007727ED" w:rsidP="00E15A77">
            <w:pPr>
              <w:snapToGrid w:val="0"/>
            </w:pPr>
            <w:r>
              <w:t>Reboot Required</w:t>
            </w:r>
          </w:p>
        </w:tc>
        <w:tc>
          <w:tcPr>
            <w:tcW w:w="4894" w:type="dxa"/>
            <w:tcBorders>
              <w:left w:val="single" w:sz="4" w:space="0" w:color="000000"/>
              <w:bottom w:val="single" w:sz="4" w:space="0" w:color="000000"/>
              <w:right w:val="single" w:sz="4" w:space="0" w:color="000000"/>
            </w:tcBorders>
          </w:tcPr>
          <w:p w:rsidR="007727ED" w:rsidRDefault="00760E49" w:rsidP="00E15A77">
            <w:pPr>
              <w:snapToGrid w:val="0"/>
            </w:pPr>
            <w:r>
              <w:t>No</w:t>
            </w:r>
          </w:p>
        </w:tc>
      </w:tr>
      <w:tr w:rsidR="007727ED" w:rsidTr="00E15A77">
        <w:trPr>
          <w:trHeight w:val="256"/>
        </w:trPr>
        <w:tc>
          <w:tcPr>
            <w:tcW w:w="3451" w:type="dxa"/>
            <w:tcBorders>
              <w:top w:val="single" w:sz="4" w:space="0" w:color="000000"/>
              <w:left w:val="single" w:sz="4" w:space="0" w:color="000000"/>
              <w:bottom w:val="single" w:sz="4" w:space="0" w:color="000000"/>
            </w:tcBorders>
          </w:tcPr>
          <w:p w:rsidR="007727ED" w:rsidRDefault="007727ED" w:rsidP="00E15A77">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7727ED" w:rsidRDefault="007727ED" w:rsidP="00E15A77">
            <w:pPr>
              <w:snapToGrid w:val="0"/>
            </w:pPr>
            <w:r>
              <w:t>No</w:t>
            </w:r>
          </w:p>
        </w:tc>
      </w:tr>
    </w:tbl>
    <w:p w:rsidR="007727ED" w:rsidRDefault="007727ED" w:rsidP="007727ED">
      <w:pPr>
        <w:pStyle w:val="CISRuleComponent"/>
      </w:pPr>
      <w:r>
        <w:t xml:space="preserve">Description: </w:t>
      </w:r>
    </w:p>
    <w:p w:rsidR="008A2E73" w:rsidRPr="008A2E73" w:rsidRDefault="008A2E73" w:rsidP="00AE48C8">
      <w:pPr>
        <w:pStyle w:val="CISNormal"/>
      </w:pPr>
      <w:r>
        <w:t xml:space="preserve">The default </w:t>
      </w:r>
      <w:r w:rsidR="00E176A4">
        <w:t xml:space="preserve">HTTP </w:t>
      </w:r>
      <w:r>
        <w:t>proxy package shipped with Red</w:t>
      </w:r>
      <w:r w:rsidR="00AE48C8">
        <w:t xml:space="preserve"> Hat Linux is </w:t>
      </w:r>
      <w:r w:rsidR="00AE48C8" w:rsidRPr="00AE48C8">
        <w:rPr>
          <w:rStyle w:val="CodeChar"/>
          <w:sz w:val="24"/>
          <w:szCs w:val="24"/>
        </w:rPr>
        <w:t>s</w:t>
      </w:r>
      <w:r w:rsidRPr="00AE48C8">
        <w:rPr>
          <w:rStyle w:val="CodeChar"/>
          <w:sz w:val="24"/>
          <w:szCs w:val="24"/>
        </w:rPr>
        <w:t>quid</w:t>
      </w:r>
      <w:r>
        <w:t xml:space="preserve">. </w:t>
      </w:r>
    </w:p>
    <w:p w:rsidR="007727ED" w:rsidRDefault="007727ED" w:rsidP="007727ED">
      <w:pPr>
        <w:pStyle w:val="CISRuleComponent"/>
      </w:pPr>
      <w:r w:rsidRPr="006C7502">
        <w:t>Rationale:</w:t>
      </w:r>
    </w:p>
    <w:p w:rsidR="008A2E73" w:rsidRPr="008A2E73" w:rsidRDefault="008A2E73" w:rsidP="00AE48C8">
      <w:pPr>
        <w:pStyle w:val="CISNormal"/>
      </w:pPr>
      <w:r>
        <w:t xml:space="preserve">If there is no need for a proxy server, it is recommended that the </w:t>
      </w:r>
      <w:r w:rsidRPr="00AE48C8">
        <w:rPr>
          <w:rStyle w:val="CodeChar"/>
          <w:sz w:val="24"/>
          <w:szCs w:val="24"/>
        </w:rPr>
        <w:t>squid</w:t>
      </w:r>
      <w:r>
        <w:t xml:space="preserve"> proxy be deleted</w:t>
      </w:r>
      <w:r w:rsidR="009E3F17" w:rsidRPr="009E3F17">
        <w:t xml:space="preserve"> </w:t>
      </w:r>
      <w:r w:rsidR="009E3F17">
        <w:t>to reduce the potential attack surface</w:t>
      </w:r>
      <w:r>
        <w:t xml:space="preserve">. </w:t>
      </w:r>
    </w:p>
    <w:p w:rsidR="007727ED" w:rsidRDefault="007727ED" w:rsidP="007727ED">
      <w:pPr>
        <w:pStyle w:val="CISRuleComponent"/>
      </w:pPr>
      <w:r>
        <w:t>Remediation:</w:t>
      </w:r>
    </w:p>
    <w:p w:rsidR="008A2E73" w:rsidRPr="007B45FF" w:rsidRDefault="008A2E73" w:rsidP="00FB132F">
      <w:pPr>
        <w:pStyle w:val="CISC0de"/>
        <w:pBdr>
          <w:bottom w:val="single" w:sz="4" w:space="0" w:color="auto"/>
        </w:pBdr>
      </w:pPr>
      <w:r>
        <w:t xml:space="preserve"># </w:t>
      </w:r>
      <w:r w:rsidRPr="00FC5304">
        <w:rPr>
          <w:b/>
        </w:rPr>
        <w:t>yum erase squid</w:t>
      </w:r>
    </w:p>
    <w:p w:rsidR="007727ED" w:rsidRDefault="007727ED" w:rsidP="007727ED">
      <w:pPr>
        <w:pStyle w:val="CISRuleComponent"/>
        <w:spacing w:before="240"/>
      </w:pPr>
      <w:r>
        <w:t>Audit:</w:t>
      </w:r>
    </w:p>
    <w:p w:rsidR="007727ED" w:rsidRDefault="007727ED" w:rsidP="007727ED">
      <w:pPr>
        <w:pStyle w:val="CISNormal"/>
      </w:pPr>
      <w:r>
        <w:t xml:space="preserve">Perform the following to determine </w:t>
      </w:r>
      <w:r w:rsidR="00AE48C8">
        <w:t xml:space="preserve">if </w:t>
      </w:r>
      <w:r w:rsidR="00AE48C8" w:rsidRPr="00AE48C8">
        <w:rPr>
          <w:rStyle w:val="CodeChar"/>
          <w:sz w:val="24"/>
          <w:szCs w:val="24"/>
        </w:rPr>
        <w:t>squid</w:t>
      </w:r>
      <w:r w:rsidR="00AE48C8">
        <w:t xml:space="preserve"> is installed on the system.</w:t>
      </w:r>
    </w:p>
    <w:p w:rsidR="007727ED" w:rsidRPr="007B45FF" w:rsidRDefault="008A2E73" w:rsidP="00FB132F">
      <w:pPr>
        <w:pStyle w:val="CISC0de"/>
        <w:pBdr>
          <w:bottom w:val="single" w:sz="4" w:space="0" w:color="auto"/>
        </w:pBdr>
      </w:pPr>
      <w:r>
        <w:t xml:space="preserve"># </w:t>
      </w:r>
      <w:r w:rsidRPr="00FC5304">
        <w:rPr>
          <w:b/>
        </w:rPr>
        <w:t>yum list squid</w:t>
      </w:r>
    </w:p>
    <w:p w:rsidR="007727ED" w:rsidRPr="00111239" w:rsidRDefault="008A2E73" w:rsidP="00FB132F">
      <w:pPr>
        <w:pStyle w:val="CISC0de"/>
        <w:pBdr>
          <w:bottom w:val="single" w:sz="4" w:space="0" w:color="auto"/>
        </w:pBdr>
        <w:rPr>
          <w:i/>
        </w:rPr>
      </w:pPr>
      <w:r>
        <w:t>squid.</w:t>
      </w:r>
      <w:r w:rsidRPr="00111239">
        <w:rPr>
          <w:i/>
        </w:rPr>
        <w:t xml:space="preserve">&lt;hardware platform&gt; </w:t>
      </w:r>
      <w:r w:rsidRPr="00111239">
        <w:rPr>
          <w:i/>
        </w:rPr>
        <w:tab/>
        <w:t>&lt;release&gt;</w:t>
      </w:r>
      <w:r w:rsidRPr="00111239">
        <w:rPr>
          <w:i/>
        </w:rPr>
        <w:tab/>
        <w:t>&lt;anything but installed&gt;</w:t>
      </w:r>
    </w:p>
    <w:p w:rsidR="007727ED" w:rsidRDefault="00847F4C" w:rsidP="007727ED">
      <w:pPr>
        <w:pStyle w:val="Heading2"/>
        <w:numPr>
          <w:ilvl w:val="1"/>
          <w:numId w:val="6"/>
        </w:numPr>
      </w:pPr>
      <w:bookmarkStart w:id="3555" w:name="_Toc328948741"/>
      <w:r>
        <w:t xml:space="preserve">Remove </w:t>
      </w:r>
      <w:r w:rsidR="007727ED">
        <w:t>SNMP Server</w:t>
      </w:r>
      <w:bookmarkEnd w:id="3555"/>
    </w:p>
    <w:tbl>
      <w:tblPr>
        <w:tblW w:w="0" w:type="auto"/>
        <w:tblInd w:w="462" w:type="dxa"/>
        <w:tblLayout w:type="fixed"/>
        <w:tblLook w:val="0000" w:firstRow="0" w:lastRow="0" w:firstColumn="0" w:lastColumn="0" w:noHBand="0" w:noVBand="0"/>
      </w:tblPr>
      <w:tblGrid>
        <w:gridCol w:w="3451"/>
        <w:gridCol w:w="4894"/>
      </w:tblGrid>
      <w:tr w:rsidR="007727ED" w:rsidTr="00E15A77">
        <w:trPr>
          <w:trHeight w:val="256"/>
        </w:trPr>
        <w:tc>
          <w:tcPr>
            <w:tcW w:w="3451" w:type="dxa"/>
            <w:tcBorders>
              <w:top w:val="single" w:sz="4" w:space="0" w:color="000000"/>
              <w:left w:val="single" w:sz="4" w:space="0" w:color="000000"/>
              <w:bottom w:val="single" w:sz="4" w:space="0" w:color="000000"/>
            </w:tcBorders>
          </w:tcPr>
          <w:p w:rsidR="007727ED" w:rsidRDefault="007727ED" w:rsidP="00E15A77">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7727ED" w:rsidRDefault="007727ED" w:rsidP="00E15A77">
            <w:pPr>
              <w:snapToGrid w:val="0"/>
            </w:pPr>
            <w:r>
              <w:t>Level-I</w:t>
            </w:r>
          </w:p>
        </w:tc>
      </w:tr>
      <w:tr w:rsidR="007727ED" w:rsidTr="00E15A77">
        <w:trPr>
          <w:trHeight w:val="256"/>
        </w:trPr>
        <w:tc>
          <w:tcPr>
            <w:tcW w:w="3451" w:type="dxa"/>
            <w:tcBorders>
              <w:top w:val="single" w:sz="4" w:space="0" w:color="000000"/>
              <w:left w:val="single" w:sz="4" w:space="0" w:color="000000"/>
              <w:bottom w:val="single" w:sz="4" w:space="0" w:color="000000"/>
            </w:tcBorders>
          </w:tcPr>
          <w:p w:rsidR="007727ED" w:rsidRDefault="007727ED" w:rsidP="00E15A77">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7727ED" w:rsidRDefault="0044654D" w:rsidP="00E15A77">
            <w:pPr>
              <w:snapToGrid w:val="0"/>
            </w:pPr>
            <w:del w:id="3556" w:author="blake" w:date="2012-04-07T22:22:00Z">
              <w:r w:rsidDel="005062B8">
                <w:delText>Not Installed</w:delText>
              </w:r>
            </w:del>
            <w:ins w:id="3557" w:author="blake" w:date="2012-04-07T22:22:00Z">
              <w:r w:rsidR="005062B8">
                <w:t>Installed</w:t>
              </w:r>
            </w:ins>
          </w:p>
        </w:tc>
      </w:tr>
      <w:tr w:rsidR="007727ED" w:rsidTr="00E15A77">
        <w:trPr>
          <w:trHeight w:val="256"/>
        </w:trPr>
        <w:tc>
          <w:tcPr>
            <w:tcW w:w="3451" w:type="dxa"/>
            <w:tcBorders>
              <w:left w:val="single" w:sz="4" w:space="0" w:color="000000"/>
              <w:bottom w:val="single" w:sz="4" w:space="0" w:color="000000"/>
            </w:tcBorders>
          </w:tcPr>
          <w:p w:rsidR="007727ED" w:rsidRDefault="007727ED" w:rsidP="00E15A77">
            <w:pPr>
              <w:snapToGrid w:val="0"/>
            </w:pPr>
            <w:r>
              <w:t>Reboot Required</w:t>
            </w:r>
          </w:p>
        </w:tc>
        <w:tc>
          <w:tcPr>
            <w:tcW w:w="4894" w:type="dxa"/>
            <w:tcBorders>
              <w:left w:val="single" w:sz="4" w:space="0" w:color="000000"/>
              <w:bottom w:val="single" w:sz="4" w:space="0" w:color="000000"/>
              <w:right w:val="single" w:sz="4" w:space="0" w:color="000000"/>
            </w:tcBorders>
          </w:tcPr>
          <w:p w:rsidR="007727ED" w:rsidRDefault="00760E49" w:rsidP="00E15A77">
            <w:pPr>
              <w:snapToGrid w:val="0"/>
            </w:pPr>
            <w:r>
              <w:t>No</w:t>
            </w:r>
          </w:p>
        </w:tc>
      </w:tr>
      <w:tr w:rsidR="007727ED" w:rsidTr="00E15A77">
        <w:trPr>
          <w:trHeight w:val="256"/>
        </w:trPr>
        <w:tc>
          <w:tcPr>
            <w:tcW w:w="3451" w:type="dxa"/>
            <w:tcBorders>
              <w:top w:val="single" w:sz="4" w:space="0" w:color="000000"/>
              <w:left w:val="single" w:sz="4" w:space="0" w:color="000000"/>
              <w:bottom w:val="single" w:sz="4" w:space="0" w:color="000000"/>
            </w:tcBorders>
          </w:tcPr>
          <w:p w:rsidR="007727ED" w:rsidRDefault="007727ED" w:rsidP="00E15A77">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7727ED" w:rsidRDefault="007727ED" w:rsidP="00E15A77">
            <w:pPr>
              <w:snapToGrid w:val="0"/>
            </w:pPr>
            <w:r>
              <w:t>No</w:t>
            </w:r>
          </w:p>
        </w:tc>
      </w:tr>
      <w:tr w:rsidR="00ED7125" w:rsidDel="00FC4807" w:rsidTr="00E15A77">
        <w:trPr>
          <w:trHeight w:val="256"/>
          <w:del w:id="3558" w:author="blake" w:date="2012-04-05T12:44:00Z"/>
        </w:trPr>
        <w:tc>
          <w:tcPr>
            <w:tcW w:w="3451" w:type="dxa"/>
            <w:tcBorders>
              <w:top w:val="single" w:sz="4" w:space="0" w:color="000000"/>
              <w:left w:val="single" w:sz="4" w:space="0" w:color="000000"/>
              <w:bottom w:val="single" w:sz="4" w:space="0" w:color="000000"/>
            </w:tcBorders>
          </w:tcPr>
          <w:p w:rsidR="00ED7125" w:rsidDel="00FC4807" w:rsidRDefault="00ED7125" w:rsidP="00E15A77">
            <w:pPr>
              <w:snapToGrid w:val="0"/>
              <w:rPr>
                <w:del w:id="3559" w:author="blake" w:date="2012-04-05T12:44:00Z"/>
              </w:rPr>
            </w:pPr>
            <w:del w:id="3560" w:author="blake" w:date="2012-04-05T12:44: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D7125" w:rsidDel="00FC4807" w:rsidRDefault="00ED7125" w:rsidP="00E15A77">
            <w:pPr>
              <w:snapToGrid w:val="0"/>
              <w:rPr>
                <w:del w:id="3561" w:author="blake" w:date="2012-04-05T12:44:00Z"/>
              </w:rPr>
            </w:pPr>
          </w:p>
        </w:tc>
      </w:tr>
    </w:tbl>
    <w:p w:rsidR="007727ED" w:rsidRDefault="007727ED" w:rsidP="007727ED">
      <w:pPr>
        <w:pStyle w:val="CISRuleComponent"/>
      </w:pPr>
      <w:r>
        <w:t xml:space="preserve">Description: </w:t>
      </w:r>
    </w:p>
    <w:p w:rsidR="0044654D" w:rsidRPr="0044654D" w:rsidRDefault="0044654D" w:rsidP="00AE48C8">
      <w:pPr>
        <w:pStyle w:val="CISNormal"/>
      </w:pPr>
      <w:r>
        <w:lastRenderedPageBreak/>
        <w:t>The Simple Network Management Protocol</w:t>
      </w:r>
      <w:r w:rsidR="00074D81">
        <w:t xml:space="preserve"> (SNMP) server is used to listen for SNMP commands from an SNMP management</w:t>
      </w:r>
      <w:r w:rsidR="00AE48C8">
        <w:t xml:space="preserve"> system</w:t>
      </w:r>
      <w:r w:rsidR="00074D81">
        <w:t>, execute the commands or collect the information and then send results back to the requesting system.</w:t>
      </w:r>
    </w:p>
    <w:p w:rsidR="007727ED" w:rsidRDefault="007727ED" w:rsidP="007727ED">
      <w:pPr>
        <w:pStyle w:val="CISRuleComponent"/>
      </w:pPr>
      <w:r w:rsidRPr="006C7502">
        <w:t>Rationale:</w:t>
      </w:r>
    </w:p>
    <w:p w:rsidR="00074D81" w:rsidRPr="00074D81" w:rsidRDefault="00074D81" w:rsidP="00AE48C8">
      <w:pPr>
        <w:pStyle w:val="CISNormal"/>
      </w:pPr>
      <w:r>
        <w:t>The SNMP server communicates using SNMP v1, which transmits data in the clear and does not require authentication to execute commands. Unless absolutely necessary, it is recommended that the SNMP service not be used.</w:t>
      </w:r>
    </w:p>
    <w:p w:rsidR="007727ED" w:rsidRDefault="007727ED" w:rsidP="007727ED">
      <w:pPr>
        <w:pStyle w:val="CISRuleComponent"/>
      </w:pPr>
      <w:r>
        <w:t>Remediation:</w:t>
      </w:r>
    </w:p>
    <w:p w:rsidR="007727ED" w:rsidRPr="00074D81" w:rsidRDefault="00074D81" w:rsidP="00FB132F">
      <w:pPr>
        <w:pStyle w:val="CISC0de"/>
        <w:pBdr>
          <w:bottom w:val="single" w:sz="4" w:space="0" w:color="auto"/>
        </w:pBdr>
      </w:pPr>
      <w:r>
        <w:t xml:space="preserve"># </w:t>
      </w:r>
      <w:r w:rsidRPr="00FB132F">
        <w:t>yum erase net-snmp</w:t>
      </w:r>
    </w:p>
    <w:p w:rsidR="007727ED" w:rsidRDefault="007727ED" w:rsidP="007727ED">
      <w:pPr>
        <w:pStyle w:val="CISRuleComponent"/>
        <w:spacing w:before="240"/>
      </w:pPr>
      <w:r>
        <w:t>Audit:</w:t>
      </w:r>
    </w:p>
    <w:p w:rsidR="007727ED" w:rsidRDefault="007727ED" w:rsidP="007727ED">
      <w:pPr>
        <w:pStyle w:val="CISNormal"/>
      </w:pPr>
      <w:r>
        <w:t xml:space="preserve">Perform the following to determine </w:t>
      </w:r>
      <w:r w:rsidR="007B45FF">
        <w:t xml:space="preserve">if </w:t>
      </w:r>
      <w:r w:rsidR="007B45FF">
        <w:rPr>
          <w:rStyle w:val="CodeChar"/>
          <w:sz w:val="24"/>
          <w:szCs w:val="24"/>
        </w:rPr>
        <w:t>net-snmp</w:t>
      </w:r>
      <w:r w:rsidR="007B45FF">
        <w:t xml:space="preserve"> is installed on the system.</w:t>
      </w:r>
    </w:p>
    <w:p w:rsidR="007727ED" w:rsidRDefault="007B45FF" w:rsidP="00FB132F">
      <w:pPr>
        <w:pStyle w:val="CISC0de"/>
        <w:pBdr>
          <w:bottom w:val="single" w:sz="4" w:space="0" w:color="auto"/>
        </w:pBdr>
      </w:pPr>
      <w:r>
        <w:t xml:space="preserve"># </w:t>
      </w:r>
      <w:r w:rsidRPr="00FC5304">
        <w:rPr>
          <w:b/>
        </w:rPr>
        <w:t>yum</w:t>
      </w:r>
      <w:r w:rsidR="00074D81" w:rsidRPr="00FC5304">
        <w:rPr>
          <w:b/>
        </w:rPr>
        <w:t xml:space="preserve"> list net-snmp</w:t>
      </w:r>
    </w:p>
    <w:p w:rsidR="007727ED" w:rsidRPr="00074D81" w:rsidRDefault="00074D81" w:rsidP="00FB132F">
      <w:pPr>
        <w:pStyle w:val="CISC0de"/>
        <w:pBdr>
          <w:bottom w:val="single" w:sz="4" w:space="0" w:color="auto"/>
        </w:pBdr>
      </w:pPr>
      <w:r>
        <w:t>net.snmp.&lt;hardware platform&gt;</w:t>
      </w:r>
      <w:r>
        <w:tab/>
        <w:t>&lt;release&gt;</w:t>
      </w:r>
      <w:r>
        <w:tab/>
        <w:t>&lt;anything but installed&gt;</w:t>
      </w:r>
    </w:p>
    <w:p w:rsidR="007727ED" w:rsidRDefault="007727ED" w:rsidP="007727ED">
      <w:pPr>
        <w:rPr>
          <w:b/>
        </w:rPr>
      </w:pPr>
    </w:p>
    <w:p w:rsidR="00551C7A" w:rsidRDefault="00013C5D" w:rsidP="006E606D">
      <w:pPr>
        <w:pStyle w:val="Heading2"/>
        <w:numPr>
          <w:ilvl w:val="1"/>
          <w:numId w:val="6"/>
        </w:numPr>
      </w:pPr>
      <w:bookmarkStart w:id="3562" w:name="_Toc328948742"/>
      <w:r>
        <w:t>Configure</w:t>
      </w:r>
      <w:r w:rsidR="009A444B" w:rsidRPr="006E606D">
        <w:t xml:space="preserve"> Mail Transfer Agent</w:t>
      </w:r>
      <w:r>
        <w:t xml:space="preserve"> for Local-Only Mode</w:t>
      </w:r>
      <w:bookmarkEnd w:id="3562"/>
    </w:p>
    <w:tbl>
      <w:tblPr>
        <w:tblW w:w="0" w:type="auto"/>
        <w:tblInd w:w="462" w:type="dxa"/>
        <w:tblLayout w:type="fixed"/>
        <w:tblLook w:val="0000" w:firstRow="0" w:lastRow="0" w:firstColumn="0" w:lastColumn="0" w:noHBand="0" w:noVBand="0"/>
      </w:tblPr>
      <w:tblGrid>
        <w:gridCol w:w="3451"/>
        <w:gridCol w:w="4894"/>
      </w:tblGrid>
      <w:tr w:rsidR="001F7789" w:rsidTr="001F7789">
        <w:trPr>
          <w:trHeight w:val="256"/>
        </w:trPr>
        <w:tc>
          <w:tcPr>
            <w:tcW w:w="3451" w:type="dxa"/>
            <w:tcBorders>
              <w:top w:val="single" w:sz="4" w:space="0" w:color="000000"/>
              <w:left w:val="single" w:sz="4" w:space="0" w:color="000000"/>
              <w:bottom w:val="single" w:sz="4" w:space="0" w:color="000000"/>
            </w:tcBorders>
          </w:tcPr>
          <w:p w:rsidR="001F7789" w:rsidRDefault="001F7789" w:rsidP="001F7789">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1F7789" w:rsidRDefault="001F7789" w:rsidP="001F7789">
            <w:pPr>
              <w:snapToGrid w:val="0"/>
            </w:pPr>
            <w:r>
              <w:t>Level-I</w:t>
            </w:r>
          </w:p>
        </w:tc>
      </w:tr>
      <w:tr w:rsidR="001F7789" w:rsidTr="001F7789">
        <w:trPr>
          <w:trHeight w:val="256"/>
        </w:trPr>
        <w:tc>
          <w:tcPr>
            <w:tcW w:w="3451" w:type="dxa"/>
            <w:tcBorders>
              <w:top w:val="single" w:sz="4" w:space="0" w:color="000000"/>
              <w:left w:val="single" w:sz="4" w:space="0" w:color="000000"/>
              <w:bottom w:val="single" w:sz="4" w:space="0" w:color="000000"/>
            </w:tcBorders>
          </w:tcPr>
          <w:p w:rsidR="001F7789" w:rsidRDefault="001F7789" w:rsidP="001F7789">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1F7789" w:rsidRDefault="00266FF4" w:rsidP="001F7789">
            <w:pPr>
              <w:snapToGrid w:val="0"/>
            </w:pPr>
            <w:r>
              <w:t>Yes</w:t>
            </w:r>
          </w:p>
        </w:tc>
      </w:tr>
      <w:tr w:rsidR="001F7789" w:rsidTr="001F7789">
        <w:trPr>
          <w:trHeight w:val="256"/>
        </w:trPr>
        <w:tc>
          <w:tcPr>
            <w:tcW w:w="3451" w:type="dxa"/>
            <w:tcBorders>
              <w:left w:val="single" w:sz="4" w:space="0" w:color="000000"/>
              <w:bottom w:val="single" w:sz="4" w:space="0" w:color="000000"/>
            </w:tcBorders>
          </w:tcPr>
          <w:p w:rsidR="001F7789" w:rsidRDefault="001F7789" w:rsidP="001F7789">
            <w:pPr>
              <w:snapToGrid w:val="0"/>
            </w:pPr>
            <w:r>
              <w:t>Reboot Required</w:t>
            </w:r>
          </w:p>
        </w:tc>
        <w:tc>
          <w:tcPr>
            <w:tcW w:w="4894" w:type="dxa"/>
            <w:tcBorders>
              <w:left w:val="single" w:sz="4" w:space="0" w:color="000000"/>
              <w:bottom w:val="single" w:sz="4" w:space="0" w:color="000000"/>
              <w:right w:val="single" w:sz="4" w:space="0" w:color="000000"/>
            </w:tcBorders>
          </w:tcPr>
          <w:p w:rsidR="001F7789" w:rsidRDefault="00760E49" w:rsidP="001F7789">
            <w:pPr>
              <w:snapToGrid w:val="0"/>
            </w:pPr>
            <w:r>
              <w:t>No</w:t>
            </w:r>
          </w:p>
        </w:tc>
      </w:tr>
      <w:tr w:rsidR="001F7789" w:rsidTr="001F7789">
        <w:trPr>
          <w:trHeight w:val="256"/>
        </w:trPr>
        <w:tc>
          <w:tcPr>
            <w:tcW w:w="3451" w:type="dxa"/>
            <w:tcBorders>
              <w:top w:val="single" w:sz="4" w:space="0" w:color="000000"/>
              <w:left w:val="single" w:sz="4" w:space="0" w:color="000000"/>
              <w:bottom w:val="single" w:sz="4" w:space="0" w:color="000000"/>
            </w:tcBorders>
          </w:tcPr>
          <w:p w:rsidR="001F7789" w:rsidRDefault="001F7789" w:rsidP="001F7789">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1F7789" w:rsidRDefault="00266FF4" w:rsidP="001F7789">
            <w:pPr>
              <w:snapToGrid w:val="0"/>
            </w:pPr>
            <w:r>
              <w:t>Yes</w:t>
            </w:r>
          </w:p>
        </w:tc>
      </w:tr>
      <w:tr w:rsidR="001F7789" w:rsidDel="00FC4807" w:rsidTr="001F7789">
        <w:trPr>
          <w:trHeight w:val="256"/>
          <w:del w:id="3563" w:author="blake" w:date="2012-04-05T12:45:00Z"/>
        </w:trPr>
        <w:tc>
          <w:tcPr>
            <w:tcW w:w="3451" w:type="dxa"/>
            <w:tcBorders>
              <w:top w:val="single" w:sz="4" w:space="0" w:color="000000"/>
              <w:left w:val="single" w:sz="4" w:space="0" w:color="000000"/>
              <w:bottom w:val="single" w:sz="4" w:space="0" w:color="000000"/>
            </w:tcBorders>
          </w:tcPr>
          <w:p w:rsidR="001F7789" w:rsidDel="00FC4807" w:rsidRDefault="001F7789" w:rsidP="001F7789">
            <w:pPr>
              <w:snapToGrid w:val="0"/>
              <w:rPr>
                <w:del w:id="3564" w:author="blake" w:date="2012-04-05T12:45:00Z"/>
              </w:rPr>
            </w:pPr>
            <w:del w:id="3565" w:author="blake" w:date="2012-04-05T12:45: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1F7789" w:rsidDel="00FC4807" w:rsidRDefault="001F7789" w:rsidP="001F7789">
            <w:pPr>
              <w:snapToGrid w:val="0"/>
              <w:rPr>
                <w:del w:id="3566" w:author="blake" w:date="2012-04-05T12:45:00Z"/>
              </w:rPr>
            </w:pPr>
          </w:p>
        </w:tc>
      </w:tr>
    </w:tbl>
    <w:p w:rsidR="00551C7A" w:rsidRDefault="00551C7A" w:rsidP="006E606D">
      <w:pPr>
        <w:pStyle w:val="CISNormal"/>
      </w:pPr>
    </w:p>
    <w:p w:rsidR="00551C7A" w:rsidRPr="00376721" w:rsidRDefault="009A444B" w:rsidP="006E606D">
      <w:pPr>
        <w:pStyle w:val="CISNormal"/>
        <w:rPr>
          <w:b/>
        </w:rPr>
      </w:pPr>
      <w:r w:rsidRPr="00376721">
        <w:rPr>
          <w:b/>
        </w:rPr>
        <w:t>Description:</w:t>
      </w:r>
    </w:p>
    <w:p w:rsidR="00551C7A" w:rsidRDefault="001F7789" w:rsidP="006E606D">
      <w:pPr>
        <w:pStyle w:val="CISNormal"/>
      </w:pPr>
      <w:r>
        <w:t xml:space="preserve">Mail Transfer Agents (MTA), such as sendmail and Postfix, are used to listen for incoming mail and transfer the messages to the appropriate user or mail server. </w:t>
      </w:r>
      <w:r w:rsidR="00013C5D">
        <w:t xml:space="preserve">If the system is not intended to be a mail server, it is recommended that the MTA be configured to only process local mail. </w:t>
      </w:r>
      <w:r w:rsidR="00266FF4">
        <w:t>By default, the MTA is set to loopback mode on RHEL5 and RHEL6.</w:t>
      </w:r>
    </w:p>
    <w:p w:rsidR="00551C7A" w:rsidRDefault="00551C7A" w:rsidP="006E606D">
      <w:pPr>
        <w:pStyle w:val="CISNormal"/>
      </w:pPr>
    </w:p>
    <w:p w:rsidR="00551C7A" w:rsidRPr="006E606D" w:rsidRDefault="009A444B" w:rsidP="006E606D">
      <w:pPr>
        <w:pStyle w:val="CISNormal"/>
        <w:rPr>
          <w:b/>
        </w:rPr>
      </w:pPr>
      <w:r w:rsidRPr="006E606D">
        <w:rPr>
          <w:b/>
        </w:rPr>
        <w:t>Rationale:</w:t>
      </w:r>
    </w:p>
    <w:p w:rsidR="00013C5D" w:rsidRDefault="00013C5D" w:rsidP="00013C5D">
      <w:pPr>
        <w:pStyle w:val="CISNormal"/>
      </w:pPr>
      <w:r>
        <w:t xml:space="preserve">The software for all Mail Transfer Agents is complex and most have a long history of security issues. While it is important to ensure that the system can process local mail messages, it is not necessary to have the MTA’s daemon listening on a port unless the server is intended to be a mail server that receives and processes mail from other systems. </w:t>
      </w:r>
    </w:p>
    <w:p w:rsidR="00551C7A" w:rsidRDefault="00551C7A" w:rsidP="006E606D">
      <w:pPr>
        <w:pStyle w:val="CISNormal"/>
      </w:pPr>
    </w:p>
    <w:p w:rsidR="00551C7A" w:rsidRPr="006E606D" w:rsidRDefault="009A444B" w:rsidP="006E606D">
      <w:pPr>
        <w:pStyle w:val="CISNormal"/>
        <w:rPr>
          <w:b/>
        </w:rPr>
      </w:pPr>
      <w:r w:rsidRPr="006E606D">
        <w:rPr>
          <w:b/>
        </w:rPr>
        <w:t>Note:</w:t>
      </w:r>
    </w:p>
    <w:p w:rsidR="00551C7A" w:rsidRDefault="00013C5D" w:rsidP="006E606D">
      <w:pPr>
        <w:pStyle w:val="CISNormal"/>
      </w:pPr>
      <w:r>
        <w:t xml:space="preserve">RHEL5 uses sendmail as the default MTA while RHEL6 uses Postfix. The recommendation </w:t>
      </w:r>
      <w:r w:rsidR="009D4201">
        <w:t xml:space="preserve">to set the default MTA to local-only mode </w:t>
      </w:r>
      <w:r>
        <w:t>applies regardless of the MTA that is used</w:t>
      </w:r>
      <w:r w:rsidR="009D4201">
        <w:t xml:space="preserve">. </w:t>
      </w:r>
    </w:p>
    <w:p w:rsidR="00551C7A" w:rsidRDefault="00551C7A" w:rsidP="006E606D">
      <w:pPr>
        <w:pStyle w:val="CISNormal"/>
      </w:pPr>
    </w:p>
    <w:p w:rsidR="00551C7A" w:rsidRDefault="009A444B" w:rsidP="006E606D">
      <w:pPr>
        <w:pStyle w:val="CISNormal"/>
        <w:rPr>
          <w:b/>
        </w:rPr>
      </w:pPr>
      <w:r w:rsidRPr="006E606D">
        <w:rPr>
          <w:b/>
        </w:rPr>
        <w:t>Remediation:</w:t>
      </w:r>
    </w:p>
    <w:p w:rsidR="00C71934" w:rsidRPr="006E606D" w:rsidRDefault="00C71934" w:rsidP="006E606D">
      <w:pPr>
        <w:pStyle w:val="CISNormal"/>
      </w:pPr>
      <w:r w:rsidRPr="006E606D">
        <w:t xml:space="preserve">Edit </w:t>
      </w:r>
      <w:r w:rsidRPr="006E606D">
        <w:rPr>
          <w:rStyle w:val="CodeChar"/>
          <w:sz w:val="24"/>
          <w:szCs w:val="24"/>
        </w:rPr>
        <w:t>/etc/</w:t>
      </w:r>
      <w:r w:rsidR="005E577B">
        <w:rPr>
          <w:rStyle w:val="CodeChar"/>
          <w:sz w:val="24"/>
          <w:szCs w:val="24"/>
        </w:rPr>
        <w:t>postfix</w:t>
      </w:r>
      <w:r w:rsidRPr="006E606D">
        <w:rPr>
          <w:rStyle w:val="CodeChar"/>
          <w:sz w:val="24"/>
          <w:szCs w:val="24"/>
        </w:rPr>
        <w:t>/</w:t>
      </w:r>
      <w:r w:rsidR="005E577B">
        <w:rPr>
          <w:rStyle w:val="CodeChar"/>
          <w:sz w:val="24"/>
          <w:szCs w:val="24"/>
        </w:rPr>
        <w:t>main</w:t>
      </w:r>
      <w:r w:rsidRPr="006E606D">
        <w:rPr>
          <w:rStyle w:val="CodeChar"/>
          <w:sz w:val="24"/>
          <w:szCs w:val="24"/>
        </w:rPr>
        <w:t>.cf</w:t>
      </w:r>
      <w:r w:rsidRPr="006E606D">
        <w:t xml:space="preserve"> and add the following line</w:t>
      </w:r>
      <w:r>
        <w:t xml:space="preserve"> to the </w:t>
      </w:r>
      <w:r w:rsidR="005E577B">
        <w:t xml:space="preserve">RECEIVING MAIL </w:t>
      </w:r>
      <w:r>
        <w:t>section. If the line already exists, change it to look like the line below.</w:t>
      </w:r>
    </w:p>
    <w:p w:rsidR="00C71934" w:rsidRDefault="00C71934" w:rsidP="006E606D">
      <w:pPr>
        <w:pStyle w:val="CISNormal"/>
        <w:rPr>
          <w:b/>
        </w:rPr>
      </w:pPr>
    </w:p>
    <w:p w:rsidR="005E577B" w:rsidRDefault="005E577B" w:rsidP="005E577B">
      <w:pPr>
        <w:pStyle w:val="CISC0de"/>
        <w:pBdr>
          <w:bottom w:val="single" w:sz="4" w:space="0" w:color="auto"/>
        </w:pBdr>
      </w:pPr>
      <w:r>
        <w:t>inet_interfaces = localhost</w:t>
      </w:r>
    </w:p>
    <w:p w:rsidR="00C71934" w:rsidRPr="00FB132F" w:rsidRDefault="00C71934" w:rsidP="00FB132F">
      <w:pPr>
        <w:pStyle w:val="CISC0de"/>
        <w:pBdr>
          <w:bottom w:val="single" w:sz="4" w:space="0" w:color="auto"/>
        </w:pBdr>
      </w:pPr>
    </w:p>
    <w:p w:rsidR="00C71934" w:rsidRPr="00FB132F" w:rsidRDefault="00C71934" w:rsidP="00FB132F">
      <w:pPr>
        <w:pStyle w:val="CISC0de"/>
        <w:pBdr>
          <w:bottom w:val="single" w:sz="4" w:space="0" w:color="auto"/>
        </w:pBdr>
      </w:pPr>
      <w:r w:rsidRPr="00FB132F">
        <w:lastRenderedPageBreak/>
        <w:t xml:space="preserve"># Execute the following command to restart </w:t>
      </w:r>
      <w:r w:rsidR="005E577B">
        <w:t>postfix</w:t>
      </w:r>
    </w:p>
    <w:p w:rsidR="00C71934" w:rsidRPr="00FB132F" w:rsidRDefault="00C71934" w:rsidP="00FB132F">
      <w:pPr>
        <w:pStyle w:val="CISC0de"/>
        <w:pBdr>
          <w:bottom w:val="single" w:sz="4" w:space="0" w:color="auto"/>
        </w:pBdr>
      </w:pPr>
      <w:r w:rsidRPr="00FB132F">
        <w:t xml:space="preserve"># service </w:t>
      </w:r>
      <w:r w:rsidR="005E577B">
        <w:t>postfix</w:t>
      </w:r>
      <w:r w:rsidR="005E577B" w:rsidRPr="00FB132F">
        <w:t xml:space="preserve"> </w:t>
      </w:r>
      <w:r w:rsidRPr="00FB132F">
        <w:t>restart</w:t>
      </w:r>
    </w:p>
    <w:p w:rsidR="00C71934" w:rsidRPr="006E606D" w:rsidRDefault="00C71934" w:rsidP="006E606D">
      <w:pPr>
        <w:pStyle w:val="CISNormal"/>
        <w:rPr>
          <w:b/>
        </w:rPr>
      </w:pPr>
    </w:p>
    <w:p w:rsidR="00551C7A" w:rsidRDefault="00551C7A" w:rsidP="006E606D">
      <w:pPr>
        <w:pStyle w:val="CISNormal"/>
      </w:pPr>
    </w:p>
    <w:p w:rsidR="00551C7A" w:rsidRDefault="00266FF4" w:rsidP="00376721">
      <w:pPr>
        <w:pStyle w:val="CISRuleComponent"/>
      </w:pPr>
      <w:r>
        <w:t>Audit:</w:t>
      </w:r>
    </w:p>
    <w:p w:rsidR="00C71934" w:rsidRDefault="009E3F17" w:rsidP="006E606D">
      <w:pPr>
        <w:pStyle w:val="CISNormal"/>
      </w:pPr>
      <w:r>
        <w:t>Perform the following command and make sure that the MTA is listening on the loopback address (127.0.0.1):</w:t>
      </w:r>
    </w:p>
    <w:p w:rsidR="00C71934" w:rsidRPr="00FB132F" w:rsidRDefault="00C71934" w:rsidP="00FB132F">
      <w:pPr>
        <w:pStyle w:val="CISC0de"/>
        <w:pBdr>
          <w:bottom w:val="single" w:sz="4" w:space="0" w:color="auto"/>
        </w:pBdr>
      </w:pPr>
      <w:r w:rsidRPr="00FB132F">
        <w:t xml:space="preserve"># </w:t>
      </w:r>
      <w:r w:rsidRPr="00FC5304">
        <w:rPr>
          <w:b/>
        </w:rPr>
        <w:t xml:space="preserve">netstat </w:t>
      </w:r>
      <w:r w:rsidR="001731CF" w:rsidRPr="00FC5304">
        <w:rPr>
          <w:b/>
        </w:rPr>
        <w:t>-</w:t>
      </w:r>
      <w:r w:rsidRPr="00FC5304">
        <w:rPr>
          <w:b/>
        </w:rPr>
        <w:t>an | grep LIST | grep 25</w:t>
      </w:r>
    </w:p>
    <w:p w:rsidR="00C71934" w:rsidRPr="00FB132F" w:rsidRDefault="00C71934" w:rsidP="00FB132F">
      <w:pPr>
        <w:pStyle w:val="CISC0de"/>
        <w:pBdr>
          <w:bottom w:val="single" w:sz="4" w:space="0" w:color="auto"/>
        </w:pBdr>
      </w:pPr>
      <w:r w:rsidRPr="00FB132F">
        <w:t>tcp</w:t>
      </w:r>
      <w:r w:rsidRPr="00FB132F">
        <w:tab/>
        <w:t>0</w:t>
      </w:r>
      <w:r w:rsidRPr="00FB132F">
        <w:tab/>
        <w:t>0</w:t>
      </w:r>
      <w:r w:rsidRPr="00FB132F">
        <w:tab/>
        <w:t>127.0.0.1:25</w:t>
      </w:r>
      <w:r w:rsidRPr="00FB132F">
        <w:tab/>
        <w:t>0.0.0.0:*</w:t>
      </w:r>
      <w:r w:rsidRPr="00FB132F">
        <w:tab/>
        <w:t>LISTEN</w:t>
      </w:r>
    </w:p>
    <w:p w:rsidR="00551C7A" w:rsidRDefault="00551C7A" w:rsidP="006E606D">
      <w:pPr>
        <w:pStyle w:val="CISNormal"/>
      </w:pPr>
    </w:p>
    <w:p w:rsidR="00CF576A" w:rsidRDefault="00CF576A">
      <w:pPr>
        <w:rPr>
          <w:ins w:id="3567" w:author="blake" w:date="2012-04-05T15:40:00Z"/>
          <w:b/>
          <w:bCs/>
          <w:color w:val="1F497D"/>
          <w:kern w:val="32"/>
          <w:sz w:val="36"/>
          <w:szCs w:val="32"/>
        </w:rPr>
      </w:pPr>
      <w:ins w:id="3568" w:author="blake" w:date="2012-04-05T15:40:00Z">
        <w:r>
          <w:br w:type="page"/>
        </w:r>
      </w:ins>
    </w:p>
    <w:p w:rsidR="001628FE" w:rsidRDefault="00E15A77" w:rsidP="00131241">
      <w:pPr>
        <w:pStyle w:val="Heading1"/>
        <w:numPr>
          <w:ilvl w:val="0"/>
          <w:numId w:val="6"/>
        </w:numPr>
      </w:pPr>
      <w:bookmarkStart w:id="3569" w:name="_Toc328948743"/>
      <w:r w:rsidRPr="00E15A77">
        <w:lastRenderedPageBreak/>
        <w:t>Network Configuration and Firewalls</w:t>
      </w:r>
      <w:bookmarkEnd w:id="3569"/>
    </w:p>
    <w:p w:rsidR="005F48B9" w:rsidRPr="005F48B9" w:rsidRDefault="005F48B9" w:rsidP="005F48B9">
      <w:r>
        <w:t>This section provides guidance for secure network and firewall configuration.</w:t>
      </w:r>
    </w:p>
    <w:p w:rsidR="00E56648" w:rsidRDefault="00E56648" w:rsidP="00131241">
      <w:pPr>
        <w:pStyle w:val="Heading2"/>
        <w:numPr>
          <w:ilvl w:val="1"/>
          <w:numId w:val="6"/>
        </w:numPr>
      </w:pPr>
      <w:bookmarkStart w:id="3570" w:name="_Toc328948744"/>
      <w:r>
        <w:t>Modify Network Parameters</w:t>
      </w:r>
      <w:r w:rsidR="00DE5268">
        <w:t xml:space="preserve"> (Host Only)</w:t>
      </w:r>
      <w:bookmarkEnd w:id="3570"/>
    </w:p>
    <w:p w:rsidR="00DE5268" w:rsidRDefault="00DE5268" w:rsidP="00DE5268">
      <w:pPr>
        <w:pStyle w:val="CISNormal"/>
      </w:pPr>
    </w:p>
    <w:p w:rsidR="00DE5268" w:rsidRDefault="00DE5268" w:rsidP="00DE5268">
      <w:pPr>
        <w:pStyle w:val="CISNormal"/>
      </w:pPr>
      <w:r>
        <w:t xml:space="preserve">The following network parameters </w:t>
      </w:r>
      <w:r w:rsidR="00371CE4">
        <w:t>determine</w:t>
      </w:r>
      <w:r>
        <w:t xml:space="preserve"> if the </w:t>
      </w:r>
      <w:r w:rsidR="00371CE4">
        <w:t>system</w:t>
      </w:r>
      <w:r>
        <w:t xml:space="preserve"> is</w:t>
      </w:r>
      <w:r w:rsidR="00371CE4">
        <w:t xml:space="preserve"> to act</w:t>
      </w:r>
      <w:r>
        <w:t xml:space="preserve"> as a </w:t>
      </w:r>
      <w:r w:rsidRPr="00DE5268">
        <w:rPr>
          <w:i/>
        </w:rPr>
        <w:t>host only</w:t>
      </w:r>
      <w:r>
        <w:t xml:space="preserve">. A </w:t>
      </w:r>
      <w:r w:rsidR="005F48B9">
        <w:t xml:space="preserve">system </w:t>
      </w:r>
      <w:r>
        <w:t xml:space="preserve">is considered </w:t>
      </w:r>
      <w:r w:rsidRPr="00DE5268">
        <w:rPr>
          <w:i/>
        </w:rPr>
        <w:t>host only</w:t>
      </w:r>
      <w:r>
        <w:t xml:space="preserve"> if the </w:t>
      </w:r>
      <w:r w:rsidR="005F48B9">
        <w:t>system</w:t>
      </w:r>
      <w:r>
        <w:t xml:space="preserve"> has a single interf</w:t>
      </w:r>
      <w:r w:rsidR="005F48B9">
        <w:t>ace, or has multiple interfaces</w:t>
      </w:r>
      <w:r>
        <w:t xml:space="preserve"> but will not be configured as a router.</w:t>
      </w:r>
    </w:p>
    <w:p w:rsidR="00DE5268" w:rsidRDefault="00DE5268" w:rsidP="006E606D">
      <w:pPr>
        <w:pStyle w:val="Heading3"/>
        <w:tabs>
          <w:tab w:val="center" w:pos="990"/>
        </w:tabs>
        <w:ind w:left="360"/>
      </w:pPr>
      <w:bookmarkStart w:id="3571" w:name="_Toc328948745"/>
      <w:r>
        <w:t xml:space="preserve">Disable </w:t>
      </w:r>
      <w:r w:rsidR="005F48B9">
        <w:t>IP</w:t>
      </w:r>
      <w:r w:rsidR="00371CE4">
        <w:t xml:space="preserve"> F</w:t>
      </w:r>
      <w:r>
        <w:t>orwarding</w:t>
      </w:r>
      <w:bookmarkEnd w:id="3571"/>
    </w:p>
    <w:tbl>
      <w:tblPr>
        <w:tblW w:w="0" w:type="auto"/>
        <w:tblInd w:w="462" w:type="dxa"/>
        <w:tblLayout w:type="fixed"/>
        <w:tblLook w:val="0000" w:firstRow="0" w:lastRow="0" w:firstColumn="0" w:lastColumn="0" w:noHBand="0" w:noVBand="0"/>
      </w:tblPr>
      <w:tblGrid>
        <w:gridCol w:w="3451"/>
        <w:gridCol w:w="4894"/>
      </w:tblGrid>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r>
              <w:t>Level-I</w:t>
            </w:r>
          </w:p>
        </w:tc>
      </w:tr>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del w:id="3572" w:author="blake" w:date="2012-04-07T22:24:00Z">
              <w:r w:rsidDel="005062B8">
                <w:delText>N/A</w:delText>
              </w:r>
            </w:del>
            <w:ins w:id="3573" w:author="blake" w:date="2012-04-07T22:24:00Z">
              <w:r w:rsidR="005062B8">
                <w:t>Disabled</w:t>
              </w:r>
            </w:ins>
          </w:p>
        </w:tc>
      </w:tr>
      <w:tr w:rsidR="00DE5268" w:rsidTr="00DE5268">
        <w:trPr>
          <w:trHeight w:val="256"/>
        </w:trPr>
        <w:tc>
          <w:tcPr>
            <w:tcW w:w="3451" w:type="dxa"/>
            <w:tcBorders>
              <w:left w:val="single" w:sz="4" w:space="0" w:color="000000"/>
              <w:bottom w:val="single" w:sz="4" w:space="0" w:color="000000"/>
            </w:tcBorders>
          </w:tcPr>
          <w:p w:rsidR="00DE5268" w:rsidRDefault="00DE5268" w:rsidP="00DE5268">
            <w:pPr>
              <w:snapToGrid w:val="0"/>
            </w:pPr>
            <w:r>
              <w:t>Reboot Required</w:t>
            </w:r>
          </w:p>
        </w:tc>
        <w:tc>
          <w:tcPr>
            <w:tcW w:w="4894" w:type="dxa"/>
            <w:tcBorders>
              <w:left w:val="single" w:sz="4" w:space="0" w:color="000000"/>
              <w:bottom w:val="single" w:sz="4" w:space="0" w:color="000000"/>
              <w:right w:val="single" w:sz="4" w:space="0" w:color="000000"/>
            </w:tcBorders>
          </w:tcPr>
          <w:p w:rsidR="00DE5268" w:rsidRDefault="005E56CB" w:rsidP="00DE5268">
            <w:pPr>
              <w:snapToGrid w:val="0"/>
            </w:pPr>
            <w:r>
              <w:t>No</w:t>
            </w:r>
          </w:p>
        </w:tc>
      </w:tr>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DE5268" w:rsidRDefault="00ED745C" w:rsidP="00DE5268">
            <w:pPr>
              <w:snapToGrid w:val="0"/>
            </w:pPr>
            <w:r>
              <w:t>Yes</w:t>
            </w:r>
          </w:p>
        </w:tc>
      </w:tr>
      <w:tr w:rsidR="00DE5268" w:rsidDel="00FC4807" w:rsidTr="00DE5268">
        <w:trPr>
          <w:trHeight w:val="256"/>
          <w:del w:id="3574" w:author="blake" w:date="2012-04-05T12:45:00Z"/>
        </w:trPr>
        <w:tc>
          <w:tcPr>
            <w:tcW w:w="3451" w:type="dxa"/>
            <w:tcBorders>
              <w:top w:val="single" w:sz="4" w:space="0" w:color="000000"/>
              <w:left w:val="single" w:sz="4" w:space="0" w:color="000000"/>
              <w:bottom w:val="single" w:sz="4" w:space="0" w:color="000000"/>
            </w:tcBorders>
          </w:tcPr>
          <w:p w:rsidR="00DE5268" w:rsidDel="00FC4807" w:rsidRDefault="00DE5268" w:rsidP="00DE5268">
            <w:pPr>
              <w:snapToGrid w:val="0"/>
              <w:rPr>
                <w:del w:id="3575" w:author="blake" w:date="2012-04-05T12:45:00Z"/>
              </w:rPr>
            </w:pPr>
            <w:del w:id="3576" w:author="blake" w:date="2012-04-05T12:45: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DE5268" w:rsidDel="00FC4807" w:rsidRDefault="005E56CB" w:rsidP="00DE5268">
            <w:pPr>
              <w:snapToGrid w:val="0"/>
              <w:rPr>
                <w:del w:id="3577" w:author="blake" w:date="2012-04-05T12:45:00Z"/>
              </w:rPr>
            </w:pPr>
            <w:del w:id="3578" w:author="blake" w:date="2012-04-05T12:45:00Z">
              <w:r w:rsidDel="00FC4807">
                <w:delText>CCE-3561-8</w:delText>
              </w:r>
            </w:del>
          </w:p>
        </w:tc>
      </w:tr>
    </w:tbl>
    <w:p w:rsidR="005E56CB" w:rsidRDefault="005E56CB" w:rsidP="005E56CB">
      <w:pPr>
        <w:pStyle w:val="CISRuleComponent"/>
      </w:pPr>
      <w:r>
        <w:t xml:space="preserve">Description: </w:t>
      </w:r>
    </w:p>
    <w:p w:rsidR="000146A1" w:rsidRDefault="000146A1" w:rsidP="000146A1">
      <w:pPr>
        <w:pStyle w:val="CISNormal"/>
      </w:pPr>
      <w:r>
        <w:t xml:space="preserve">The </w:t>
      </w:r>
      <w:r w:rsidRPr="00FB4588">
        <w:rPr>
          <w:rStyle w:val="CodeChar"/>
          <w:sz w:val="24"/>
          <w:szCs w:val="24"/>
        </w:rPr>
        <w:t>net.ipv4.ip_forward</w:t>
      </w:r>
      <w:r w:rsidRPr="000146A1">
        <w:rPr>
          <w:i/>
        </w:rPr>
        <w:t xml:space="preserve"> </w:t>
      </w:r>
      <w:r w:rsidRPr="005F48B9">
        <w:t>flag</w:t>
      </w:r>
      <w:r>
        <w:t xml:space="preserve"> is used to tell the server whether it can forward packets or not. If the server is not to be used as a router, </w:t>
      </w:r>
      <w:r w:rsidR="005F48B9">
        <w:t>set the flag to</w:t>
      </w:r>
      <w:r>
        <w:t xml:space="preserve"> 0.</w:t>
      </w:r>
    </w:p>
    <w:p w:rsidR="005E56CB" w:rsidRDefault="005E56CB" w:rsidP="005E56CB">
      <w:pPr>
        <w:pStyle w:val="CISRuleComponent"/>
      </w:pPr>
      <w:r w:rsidRPr="006C7502">
        <w:t>Rationale:</w:t>
      </w:r>
    </w:p>
    <w:p w:rsidR="000146A1" w:rsidRDefault="009E3F17" w:rsidP="000146A1">
      <w:pPr>
        <w:pStyle w:val="CISNormal"/>
      </w:pPr>
      <w:r>
        <w:t>S</w:t>
      </w:r>
      <w:r w:rsidR="000146A1">
        <w:t>etting the flag to 0</w:t>
      </w:r>
      <w:r>
        <w:t xml:space="preserve"> ensures that a </w:t>
      </w:r>
      <w:r w:rsidR="000146A1">
        <w:t xml:space="preserve">server </w:t>
      </w:r>
      <w:r>
        <w:t>with</w:t>
      </w:r>
      <w:r w:rsidR="000146A1">
        <w:t xml:space="preserve"> multiple interfaces (for example, a hard proxy), will never be able to forward packets, and therefore, never </w:t>
      </w:r>
      <w:r>
        <w:t xml:space="preserve">serve as </w:t>
      </w:r>
      <w:r w:rsidR="000146A1">
        <w:t>a router.</w:t>
      </w:r>
    </w:p>
    <w:p w:rsidR="005E56CB" w:rsidRDefault="005E56CB" w:rsidP="005E56CB">
      <w:pPr>
        <w:pStyle w:val="CISRuleComponent"/>
      </w:pPr>
      <w:r>
        <w:t>Remediation:</w:t>
      </w:r>
    </w:p>
    <w:p w:rsidR="008E401A" w:rsidRPr="00FC5304" w:rsidRDefault="008E401A" w:rsidP="00FB132F">
      <w:pPr>
        <w:pStyle w:val="CISC0de"/>
        <w:pBdr>
          <w:bottom w:val="single" w:sz="4" w:space="0" w:color="auto"/>
        </w:pBdr>
        <w:rPr>
          <w:b/>
        </w:rPr>
      </w:pPr>
      <w:r w:rsidRPr="00190372">
        <w:t>#</w:t>
      </w:r>
      <w:r w:rsidR="007B45FF">
        <w:t xml:space="preserve"> </w:t>
      </w:r>
      <w:r w:rsidRPr="00FC5304">
        <w:rPr>
          <w:b/>
        </w:rPr>
        <w:t xml:space="preserve">/sbin/sysctl </w:t>
      </w:r>
      <w:r w:rsidR="001731CF" w:rsidRPr="00FC5304">
        <w:rPr>
          <w:b/>
        </w:rPr>
        <w:t>-</w:t>
      </w:r>
      <w:r w:rsidRPr="00FC5304">
        <w:rPr>
          <w:b/>
        </w:rPr>
        <w:t>w net.ipv4.ip_forward=0</w:t>
      </w:r>
    </w:p>
    <w:p w:rsidR="008E401A" w:rsidRDefault="008E401A" w:rsidP="00FB132F">
      <w:pPr>
        <w:pStyle w:val="CISC0de"/>
        <w:pBdr>
          <w:bottom w:val="single" w:sz="4" w:space="0" w:color="auto"/>
        </w:pBdr>
        <w:rPr>
          <w:b/>
        </w:rPr>
      </w:pPr>
      <w:r w:rsidRPr="00190372">
        <w:t>#</w:t>
      </w:r>
      <w:r w:rsidR="007B45FF">
        <w:t xml:space="preserve"> </w:t>
      </w:r>
      <w:r w:rsidRPr="00FC5304">
        <w:rPr>
          <w:b/>
        </w:rPr>
        <w:t xml:space="preserve">/sbin/sysctl </w:t>
      </w:r>
      <w:r w:rsidR="001731CF" w:rsidRPr="00FC5304">
        <w:rPr>
          <w:b/>
        </w:rPr>
        <w:t>-</w:t>
      </w:r>
      <w:r w:rsidRPr="00FC5304">
        <w:rPr>
          <w:b/>
        </w:rPr>
        <w:t>w net.ipv4.route.flush=1</w:t>
      </w:r>
    </w:p>
    <w:p w:rsidR="00A247F9" w:rsidRDefault="00A247F9" w:rsidP="00FB132F">
      <w:pPr>
        <w:pStyle w:val="CISC0de"/>
        <w:pBdr>
          <w:bottom w:val="single" w:sz="4" w:space="0" w:color="auto"/>
        </w:pBdr>
        <w:rPr>
          <w:b/>
        </w:rPr>
      </w:pPr>
      <w:r>
        <w:rPr>
          <w:b/>
        </w:rPr>
        <w:t># /bin/ed /etc/sysctl</w:t>
      </w:r>
      <w:r w:rsidR="00E47F58">
        <w:rPr>
          <w:b/>
        </w:rPr>
        <w:t>.conf</w:t>
      </w:r>
      <w:r>
        <w:rPr>
          <w:b/>
        </w:rPr>
        <w:t xml:space="preserve"> &lt;&lt; END</w:t>
      </w:r>
    </w:p>
    <w:p w:rsidR="00A247F9" w:rsidRDefault="00A247F9" w:rsidP="00FB132F">
      <w:pPr>
        <w:pStyle w:val="CISC0de"/>
        <w:pBdr>
          <w:bottom w:val="single" w:sz="4" w:space="0" w:color="auto"/>
        </w:pBdr>
        <w:rPr>
          <w:b/>
        </w:rPr>
      </w:pPr>
      <w:r>
        <w:rPr>
          <w:b/>
        </w:rPr>
        <w:t>g/^net\.ipv4\.ip_forward.*=/d</w:t>
      </w:r>
    </w:p>
    <w:p w:rsidR="00A247F9" w:rsidRDefault="00A247F9" w:rsidP="00FB132F">
      <w:pPr>
        <w:pStyle w:val="CISC0de"/>
        <w:pBdr>
          <w:bottom w:val="single" w:sz="4" w:space="0" w:color="auto"/>
        </w:pBdr>
        <w:rPr>
          <w:b/>
        </w:rPr>
      </w:pPr>
      <w:r>
        <w:rPr>
          <w:b/>
        </w:rPr>
        <w:t>\$a</w:t>
      </w:r>
    </w:p>
    <w:p w:rsidR="00A247F9" w:rsidRDefault="00A247F9" w:rsidP="00FB132F">
      <w:pPr>
        <w:pStyle w:val="CISC0de"/>
        <w:pBdr>
          <w:bottom w:val="single" w:sz="4" w:space="0" w:color="auto"/>
        </w:pBdr>
        <w:rPr>
          <w:b/>
        </w:rPr>
      </w:pPr>
      <w:r>
        <w:rPr>
          <w:b/>
        </w:rPr>
        <w:t>net.ipv4.ip_forward = 0</w:t>
      </w:r>
    </w:p>
    <w:p w:rsidR="00A247F9" w:rsidRDefault="00A247F9" w:rsidP="00FB132F">
      <w:pPr>
        <w:pStyle w:val="CISC0de"/>
        <w:pBdr>
          <w:bottom w:val="single" w:sz="4" w:space="0" w:color="auto"/>
        </w:pBdr>
        <w:rPr>
          <w:b/>
        </w:rPr>
      </w:pPr>
      <w:r>
        <w:rPr>
          <w:b/>
        </w:rPr>
        <w:t>.</w:t>
      </w:r>
    </w:p>
    <w:p w:rsidR="00A247F9" w:rsidRDefault="00A247F9" w:rsidP="00FB132F">
      <w:pPr>
        <w:pStyle w:val="CISC0de"/>
        <w:pBdr>
          <w:bottom w:val="single" w:sz="4" w:space="0" w:color="auto"/>
        </w:pBdr>
        <w:rPr>
          <w:b/>
        </w:rPr>
      </w:pPr>
      <w:r>
        <w:rPr>
          <w:b/>
        </w:rPr>
        <w:t>w</w:t>
      </w:r>
    </w:p>
    <w:p w:rsidR="00A247F9" w:rsidRDefault="00A247F9" w:rsidP="00FB132F">
      <w:pPr>
        <w:pStyle w:val="CISC0de"/>
        <w:pBdr>
          <w:bottom w:val="single" w:sz="4" w:space="0" w:color="auto"/>
        </w:pBdr>
        <w:rPr>
          <w:b/>
        </w:rPr>
      </w:pPr>
      <w:r>
        <w:rPr>
          <w:b/>
        </w:rPr>
        <w:t>q</w:t>
      </w:r>
    </w:p>
    <w:p w:rsidR="00A247F9" w:rsidRPr="00FC5304" w:rsidRDefault="00A247F9" w:rsidP="00FB132F">
      <w:pPr>
        <w:pStyle w:val="CISC0de"/>
        <w:pBdr>
          <w:bottom w:val="single" w:sz="4" w:space="0" w:color="auto"/>
        </w:pBdr>
        <w:rPr>
          <w:b/>
        </w:rPr>
      </w:pPr>
      <w:r>
        <w:rPr>
          <w:b/>
        </w:rPr>
        <w:t>END</w:t>
      </w:r>
    </w:p>
    <w:p w:rsidR="005E56CB" w:rsidRDefault="005E56CB" w:rsidP="005E56CB">
      <w:pPr>
        <w:pStyle w:val="CISRuleComponent"/>
        <w:spacing w:before="240"/>
      </w:pPr>
      <w:r>
        <w:t>Audit:</w:t>
      </w:r>
    </w:p>
    <w:p w:rsidR="005E56CB" w:rsidRDefault="005E56CB" w:rsidP="005E56CB">
      <w:pPr>
        <w:pStyle w:val="CISNormal"/>
      </w:pPr>
      <w:r>
        <w:t xml:space="preserve">Perform the following to determine </w:t>
      </w:r>
      <w:r w:rsidR="007B45FF">
        <w:t xml:space="preserve">if </w:t>
      </w:r>
      <w:r w:rsidR="007B45FF">
        <w:rPr>
          <w:rStyle w:val="CodeChar"/>
          <w:sz w:val="24"/>
          <w:szCs w:val="24"/>
        </w:rPr>
        <w:t>net.ipv4.ip_forward</w:t>
      </w:r>
      <w:r w:rsidR="007B45FF">
        <w:t xml:space="preserve"> is enabled on the system.</w:t>
      </w:r>
    </w:p>
    <w:p w:rsidR="008E401A" w:rsidRPr="00FC5304" w:rsidRDefault="008E401A" w:rsidP="00FB132F">
      <w:pPr>
        <w:pStyle w:val="CISC0de"/>
        <w:pBdr>
          <w:bottom w:val="single" w:sz="4" w:space="0" w:color="auto"/>
        </w:pBdr>
        <w:rPr>
          <w:b/>
        </w:rPr>
      </w:pPr>
      <w:r w:rsidRPr="00190372">
        <w:t>#</w:t>
      </w:r>
      <w:r w:rsidR="007B45FF">
        <w:t xml:space="preserve"> </w:t>
      </w:r>
      <w:r w:rsidRPr="00FC5304">
        <w:rPr>
          <w:b/>
        </w:rPr>
        <w:t>/sbin/sysctl net.ipv4.ip_forward</w:t>
      </w:r>
    </w:p>
    <w:p w:rsidR="005E56CB" w:rsidRDefault="008E401A" w:rsidP="00395BAB">
      <w:r w:rsidRPr="00190372">
        <w:t>net.ipv4.ip_forward = 0</w:t>
      </w:r>
    </w:p>
    <w:p w:rsidR="00DE5268" w:rsidRDefault="00DE5268" w:rsidP="006E606D">
      <w:pPr>
        <w:pStyle w:val="Heading3"/>
        <w:tabs>
          <w:tab w:val="center" w:pos="990"/>
        </w:tabs>
        <w:ind w:left="360"/>
      </w:pPr>
      <w:bookmarkStart w:id="3579" w:name="_Toc328948746"/>
      <w:r>
        <w:t xml:space="preserve">Disable </w:t>
      </w:r>
      <w:r w:rsidR="00371CE4">
        <w:t>Send P</w:t>
      </w:r>
      <w:r w:rsidR="00CB6922">
        <w:t>acket</w:t>
      </w:r>
      <w:r w:rsidR="00371CE4">
        <w:t xml:space="preserve"> R</w:t>
      </w:r>
      <w:r>
        <w:t>edirects</w:t>
      </w:r>
      <w:bookmarkEnd w:id="3579"/>
    </w:p>
    <w:tbl>
      <w:tblPr>
        <w:tblW w:w="0" w:type="auto"/>
        <w:tblInd w:w="462" w:type="dxa"/>
        <w:tblLayout w:type="fixed"/>
        <w:tblLook w:val="0000" w:firstRow="0" w:lastRow="0" w:firstColumn="0" w:lastColumn="0" w:noHBand="0" w:noVBand="0"/>
      </w:tblPr>
      <w:tblGrid>
        <w:gridCol w:w="3451"/>
        <w:gridCol w:w="4894"/>
      </w:tblGrid>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E56CB" w:rsidRDefault="005E56CB" w:rsidP="005E56CB">
            <w:pPr>
              <w:snapToGrid w:val="0"/>
            </w:pPr>
            <w:r>
              <w:t>Level-I</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E56CB" w:rsidRDefault="005E56CB" w:rsidP="005E56CB">
            <w:pPr>
              <w:snapToGrid w:val="0"/>
            </w:pPr>
            <w:del w:id="3580" w:author="blake" w:date="2012-04-07T22:25:00Z">
              <w:r w:rsidDel="005062B8">
                <w:delText>N/A</w:delText>
              </w:r>
            </w:del>
            <w:ins w:id="3581" w:author="blake" w:date="2012-04-07T22:25:00Z">
              <w:r w:rsidR="005062B8">
                <w:t>Enabled</w:t>
              </w:r>
            </w:ins>
          </w:p>
        </w:tc>
      </w:tr>
      <w:tr w:rsidR="005E56CB" w:rsidTr="005E56CB">
        <w:trPr>
          <w:trHeight w:val="256"/>
        </w:trPr>
        <w:tc>
          <w:tcPr>
            <w:tcW w:w="3451" w:type="dxa"/>
            <w:tcBorders>
              <w:left w:val="single" w:sz="4" w:space="0" w:color="000000"/>
              <w:bottom w:val="single" w:sz="4" w:space="0" w:color="000000"/>
            </w:tcBorders>
          </w:tcPr>
          <w:p w:rsidR="005E56CB" w:rsidRDefault="005E56CB" w:rsidP="005E56CB">
            <w:pPr>
              <w:snapToGrid w:val="0"/>
            </w:pPr>
            <w:r>
              <w:t>Reboot Required</w:t>
            </w:r>
          </w:p>
        </w:tc>
        <w:tc>
          <w:tcPr>
            <w:tcW w:w="4894" w:type="dxa"/>
            <w:tcBorders>
              <w:left w:val="single" w:sz="4" w:space="0" w:color="000000"/>
              <w:bottom w:val="single" w:sz="4" w:space="0" w:color="000000"/>
              <w:right w:val="single" w:sz="4" w:space="0" w:color="000000"/>
            </w:tcBorders>
          </w:tcPr>
          <w:p w:rsidR="005E56CB" w:rsidRDefault="005E56CB" w:rsidP="005E56CB">
            <w:pPr>
              <w:snapToGrid w:val="0"/>
            </w:pPr>
            <w:r>
              <w:t>No</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E56CB" w:rsidRDefault="00ED745C" w:rsidP="005E56CB">
            <w:pPr>
              <w:snapToGrid w:val="0"/>
            </w:pPr>
            <w:r>
              <w:t>Yes</w:t>
            </w:r>
          </w:p>
        </w:tc>
      </w:tr>
      <w:tr w:rsidR="005E56CB" w:rsidDel="00FC4807" w:rsidTr="005E56CB">
        <w:trPr>
          <w:trHeight w:val="256"/>
          <w:del w:id="3582" w:author="blake" w:date="2012-04-05T12:45:00Z"/>
        </w:trPr>
        <w:tc>
          <w:tcPr>
            <w:tcW w:w="3451" w:type="dxa"/>
            <w:tcBorders>
              <w:top w:val="single" w:sz="4" w:space="0" w:color="000000"/>
              <w:left w:val="single" w:sz="4" w:space="0" w:color="000000"/>
              <w:bottom w:val="single" w:sz="4" w:space="0" w:color="000000"/>
            </w:tcBorders>
          </w:tcPr>
          <w:p w:rsidR="005E56CB" w:rsidDel="00FC4807" w:rsidRDefault="005E56CB" w:rsidP="005E56CB">
            <w:pPr>
              <w:snapToGrid w:val="0"/>
              <w:rPr>
                <w:del w:id="3583" w:author="blake" w:date="2012-04-05T12:45:00Z"/>
              </w:rPr>
            </w:pPr>
            <w:del w:id="3584" w:author="blake" w:date="2012-04-05T12:45: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5E56CB" w:rsidDel="00FC4807" w:rsidRDefault="005E56CB" w:rsidP="005E56CB">
            <w:pPr>
              <w:snapToGrid w:val="0"/>
              <w:rPr>
                <w:del w:id="3585" w:author="blake" w:date="2012-04-05T12:45:00Z"/>
              </w:rPr>
            </w:pPr>
            <w:del w:id="3586" w:author="blake" w:date="2012-04-05T12:45:00Z">
              <w:r w:rsidDel="00FC4807">
                <w:delText>CCE-4151-7, CCE-4155-8</w:delText>
              </w:r>
            </w:del>
          </w:p>
        </w:tc>
      </w:tr>
    </w:tbl>
    <w:p w:rsidR="005E56CB" w:rsidRDefault="005E56CB" w:rsidP="005E56CB">
      <w:pPr>
        <w:pStyle w:val="CISRuleComponent"/>
      </w:pPr>
      <w:r>
        <w:lastRenderedPageBreak/>
        <w:t xml:space="preserve">Description: </w:t>
      </w:r>
    </w:p>
    <w:p w:rsidR="006F4ABD" w:rsidRPr="006F4ABD" w:rsidRDefault="006F4ABD" w:rsidP="000E6BEA">
      <w:pPr>
        <w:pStyle w:val="CISNormal"/>
      </w:pPr>
      <w:r>
        <w:t xml:space="preserve">ICMP Redirects are used to send routing information to other hosts. As a host itself does not act as a router </w:t>
      </w:r>
      <w:r w:rsidR="000E6BEA">
        <w:t>(in</w:t>
      </w:r>
      <w:r>
        <w:t xml:space="preserve"> a host only configuration), there is no need to send redirects.</w:t>
      </w:r>
    </w:p>
    <w:p w:rsidR="005E56CB" w:rsidRDefault="005E56CB" w:rsidP="005E56CB">
      <w:pPr>
        <w:pStyle w:val="CISRuleComponent"/>
      </w:pPr>
      <w:r w:rsidRPr="006C7502">
        <w:t>Rationale:</w:t>
      </w:r>
    </w:p>
    <w:p w:rsidR="006F4ABD" w:rsidRPr="006F4ABD" w:rsidRDefault="006F4ABD" w:rsidP="000E6BEA">
      <w:pPr>
        <w:pStyle w:val="CISNormal"/>
      </w:pPr>
      <w:r>
        <w:t>An attacker could use a compromised host to send invalid ICMP redirects to other router devices in an attempt to corrupt routing and have users access a system set up by the attacker as opposed to a valid system.</w:t>
      </w:r>
    </w:p>
    <w:p w:rsidR="005E56CB" w:rsidRDefault="005E56CB" w:rsidP="005E56CB">
      <w:pPr>
        <w:pStyle w:val="CISRuleComponent"/>
      </w:pPr>
      <w:r>
        <w:t>Remediation:</w:t>
      </w:r>
    </w:p>
    <w:p w:rsidR="008E401A" w:rsidRPr="00190372" w:rsidRDefault="008E401A" w:rsidP="00FB132F">
      <w:pPr>
        <w:pStyle w:val="CISC0de"/>
        <w:pBdr>
          <w:bottom w:val="single" w:sz="4" w:space="0" w:color="auto"/>
        </w:pBdr>
      </w:pPr>
      <w:r w:rsidRPr="00190372">
        <w:t>#</w:t>
      </w:r>
      <w:r w:rsidR="007B45FF">
        <w:t xml:space="preserve"> </w:t>
      </w:r>
      <w:r w:rsidRPr="00FC5304">
        <w:rPr>
          <w:b/>
        </w:rPr>
        <w:t xml:space="preserve">/sbin/sysctl </w:t>
      </w:r>
      <w:r w:rsidR="001731CF" w:rsidRPr="00FC5304">
        <w:rPr>
          <w:b/>
        </w:rPr>
        <w:t>-</w:t>
      </w:r>
      <w:r w:rsidRPr="00FC5304">
        <w:rPr>
          <w:b/>
        </w:rPr>
        <w:t>w net.ipv4.conf.all.send_redirects=0</w:t>
      </w:r>
    </w:p>
    <w:p w:rsidR="008E401A" w:rsidRPr="00190372" w:rsidRDefault="008E401A" w:rsidP="00FB132F">
      <w:pPr>
        <w:pStyle w:val="CISC0de"/>
        <w:pBdr>
          <w:bottom w:val="single" w:sz="4" w:space="0" w:color="auto"/>
        </w:pBdr>
      </w:pPr>
      <w:r w:rsidRPr="00190372">
        <w:t>#</w:t>
      </w:r>
      <w:r w:rsidR="007B45FF">
        <w:t xml:space="preserve"> </w:t>
      </w:r>
      <w:r w:rsidRPr="00FC5304">
        <w:rPr>
          <w:b/>
        </w:rPr>
        <w:t xml:space="preserve">/sbin/sysctl </w:t>
      </w:r>
      <w:r w:rsidR="001731CF" w:rsidRPr="00FC5304">
        <w:rPr>
          <w:b/>
        </w:rPr>
        <w:t>-</w:t>
      </w:r>
      <w:r w:rsidRPr="00FC5304">
        <w:rPr>
          <w:b/>
        </w:rPr>
        <w:t>w net.ipv4.conf</w:t>
      </w:r>
      <w:r w:rsidR="00C90F4F" w:rsidRPr="00FC5304">
        <w:rPr>
          <w:b/>
        </w:rPr>
        <w:t>.default</w:t>
      </w:r>
      <w:r w:rsidRPr="00FC5304">
        <w:rPr>
          <w:b/>
        </w:rPr>
        <w:t>.send_redirects=0</w:t>
      </w:r>
    </w:p>
    <w:p w:rsidR="008E401A" w:rsidRDefault="008E401A" w:rsidP="00FB132F">
      <w:pPr>
        <w:pStyle w:val="CISC0de"/>
        <w:pBdr>
          <w:bottom w:val="single" w:sz="4" w:space="0" w:color="auto"/>
        </w:pBdr>
        <w:rPr>
          <w:b/>
        </w:rPr>
      </w:pPr>
      <w:r w:rsidRPr="00190372">
        <w:t>#</w:t>
      </w:r>
      <w:r w:rsidR="007B45FF">
        <w:t xml:space="preserve"> </w:t>
      </w:r>
      <w:r w:rsidRPr="00FC5304">
        <w:rPr>
          <w:b/>
        </w:rPr>
        <w:t xml:space="preserve">/sbin/sysctl </w:t>
      </w:r>
      <w:r w:rsidR="001731CF" w:rsidRPr="00FC5304">
        <w:rPr>
          <w:b/>
        </w:rPr>
        <w:t>-</w:t>
      </w:r>
      <w:r w:rsidRPr="00FC5304">
        <w:rPr>
          <w:b/>
        </w:rPr>
        <w:t>w net.ipv4.route.flush=1</w:t>
      </w:r>
    </w:p>
    <w:p w:rsidR="00E47F58" w:rsidRDefault="00E47F58" w:rsidP="00E47F58">
      <w:pPr>
        <w:pStyle w:val="CISC0de"/>
        <w:pBdr>
          <w:bottom w:val="single" w:sz="4" w:space="0" w:color="auto"/>
        </w:pBdr>
        <w:rPr>
          <w:b/>
        </w:rPr>
      </w:pPr>
      <w:r>
        <w:rPr>
          <w:b/>
        </w:rPr>
        <w:t># /bin/ed /etc/sysctl.conf &lt;&lt; END</w:t>
      </w:r>
    </w:p>
    <w:p w:rsidR="00E47F58" w:rsidRDefault="00E47F58" w:rsidP="00E47F58">
      <w:pPr>
        <w:pStyle w:val="CISC0de"/>
        <w:pBdr>
          <w:bottom w:val="single" w:sz="4" w:space="0" w:color="auto"/>
        </w:pBdr>
        <w:rPr>
          <w:b/>
        </w:rPr>
      </w:pPr>
      <w:r>
        <w:rPr>
          <w:b/>
        </w:rPr>
        <w:t>g/^</w:t>
      </w:r>
      <w:r w:rsidRPr="00FC5304">
        <w:rPr>
          <w:b/>
        </w:rPr>
        <w:t>net</w:t>
      </w:r>
      <w:r>
        <w:rPr>
          <w:b/>
        </w:rPr>
        <w:t>\</w:t>
      </w:r>
      <w:r w:rsidRPr="00FC5304">
        <w:rPr>
          <w:b/>
        </w:rPr>
        <w:t>.ipv4.conf</w:t>
      </w:r>
      <w:r>
        <w:rPr>
          <w:b/>
        </w:rPr>
        <w:t>\</w:t>
      </w:r>
      <w:r w:rsidRPr="00FC5304">
        <w:rPr>
          <w:b/>
        </w:rPr>
        <w:t>.all</w:t>
      </w:r>
      <w:r>
        <w:rPr>
          <w:b/>
        </w:rPr>
        <w:t>\</w:t>
      </w:r>
      <w:r w:rsidRPr="00FC5304">
        <w:rPr>
          <w:b/>
        </w:rPr>
        <w:t>.send_redirects</w:t>
      </w:r>
      <w:r w:rsidR="00970201">
        <w:rPr>
          <w:b/>
        </w:rPr>
        <w:t>.*</w:t>
      </w:r>
      <w:r>
        <w:rPr>
          <w:b/>
        </w:rPr>
        <w:t>=/d</w:t>
      </w:r>
    </w:p>
    <w:p w:rsidR="00E47F58" w:rsidRDefault="00E47F58" w:rsidP="00E47F58">
      <w:pPr>
        <w:pStyle w:val="CISC0de"/>
        <w:pBdr>
          <w:bottom w:val="single" w:sz="4" w:space="0" w:color="auto"/>
        </w:pBdr>
        <w:rPr>
          <w:b/>
        </w:rPr>
      </w:pPr>
      <w:r>
        <w:rPr>
          <w:b/>
        </w:rPr>
        <w:t>g/^</w:t>
      </w:r>
      <w:r w:rsidRPr="00FC5304">
        <w:rPr>
          <w:b/>
        </w:rPr>
        <w:t>net</w:t>
      </w:r>
      <w:r>
        <w:rPr>
          <w:b/>
        </w:rPr>
        <w:t>\</w:t>
      </w:r>
      <w:r w:rsidRPr="00FC5304">
        <w:rPr>
          <w:b/>
        </w:rPr>
        <w:t>.ipv4</w:t>
      </w:r>
      <w:r>
        <w:rPr>
          <w:b/>
        </w:rPr>
        <w:t>\</w:t>
      </w:r>
      <w:r w:rsidRPr="00FC5304">
        <w:rPr>
          <w:b/>
        </w:rPr>
        <w:t>.conf</w:t>
      </w:r>
      <w:r>
        <w:rPr>
          <w:b/>
        </w:rPr>
        <w:t>\</w:t>
      </w:r>
      <w:r w:rsidRPr="00FC5304">
        <w:rPr>
          <w:b/>
        </w:rPr>
        <w:t>.default</w:t>
      </w:r>
      <w:r>
        <w:rPr>
          <w:b/>
        </w:rPr>
        <w:t>\</w:t>
      </w:r>
      <w:r w:rsidRPr="00FC5304">
        <w:rPr>
          <w:b/>
        </w:rPr>
        <w:t>.send_redirects</w:t>
      </w:r>
      <w:r w:rsidR="00970201">
        <w:rPr>
          <w:b/>
        </w:rPr>
        <w:t>.*</w:t>
      </w:r>
      <w:r w:rsidR="000714F5">
        <w:rPr>
          <w:b/>
        </w:rPr>
        <w:t>=/d</w:t>
      </w:r>
    </w:p>
    <w:p w:rsidR="00E47F58" w:rsidRDefault="00E47F58" w:rsidP="00E47F58">
      <w:pPr>
        <w:pStyle w:val="CISC0de"/>
        <w:pBdr>
          <w:bottom w:val="single" w:sz="4" w:space="0" w:color="auto"/>
        </w:pBdr>
        <w:rPr>
          <w:b/>
        </w:rPr>
      </w:pPr>
      <w:r>
        <w:rPr>
          <w:b/>
        </w:rPr>
        <w:t>\$a</w:t>
      </w:r>
    </w:p>
    <w:p w:rsidR="00E47F58" w:rsidRDefault="00E47F58" w:rsidP="00E47F58">
      <w:pPr>
        <w:pStyle w:val="CISC0de"/>
        <w:pBdr>
          <w:bottom w:val="single" w:sz="4" w:space="0" w:color="auto"/>
        </w:pBdr>
        <w:rPr>
          <w:b/>
        </w:rPr>
      </w:pPr>
      <w:r w:rsidRPr="00FC5304">
        <w:rPr>
          <w:b/>
        </w:rPr>
        <w:t>net.ipv4.conf.all.send_redirects</w:t>
      </w:r>
      <w:r>
        <w:rPr>
          <w:b/>
        </w:rPr>
        <w:t xml:space="preserve"> = 0</w:t>
      </w:r>
    </w:p>
    <w:p w:rsidR="000714F5" w:rsidRDefault="000714F5" w:rsidP="00E47F58">
      <w:pPr>
        <w:pStyle w:val="CISC0de"/>
        <w:pBdr>
          <w:bottom w:val="single" w:sz="4" w:space="0" w:color="auto"/>
        </w:pBdr>
        <w:rPr>
          <w:b/>
        </w:rPr>
      </w:pPr>
      <w:r>
        <w:rPr>
          <w:b/>
        </w:rPr>
        <w:t>net</w:t>
      </w:r>
      <w:r w:rsidRPr="00FC5304">
        <w:rPr>
          <w:b/>
        </w:rPr>
        <w:t>.ipv4.conf.default.send_redirects =</w:t>
      </w:r>
      <w:r>
        <w:rPr>
          <w:b/>
        </w:rPr>
        <w:t xml:space="preserve"> </w:t>
      </w:r>
      <w:r w:rsidRPr="00FC5304">
        <w:rPr>
          <w:b/>
        </w:rPr>
        <w:t>0</w:t>
      </w:r>
    </w:p>
    <w:p w:rsidR="00E47F58" w:rsidRDefault="00E47F58" w:rsidP="00E47F58">
      <w:pPr>
        <w:pStyle w:val="CISC0de"/>
        <w:pBdr>
          <w:bottom w:val="single" w:sz="4" w:space="0" w:color="auto"/>
        </w:pBdr>
        <w:rPr>
          <w:b/>
        </w:rPr>
      </w:pPr>
      <w:r>
        <w:rPr>
          <w:b/>
        </w:rPr>
        <w:t>.</w:t>
      </w:r>
    </w:p>
    <w:p w:rsidR="00E47F58" w:rsidRDefault="00E47F58" w:rsidP="00E47F58">
      <w:pPr>
        <w:pStyle w:val="CISC0de"/>
        <w:pBdr>
          <w:bottom w:val="single" w:sz="4" w:space="0" w:color="auto"/>
        </w:pBdr>
        <w:rPr>
          <w:b/>
        </w:rPr>
      </w:pPr>
      <w:r>
        <w:rPr>
          <w:b/>
        </w:rPr>
        <w:t>w</w:t>
      </w:r>
    </w:p>
    <w:p w:rsidR="00E47F58" w:rsidRDefault="00E47F58" w:rsidP="00E47F58">
      <w:pPr>
        <w:pStyle w:val="CISC0de"/>
        <w:pBdr>
          <w:bottom w:val="single" w:sz="4" w:space="0" w:color="auto"/>
        </w:pBdr>
        <w:rPr>
          <w:b/>
        </w:rPr>
      </w:pPr>
      <w:r>
        <w:rPr>
          <w:b/>
        </w:rPr>
        <w:t>q</w:t>
      </w:r>
    </w:p>
    <w:p w:rsidR="00E47F58" w:rsidRPr="00FC5304" w:rsidRDefault="00E47F58" w:rsidP="00E47F58">
      <w:pPr>
        <w:pStyle w:val="CISC0de"/>
        <w:pBdr>
          <w:bottom w:val="single" w:sz="4" w:space="0" w:color="auto"/>
        </w:pBdr>
        <w:rPr>
          <w:b/>
        </w:rPr>
      </w:pPr>
      <w:r>
        <w:rPr>
          <w:b/>
        </w:rPr>
        <w:t>END</w:t>
      </w:r>
    </w:p>
    <w:p w:rsidR="00E47F58" w:rsidRPr="00190372" w:rsidRDefault="00E47F58" w:rsidP="00FB132F">
      <w:pPr>
        <w:pStyle w:val="CISC0de"/>
        <w:pBdr>
          <w:bottom w:val="single" w:sz="4" w:space="0" w:color="auto"/>
        </w:pBdr>
      </w:pPr>
    </w:p>
    <w:p w:rsidR="005E56CB" w:rsidRDefault="005E56CB" w:rsidP="005E56CB">
      <w:pPr>
        <w:pStyle w:val="CISRuleComponent"/>
        <w:spacing w:before="240"/>
      </w:pPr>
      <w:r>
        <w:t>Audit:</w:t>
      </w:r>
    </w:p>
    <w:p w:rsidR="005E56CB" w:rsidRDefault="005E56CB" w:rsidP="005E56CB">
      <w:pPr>
        <w:pStyle w:val="CISNormal"/>
      </w:pPr>
      <w:r>
        <w:t xml:space="preserve">Perform the following to determine </w:t>
      </w:r>
      <w:r w:rsidR="007B45FF">
        <w:t>if send packet redirects is disabled.</w:t>
      </w:r>
    </w:p>
    <w:p w:rsidR="008E401A" w:rsidRPr="00190372" w:rsidRDefault="008E401A" w:rsidP="00FB132F">
      <w:pPr>
        <w:pStyle w:val="CISC0de"/>
        <w:pBdr>
          <w:bottom w:val="single" w:sz="4" w:space="0" w:color="auto"/>
        </w:pBdr>
      </w:pPr>
      <w:r w:rsidRPr="00190372">
        <w:t>#</w:t>
      </w:r>
      <w:r w:rsidR="007B45FF">
        <w:t xml:space="preserve"> </w:t>
      </w:r>
      <w:r w:rsidRPr="00FC5304">
        <w:rPr>
          <w:b/>
        </w:rPr>
        <w:t>/sbin/sysctl net.ipv4.conf.all.send_redirects</w:t>
      </w:r>
    </w:p>
    <w:p w:rsidR="008E401A" w:rsidRPr="00190372" w:rsidRDefault="008E401A" w:rsidP="00FB132F">
      <w:pPr>
        <w:pStyle w:val="CISC0de"/>
        <w:pBdr>
          <w:bottom w:val="single" w:sz="4" w:space="0" w:color="auto"/>
        </w:pBdr>
      </w:pPr>
      <w:r w:rsidRPr="00190372">
        <w:t>net.ipv4.conf.all.send_redirects = 0</w:t>
      </w:r>
    </w:p>
    <w:p w:rsidR="008E401A" w:rsidRPr="00FC5304" w:rsidRDefault="008E401A" w:rsidP="00FB132F">
      <w:pPr>
        <w:pStyle w:val="CISC0de"/>
        <w:pBdr>
          <w:bottom w:val="single" w:sz="4" w:space="0" w:color="auto"/>
        </w:pBdr>
        <w:rPr>
          <w:b/>
        </w:rPr>
      </w:pPr>
      <w:r w:rsidRPr="00190372">
        <w:t>#</w:t>
      </w:r>
      <w:r w:rsidR="007B45FF">
        <w:t xml:space="preserve"> </w:t>
      </w:r>
      <w:r w:rsidRPr="00FC5304">
        <w:rPr>
          <w:b/>
        </w:rPr>
        <w:t>/sbin/sysctl net.ipv4.conf.default.send_redirects</w:t>
      </w:r>
    </w:p>
    <w:p w:rsidR="008E401A" w:rsidRPr="00190372" w:rsidRDefault="008E401A" w:rsidP="00FB132F">
      <w:pPr>
        <w:pStyle w:val="CISC0de"/>
        <w:pBdr>
          <w:bottom w:val="single" w:sz="4" w:space="0" w:color="auto"/>
        </w:pBdr>
      </w:pPr>
      <w:r w:rsidRPr="00190372">
        <w:t>net.ipv4.conf.default.send_redirects = 0</w:t>
      </w:r>
    </w:p>
    <w:p w:rsidR="005E56CB" w:rsidRDefault="005E56CB" w:rsidP="005E56CB">
      <w:pPr>
        <w:rPr>
          <w:b/>
        </w:rPr>
      </w:pPr>
    </w:p>
    <w:p w:rsidR="00DE5268" w:rsidRDefault="00DE5268" w:rsidP="00131241">
      <w:pPr>
        <w:pStyle w:val="Heading2"/>
        <w:numPr>
          <w:ilvl w:val="1"/>
          <w:numId w:val="6"/>
        </w:numPr>
      </w:pPr>
      <w:bookmarkStart w:id="3587" w:name="_Toc328948747"/>
      <w:r>
        <w:t>Modify Network Parameters (Host and Router)</w:t>
      </w:r>
      <w:bookmarkEnd w:id="3587"/>
    </w:p>
    <w:p w:rsidR="005E56CB" w:rsidRDefault="005E56CB" w:rsidP="005E56CB">
      <w:pPr>
        <w:pStyle w:val="CISNormal"/>
      </w:pPr>
      <w:r>
        <w:t xml:space="preserve">The following network parameters </w:t>
      </w:r>
      <w:r w:rsidR="00371CE4">
        <w:t>determine</w:t>
      </w:r>
      <w:r>
        <w:t xml:space="preserve"> if the </w:t>
      </w:r>
      <w:r w:rsidR="00371CE4">
        <w:t>system</w:t>
      </w:r>
      <w:r>
        <w:t xml:space="preserve"> is </w:t>
      </w:r>
      <w:r w:rsidR="00371CE4">
        <w:t>to act</w:t>
      </w:r>
      <w:r>
        <w:t xml:space="preserve"> as a router. A </w:t>
      </w:r>
      <w:r w:rsidR="00371CE4">
        <w:t>system</w:t>
      </w:r>
      <w:r>
        <w:t xml:space="preserve"> acts as a router if it has at least two interfaces and is configured to perform routing functions.</w:t>
      </w:r>
    </w:p>
    <w:p w:rsidR="00DE5268" w:rsidRDefault="00371CE4" w:rsidP="006E606D">
      <w:pPr>
        <w:pStyle w:val="Heading3"/>
        <w:tabs>
          <w:tab w:val="center" w:pos="990"/>
        </w:tabs>
        <w:ind w:left="360"/>
      </w:pPr>
      <w:bookmarkStart w:id="3588" w:name="_Toc328948748"/>
      <w:r>
        <w:t>Disable Source Routed Packet A</w:t>
      </w:r>
      <w:r w:rsidR="008E401A">
        <w:t>cceptance</w:t>
      </w:r>
      <w:bookmarkEnd w:id="3588"/>
    </w:p>
    <w:tbl>
      <w:tblPr>
        <w:tblW w:w="0" w:type="auto"/>
        <w:tblInd w:w="462" w:type="dxa"/>
        <w:tblLayout w:type="fixed"/>
        <w:tblLook w:val="0000" w:firstRow="0" w:lastRow="0" w:firstColumn="0" w:lastColumn="0" w:noHBand="0" w:noVBand="0"/>
      </w:tblPr>
      <w:tblGrid>
        <w:gridCol w:w="3451"/>
        <w:gridCol w:w="4894"/>
      </w:tblGrid>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E56CB" w:rsidRDefault="005E56CB" w:rsidP="005E56CB">
            <w:pPr>
              <w:snapToGrid w:val="0"/>
            </w:pPr>
            <w:r>
              <w:t>Level-I</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E56CB" w:rsidRDefault="008211DC" w:rsidP="005E56CB">
            <w:pPr>
              <w:snapToGrid w:val="0"/>
            </w:pPr>
            <w:del w:id="3589" w:author="blake" w:date="2012-04-07T22:26:00Z">
              <w:r w:rsidDel="0023488B">
                <w:delText>Yes</w:delText>
              </w:r>
            </w:del>
            <w:ins w:id="3590" w:author="blake" w:date="2012-04-07T22:26:00Z">
              <w:r w:rsidR="0023488B">
                <w:t>Disabled</w:t>
              </w:r>
            </w:ins>
          </w:p>
        </w:tc>
      </w:tr>
      <w:tr w:rsidR="005E56CB" w:rsidTr="005E56CB">
        <w:trPr>
          <w:trHeight w:val="256"/>
        </w:trPr>
        <w:tc>
          <w:tcPr>
            <w:tcW w:w="3451" w:type="dxa"/>
            <w:tcBorders>
              <w:left w:val="single" w:sz="4" w:space="0" w:color="000000"/>
              <w:bottom w:val="single" w:sz="4" w:space="0" w:color="000000"/>
            </w:tcBorders>
          </w:tcPr>
          <w:p w:rsidR="005E56CB" w:rsidRDefault="005E56CB" w:rsidP="005E56CB">
            <w:pPr>
              <w:snapToGrid w:val="0"/>
            </w:pPr>
            <w:r>
              <w:t>Reboot Required</w:t>
            </w:r>
          </w:p>
        </w:tc>
        <w:tc>
          <w:tcPr>
            <w:tcW w:w="4894" w:type="dxa"/>
            <w:tcBorders>
              <w:left w:val="single" w:sz="4" w:space="0" w:color="000000"/>
              <w:bottom w:val="single" w:sz="4" w:space="0" w:color="000000"/>
              <w:right w:val="single" w:sz="4" w:space="0" w:color="000000"/>
            </w:tcBorders>
          </w:tcPr>
          <w:p w:rsidR="005E56CB" w:rsidRDefault="005E56CB" w:rsidP="005E56CB">
            <w:pPr>
              <w:snapToGrid w:val="0"/>
            </w:pPr>
            <w:r>
              <w:t>No</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E56CB" w:rsidRDefault="00ED745C" w:rsidP="005E56CB">
            <w:pPr>
              <w:snapToGrid w:val="0"/>
            </w:pPr>
            <w:r>
              <w:t>Yes</w:t>
            </w:r>
          </w:p>
        </w:tc>
      </w:tr>
      <w:tr w:rsidR="005E56CB" w:rsidDel="00FC4807" w:rsidTr="005E56CB">
        <w:trPr>
          <w:trHeight w:val="256"/>
          <w:del w:id="3591" w:author="blake" w:date="2012-04-05T12:45:00Z"/>
        </w:trPr>
        <w:tc>
          <w:tcPr>
            <w:tcW w:w="3451" w:type="dxa"/>
            <w:tcBorders>
              <w:top w:val="single" w:sz="4" w:space="0" w:color="000000"/>
              <w:left w:val="single" w:sz="4" w:space="0" w:color="000000"/>
              <w:bottom w:val="single" w:sz="4" w:space="0" w:color="000000"/>
            </w:tcBorders>
          </w:tcPr>
          <w:p w:rsidR="005E56CB" w:rsidDel="00FC4807" w:rsidRDefault="005E56CB" w:rsidP="005E56CB">
            <w:pPr>
              <w:snapToGrid w:val="0"/>
              <w:rPr>
                <w:del w:id="3592" w:author="blake" w:date="2012-04-05T12:45:00Z"/>
              </w:rPr>
            </w:pPr>
            <w:del w:id="3593" w:author="blake" w:date="2012-04-05T12:45: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E6BEA" w:rsidDel="00FC4807" w:rsidRDefault="005E56CB" w:rsidP="005E56CB">
            <w:pPr>
              <w:snapToGrid w:val="0"/>
              <w:rPr>
                <w:del w:id="3594" w:author="blake" w:date="2012-04-05T12:45:00Z"/>
              </w:rPr>
            </w:pPr>
            <w:del w:id="3595" w:author="blake" w:date="2012-04-05T12:45:00Z">
              <w:r w:rsidDel="00FC4807">
                <w:delText>CCE-4236-</w:delText>
              </w:r>
              <w:r w:rsidR="000E6BEA" w:rsidDel="00FC4807">
                <w:delText>6</w:delText>
              </w:r>
            </w:del>
          </w:p>
          <w:p w:rsidR="005E56CB" w:rsidDel="00FC4807" w:rsidRDefault="005E56CB" w:rsidP="005E56CB">
            <w:pPr>
              <w:snapToGrid w:val="0"/>
              <w:rPr>
                <w:del w:id="3596" w:author="blake" w:date="2012-04-05T12:45:00Z"/>
              </w:rPr>
            </w:pPr>
            <w:del w:id="3597" w:author="blake" w:date="2012-04-05T12:45:00Z">
              <w:r w:rsidDel="00FC4807">
                <w:delText>CCE-4091-5</w:delText>
              </w:r>
            </w:del>
          </w:p>
        </w:tc>
      </w:tr>
    </w:tbl>
    <w:p w:rsidR="005E56CB" w:rsidRDefault="005E56CB" w:rsidP="005E56CB">
      <w:pPr>
        <w:pStyle w:val="CISRuleComponent"/>
      </w:pPr>
      <w:r>
        <w:t xml:space="preserve">Description: </w:t>
      </w:r>
    </w:p>
    <w:p w:rsidR="009A1124" w:rsidRDefault="009A1124" w:rsidP="009A1124">
      <w:pPr>
        <w:pStyle w:val="CISNormal"/>
      </w:pPr>
      <w:r>
        <w:t xml:space="preserve">In networking, source routing allows a sender to partially or fully specify the route packets take through a network. In contrast, non-source routed packets travel a path determined by routers in the network.  In some cases, </w:t>
      </w:r>
      <w:r w:rsidR="00371CE4">
        <w:t>systems</w:t>
      </w:r>
      <w:r>
        <w:t xml:space="preserve"> may not be routable or reach</w:t>
      </w:r>
      <w:r w:rsidR="00371CE4">
        <w:t xml:space="preserve">able from </w:t>
      </w:r>
      <w:r w:rsidR="00371CE4">
        <w:lastRenderedPageBreak/>
        <w:t>some locations (e.g. p</w:t>
      </w:r>
      <w:r>
        <w:t xml:space="preserve">rivate addresses vs. Internet routable), and so source routed packets would need to be used.  </w:t>
      </w:r>
    </w:p>
    <w:p w:rsidR="005E56CB" w:rsidRDefault="005E56CB" w:rsidP="005E56CB">
      <w:pPr>
        <w:pStyle w:val="CISRuleComponent"/>
      </w:pPr>
      <w:r w:rsidRPr="006C7502">
        <w:t>Rationale:</w:t>
      </w:r>
    </w:p>
    <w:p w:rsidR="009A1124" w:rsidRDefault="009A1124" w:rsidP="009A1124">
      <w:pPr>
        <w:pStyle w:val="CISNormal"/>
      </w:pPr>
      <w:r>
        <w:t xml:space="preserve">Setting </w:t>
      </w:r>
      <w:r w:rsidRPr="00FB4588">
        <w:rPr>
          <w:rStyle w:val="CodeChar"/>
          <w:sz w:val="24"/>
          <w:szCs w:val="24"/>
        </w:rPr>
        <w:t>net.ipv4.conf.all.accept_source_route</w:t>
      </w:r>
      <w:r>
        <w:t xml:space="preserve"> and </w:t>
      </w:r>
      <w:r w:rsidRPr="00FB4588">
        <w:rPr>
          <w:rStyle w:val="CodeChar"/>
          <w:sz w:val="24"/>
          <w:szCs w:val="24"/>
        </w:rPr>
        <w:t>net.ipv4.conf.default.accept_source_route</w:t>
      </w:r>
      <w:r>
        <w:t xml:space="preserve"> to 0 disables the system from accepting source routed packets. </w:t>
      </w:r>
      <w:r w:rsidR="006B6F49">
        <w:t>Assume this server was</w:t>
      </w:r>
      <w:r>
        <w:t xml:space="preserve"> capable of routing packets to Internet routable </w:t>
      </w:r>
      <w:r w:rsidR="00371CE4">
        <w:t>addresses on one interface and p</w:t>
      </w:r>
      <w:r>
        <w:t>rivate addresses on another interface</w:t>
      </w:r>
      <w:r w:rsidR="006B6F49">
        <w:t xml:space="preserve">. </w:t>
      </w:r>
      <w:r>
        <w:t xml:space="preserve"> </w:t>
      </w:r>
      <w:r w:rsidR="006B6F49">
        <w:t xml:space="preserve">Assume </w:t>
      </w:r>
      <w:r w:rsidR="00371CE4">
        <w:t>that the p</w:t>
      </w:r>
      <w:r w:rsidR="006B6F49">
        <w:t>rivate</w:t>
      </w:r>
      <w:r>
        <w:t xml:space="preserve"> addresses were not routable to the Internet routable addresses</w:t>
      </w:r>
      <w:r w:rsidR="006B6F49">
        <w:t xml:space="preserve"> and vice versa. Under normal routing circumstances, an attacker from the Internet routable addresses could not use th</w:t>
      </w:r>
      <w:r w:rsidR="00371CE4">
        <w:t>e server as a way to reach the p</w:t>
      </w:r>
      <w:r w:rsidR="006B6F49">
        <w:t xml:space="preserve">rivate address servers. If, however, </w:t>
      </w:r>
      <w:r>
        <w:t>source routed packet</w:t>
      </w:r>
      <w:r w:rsidR="006B6F49">
        <w:t>s were allowed, they</w:t>
      </w:r>
      <w:r>
        <w:t xml:space="preserve"> could</w:t>
      </w:r>
      <w:r w:rsidR="00371CE4">
        <w:t xml:space="preserve"> be used to gain access to the p</w:t>
      </w:r>
      <w:r>
        <w:t xml:space="preserve">rivate address </w:t>
      </w:r>
      <w:r w:rsidR="00371CE4">
        <w:t>systems</w:t>
      </w:r>
      <w:r>
        <w:t xml:space="preserve"> as the route could be specified, rather than rely on routing protocols that did not allow this routing.</w:t>
      </w:r>
    </w:p>
    <w:p w:rsidR="005E56CB" w:rsidRDefault="005E56CB" w:rsidP="005E56CB">
      <w:pPr>
        <w:pStyle w:val="CISRuleComponent"/>
      </w:pPr>
      <w:r>
        <w:t>Remediation:</w:t>
      </w:r>
    </w:p>
    <w:p w:rsidR="005E56CB" w:rsidRPr="00FB132F" w:rsidRDefault="008211DC" w:rsidP="00FB132F">
      <w:pPr>
        <w:pStyle w:val="CISC0de"/>
        <w:pBdr>
          <w:bottom w:val="single" w:sz="4" w:space="0" w:color="auto"/>
        </w:pBdr>
      </w:pPr>
      <w:r w:rsidRPr="00190372">
        <w:t>#</w:t>
      </w:r>
      <w:r w:rsidR="007B45FF">
        <w:t xml:space="preserve"> </w:t>
      </w:r>
      <w:r w:rsidR="003C6F83" w:rsidRPr="00FC5304">
        <w:rPr>
          <w:b/>
        </w:rPr>
        <w:t xml:space="preserve">/sbin/sysctl </w:t>
      </w:r>
      <w:r w:rsidR="001731CF" w:rsidRPr="00FC5304">
        <w:rPr>
          <w:b/>
        </w:rPr>
        <w:t>-</w:t>
      </w:r>
      <w:r w:rsidR="003C6F83" w:rsidRPr="00FC5304">
        <w:rPr>
          <w:b/>
        </w:rPr>
        <w:t>w net.ipv4.conf.all.accept_source_route=0</w:t>
      </w:r>
    </w:p>
    <w:p w:rsidR="003C6F83" w:rsidRPr="00190372" w:rsidRDefault="008211DC" w:rsidP="00FB132F">
      <w:pPr>
        <w:pStyle w:val="CISC0de"/>
        <w:pBdr>
          <w:bottom w:val="single" w:sz="4" w:space="0" w:color="auto"/>
        </w:pBdr>
      </w:pPr>
      <w:r w:rsidRPr="00190372">
        <w:t>#</w:t>
      </w:r>
      <w:r w:rsidR="007B45FF">
        <w:t xml:space="preserve"> </w:t>
      </w:r>
      <w:r w:rsidR="003C6F83" w:rsidRPr="00FC5304">
        <w:rPr>
          <w:b/>
        </w:rPr>
        <w:t xml:space="preserve">/sbin/sysctl </w:t>
      </w:r>
      <w:r w:rsidR="001731CF" w:rsidRPr="00FC5304">
        <w:rPr>
          <w:b/>
        </w:rPr>
        <w:t>-</w:t>
      </w:r>
      <w:r w:rsidR="003C6F83" w:rsidRPr="00FC5304">
        <w:rPr>
          <w:b/>
        </w:rPr>
        <w:t>w net.ipv4.conf.default.accept_source_route=0</w:t>
      </w:r>
    </w:p>
    <w:p w:rsidR="008211DC" w:rsidRDefault="008211DC" w:rsidP="00FB132F">
      <w:pPr>
        <w:pStyle w:val="CISC0de"/>
        <w:pBdr>
          <w:bottom w:val="single" w:sz="4" w:space="0" w:color="auto"/>
        </w:pBdr>
        <w:rPr>
          <w:b/>
        </w:rPr>
      </w:pPr>
      <w:r w:rsidRPr="00190372">
        <w:t>#</w:t>
      </w:r>
      <w:r w:rsidR="007B45FF">
        <w:t xml:space="preserve"> </w:t>
      </w:r>
      <w:r w:rsidRPr="00FC5304">
        <w:rPr>
          <w:b/>
        </w:rPr>
        <w:t xml:space="preserve">/sbin/sysctl </w:t>
      </w:r>
      <w:r w:rsidR="001731CF" w:rsidRPr="00FC5304">
        <w:rPr>
          <w:b/>
        </w:rPr>
        <w:t>-</w:t>
      </w:r>
      <w:r w:rsidRPr="00FC5304">
        <w:rPr>
          <w:b/>
        </w:rPr>
        <w:t>w net.ipv4.route.flush=1</w:t>
      </w:r>
    </w:p>
    <w:p w:rsidR="00AA7A5C" w:rsidRDefault="00AA7A5C" w:rsidP="00AA7A5C">
      <w:pPr>
        <w:pStyle w:val="CISC0de"/>
        <w:pBdr>
          <w:bottom w:val="single" w:sz="4" w:space="0" w:color="auto"/>
        </w:pBdr>
      </w:pPr>
      <w:r>
        <w:t xml:space="preserve"># </w:t>
      </w:r>
      <w:r w:rsidRPr="00D65CCA">
        <w:rPr>
          <w:b/>
        </w:rPr>
        <w:t>/bin/ed /etc/sysctl.conf &lt;&lt; END</w:t>
      </w:r>
    </w:p>
    <w:p w:rsidR="00AA7A5C" w:rsidRPr="00D65CCA" w:rsidRDefault="00AA7A5C" w:rsidP="00AA7A5C">
      <w:pPr>
        <w:pStyle w:val="CISC0de"/>
        <w:pBdr>
          <w:bottom w:val="single" w:sz="4" w:space="0" w:color="auto"/>
        </w:pBdr>
        <w:rPr>
          <w:b/>
        </w:rPr>
      </w:pPr>
      <w:r w:rsidRPr="00D65CCA">
        <w:rPr>
          <w:b/>
        </w:rPr>
        <w:t>g/^net\.ipv4\.conf\.all\.accept_source_route.*=/d</w:t>
      </w:r>
    </w:p>
    <w:p w:rsidR="00AA7A5C" w:rsidRPr="00D65CCA" w:rsidRDefault="00AA7A5C" w:rsidP="00AA7A5C">
      <w:pPr>
        <w:pStyle w:val="CISC0de"/>
        <w:pBdr>
          <w:bottom w:val="single" w:sz="4" w:space="0" w:color="auto"/>
        </w:pBdr>
        <w:rPr>
          <w:b/>
        </w:rPr>
      </w:pPr>
      <w:r w:rsidRPr="00D65CCA">
        <w:rPr>
          <w:b/>
        </w:rPr>
        <w:t>g/^net\.ipv4\.conf\.default\.accept_source_route. =*/d</w:t>
      </w:r>
    </w:p>
    <w:p w:rsidR="00AA7A5C" w:rsidRPr="00D65CCA" w:rsidRDefault="00AA7A5C" w:rsidP="00AA7A5C">
      <w:pPr>
        <w:pStyle w:val="CISC0de"/>
        <w:pBdr>
          <w:bottom w:val="single" w:sz="4" w:space="0" w:color="auto"/>
        </w:pBdr>
        <w:rPr>
          <w:b/>
        </w:rPr>
      </w:pPr>
      <w:r w:rsidRPr="00D65CCA">
        <w:rPr>
          <w:b/>
        </w:rPr>
        <w:t>\$a</w:t>
      </w:r>
    </w:p>
    <w:p w:rsidR="00AA7A5C" w:rsidRPr="00D65CCA" w:rsidRDefault="00AA7A5C" w:rsidP="00AA7A5C">
      <w:pPr>
        <w:pStyle w:val="CISC0de"/>
        <w:pBdr>
          <w:bottom w:val="single" w:sz="4" w:space="0" w:color="auto"/>
        </w:pBdr>
        <w:rPr>
          <w:b/>
        </w:rPr>
      </w:pPr>
      <w:r w:rsidRPr="00D65CCA">
        <w:rPr>
          <w:b/>
        </w:rPr>
        <w:t>net.ipv4.conf.all.accept_source_route = 0</w:t>
      </w:r>
    </w:p>
    <w:p w:rsidR="00AA7A5C" w:rsidRPr="00D65CCA" w:rsidRDefault="00AA7A5C" w:rsidP="00AA7A5C">
      <w:pPr>
        <w:pStyle w:val="CISC0de"/>
        <w:pBdr>
          <w:bottom w:val="single" w:sz="4" w:space="0" w:color="auto"/>
        </w:pBdr>
        <w:rPr>
          <w:b/>
        </w:rPr>
      </w:pPr>
      <w:r w:rsidRPr="00D65CCA">
        <w:rPr>
          <w:b/>
        </w:rPr>
        <w:t>net.ipv4.conf.default.accept_source_route = 0</w:t>
      </w:r>
    </w:p>
    <w:p w:rsidR="00AA7A5C" w:rsidRPr="00D65CCA" w:rsidRDefault="00AA7A5C" w:rsidP="00AA7A5C">
      <w:pPr>
        <w:pStyle w:val="CISC0de"/>
        <w:pBdr>
          <w:bottom w:val="single" w:sz="4" w:space="0" w:color="auto"/>
        </w:pBdr>
        <w:rPr>
          <w:b/>
        </w:rPr>
      </w:pPr>
      <w:r w:rsidRPr="00D65CCA">
        <w:rPr>
          <w:b/>
        </w:rPr>
        <w:t>.</w:t>
      </w:r>
    </w:p>
    <w:p w:rsidR="00AA7A5C" w:rsidRPr="00D65CCA" w:rsidRDefault="00AA7A5C" w:rsidP="00AA7A5C">
      <w:pPr>
        <w:pStyle w:val="CISC0de"/>
        <w:pBdr>
          <w:bottom w:val="single" w:sz="4" w:space="0" w:color="auto"/>
        </w:pBdr>
        <w:rPr>
          <w:b/>
        </w:rPr>
      </w:pPr>
      <w:r w:rsidRPr="00D65CCA">
        <w:rPr>
          <w:b/>
        </w:rPr>
        <w:t>w</w:t>
      </w:r>
    </w:p>
    <w:p w:rsidR="00AA7A5C" w:rsidRPr="00D65CCA" w:rsidRDefault="00AA7A5C" w:rsidP="00AA7A5C">
      <w:pPr>
        <w:pStyle w:val="CISC0de"/>
        <w:pBdr>
          <w:bottom w:val="single" w:sz="4" w:space="0" w:color="auto"/>
        </w:pBdr>
        <w:rPr>
          <w:b/>
        </w:rPr>
      </w:pPr>
      <w:r w:rsidRPr="00D65CCA">
        <w:rPr>
          <w:b/>
        </w:rPr>
        <w:t>q</w:t>
      </w:r>
    </w:p>
    <w:p w:rsidR="00AA7A5C" w:rsidRPr="00D65CCA" w:rsidRDefault="00AA7A5C" w:rsidP="00AA7A5C">
      <w:pPr>
        <w:pStyle w:val="CISC0de"/>
        <w:pBdr>
          <w:bottom w:val="single" w:sz="4" w:space="0" w:color="auto"/>
        </w:pBdr>
        <w:rPr>
          <w:b/>
        </w:rPr>
      </w:pPr>
      <w:r w:rsidRPr="00D65CCA">
        <w:rPr>
          <w:b/>
        </w:rPr>
        <w:t>END</w:t>
      </w:r>
    </w:p>
    <w:p w:rsidR="005E56CB" w:rsidRDefault="005E56CB" w:rsidP="005E56CB">
      <w:pPr>
        <w:pStyle w:val="CISRuleComponent"/>
        <w:spacing w:before="240"/>
      </w:pPr>
      <w:r>
        <w:t>Audit:</w:t>
      </w:r>
    </w:p>
    <w:p w:rsidR="005E56CB" w:rsidRDefault="005E56CB" w:rsidP="005E56CB">
      <w:pPr>
        <w:pStyle w:val="CISNormal"/>
      </w:pPr>
      <w:r>
        <w:t xml:space="preserve">Perform the following to determine </w:t>
      </w:r>
      <w:r w:rsidR="007B45FF">
        <w:t>if accepting source routed packets is disabled.</w:t>
      </w:r>
    </w:p>
    <w:p w:rsidR="005E56CB" w:rsidRPr="00FB132F" w:rsidRDefault="008211DC" w:rsidP="00FB132F">
      <w:pPr>
        <w:pStyle w:val="CISC0de"/>
        <w:pBdr>
          <w:bottom w:val="single" w:sz="4" w:space="0" w:color="auto"/>
        </w:pBdr>
      </w:pPr>
      <w:r w:rsidRPr="00190372">
        <w:t>#</w:t>
      </w:r>
      <w:r w:rsidR="007B45FF">
        <w:t xml:space="preserve"> </w:t>
      </w:r>
      <w:r w:rsidRPr="00FC5304">
        <w:rPr>
          <w:b/>
        </w:rPr>
        <w:t>/sbin/sysctl net.ipv4.conf.all.accept_source_route</w:t>
      </w:r>
    </w:p>
    <w:p w:rsidR="008211DC" w:rsidRPr="00190372" w:rsidRDefault="008211DC" w:rsidP="00FB132F">
      <w:pPr>
        <w:pStyle w:val="CISC0de"/>
        <w:pBdr>
          <w:bottom w:val="single" w:sz="4" w:space="0" w:color="auto"/>
        </w:pBdr>
      </w:pPr>
      <w:r w:rsidRPr="00190372">
        <w:t>net.ipv4.conf.all.accept_source_route = 0</w:t>
      </w:r>
    </w:p>
    <w:p w:rsidR="008211DC" w:rsidRPr="00190372" w:rsidRDefault="008211DC" w:rsidP="00FB132F">
      <w:pPr>
        <w:pStyle w:val="CISC0de"/>
        <w:pBdr>
          <w:bottom w:val="single" w:sz="4" w:space="0" w:color="auto"/>
        </w:pBdr>
      </w:pPr>
      <w:r w:rsidRPr="00190372">
        <w:t>#</w:t>
      </w:r>
      <w:r w:rsidR="007B45FF">
        <w:t xml:space="preserve"> </w:t>
      </w:r>
      <w:r w:rsidRPr="00FC5304">
        <w:rPr>
          <w:b/>
        </w:rPr>
        <w:t>/sbin/sysctl net.ipv4.conf.default.accept_source_route</w:t>
      </w:r>
    </w:p>
    <w:p w:rsidR="008211DC" w:rsidRPr="00190372" w:rsidRDefault="008211DC" w:rsidP="00FB132F">
      <w:pPr>
        <w:pStyle w:val="CISC0de"/>
        <w:pBdr>
          <w:bottom w:val="single" w:sz="4" w:space="0" w:color="auto"/>
        </w:pBdr>
      </w:pPr>
      <w:r w:rsidRPr="00190372">
        <w:t>net.ipv4.conf.default.accept_source_route = 0</w:t>
      </w:r>
    </w:p>
    <w:p w:rsidR="005E56CB" w:rsidRDefault="005E56CB" w:rsidP="005E56CB">
      <w:pPr>
        <w:rPr>
          <w:b/>
        </w:rPr>
      </w:pPr>
    </w:p>
    <w:p w:rsidR="00CB6922" w:rsidRDefault="00CB6922" w:rsidP="006E606D">
      <w:pPr>
        <w:pStyle w:val="Heading3"/>
        <w:tabs>
          <w:tab w:val="center" w:pos="990"/>
        </w:tabs>
        <w:ind w:left="360"/>
      </w:pPr>
      <w:bookmarkStart w:id="3598" w:name="_Toc328948749"/>
      <w:r>
        <w:t xml:space="preserve">Disable </w:t>
      </w:r>
      <w:r w:rsidR="003C6F83">
        <w:t>I</w:t>
      </w:r>
      <w:r w:rsidR="00C002FF">
        <w:t>CM</w:t>
      </w:r>
      <w:r w:rsidR="003C6F83">
        <w:t>P</w:t>
      </w:r>
      <w:r w:rsidR="00371CE4">
        <w:t xml:space="preserve"> Redirect A</w:t>
      </w:r>
      <w:r>
        <w:t>cceptance</w:t>
      </w:r>
      <w:bookmarkEnd w:id="3598"/>
    </w:p>
    <w:tbl>
      <w:tblPr>
        <w:tblW w:w="0" w:type="auto"/>
        <w:tblInd w:w="462" w:type="dxa"/>
        <w:tblLayout w:type="fixed"/>
        <w:tblLook w:val="0000" w:firstRow="0" w:lastRow="0" w:firstColumn="0" w:lastColumn="0" w:noHBand="0" w:noVBand="0"/>
      </w:tblPr>
      <w:tblGrid>
        <w:gridCol w:w="3451"/>
        <w:gridCol w:w="4894"/>
      </w:tblGrid>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E56CB" w:rsidRDefault="005E56CB" w:rsidP="005E56CB">
            <w:pPr>
              <w:snapToGrid w:val="0"/>
            </w:pPr>
            <w:r>
              <w:t>Level-I</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E56CB" w:rsidRDefault="0028090D" w:rsidP="005E56CB">
            <w:pPr>
              <w:snapToGrid w:val="0"/>
            </w:pPr>
            <w:del w:id="3599" w:author="blake" w:date="2012-04-07T22:26:00Z">
              <w:r w:rsidDel="0023488B">
                <w:delText>No</w:delText>
              </w:r>
            </w:del>
            <w:ins w:id="3600" w:author="blake" w:date="2012-04-07T22:26:00Z">
              <w:r w:rsidR="0023488B">
                <w:t>Enabled</w:t>
              </w:r>
            </w:ins>
          </w:p>
        </w:tc>
      </w:tr>
      <w:tr w:rsidR="005E56CB" w:rsidTr="005E56CB">
        <w:trPr>
          <w:trHeight w:val="256"/>
        </w:trPr>
        <w:tc>
          <w:tcPr>
            <w:tcW w:w="3451" w:type="dxa"/>
            <w:tcBorders>
              <w:left w:val="single" w:sz="4" w:space="0" w:color="000000"/>
              <w:bottom w:val="single" w:sz="4" w:space="0" w:color="000000"/>
            </w:tcBorders>
          </w:tcPr>
          <w:p w:rsidR="005E56CB" w:rsidRDefault="005E56CB" w:rsidP="005E56CB">
            <w:pPr>
              <w:snapToGrid w:val="0"/>
            </w:pPr>
            <w:r>
              <w:t>Reboot Required</w:t>
            </w:r>
          </w:p>
        </w:tc>
        <w:tc>
          <w:tcPr>
            <w:tcW w:w="4894" w:type="dxa"/>
            <w:tcBorders>
              <w:left w:val="single" w:sz="4" w:space="0" w:color="000000"/>
              <w:bottom w:val="single" w:sz="4" w:space="0" w:color="000000"/>
              <w:right w:val="single" w:sz="4" w:space="0" w:color="000000"/>
            </w:tcBorders>
          </w:tcPr>
          <w:p w:rsidR="005E56CB" w:rsidRDefault="005E56CB" w:rsidP="005E56CB">
            <w:pPr>
              <w:snapToGrid w:val="0"/>
            </w:pPr>
            <w:r>
              <w:t>No</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E56CB" w:rsidRDefault="00ED745C" w:rsidP="005E56CB">
            <w:pPr>
              <w:snapToGrid w:val="0"/>
            </w:pPr>
            <w:r>
              <w:t>Yes</w:t>
            </w:r>
          </w:p>
        </w:tc>
      </w:tr>
      <w:tr w:rsidR="005E56CB" w:rsidDel="00FC4807" w:rsidTr="005E56CB">
        <w:trPr>
          <w:trHeight w:val="256"/>
          <w:del w:id="3601" w:author="blake" w:date="2012-04-05T12:45:00Z"/>
        </w:trPr>
        <w:tc>
          <w:tcPr>
            <w:tcW w:w="3451" w:type="dxa"/>
            <w:tcBorders>
              <w:top w:val="single" w:sz="4" w:space="0" w:color="000000"/>
              <w:left w:val="single" w:sz="4" w:space="0" w:color="000000"/>
              <w:bottom w:val="single" w:sz="4" w:space="0" w:color="000000"/>
            </w:tcBorders>
          </w:tcPr>
          <w:p w:rsidR="005E56CB" w:rsidDel="00FC4807" w:rsidRDefault="005E56CB" w:rsidP="005E56CB">
            <w:pPr>
              <w:snapToGrid w:val="0"/>
              <w:rPr>
                <w:del w:id="3602" w:author="blake" w:date="2012-04-05T12:45:00Z"/>
              </w:rPr>
            </w:pPr>
            <w:del w:id="3603" w:author="blake" w:date="2012-04-05T12:45: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5E56CB" w:rsidDel="00FC4807" w:rsidRDefault="003C6F83" w:rsidP="005E56CB">
            <w:pPr>
              <w:snapToGrid w:val="0"/>
              <w:rPr>
                <w:del w:id="3604" w:author="blake" w:date="2012-04-05T12:45:00Z"/>
              </w:rPr>
            </w:pPr>
            <w:del w:id="3605" w:author="blake" w:date="2012-04-05T12:45:00Z">
              <w:r w:rsidDel="00FC4807">
                <w:delText>CCE-4217-6, CCE-4186-3</w:delText>
              </w:r>
            </w:del>
          </w:p>
        </w:tc>
      </w:tr>
    </w:tbl>
    <w:p w:rsidR="005E56CB" w:rsidRDefault="005E56CB" w:rsidP="005E56CB">
      <w:pPr>
        <w:pStyle w:val="CISRuleComponent"/>
      </w:pPr>
      <w:r>
        <w:t xml:space="preserve">Description: </w:t>
      </w:r>
    </w:p>
    <w:p w:rsidR="00C002FF" w:rsidRDefault="00C002FF" w:rsidP="00C002FF">
      <w:pPr>
        <w:pStyle w:val="CISNormal"/>
      </w:pPr>
      <w:r>
        <w:t xml:space="preserve">ICMP redirect messages are packets that convey routing information and tell your host (acting as a router) to send packets via an alternate path. It is a way of allowing an outside routing device to update your system routing tables. By setting </w:t>
      </w:r>
      <w:r w:rsidRPr="00FB4588">
        <w:rPr>
          <w:rStyle w:val="CodeChar"/>
          <w:sz w:val="24"/>
          <w:szCs w:val="24"/>
        </w:rPr>
        <w:lastRenderedPageBreak/>
        <w:t>net.ipv4.conf.all.accept_redirects</w:t>
      </w:r>
      <w:r w:rsidR="00C90F4F">
        <w:rPr>
          <w:rStyle w:val="CodeChar"/>
          <w:sz w:val="24"/>
          <w:szCs w:val="24"/>
        </w:rPr>
        <w:t xml:space="preserve"> </w:t>
      </w:r>
      <w:r w:rsidR="00611BF2" w:rsidRPr="00A16E26">
        <w:t>to 0</w:t>
      </w:r>
      <w:r>
        <w:t>, the system will not accept any ICMP redirect messages, and therefore, won’t allow outsiders to update the system’s routing tables.</w:t>
      </w:r>
    </w:p>
    <w:p w:rsidR="005E56CB" w:rsidRDefault="005E56CB" w:rsidP="005E56CB">
      <w:pPr>
        <w:pStyle w:val="CISRuleComponent"/>
      </w:pPr>
      <w:r w:rsidRPr="006C7502">
        <w:t>Rationale:</w:t>
      </w:r>
    </w:p>
    <w:p w:rsidR="00C002FF" w:rsidRDefault="00C002FF" w:rsidP="00C002FF">
      <w:pPr>
        <w:pStyle w:val="CISNormal"/>
      </w:pPr>
      <w:r>
        <w:t xml:space="preserve">Attackers could use bogus ICMP redirect messages to maliciously alter the system routing tables and get them to send packets </w:t>
      </w:r>
      <w:r w:rsidR="00517D90">
        <w:t>to incorrect networks and allow your system packets to be captured.</w:t>
      </w:r>
    </w:p>
    <w:p w:rsidR="005E56CB" w:rsidRDefault="005E56CB" w:rsidP="005E56CB">
      <w:pPr>
        <w:pStyle w:val="CISRuleComponent"/>
      </w:pPr>
      <w:r>
        <w:t>Remediation:</w:t>
      </w:r>
    </w:p>
    <w:p w:rsidR="008E401A" w:rsidRPr="00FB132F" w:rsidRDefault="008E401A" w:rsidP="00FB132F">
      <w:pPr>
        <w:pStyle w:val="CISC0de"/>
        <w:pBdr>
          <w:bottom w:val="single" w:sz="4" w:space="0" w:color="auto"/>
        </w:pBdr>
      </w:pPr>
      <w:r w:rsidRPr="00190372">
        <w:t>#</w:t>
      </w:r>
      <w:r w:rsidR="007B45FF">
        <w:t xml:space="preserve"> </w:t>
      </w:r>
      <w:r w:rsidRPr="00FC5304">
        <w:rPr>
          <w:b/>
        </w:rPr>
        <w:t xml:space="preserve">/sbin/sysctl </w:t>
      </w:r>
      <w:r w:rsidR="001731CF" w:rsidRPr="00FC5304">
        <w:rPr>
          <w:b/>
        </w:rPr>
        <w:t>-</w:t>
      </w:r>
      <w:r w:rsidRPr="00FC5304">
        <w:rPr>
          <w:b/>
        </w:rPr>
        <w:t>w net.ipv4.conf.all.accept_redirects=0</w:t>
      </w:r>
    </w:p>
    <w:p w:rsidR="008E401A" w:rsidRPr="00FB132F" w:rsidRDefault="008E401A" w:rsidP="00FB132F">
      <w:pPr>
        <w:pStyle w:val="CISC0de"/>
        <w:pBdr>
          <w:bottom w:val="single" w:sz="4" w:space="0" w:color="auto"/>
        </w:pBdr>
      </w:pPr>
      <w:r w:rsidRPr="00190372">
        <w:t>#</w:t>
      </w:r>
      <w:r w:rsidR="007B45FF">
        <w:t xml:space="preserve"> </w:t>
      </w:r>
      <w:r w:rsidRPr="00FC5304">
        <w:rPr>
          <w:b/>
        </w:rPr>
        <w:t xml:space="preserve">/sbin/sysctl </w:t>
      </w:r>
      <w:r w:rsidR="001731CF" w:rsidRPr="00FC5304">
        <w:rPr>
          <w:b/>
        </w:rPr>
        <w:t>-</w:t>
      </w:r>
      <w:r w:rsidRPr="00FC5304">
        <w:rPr>
          <w:b/>
        </w:rPr>
        <w:t>w net.ipv4.conf.default.accept_</w:t>
      </w:r>
      <w:r w:rsidR="00F267EC" w:rsidRPr="00FC5304">
        <w:rPr>
          <w:b/>
        </w:rPr>
        <w:t>redirects</w:t>
      </w:r>
      <w:r w:rsidRPr="00FC5304">
        <w:rPr>
          <w:b/>
        </w:rPr>
        <w:t>=0</w:t>
      </w:r>
    </w:p>
    <w:p w:rsidR="008E401A" w:rsidRDefault="008E401A" w:rsidP="00FB132F">
      <w:pPr>
        <w:pStyle w:val="CISC0de"/>
        <w:pBdr>
          <w:bottom w:val="single" w:sz="4" w:space="0" w:color="auto"/>
        </w:pBdr>
        <w:rPr>
          <w:b/>
        </w:rPr>
      </w:pPr>
      <w:r w:rsidRPr="00190372">
        <w:t>#</w:t>
      </w:r>
      <w:r w:rsidR="007B45FF">
        <w:t xml:space="preserve"> </w:t>
      </w:r>
      <w:r w:rsidRPr="00FC5304">
        <w:rPr>
          <w:b/>
        </w:rPr>
        <w:t xml:space="preserve">/sbin/sysctl </w:t>
      </w:r>
      <w:r w:rsidR="001731CF" w:rsidRPr="00FC5304">
        <w:rPr>
          <w:b/>
        </w:rPr>
        <w:t>-</w:t>
      </w:r>
      <w:r w:rsidRPr="00FC5304">
        <w:rPr>
          <w:b/>
        </w:rPr>
        <w:t>w net.ipv4.route.flush=1</w:t>
      </w:r>
    </w:p>
    <w:p w:rsidR="00AA7A5C" w:rsidRDefault="00AA7A5C" w:rsidP="00AA7A5C">
      <w:pPr>
        <w:pStyle w:val="CISC0de"/>
        <w:pBdr>
          <w:bottom w:val="single" w:sz="4" w:space="0" w:color="auto"/>
        </w:pBdr>
      </w:pPr>
      <w:r>
        <w:t xml:space="preserve"># </w:t>
      </w:r>
      <w:r w:rsidRPr="00D65CCA">
        <w:rPr>
          <w:b/>
        </w:rPr>
        <w:t>/bin/ed /etc/sysctl.conf &lt;&lt; END</w:t>
      </w:r>
    </w:p>
    <w:p w:rsidR="00AA7A5C" w:rsidRPr="00D65CCA" w:rsidRDefault="00AA7A5C" w:rsidP="00AA7A5C">
      <w:pPr>
        <w:pStyle w:val="CISC0de"/>
        <w:pBdr>
          <w:bottom w:val="single" w:sz="4" w:space="0" w:color="auto"/>
        </w:pBdr>
        <w:rPr>
          <w:b/>
        </w:rPr>
      </w:pPr>
      <w:r w:rsidRPr="00D65CCA">
        <w:rPr>
          <w:b/>
        </w:rPr>
        <w:t>g/^net\.ipv4\.conf\.all\.accept_redirects.*=/d</w:t>
      </w:r>
    </w:p>
    <w:p w:rsidR="00AA7A5C" w:rsidRPr="00D65CCA" w:rsidRDefault="00AA7A5C" w:rsidP="00AA7A5C">
      <w:pPr>
        <w:pStyle w:val="CISC0de"/>
        <w:pBdr>
          <w:bottom w:val="single" w:sz="4" w:space="0" w:color="auto"/>
        </w:pBdr>
        <w:rPr>
          <w:b/>
        </w:rPr>
      </w:pPr>
      <w:r w:rsidRPr="00D65CCA">
        <w:rPr>
          <w:b/>
        </w:rPr>
        <w:t>g/^net\.ipv4\.conf\.default\.accept_redirects. =*/d</w:t>
      </w:r>
    </w:p>
    <w:p w:rsidR="00AA7A5C" w:rsidRPr="00D65CCA" w:rsidRDefault="00AA7A5C" w:rsidP="00AA7A5C">
      <w:pPr>
        <w:pStyle w:val="CISC0de"/>
        <w:pBdr>
          <w:bottom w:val="single" w:sz="4" w:space="0" w:color="auto"/>
        </w:pBdr>
        <w:rPr>
          <w:b/>
        </w:rPr>
      </w:pPr>
      <w:r w:rsidRPr="00D65CCA">
        <w:rPr>
          <w:b/>
        </w:rPr>
        <w:t>\$a</w:t>
      </w:r>
    </w:p>
    <w:p w:rsidR="00AA7A5C" w:rsidRPr="00D65CCA" w:rsidRDefault="00AA7A5C" w:rsidP="00AA7A5C">
      <w:pPr>
        <w:pStyle w:val="CISC0de"/>
        <w:pBdr>
          <w:bottom w:val="single" w:sz="4" w:space="0" w:color="auto"/>
        </w:pBdr>
        <w:rPr>
          <w:b/>
        </w:rPr>
      </w:pPr>
      <w:r w:rsidRPr="00D65CCA">
        <w:rPr>
          <w:b/>
        </w:rPr>
        <w:t>net.ipv4.conf.all.accept_redirects = 0</w:t>
      </w:r>
    </w:p>
    <w:p w:rsidR="00AA7A5C" w:rsidRPr="00D65CCA" w:rsidRDefault="00AA7A5C" w:rsidP="00AA7A5C">
      <w:pPr>
        <w:pStyle w:val="CISC0de"/>
        <w:pBdr>
          <w:bottom w:val="single" w:sz="4" w:space="0" w:color="auto"/>
        </w:pBdr>
        <w:rPr>
          <w:b/>
        </w:rPr>
      </w:pPr>
      <w:r w:rsidRPr="00D65CCA">
        <w:rPr>
          <w:b/>
        </w:rPr>
        <w:t>net.ipv4.conf.default.accept_redirects = 0</w:t>
      </w:r>
    </w:p>
    <w:p w:rsidR="00AA7A5C" w:rsidRPr="00D65CCA" w:rsidRDefault="00AA7A5C" w:rsidP="00AA7A5C">
      <w:pPr>
        <w:pStyle w:val="CISC0de"/>
        <w:pBdr>
          <w:bottom w:val="single" w:sz="4" w:space="0" w:color="auto"/>
        </w:pBdr>
        <w:rPr>
          <w:b/>
        </w:rPr>
      </w:pPr>
      <w:r w:rsidRPr="00D65CCA">
        <w:rPr>
          <w:b/>
        </w:rPr>
        <w:t>.</w:t>
      </w:r>
    </w:p>
    <w:p w:rsidR="00AA7A5C" w:rsidRPr="00D65CCA" w:rsidRDefault="00AA7A5C" w:rsidP="00AA7A5C">
      <w:pPr>
        <w:pStyle w:val="CISC0de"/>
        <w:pBdr>
          <w:bottom w:val="single" w:sz="4" w:space="0" w:color="auto"/>
        </w:pBdr>
        <w:rPr>
          <w:b/>
        </w:rPr>
      </w:pPr>
      <w:r w:rsidRPr="00D65CCA">
        <w:rPr>
          <w:b/>
        </w:rPr>
        <w:t>w</w:t>
      </w:r>
    </w:p>
    <w:p w:rsidR="00AA7A5C" w:rsidRPr="00D65CCA" w:rsidRDefault="00AA7A5C" w:rsidP="00AA7A5C">
      <w:pPr>
        <w:pStyle w:val="CISC0de"/>
        <w:pBdr>
          <w:bottom w:val="single" w:sz="4" w:space="0" w:color="auto"/>
        </w:pBdr>
        <w:rPr>
          <w:b/>
        </w:rPr>
      </w:pPr>
      <w:r w:rsidRPr="00D65CCA">
        <w:rPr>
          <w:b/>
        </w:rPr>
        <w:t>q</w:t>
      </w:r>
    </w:p>
    <w:p w:rsidR="00AA7A5C" w:rsidRPr="00D65CCA" w:rsidRDefault="00AA7A5C" w:rsidP="00AA7A5C">
      <w:pPr>
        <w:pStyle w:val="CISC0de"/>
        <w:pBdr>
          <w:bottom w:val="single" w:sz="4" w:space="0" w:color="auto"/>
        </w:pBdr>
        <w:rPr>
          <w:b/>
        </w:rPr>
      </w:pPr>
      <w:r w:rsidRPr="00D65CCA">
        <w:rPr>
          <w:b/>
        </w:rPr>
        <w:t>END</w:t>
      </w:r>
    </w:p>
    <w:p w:rsidR="005E56CB" w:rsidRDefault="005E56CB" w:rsidP="005E56CB">
      <w:pPr>
        <w:pStyle w:val="CISRuleComponent"/>
        <w:spacing w:before="240"/>
      </w:pPr>
      <w:r>
        <w:t>Audit:</w:t>
      </w:r>
    </w:p>
    <w:p w:rsidR="005E56CB" w:rsidRDefault="005E56CB" w:rsidP="005E56CB">
      <w:pPr>
        <w:pStyle w:val="CISNormal"/>
      </w:pPr>
      <w:r>
        <w:t xml:space="preserve">Perform the following to determine </w:t>
      </w:r>
      <w:r w:rsidR="007B45FF">
        <w:t>if ICMP redirect messages will be rejected.</w:t>
      </w:r>
    </w:p>
    <w:p w:rsidR="008E401A" w:rsidRPr="00FC5304" w:rsidRDefault="008E401A" w:rsidP="00FB132F">
      <w:pPr>
        <w:pStyle w:val="CISC0de"/>
        <w:pBdr>
          <w:bottom w:val="single" w:sz="4" w:space="0" w:color="auto"/>
        </w:pBdr>
        <w:rPr>
          <w:b/>
        </w:rPr>
      </w:pPr>
      <w:r w:rsidRPr="00190372">
        <w:t>#</w:t>
      </w:r>
      <w:r w:rsidR="007B45FF">
        <w:t xml:space="preserve"> </w:t>
      </w:r>
      <w:r w:rsidRPr="00FC5304">
        <w:rPr>
          <w:b/>
        </w:rPr>
        <w:t>/sbin/sysctl net.ipv4.conf.all.accept_redirects</w:t>
      </w:r>
    </w:p>
    <w:p w:rsidR="008E401A" w:rsidRPr="00190372" w:rsidRDefault="008E401A" w:rsidP="00FB132F">
      <w:pPr>
        <w:pStyle w:val="CISC0de"/>
        <w:pBdr>
          <w:bottom w:val="single" w:sz="4" w:space="0" w:color="auto"/>
        </w:pBdr>
      </w:pPr>
      <w:r w:rsidRPr="00190372">
        <w:t>net.ipv4.conf.all.accept_redirects = 0</w:t>
      </w:r>
    </w:p>
    <w:p w:rsidR="008E401A" w:rsidRPr="00190372" w:rsidRDefault="008E401A" w:rsidP="00FB132F">
      <w:pPr>
        <w:pStyle w:val="CISC0de"/>
        <w:pBdr>
          <w:bottom w:val="single" w:sz="4" w:space="0" w:color="auto"/>
        </w:pBdr>
      </w:pPr>
      <w:r w:rsidRPr="00190372">
        <w:t>#</w:t>
      </w:r>
      <w:r w:rsidR="007B45FF">
        <w:t xml:space="preserve"> </w:t>
      </w:r>
      <w:r w:rsidRPr="00FC5304">
        <w:rPr>
          <w:b/>
        </w:rPr>
        <w:t>/sbin/sysctl net.ipv4.conf.default.accept_redirects</w:t>
      </w:r>
    </w:p>
    <w:p w:rsidR="008E401A" w:rsidRPr="00190372" w:rsidRDefault="008E401A" w:rsidP="00FB132F">
      <w:pPr>
        <w:pStyle w:val="CISC0de"/>
        <w:pBdr>
          <w:bottom w:val="single" w:sz="4" w:space="0" w:color="auto"/>
        </w:pBdr>
      </w:pPr>
      <w:r w:rsidRPr="00190372">
        <w:t>net.ipv4.conf.default.accept_redirects = 0</w:t>
      </w:r>
    </w:p>
    <w:p w:rsidR="005E56CB" w:rsidRDefault="005E56CB" w:rsidP="005E56CB">
      <w:pPr>
        <w:rPr>
          <w:b/>
        </w:rPr>
      </w:pPr>
    </w:p>
    <w:p w:rsidR="00CB6922" w:rsidRDefault="00371CE4" w:rsidP="006E606D">
      <w:pPr>
        <w:pStyle w:val="Heading3"/>
        <w:tabs>
          <w:tab w:val="center" w:pos="990"/>
        </w:tabs>
        <w:ind w:left="360"/>
      </w:pPr>
      <w:bookmarkStart w:id="3606" w:name="_Toc328948750"/>
      <w:r>
        <w:t>Disable S</w:t>
      </w:r>
      <w:r w:rsidR="003C6F83">
        <w:t>ecure I</w:t>
      </w:r>
      <w:r w:rsidR="00C002FF">
        <w:t>CM</w:t>
      </w:r>
      <w:r>
        <w:t>P Redirect A</w:t>
      </w:r>
      <w:r w:rsidR="003C6F83">
        <w:t>cceptance</w:t>
      </w:r>
      <w:bookmarkEnd w:id="3606"/>
    </w:p>
    <w:tbl>
      <w:tblPr>
        <w:tblW w:w="0" w:type="auto"/>
        <w:tblInd w:w="462" w:type="dxa"/>
        <w:tblLayout w:type="fixed"/>
        <w:tblLook w:val="0000" w:firstRow="0" w:lastRow="0" w:firstColumn="0" w:lastColumn="0" w:noHBand="0" w:noVBand="0"/>
      </w:tblPr>
      <w:tblGrid>
        <w:gridCol w:w="3451"/>
        <w:gridCol w:w="4894"/>
      </w:tblGrid>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E56CB" w:rsidRDefault="005E56CB" w:rsidP="005E56CB">
            <w:pPr>
              <w:snapToGrid w:val="0"/>
            </w:pPr>
            <w:r>
              <w:t>Level-I</w:t>
            </w:r>
            <w:r w:rsidR="00ED745C">
              <w:t>I</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E56CB" w:rsidRDefault="00F267EC" w:rsidP="005E56CB">
            <w:pPr>
              <w:snapToGrid w:val="0"/>
            </w:pPr>
            <w:del w:id="3607" w:author="blake" w:date="2012-04-07T22:26:00Z">
              <w:r w:rsidDel="0023488B">
                <w:delText>No</w:delText>
              </w:r>
            </w:del>
            <w:ins w:id="3608" w:author="blake" w:date="2012-04-07T22:26:00Z">
              <w:r w:rsidR="0023488B">
                <w:t>Enabled</w:t>
              </w:r>
            </w:ins>
          </w:p>
        </w:tc>
      </w:tr>
      <w:tr w:rsidR="005E56CB" w:rsidTr="005E56CB">
        <w:trPr>
          <w:trHeight w:val="256"/>
        </w:trPr>
        <w:tc>
          <w:tcPr>
            <w:tcW w:w="3451" w:type="dxa"/>
            <w:tcBorders>
              <w:left w:val="single" w:sz="4" w:space="0" w:color="000000"/>
              <w:bottom w:val="single" w:sz="4" w:space="0" w:color="000000"/>
            </w:tcBorders>
          </w:tcPr>
          <w:p w:rsidR="005E56CB" w:rsidRDefault="005E56CB" w:rsidP="005E56CB">
            <w:pPr>
              <w:snapToGrid w:val="0"/>
            </w:pPr>
            <w:r>
              <w:t>Reboot Required</w:t>
            </w:r>
          </w:p>
        </w:tc>
        <w:tc>
          <w:tcPr>
            <w:tcW w:w="4894" w:type="dxa"/>
            <w:tcBorders>
              <w:left w:val="single" w:sz="4" w:space="0" w:color="000000"/>
              <w:bottom w:val="single" w:sz="4" w:space="0" w:color="000000"/>
              <w:right w:val="single" w:sz="4" w:space="0" w:color="000000"/>
            </w:tcBorders>
          </w:tcPr>
          <w:p w:rsidR="005E56CB" w:rsidRDefault="005E56CB" w:rsidP="005E56CB">
            <w:pPr>
              <w:snapToGrid w:val="0"/>
            </w:pPr>
            <w:r>
              <w:t>No</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E56CB" w:rsidRDefault="00ED745C" w:rsidP="005E56CB">
            <w:pPr>
              <w:snapToGrid w:val="0"/>
            </w:pPr>
            <w:r>
              <w:t>Yes</w:t>
            </w:r>
          </w:p>
        </w:tc>
      </w:tr>
      <w:tr w:rsidR="005E56CB" w:rsidDel="00FC4807" w:rsidTr="005E56CB">
        <w:trPr>
          <w:trHeight w:val="256"/>
          <w:del w:id="3609" w:author="blake" w:date="2012-04-05T12:45:00Z"/>
        </w:trPr>
        <w:tc>
          <w:tcPr>
            <w:tcW w:w="3451" w:type="dxa"/>
            <w:tcBorders>
              <w:top w:val="single" w:sz="4" w:space="0" w:color="000000"/>
              <w:left w:val="single" w:sz="4" w:space="0" w:color="000000"/>
              <w:bottom w:val="single" w:sz="4" w:space="0" w:color="000000"/>
            </w:tcBorders>
          </w:tcPr>
          <w:p w:rsidR="005E56CB" w:rsidDel="00FC4807" w:rsidRDefault="005E56CB" w:rsidP="005E56CB">
            <w:pPr>
              <w:snapToGrid w:val="0"/>
              <w:rPr>
                <w:del w:id="3610" w:author="blake" w:date="2012-04-05T12:45:00Z"/>
              </w:rPr>
            </w:pPr>
            <w:del w:id="3611" w:author="blake" w:date="2012-04-05T12:45: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5E56CB" w:rsidDel="00FC4807" w:rsidRDefault="003C6F83" w:rsidP="005E56CB">
            <w:pPr>
              <w:snapToGrid w:val="0"/>
              <w:rPr>
                <w:del w:id="3612" w:author="blake" w:date="2012-04-05T12:45:00Z"/>
              </w:rPr>
            </w:pPr>
            <w:del w:id="3613" w:author="blake" w:date="2012-04-05T12:45:00Z">
              <w:r w:rsidDel="00FC4807">
                <w:delText>CCE-3472-8, CCE-3339-9</w:delText>
              </w:r>
            </w:del>
          </w:p>
        </w:tc>
      </w:tr>
    </w:tbl>
    <w:p w:rsidR="005E56CB" w:rsidRDefault="005E56CB" w:rsidP="005E56CB">
      <w:pPr>
        <w:pStyle w:val="CISRuleComponent"/>
      </w:pPr>
      <w:r>
        <w:t xml:space="preserve">Description: </w:t>
      </w:r>
    </w:p>
    <w:p w:rsidR="00C002FF" w:rsidRDefault="00C002FF" w:rsidP="00C002FF">
      <w:pPr>
        <w:pStyle w:val="CISNormal"/>
      </w:pPr>
      <w:r>
        <w:t>Secure ICMP redirects are</w:t>
      </w:r>
      <w:r w:rsidR="00517D90">
        <w:t xml:space="preserve"> the same as ICMP redirects, except they</w:t>
      </w:r>
      <w:r>
        <w:t xml:space="preserve"> come from gateways listed on the default gateway list.</w:t>
      </w:r>
      <w:r w:rsidR="00517D90">
        <w:t xml:space="preserve"> It is assumed that these gateways are known to your system, and that they </w:t>
      </w:r>
      <w:r w:rsidR="007F2253">
        <w:t>are likely to</w:t>
      </w:r>
      <w:r w:rsidR="00517D90">
        <w:t xml:space="preserve"> be secure. </w:t>
      </w:r>
    </w:p>
    <w:p w:rsidR="005E56CB" w:rsidRDefault="005E56CB" w:rsidP="005E56CB">
      <w:pPr>
        <w:pStyle w:val="CISRuleComponent"/>
      </w:pPr>
      <w:r w:rsidRPr="006C7502">
        <w:t>Rationale:</w:t>
      </w:r>
    </w:p>
    <w:p w:rsidR="00517D90" w:rsidRDefault="00517D90" w:rsidP="00517D90">
      <w:pPr>
        <w:pStyle w:val="CISNormal"/>
      </w:pPr>
      <w:r>
        <w:t>It</w:t>
      </w:r>
      <w:r w:rsidR="007F2253">
        <w:t xml:space="preserve"> i</w:t>
      </w:r>
      <w:r>
        <w:t xml:space="preserve">s still possible for even known gateways </w:t>
      </w:r>
      <w:r w:rsidR="007F2253">
        <w:t>to be</w:t>
      </w:r>
      <w:r>
        <w:t xml:space="preserve"> compromised</w:t>
      </w:r>
      <w:r w:rsidR="007F2253">
        <w:t>. S</w:t>
      </w:r>
      <w:r>
        <w:t xml:space="preserve">etting </w:t>
      </w:r>
      <w:r w:rsidRPr="007F2253">
        <w:rPr>
          <w:rStyle w:val="CodeChar"/>
        </w:rPr>
        <w:t>net.ipv4.conf.all.secure_redirects</w:t>
      </w:r>
      <w:r w:rsidR="007F2253">
        <w:t xml:space="preserve"> to 0 protects </w:t>
      </w:r>
      <w:r>
        <w:t>the system from routing table updates by possibly compromised known gateways.</w:t>
      </w:r>
    </w:p>
    <w:p w:rsidR="005E56CB" w:rsidRDefault="005E56CB" w:rsidP="005E56CB">
      <w:pPr>
        <w:pStyle w:val="CISRuleComponent"/>
      </w:pPr>
      <w:r>
        <w:t>Remediation:</w:t>
      </w:r>
    </w:p>
    <w:p w:rsidR="00F267EC" w:rsidRPr="00FC5304" w:rsidRDefault="00F267EC" w:rsidP="00FB132F">
      <w:pPr>
        <w:pStyle w:val="CISC0de"/>
        <w:pBdr>
          <w:bottom w:val="single" w:sz="4" w:space="0" w:color="auto"/>
        </w:pBdr>
        <w:rPr>
          <w:b/>
        </w:rPr>
      </w:pPr>
      <w:r w:rsidRPr="00190372">
        <w:lastRenderedPageBreak/>
        <w:t>#</w:t>
      </w:r>
      <w:r w:rsidR="00395BAB">
        <w:t xml:space="preserve"> </w:t>
      </w:r>
      <w:r w:rsidRPr="00FC5304">
        <w:rPr>
          <w:b/>
        </w:rPr>
        <w:t xml:space="preserve">/sbin/sysctl </w:t>
      </w:r>
      <w:r w:rsidR="001731CF" w:rsidRPr="00FC5304">
        <w:rPr>
          <w:b/>
        </w:rPr>
        <w:t>-</w:t>
      </w:r>
      <w:r w:rsidRPr="00FC5304">
        <w:rPr>
          <w:b/>
        </w:rPr>
        <w:t>w net.ipv4.conf.all.secure_redirects=0</w:t>
      </w:r>
    </w:p>
    <w:p w:rsidR="00F267EC" w:rsidRPr="00FB132F" w:rsidRDefault="00F267EC" w:rsidP="00FB132F">
      <w:pPr>
        <w:pStyle w:val="CISC0de"/>
        <w:pBdr>
          <w:bottom w:val="single" w:sz="4" w:space="0" w:color="auto"/>
        </w:pBdr>
      </w:pPr>
      <w:r w:rsidRPr="00190372">
        <w:t>#</w:t>
      </w:r>
      <w:r w:rsidR="00395BAB">
        <w:t xml:space="preserve"> </w:t>
      </w:r>
      <w:r w:rsidRPr="00FC5304">
        <w:rPr>
          <w:b/>
        </w:rPr>
        <w:t xml:space="preserve">/sbin/sysctl </w:t>
      </w:r>
      <w:r w:rsidR="001731CF" w:rsidRPr="00FC5304">
        <w:rPr>
          <w:b/>
        </w:rPr>
        <w:t>-</w:t>
      </w:r>
      <w:r w:rsidRPr="00FC5304">
        <w:rPr>
          <w:b/>
        </w:rPr>
        <w:t>w net.ipv4.conf.default.secure_redirects=0</w:t>
      </w:r>
    </w:p>
    <w:p w:rsidR="00F267EC" w:rsidRDefault="00F267EC" w:rsidP="00FB132F">
      <w:pPr>
        <w:pStyle w:val="CISC0de"/>
        <w:pBdr>
          <w:bottom w:val="single" w:sz="4" w:space="0" w:color="auto"/>
        </w:pBdr>
        <w:rPr>
          <w:b/>
        </w:rPr>
      </w:pPr>
      <w:r w:rsidRPr="00190372">
        <w:t>#</w:t>
      </w:r>
      <w:r w:rsidR="00395BAB">
        <w:t xml:space="preserve"> </w:t>
      </w:r>
      <w:r w:rsidRPr="00FC5304">
        <w:rPr>
          <w:b/>
        </w:rPr>
        <w:t xml:space="preserve">/sbin/sysctl </w:t>
      </w:r>
      <w:r w:rsidR="001731CF" w:rsidRPr="00FC5304">
        <w:rPr>
          <w:b/>
        </w:rPr>
        <w:t>-</w:t>
      </w:r>
      <w:r w:rsidRPr="00FC5304">
        <w:rPr>
          <w:b/>
        </w:rPr>
        <w:t>w net.ipv4.route.flush=1</w:t>
      </w:r>
    </w:p>
    <w:p w:rsidR="00AA7A5C" w:rsidRPr="00D65CCA" w:rsidRDefault="00AA7A5C" w:rsidP="00AA7A5C">
      <w:pPr>
        <w:pStyle w:val="CISC0de"/>
        <w:pBdr>
          <w:bottom w:val="single" w:sz="4" w:space="0" w:color="auto"/>
        </w:pBdr>
        <w:rPr>
          <w:b/>
        </w:rPr>
      </w:pPr>
      <w:r>
        <w:t xml:space="preserve"># </w:t>
      </w:r>
      <w:r w:rsidRPr="00D65CCA">
        <w:rPr>
          <w:b/>
        </w:rPr>
        <w:t>/bin/ed /etc/sysctl.conf &lt;&lt; END</w:t>
      </w:r>
    </w:p>
    <w:p w:rsidR="00AA7A5C" w:rsidRPr="00D65CCA" w:rsidRDefault="00AA7A5C" w:rsidP="00AA7A5C">
      <w:pPr>
        <w:pStyle w:val="CISC0de"/>
        <w:pBdr>
          <w:bottom w:val="single" w:sz="4" w:space="0" w:color="auto"/>
        </w:pBdr>
        <w:rPr>
          <w:b/>
        </w:rPr>
      </w:pPr>
      <w:r w:rsidRPr="00D65CCA">
        <w:rPr>
          <w:b/>
        </w:rPr>
        <w:t>g/^net\.ipv4\.conf\.all\.secure_redirects.*=/d</w:t>
      </w:r>
    </w:p>
    <w:p w:rsidR="00AA7A5C" w:rsidRPr="00D65CCA" w:rsidRDefault="00AA7A5C" w:rsidP="00AA7A5C">
      <w:pPr>
        <w:pStyle w:val="CISC0de"/>
        <w:pBdr>
          <w:bottom w:val="single" w:sz="4" w:space="0" w:color="auto"/>
        </w:pBdr>
        <w:rPr>
          <w:b/>
        </w:rPr>
      </w:pPr>
      <w:r w:rsidRPr="00D65CCA">
        <w:rPr>
          <w:b/>
        </w:rPr>
        <w:t>g/^net\.ipv4\.conf\.default\.secure_redirects.</w:t>
      </w:r>
      <w:r w:rsidR="00D65CCA">
        <w:rPr>
          <w:b/>
        </w:rPr>
        <w:t>*=</w:t>
      </w:r>
      <w:r w:rsidRPr="00D65CCA">
        <w:rPr>
          <w:b/>
        </w:rPr>
        <w:t>/d</w:t>
      </w:r>
    </w:p>
    <w:p w:rsidR="00AA7A5C" w:rsidRPr="00D65CCA" w:rsidRDefault="00AA7A5C" w:rsidP="00AA7A5C">
      <w:pPr>
        <w:pStyle w:val="CISC0de"/>
        <w:pBdr>
          <w:bottom w:val="single" w:sz="4" w:space="0" w:color="auto"/>
        </w:pBdr>
        <w:rPr>
          <w:b/>
        </w:rPr>
      </w:pPr>
      <w:r w:rsidRPr="00D65CCA">
        <w:rPr>
          <w:b/>
        </w:rPr>
        <w:t>\$a</w:t>
      </w:r>
    </w:p>
    <w:p w:rsidR="00AA7A5C" w:rsidRPr="00D65CCA" w:rsidRDefault="00AA7A5C" w:rsidP="00AA7A5C">
      <w:pPr>
        <w:pStyle w:val="CISC0de"/>
        <w:pBdr>
          <w:bottom w:val="single" w:sz="4" w:space="0" w:color="auto"/>
        </w:pBdr>
        <w:rPr>
          <w:b/>
        </w:rPr>
      </w:pPr>
      <w:r w:rsidRPr="00D65CCA">
        <w:rPr>
          <w:b/>
        </w:rPr>
        <w:t>net.ipv4.conf.all.secure_redirects = 0</w:t>
      </w:r>
    </w:p>
    <w:p w:rsidR="00AA7A5C" w:rsidRPr="00D65CCA" w:rsidRDefault="00AA7A5C" w:rsidP="00AA7A5C">
      <w:pPr>
        <w:pStyle w:val="CISC0de"/>
        <w:pBdr>
          <w:bottom w:val="single" w:sz="4" w:space="0" w:color="auto"/>
        </w:pBdr>
        <w:rPr>
          <w:b/>
        </w:rPr>
      </w:pPr>
      <w:r w:rsidRPr="00D65CCA">
        <w:rPr>
          <w:b/>
        </w:rPr>
        <w:t>net.ipv4.conf.default.secure_redirects = 0</w:t>
      </w:r>
    </w:p>
    <w:p w:rsidR="00AA7A5C" w:rsidRPr="00D65CCA" w:rsidRDefault="00AA7A5C" w:rsidP="00AA7A5C">
      <w:pPr>
        <w:pStyle w:val="CISC0de"/>
        <w:pBdr>
          <w:bottom w:val="single" w:sz="4" w:space="0" w:color="auto"/>
        </w:pBdr>
        <w:rPr>
          <w:b/>
        </w:rPr>
      </w:pPr>
      <w:r w:rsidRPr="00D65CCA">
        <w:rPr>
          <w:b/>
        </w:rPr>
        <w:t>.</w:t>
      </w:r>
    </w:p>
    <w:p w:rsidR="00AA7A5C" w:rsidRPr="00D65CCA" w:rsidRDefault="00AA7A5C" w:rsidP="00AA7A5C">
      <w:pPr>
        <w:pStyle w:val="CISC0de"/>
        <w:pBdr>
          <w:bottom w:val="single" w:sz="4" w:space="0" w:color="auto"/>
        </w:pBdr>
        <w:rPr>
          <w:b/>
        </w:rPr>
      </w:pPr>
      <w:r w:rsidRPr="00D65CCA">
        <w:rPr>
          <w:b/>
        </w:rPr>
        <w:t>w</w:t>
      </w:r>
    </w:p>
    <w:p w:rsidR="00AA7A5C" w:rsidRPr="00D65CCA" w:rsidRDefault="00AA7A5C" w:rsidP="00AA7A5C">
      <w:pPr>
        <w:pStyle w:val="CISC0de"/>
        <w:pBdr>
          <w:bottom w:val="single" w:sz="4" w:space="0" w:color="auto"/>
        </w:pBdr>
        <w:rPr>
          <w:b/>
        </w:rPr>
      </w:pPr>
      <w:r w:rsidRPr="00D65CCA">
        <w:rPr>
          <w:b/>
        </w:rPr>
        <w:t>q</w:t>
      </w:r>
    </w:p>
    <w:p w:rsidR="00AA7A5C" w:rsidRPr="00D65CCA" w:rsidRDefault="00AA7A5C" w:rsidP="00AA7A5C">
      <w:pPr>
        <w:pStyle w:val="CISC0de"/>
        <w:pBdr>
          <w:bottom w:val="single" w:sz="4" w:space="0" w:color="auto"/>
        </w:pBdr>
        <w:rPr>
          <w:b/>
        </w:rPr>
      </w:pPr>
      <w:r w:rsidRPr="00D65CCA">
        <w:rPr>
          <w:b/>
        </w:rPr>
        <w:t>END</w:t>
      </w:r>
    </w:p>
    <w:p w:rsidR="005E56CB" w:rsidRDefault="005E56CB" w:rsidP="005E56CB">
      <w:pPr>
        <w:pStyle w:val="CISRuleComponent"/>
        <w:spacing w:before="240"/>
      </w:pPr>
      <w:r>
        <w:t>Audit:</w:t>
      </w:r>
    </w:p>
    <w:p w:rsidR="005E56CB" w:rsidRDefault="005E56CB" w:rsidP="005E56CB">
      <w:pPr>
        <w:pStyle w:val="CISNormal"/>
      </w:pPr>
      <w:r>
        <w:t>Perform the following to determine</w:t>
      </w:r>
      <w:r w:rsidR="007B45FF">
        <w:t xml:space="preserve"> if</w:t>
      </w:r>
      <w:r>
        <w:t xml:space="preserve"> </w:t>
      </w:r>
      <w:r w:rsidR="007B45FF">
        <w:t>ICMP redirect messages will be rejected from known gateways.</w:t>
      </w:r>
    </w:p>
    <w:p w:rsidR="00F267EC" w:rsidRPr="00190372" w:rsidRDefault="00F267EC" w:rsidP="00FB132F">
      <w:pPr>
        <w:pStyle w:val="CISC0de"/>
        <w:pBdr>
          <w:bottom w:val="single" w:sz="4" w:space="0" w:color="auto"/>
        </w:pBdr>
      </w:pPr>
      <w:r w:rsidRPr="00190372">
        <w:t>#</w:t>
      </w:r>
      <w:r w:rsidR="007B45FF">
        <w:t xml:space="preserve"> </w:t>
      </w:r>
      <w:r w:rsidRPr="00FC5304">
        <w:rPr>
          <w:b/>
        </w:rPr>
        <w:t>/sbin/sysctl net.ipv4.conf.all.secure_redirects</w:t>
      </w:r>
    </w:p>
    <w:p w:rsidR="00F267EC" w:rsidRPr="00190372" w:rsidRDefault="00F267EC" w:rsidP="00FB132F">
      <w:pPr>
        <w:pStyle w:val="CISC0de"/>
        <w:pBdr>
          <w:bottom w:val="single" w:sz="4" w:space="0" w:color="auto"/>
        </w:pBdr>
      </w:pPr>
      <w:r w:rsidRPr="00190372">
        <w:t>net.ipv4.conf.all.secure_redirects = 0</w:t>
      </w:r>
    </w:p>
    <w:p w:rsidR="00F267EC" w:rsidRPr="00190372" w:rsidRDefault="00F267EC" w:rsidP="00FB132F">
      <w:pPr>
        <w:pStyle w:val="CISC0de"/>
        <w:pBdr>
          <w:bottom w:val="single" w:sz="4" w:space="0" w:color="auto"/>
        </w:pBdr>
      </w:pPr>
      <w:r w:rsidRPr="00190372">
        <w:t>#</w:t>
      </w:r>
      <w:r w:rsidR="007B45FF">
        <w:t xml:space="preserve"> </w:t>
      </w:r>
      <w:r w:rsidRPr="00FC5304">
        <w:rPr>
          <w:b/>
        </w:rPr>
        <w:t>/sbin/sysctl net.ipv4.conf.default.secure_redirects</w:t>
      </w:r>
    </w:p>
    <w:p w:rsidR="00F267EC" w:rsidRPr="00190372" w:rsidRDefault="00F267EC" w:rsidP="00FB132F">
      <w:pPr>
        <w:pStyle w:val="CISC0de"/>
        <w:pBdr>
          <w:bottom w:val="single" w:sz="4" w:space="0" w:color="auto"/>
        </w:pBdr>
      </w:pPr>
      <w:r w:rsidRPr="00190372">
        <w:t>net.ipv4.conf.default.secure_redirects = 0</w:t>
      </w:r>
    </w:p>
    <w:p w:rsidR="005E56CB" w:rsidRDefault="005E56CB" w:rsidP="00395BAB">
      <w:pPr>
        <w:pStyle w:val="CISNormal"/>
      </w:pPr>
    </w:p>
    <w:p w:rsidR="00CB6922" w:rsidRDefault="007F2253" w:rsidP="006E606D">
      <w:pPr>
        <w:pStyle w:val="Heading3"/>
        <w:tabs>
          <w:tab w:val="center" w:pos="990"/>
        </w:tabs>
        <w:ind w:left="360"/>
      </w:pPr>
      <w:bookmarkStart w:id="3614" w:name="_Toc328948751"/>
      <w:r>
        <w:t>Log Suspicious P</w:t>
      </w:r>
      <w:r w:rsidR="00CB6922">
        <w:t>ackets</w:t>
      </w:r>
      <w:bookmarkEnd w:id="3614"/>
    </w:p>
    <w:tbl>
      <w:tblPr>
        <w:tblW w:w="0" w:type="auto"/>
        <w:tblInd w:w="462" w:type="dxa"/>
        <w:tblLayout w:type="fixed"/>
        <w:tblLook w:val="0000" w:firstRow="0" w:lastRow="0" w:firstColumn="0" w:lastColumn="0" w:noHBand="0" w:noVBand="0"/>
      </w:tblPr>
      <w:tblGrid>
        <w:gridCol w:w="3451"/>
        <w:gridCol w:w="4894"/>
      </w:tblGrid>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E56CB" w:rsidRDefault="005E56CB" w:rsidP="005E56CB">
            <w:pPr>
              <w:snapToGrid w:val="0"/>
            </w:pPr>
            <w:r>
              <w:t>Level-I</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E56CB" w:rsidRDefault="00F267EC" w:rsidP="005E56CB">
            <w:pPr>
              <w:snapToGrid w:val="0"/>
            </w:pPr>
            <w:del w:id="3615" w:author="blake" w:date="2012-04-07T22:27:00Z">
              <w:r w:rsidDel="0023488B">
                <w:delText>No</w:delText>
              </w:r>
            </w:del>
            <w:ins w:id="3616" w:author="blake" w:date="2012-04-07T22:27:00Z">
              <w:r w:rsidR="0023488B">
                <w:t>Not Logged</w:t>
              </w:r>
            </w:ins>
          </w:p>
        </w:tc>
      </w:tr>
      <w:tr w:rsidR="005E56CB" w:rsidTr="005E56CB">
        <w:trPr>
          <w:trHeight w:val="256"/>
        </w:trPr>
        <w:tc>
          <w:tcPr>
            <w:tcW w:w="3451" w:type="dxa"/>
            <w:tcBorders>
              <w:left w:val="single" w:sz="4" w:space="0" w:color="000000"/>
              <w:bottom w:val="single" w:sz="4" w:space="0" w:color="000000"/>
            </w:tcBorders>
          </w:tcPr>
          <w:p w:rsidR="005E56CB" w:rsidRDefault="005E56CB" w:rsidP="005E56CB">
            <w:pPr>
              <w:snapToGrid w:val="0"/>
            </w:pPr>
            <w:r>
              <w:t>Reboot Required</w:t>
            </w:r>
          </w:p>
        </w:tc>
        <w:tc>
          <w:tcPr>
            <w:tcW w:w="4894" w:type="dxa"/>
            <w:tcBorders>
              <w:left w:val="single" w:sz="4" w:space="0" w:color="000000"/>
              <w:bottom w:val="single" w:sz="4" w:space="0" w:color="000000"/>
              <w:right w:val="single" w:sz="4" w:space="0" w:color="000000"/>
            </w:tcBorders>
          </w:tcPr>
          <w:p w:rsidR="005E56CB" w:rsidRDefault="005E56CB" w:rsidP="005E56CB">
            <w:pPr>
              <w:snapToGrid w:val="0"/>
            </w:pPr>
            <w:r>
              <w:t>No</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E56CB" w:rsidRDefault="00ED745C" w:rsidP="005E56CB">
            <w:pPr>
              <w:snapToGrid w:val="0"/>
            </w:pPr>
            <w:r>
              <w:t>Yes</w:t>
            </w:r>
          </w:p>
        </w:tc>
      </w:tr>
      <w:tr w:rsidR="005E56CB" w:rsidDel="00FC4807" w:rsidTr="005E56CB">
        <w:trPr>
          <w:trHeight w:val="256"/>
          <w:del w:id="3617" w:author="blake" w:date="2012-04-05T12:45:00Z"/>
        </w:trPr>
        <w:tc>
          <w:tcPr>
            <w:tcW w:w="3451" w:type="dxa"/>
            <w:tcBorders>
              <w:top w:val="single" w:sz="4" w:space="0" w:color="000000"/>
              <w:left w:val="single" w:sz="4" w:space="0" w:color="000000"/>
              <w:bottom w:val="single" w:sz="4" w:space="0" w:color="000000"/>
            </w:tcBorders>
          </w:tcPr>
          <w:p w:rsidR="005E56CB" w:rsidDel="00FC4807" w:rsidRDefault="005E56CB" w:rsidP="005E56CB">
            <w:pPr>
              <w:snapToGrid w:val="0"/>
              <w:rPr>
                <w:del w:id="3618" w:author="blake" w:date="2012-04-05T12:45:00Z"/>
              </w:rPr>
            </w:pPr>
            <w:del w:id="3619" w:author="blake" w:date="2012-04-05T12:45: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5E56CB" w:rsidDel="00FC4807" w:rsidRDefault="003C6F83" w:rsidP="005E56CB">
            <w:pPr>
              <w:snapToGrid w:val="0"/>
              <w:rPr>
                <w:del w:id="3620" w:author="blake" w:date="2012-04-05T12:45:00Z"/>
              </w:rPr>
            </w:pPr>
            <w:del w:id="3621" w:author="blake" w:date="2012-04-05T12:45:00Z">
              <w:r w:rsidDel="00FC4807">
                <w:delText>CCE-4320-8</w:delText>
              </w:r>
            </w:del>
          </w:p>
        </w:tc>
      </w:tr>
    </w:tbl>
    <w:p w:rsidR="005E56CB" w:rsidRDefault="005E56CB" w:rsidP="005E56CB">
      <w:pPr>
        <w:pStyle w:val="CISRuleComponent"/>
      </w:pPr>
      <w:r>
        <w:t xml:space="preserve">Description: </w:t>
      </w:r>
    </w:p>
    <w:p w:rsidR="00E317EC" w:rsidRDefault="00E317EC" w:rsidP="00E317EC">
      <w:pPr>
        <w:pStyle w:val="CISNormal"/>
      </w:pPr>
      <w:r>
        <w:t xml:space="preserve">When enabled, this feature logs packets with </w:t>
      </w:r>
      <w:r w:rsidR="00190372">
        <w:t xml:space="preserve">un-routable </w:t>
      </w:r>
      <w:r>
        <w:t>source addresses to the kernel log.</w:t>
      </w:r>
    </w:p>
    <w:p w:rsidR="005E56CB" w:rsidRDefault="005E56CB" w:rsidP="005E56CB">
      <w:pPr>
        <w:pStyle w:val="CISRuleComponent"/>
      </w:pPr>
      <w:r w:rsidRPr="006C7502">
        <w:t>Rationale:</w:t>
      </w:r>
    </w:p>
    <w:p w:rsidR="00E317EC" w:rsidRDefault="00E317EC" w:rsidP="00E317EC">
      <w:pPr>
        <w:pStyle w:val="CISNormal"/>
      </w:pPr>
      <w:r>
        <w:t>Enabling this feature and logging these packets allow</w:t>
      </w:r>
      <w:r w:rsidR="006A26BE">
        <w:t>s</w:t>
      </w:r>
      <w:r>
        <w:t xml:space="preserve"> an administrator to investigate the possibility</w:t>
      </w:r>
      <w:r w:rsidR="00C7465C">
        <w:t xml:space="preserve"> that an attacker is sending spoofed packets to their server.</w:t>
      </w:r>
    </w:p>
    <w:p w:rsidR="005E56CB" w:rsidRDefault="005E56CB" w:rsidP="005E56CB">
      <w:pPr>
        <w:pStyle w:val="CISRuleComponent"/>
      </w:pPr>
      <w:r>
        <w:t>Remediation:</w:t>
      </w:r>
    </w:p>
    <w:p w:rsidR="00F267EC" w:rsidRDefault="00F267EC" w:rsidP="00FB132F">
      <w:pPr>
        <w:pStyle w:val="CISC0de"/>
        <w:pBdr>
          <w:bottom w:val="single" w:sz="4" w:space="0" w:color="auto"/>
        </w:pBdr>
      </w:pPr>
      <w:r w:rsidRPr="00190372">
        <w:t>#</w:t>
      </w:r>
      <w:r w:rsidR="00256A3A">
        <w:t xml:space="preserve"> </w:t>
      </w:r>
      <w:r w:rsidRPr="009A3384">
        <w:rPr>
          <w:b/>
        </w:rPr>
        <w:t xml:space="preserve">/sbin/sysctl </w:t>
      </w:r>
      <w:r w:rsidR="001731CF" w:rsidRPr="009A3384">
        <w:rPr>
          <w:b/>
        </w:rPr>
        <w:t>-</w:t>
      </w:r>
      <w:r w:rsidRPr="009A3384">
        <w:rPr>
          <w:b/>
        </w:rPr>
        <w:t>w net.ipv4.conf.all.log_martians=1</w:t>
      </w:r>
    </w:p>
    <w:p w:rsidR="009A3384" w:rsidRPr="009A3384" w:rsidRDefault="009A3384" w:rsidP="00FB132F">
      <w:pPr>
        <w:pStyle w:val="CISC0de"/>
        <w:pBdr>
          <w:bottom w:val="single" w:sz="4" w:space="0" w:color="auto"/>
        </w:pBdr>
        <w:rPr>
          <w:b/>
        </w:rPr>
      </w:pPr>
      <w:r>
        <w:t xml:space="preserve"># </w:t>
      </w:r>
      <w:r w:rsidRPr="009A3384">
        <w:rPr>
          <w:b/>
        </w:rPr>
        <w:t>/sbin/sysctl -w net.ipv4.conf.default.log_martians=1</w:t>
      </w:r>
    </w:p>
    <w:p w:rsidR="00F267EC" w:rsidRDefault="00F267EC" w:rsidP="00FB132F">
      <w:pPr>
        <w:pStyle w:val="CISC0de"/>
        <w:pBdr>
          <w:bottom w:val="single" w:sz="4" w:space="0" w:color="auto"/>
        </w:pBdr>
        <w:rPr>
          <w:b/>
        </w:rPr>
      </w:pPr>
      <w:r w:rsidRPr="00190372">
        <w:t>#</w:t>
      </w:r>
      <w:r w:rsidR="00256A3A">
        <w:t xml:space="preserve"> </w:t>
      </w:r>
      <w:r w:rsidRPr="009A3384">
        <w:rPr>
          <w:b/>
        </w:rPr>
        <w:t xml:space="preserve">/sbin/sysctl </w:t>
      </w:r>
      <w:r w:rsidR="001731CF" w:rsidRPr="009A3384">
        <w:rPr>
          <w:b/>
        </w:rPr>
        <w:t>-</w:t>
      </w:r>
      <w:r w:rsidRPr="009A3384">
        <w:rPr>
          <w:b/>
        </w:rPr>
        <w:t>w net.ipv4.route.flush=1</w:t>
      </w:r>
    </w:p>
    <w:p w:rsidR="008D3F47" w:rsidRPr="00D65CCA" w:rsidRDefault="008D3F47" w:rsidP="008D3F47">
      <w:pPr>
        <w:pStyle w:val="CISC0de"/>
        <w:pBdr>
          <w:bottom w:val="single" w:sz="4" w:space="0" w:color="auto"/>
        </w:pBdr>
        <w:rPr>
          <w:b/>
        </w:rPr>
      </w:pPr>
      <w:r>
        <w:t xml:space="preserve"># </w:t>
      </w:r>
      <w:r w:rsidRPr="00D65CCA">
        <w:rPr>
          <w:b/>
        </w:rPr>
        <w:t>/bin/ed /etc/sysctl.conf &lt;&lt; END</w:t>
      </w:r>
    </w:p>
    <w:p w:rsidR="008D3F47" w:rsidRPr="00D65CCA" w:rsidRDefault="008D3F47" w:rsidP="008D3F47">
      <w:pPr>
        <w:pStyle w:val="CISC0de"/>
        <w:pBdr>
          <w:bottom w:val="single" w:sz="4" w:space="0" w:color="auto"/>
        </w:pBdr>
        <w:rPr>
          <w:b/>
        </w:rPr>
      </w:pPr>
      <w:r w:rsidRPr="00D65CCA">
        <w:rPr>
          <w:b/>
        </w:rPr>
        <w:t>g/^net\.ipv4\.conf\.all\.log_martians.*=/d</w:t>
      </w:r>
    </w:p>
    <w:p w:rsidR="008D3F47" w:rsidRPr="00D65CCA" w:rsidRDefault="008D3F47" w:rsidP="008D3F47">
      <w:pPr>
        <w:pStyle w:val="CISC0de"/>
        <w:pBdr>
          <w:bottom w:val="single" w:sz="4" w:space="0" w:color="auto"/>
        </w:pBdr>
        <w:rPr>
          <w:b/>
        </w:rPr>
      </w:pPr>
      <w:r w:rsidRPr="00D65CCA">
        <w:rPr>
          <w:b/>
        </w:rPr>
        <w:t>g/^net\.ipv</w:t>
      </w:r>
      <w:r w:rsidR="00970201" w:rsidRPr="00970201">
        <w:rPr>
          <w:b/>
        </w:rPr>
        <w:t>4\.conf\.default\.log_martians.</w:t>
      </w:r>
      <w:r w:rsidR="00D65CCA">
        <w:rPr>
          <w:b/>
        </w:rPr>
        <w:t>*=</w:t>
      </w:r>
      <w:r w:rsidRPr="00D65CCA">
        <w:rPr>
          <w:b/>
        </w:rPr>
        <w:t>/d</w:t>
      </w:r>
    </w:p>
    <w:p w:rsidR="008D3F47" w:rsidRPr="00D65CCA" w:rsidRDefault="008D3F47" w:rsidP="008D3F47">
      <w:pPr>
        <w:pStyle w:val="CISC0de"/>
        <w:pBdr>
          <w:bottom w:val="single" w:sz="4" w:space="0" w:color="auto"/>
        </w:pBdr>
        <w:rPr>
          <w:b/>
        </w:rPr>
      </w:pPr>
      <w:r w:rsidRPr="00D65CCA">
        <w:rPr>
          <w:b/>
        </w:rPr>
        <w:t>\$a</w:t>
      </w:r>
    </w:p>
    <w:p w:rsidR="008D3F47" w:rsidRPr="00D65CCA" w:rsidRDefault="008D3F47" w:rsidP="008D3F47">
      <w:pPr>
        <w:pStyle w:val="CISC0de"/>
        <w:pBdr>
          <w:bottom w:val="single" w:sz="4" w:space="0" w:color="auto"/>
        </w:pBdr>
        <w:rPr>
          <w:b/>
        </w:rPr>
      </w:pPr>
      <w:r w:rsidRPr="00D65CCA">
        <w:rPr>
          <w:b/>
        </w:rPr>
        <w:t>net.ipv4.conf.all.log_martians = 1</w:t>
      </w:r>
    </w:p>
    <w:p w:rsidR="008D3F47" w:rsidRPr="00D65CCA" w:rsidRDefault="008D3F47" w:rsidP="008D3F47">
      <w:pPr>
        <w:pStyle w:val="CISC0de"/>
        <w:pBdr>
          <w:bottom w:val="single" w:sz="4" w:space="0" w:color="auto"/>
        </w:pBdr>
        <w:rPr>
          <w:b/>
        </w:rPr>
      </w:pPr>
      <w:r w:rsidRPr="00D65CCA">
        <w:rPr>
          <w:b/>
        </w:rPr>
        <w:t>net.ipv4.conf.default.log_martians = 1</w:t>
      </w:r>
    </w:p>
    <w:p w:rsidR="008D3F47" w:rsidRPr="00D65CCA" w:rsidRDefault="008D3F47" w:rsidP="008D3F47">
      <w:pPr>
        <w:pStyle w:val="CISC0de"/>
        <w:pBdr>
          <w:bottom w:val="single" w:sz="4" w:space="0" w:color="auto"/>
        </w:pBdr>
        <w:rPr>
          <w:b/>
        </w:rPr>
      </w:pPr>
      <w:r w:rsidRPr="00D65CCA">
        <w:rPr>
          <w:b/>
        </w:rPr>
        <w:t>.</w:t>
      </w:r>
    </w:p>
    <w:p w:rsidR="008D3F47" w:rsidRPr="00D65CCA" w:rsidRDefault="008D3F47" w:rsidP="008D3F47">
      <w:pPr>
        <w:pStyle w:val="CISC0de"/>
        <w:pBdr>
          <w:bottom w:val="single" w:sz="4" w:space="0" w:color="auto"/>
        </w:pBdr>
        <w:rPr>
          <w:b/>
        </w:rPr>
      </w:pPr>
      <w:r w:rsidRPr="00D65CCA">
        <w:rPr>
          <w:b/>
        </w:rPr>
        <w:t>w</w:t>
      </w:r>
    </w:p>
    <w:p w:rsidR="008D3F47" w:rsidRPr="00D65CCA" w:rsidRDefault="008D3F47" w:rsidP="008D3F47">
      <w:pPr>
        <w:pStyle w:val="CISC0de"/>
        <w:pBdr>
          <w:bottom w:val="single" w:sz="4" w:space="0" w:color="auto"/>
        </w:pBdr>
        <w:rPr>
          <w:b/>
        </w:rPr>
      </w:pPr>
      <w:r w:rsidRPr="00D65CCA">
        <w:rPr>
          <w:b/>
        </w:rPr>
        <w:t>q</w:t>
      </w:r>
    </w:p>
    <w:p w:rsidR="008D3F47" w:rsidRPr="00D65CCA" w:rsidRDefault="008D3F47" w:rsidP="008D3F47">
      <w:pPr>
        <w:pStyle w:val="CISC0de"/>
        <w:pBdr>
          <w:bottom w:val="single" w:sz="4" w:space="0" w:color="auto"/>
        </w:pBdr>
        <w:rPr>
          <w:b/>
        </w:rPr>
      </w:pPr>
      <w:r w:rsidRPr="00D65CCA">
        <w:rPr>
          <w:b/>
        </w:rPr>
        <w:t>END</w:t>
      </w:r>
    </w:p>
    <w:p w:rsidR="005E56CB" w:rsidRDefault="005E56CB" w:rsidP="005E56CB">
      <w:pPr>
        <w:pStyle w:val="CISRuleComponent"/>
        <w:spacing w:before="240"/>
      </w:pPr>
      <w:r>
        <w:lastRenderedPageBreak/>
        <w:t>Audit:</w:t>
      </w:r>
    </w:p>
    <w:p w:rsidR="005E56CB" w:rsidRDefault="005E56CB" w:rsidP="005E56CB">
      <w:pPr>
        <w:pStyle w:val="CISNormal"/>
      </w:pPr>
      <w:r>
        <w:t xml:space="preserve">Perform the following to determine </w:t>
      </w:r>
      <w:r w:rsidR="00256A3A">
        <w:t>if suspicious packets are logged.</w:t>
      </w:r>
    </w:p>
    <w:p w:rsidR="00F267EC" w:rsidRPr="00F845BB" w:rsidRDefault="00F267EC" w:rsidP="00FB132F">
      <w:pPr>
        <w:pStyle w:val="CISC0de"/>
        <w:pBdr>
          <w:bottom w:val="single" w:sz="4" w:space="0" w:color="auto"/>
        </w:pBdr>
      </w:pPr>
      <w:r w:rsidRPr="00F845BB">
        <w:t>#</w:t>
      </w:r>
      <w:r w:rsidR="00256A3A">
        <w:t xml:space="preserve"> </w:t>
      </w:r>
      <w:r w:rsidRPr="009A3384">
        <w:rPr>
          <w:b/>
        </w:rPr>
        <w:t>/sbin/sysctl net.ipv4.conf.all.log_martians</w:t>
      </w:r>
    </w:p>
    <w:p w:rsidR="00F267EC" w:rsidRDefault="00F267EC" w:rsidP="00FB132F">
      <w:pPr>
        <w:pStyle w:val="CISC0de"/>
        <w:pBdr>
          <w:bottom w:val="single" w:sz="4" w:space="0" w:color="auto"/>
        </w:pBdr>
      </w:pPr>
      <w:r w:rsidRPr="00F845BB">
        <w:t>net.ipv4.conf.all.log_martians = 1</w:t>
      </w:r>
    </w:p>
    <w:p w:rsidR="009A3384" w:rsidRPr="009A3384" w:rsidRDefault="009A3384" w:rsidP="009A3384">
      <w:pPr>
        <w:pStyle w:val="CISC0de"/>
        <w:pBdr>
          <w:bottom w:val="single" w:sz="4" w:space="0" w:color="auto"/>
        </w:pBdr>
        <w:rPr>
          <w:b/>
        </w:rPr>
      </w:pPr>
      <w:r w:rsidRPr="00F845BB">
        <w:t>#</w:t>
      </w:r>
      <w:r>
        <w:t xml:space="preserve"> </w:t>
      </w:r>
      <w:r w:rsidRPr="009A3384">
        <w:rPr>
          <w:b/>
        </w:rPr>
        <w:t>/sbin/sysctl net.ipv4.conf.default.log_martians</w:t>
      </w:r>
    </w:p>
    <w:p w:rsidR="009A3384" w:rsidRPr="00F845BB" w:rsidRDefault="009A3384" w:rsidP="009A3384">
      <w:pPr>
        <w:pStyle w:val="CISC0de"/>
        <w:pBdr>
          <w:bottom w:val="single" w:sz="4" w:space="0" w:color="auto"/>
        </w:pBdr>
      </w:pPr>
      <w:r w:rsidRPr="00F845BB">
        <w:t>net.ipv4.conf.</w:t>
      </w:r>
      <w:del w:id="3622" w:author="blake" w:date="2012-04-07T22:28:00Z">
        <w:r w:rsidRPr="00F845BB" w:rsidDel="0023488B">
          <w:delText>all</w:delText>
        </w:r>
      </w:del>
      <w:ins w:id="3623" w:author="blake" w:date="2012-04-07T22:28:00Z">
        <w:r w:rsidR="0023488B">
          <w:t>default</w:t>
        </w:r>
      </w:ins>
      <w:r w:rsidRPr="00F845BB">
        <w:t>.log_martians = 1</w:t>
      </w:r>
    </w:p>
    <w:p w:rsidR="009A3384" w:rsidRPr="00F845BB" w:rsidRDefault="009A3384" w:rsidP="00FB132F">
      <w:pPr>
        <w:pStyle w:val="CISC0de"/>
        <w:pBdr>
          <w:bottom w:val="single" w:sz="4" w:space="0" w:color="auto"/>
        </w:pBdr>
      </w:pPr>
    </w:p>
    <w:p w:rsidR="005E56CB" w:rsidRDefault="005E56CB" w:rsidP="005E56CB">
      <w:pPr>
        <w:rPr>
          <w:b/>
        </w:rPr>
      </w:pPr>
    </w:p>
    <w:p w:rsidR="00CB6922" w:rsidRDefault="007F2253" w:rsidP="006E606D">
      <w:pPr>
        <w:pStyle w:val="Heading3"/>
        <w:tabs>
          <w:tab w:val="center" w:pos="990"/>
        </w:tabs>
        <w:ind w:left="360"/>
      </w:pPr>
      <w:bookmarkStart w:id="3624" w:name="_Toc328948752"/>
      <w:r>
        <w:t>Enable Ignore Broadcast R</w:t>
      </w:r>
      <w:r w:rsidR="00CB6922">
        <w:t>equests</w:t>
      </w:r>
      <w:bookmarkEnd w:id="3624"/>
    </w:p>
    <w:tbl>
      <w:tblPr>
        <w:tblW w:w="0" w:type="auto"/>
        <w:tblInd w:w="462" w:type="dxa"/>
        <w:tblLayout w:type="fixed"/>
        <w:tblLook w:val="0000" w:firstRow="0" w:lastRow="0" w:firstColumn="0" w:lastColumn="0" w:noHBand="0" w:noVBand="0"/>
      </w:tblPr>
      <w:tblGrid>
        <w:gridCol w:w="3451"/>
        <w:gridCol w:w="4894"/>
      </w:tblGrid>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E56CB" w:rsidRDefault="005E56CB" w:rsidP="005E56CB">
            <w:pPr>
              <w:snapToGrid w:val="0"/>
            </w:pPr>
            <w:r>
              <w:t>Level-I</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E56CB" w:rsidRDefault="0028090D" w:rsidP="005E56CB">
            <w:pPr>
              <w:snapToGrid w:val="0"/>
            </w:pPr>
            <w:r>
              <w:t>Yes</w:t>
            </w:r>
          </w:p>
        </w:tc>
      </w:tr>
      <w:tr w:rsidR="005E56CB" w:rsidTr="005E56CB">
        <w:trPr>
          <w:trHeight w:val="256"/>
        </w:trPr>
        <w:tc>
          <w:tcPr>
            <w:tcW w:w="3451" w:type="dxa"/>
            <w:tcBorders>
              <w:left w:val="single" w:sz="4" w:space="0" w:color="000000"/>
              <w:bottom w:val="single" w:sz="4" w:space="0" w:color="000000"/>
            </w:tcBorders>
          </w:tcPr>
          <w:p w:rsidR="005E56CB" w:rsidRDefault="005E56CB" w:rsidP="005E56CB">
            <w:pPr>
              <w:snapToGrid w:val="0"/>
            </w:pPr>
            <w:r>
              <w:t>Reboot Required</w:t>
            </w:r>
          </w:p>
        </w:tc>
        <w:tc>
          <w:tcPr>
            <w:tcW w:w="4894" w:type="dxa"/>
            <w:tcBorders>
              <w:left w:val="single" w:sz="4" w:space="0" w:color="000000"/>
              <w:bottom w:val="single" w:sz="4" w:space="0" w:color="000000"/>
              <w:right w:val="single" w:sz="4" w:space="0" w:color="000000"/>
            </w:tcBorders>
          </w:tcPr>
          <w:p w:rsidR="005E56CB" w:rsidRDefault="005E56CB" w:rsidP="005E56CB">
            <w:pPr>
              <w:snapToGrid w:val="0"/>
            </w:pPr>
            <w:r>
              <w:t>No</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E56CB" w:rsidRDefault="00ED745C" w:rsidP="005E56CB">
            <w:pPr>
              <w:snapToGrid w:val="0"/>
            </w:pPr>
            <w:r>
              <w:t>Yes</w:t>
            </w:r>
          </w:p>
        </w:tc>
      </w:tr>
      <w:tr w:rsidR="005E56CB" w:rsidDel="00FC4807" w:rsidTr="005E56CB">
        <w:trPr>
          <w:trHeight w:val="256"/>
          <w:del w:id="3625" w:author="blake" w:date="2012-04-05T12:45:00Z"/>
        </w:trPr>
        <w:tc>
          <w:tcPr>
            <w:tcW w:w="3451" w:type="dxa"/>
            <w:tcBorders>
              <w:top w:val="single" w:sz="4" w:space="0" w:color="000000"/>
              <w:left w:val="single" w:sz="4" w:space="0" w:color="000000"/>
              <w:bottom w:val="single" w:sz="4" w:space="0" w:color="000000"/>
            </w:tcBorders>
          </w:tcPr>
          <w:p w:rsidR="005E56CB" w:rsidDel="00FC4807" w:rsidRDefault="005E56CB" w:rsidP="005E56CB">
            <w:pPr>
              <w:snapToGrid w:val="0"/>
              <w:rPr>
                <w:del w:id="3626" w:author="blake" w:date="2012-04-05T12:45:00Z"/>
              </w:rPr>
            </w:pPr>
            <w:del w:id="3627" w:author="blake" w:date="2012-04-05T12:45: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5E56CB" w:rsidDel="00FC4807" w:rsidRDefault="003C6F83" w:rsidP="005E56CB">
            <w:pPr>
              <w:snapToGrid w:val="0"/>
              <w:rPr>
                <w:del w:id="3628" w:author="blake" w:date="2012-04-05T12:45:00Z"/>
              </w:rPr>
            </w:pPr>
            <w:del w:id="3629" w:author="blake" w:date="2012-04-05T12:45:00Z">
              <w:r w:rsidDel="00FC4807">
                <w:delText>CCE-3644-2</w:delText>
              </w:r>
            </w:del>
          </w:p>
        </w:tc>
      </w:tr>
    </w:tbl>
    <w:p w:rsidR="005E56CB" w:rsidRDefault="005E56CB" w:rsidP="005E56CB">
      <w:pPr>
        <w:pStyle w:val="CISRuleComponent"/>
      </w:pPr>
      <w:r>
        <w:t xml:space="preserve">Description: </w:t>
      </w:r>
    </w:p>
    <w:p w:rsidR="00DF5A3C" w:rsidRDefault="00DF5A3C" w:rsidP="00DF5A3C">
      <w:pPr>
        <w:pStyle w:val="CISNormal"/>
      </w:pPr>
      <w:r>
        <w:t xml:space="preserve">Setting </w:t>
      </w:r>
      <w:r w:rsidRPr="00FB4588">
        <w:rPr>
          <w:rStyle w:val="CodeChar"/>
          <w:sz w:val="24"/>
          <w:szCs w:val="24"/>
        </w:rPr>
        <w:t>net.ipv4.icmp_echo_ignore_broadcasts</w:t>
      </w:r>
      <w:r>
        <w:t xml:space="preserve"> to 1 will cause the system to ignore all ICMP echo and timestamp requests to broadcast and multicast addresses.</w:t>
      </w:r>
    </w:p>
    <w:p w:rsidR="005E56CB" w:rsidRDefault="005E56CB" w:rsidP="005E56CB">
      <w:pPr>
        <w:pStyle w:val="CISRuleComponent"/>
      </w:pPr>
      <w:r w:rsidRPr="006C7502">
        <w:t>Rationale:</w:t>
      </w:r>
    </w:p>
    <w:p w:rsidR="00DF5A3C" w:rsidRDefault="00DF5A3C" w:rsidP="00DF5A3C">
      <w:pPr>
        <w:pStyle w:val="CISNormal"/>
      </w:pPr>
      <w:r>
        <w:t xml:space="preserve">Accepting ICMP echo and timestamp requests with broadcast or multicast destinations for your network could be used to trick your host into starting </w:t>
      </w:r>
      <w:r w:rsidR="003D0CD3">
        <w:t xml:space="preserve">(or participating) in a Smurf attack.  A Smurf attack relies on an attacker sending large amounts of ICMP broadcast messages with a spoofed source address. All hosts receiving this message and </w:t>
      </w:r>
      <w:r w:rsidR="00737EF3">
        <w:t>responding</w:t>
      </w:r>
      <w:r w:rsidR="003D0CD3">
        <w:t xml:space="preserve"> would send echo-reply messages back to the spoofed address, which is probably not routable. If many hosts respond to the packets, the amount of traffic on the network could be significantly multiplied.</w:t>
      </w:r>
    </w:p>
    <w:p w:rsidR="005E56CB" w:rsidRDefault="005E56CB" w:rsidP="005E56CB">
      <w:pPr>
        <w:pStyle w:val="CISRuleComponent"/>
      </w:pPr>
      <w:r>
        <w:t>Remediation:</w:t>
      </w:r>
    </w:p>
    <w:p w:rsidR="0028090D" w:rsidRPr="00FB132F" w:rsidRDefault="0028090D" w:rsidP="00FB132F">
      <w:pPr>
        <w:pStyle w:val="CISC0de"/>
        <w:pBdr>
          <w:bottom w:val="single" w:sz="4" w:space="0" w:color="auto"/>
        </w:pBdr>
      </w:pPr>
      <w:r w:rsidRPr="00F845BB">
        <w:t>#</w:t>
      </w:r>
      <w:r w:rsidR="00256A3A">
        <w:t xml:space="preserve"> </w:t>
      </w:r>
      <w:r w:rsidRPr="00FC5304">
        <w:rPr>
          <w:b/>
        </w:rPr>
        <w:t xml:space="preserve">/sbin/sysctl </w:t>
      </w:r>
      <w:r w:rsidR="001731CF" w:rsidRPr="00FC5304">
        <w:rPr>
          <w:b/>
        </w:rPr>
        <w:t>-</w:t>
      </w:r>
      <w:r w:rsidRPr="00FC5304">
        <w:rPr>
          <w:b/>
        </w:rPr>
        <w:t>w net.ipv4.icmp_echo_ignore_broadcasts=1</w:t>
      </w:r>
    </w:p>
    <w:p w:rsidR="005E56CB" w:rsidRDefault="0028090D" w:rsidP="00FB132F">
      <w:pPr>
        <w:pStyle w:val="CISC0de"/>
        <w:pBdr>
          <w:bottom w:val="single" w:sz="4" w:space="0" w:color="auto"/>
        </w:pBdr>
        <w:rPr>
          <w:b/>
        </w:rPr>
      </w:pPr>
      <w:r w:rsidRPr="00F845BB">
        <w:t>#</w:t>
      </w:r>
      <w:r w:rsidR="00256A3A">
        <w:t xml:space="preserve"> </w:t>
      </w:r>
      <w:r w:rsidRPr="00FC5304">
        <w:rPr>
          <w:b/>
        </w:rPr>
        <w:t xml:space="preserve">/sbin/sysctl </w:t>
      </w:r>
      <w:r w:rsidR="001731CF" w:rsidRPr="00FC5304">
        <w:rPr>
          <w:b/>
        </w:rPr>
        <w:t>-</w:t>
      </w:r>
      <w:r w:rsidRPr="00FC5304">
        <w:rPr>
          <w:b/>
        </w:rPr>
        <w:t>w net.ipv4.route.flush=1</w:t>
      </w:r>
    </w:p>
    <w:p w:rsidR="008D3F47" w:rsidRPr="008D3F47" w:rsidRDefault="008D3F47" w:rsidP="008D3F47">
      <w:pPr>
        <w:pStyle w:val="CISC0de"/>
        <w:pBdr>
          <w:bottom w:val="single" w:sz="4" w:space="0" w:color="auto"/>
        </w:pBdr>
        <w:rPr>
          <w:b/>
        </w:rPr>
      </w:pPr>
      <w:r w:rsidRPr="008D3F47">
        <w:rPr>
          <w:b/>
        </w:rPr>
        <w:t># /bin/ed /etc/sysctl.conf &lt;&lt; END</w:t>
      </w:r>
    </w:p>
    <w:p w:rsidR="008D3F47" w:rsidRPr="002C069E" w:rsidRDefault="008D3F47" w:rsidP="008D3F47">
      <w:pPr>
        <w:pStyle w:val="CISC0de"/>
        <w:pBdr>
          <w:bottom w:val="single" w:sz="4" w:space="0" w:color="auto"/>
        </w:pBdr>
        <w:rPr>
          <w:b/>
        </w:rPr>
      </w:pPr>
      <w:r w:rsidRPr="002C069E">
        <w:rPr>
          <w:b/>
        </w:rPr>
        <w:t>g/^net\.ipv4\.icmp_echo_ignore_broadcasts.*=/d</w:t>
      </w:r>
    </w:p>
    <w:p w:rsidR="008D3F47" w:rsidRPr="002C069E" w:rsidRDefault="008D3F47" w:rsidP="008D3F47">
      <w:pPr>
        <w:pStyle w:val="CISC0de"/>
        <w:pBdr>
          <w:bottom w:val="single" w:sz="4" w:space="0" w:color="auto"/>
        </w:pBdr>
        <w:rPr>
          <w:b/>
        </w:rPr>
      </w:pPr>
    </w:p>
    <w:p w:rsidR="008D3F47" w:rsidRPr="002C069E" w:rsidRDefault="008D3F47" w:rsidP="008D3F47">
      <w:pPr>
        <w:pStyle w:val="CISC0de"/>
        <w:pBdr>
          <w:bottom w:val="single" w:sz="4" w:space="0" w:color="auto"/>
        </w:pBdr>
        <w:rPr>
          <w:b/>
        </w:rPr>
      </w:pPr>
      <w:r w:rsidRPr="002C069E">
        <w:rPr>
          <w:b/>
        </w:rPr>
        <w:t>\$a</w:t>
      </w:r>
    </w:p>
    <w:p w:rsidR="008D3F47" w:rsidRPr="002C069E" w:rsidRDefault="008D3F47" w:rsidP="008D3F47">
      <w:pPr>
        <w:pStyle w:val="CISC0de"/>
        <w:pBdr>
          <w:bottom w:val="single" w:sz="4" w:space="0" w:color="auto"/>
        </w:pBdr>
        <w:rPr>
          <w:b/>
        </w:rPr>
      </w:pPr>
      <w:r w:rsidRPr="002C069E">
        <w:rPr>
          <w:b/>
        </w:rPr>
        <w:t>net.ipv4.icmp_echo_ignore_broadcasts = 1</w:t>
      </w:r>
    </w:p>
    <w:p w:rsidR="008D3F47" w:rsidRPr="008D3F47" w:rsidRDefault="008D3F47" w:rsidP="008D3F47">
      <w:pPr>
        <w:pStyle w:val="CISC0de"/>
        <w:pBdr>
          <w:bottom w:val="single" w:sz="4" w:space="0" w:color="auto"/>
        </w:pBdr>
        <w:rPr>
          <w:b/>
        </w:rPr>
      </w:pPr>
    </w:p>
    <w:p w:rsidR="008D3F47" w:rsidRPr="008D3F47" w:rsidRDefault="008D3F47" w:rsidP="008D3F47">
      <w:pPr>
        <w:pStyle w:val="CISC0de"/>
        <w:pBdr>
          <w:bottom w:val="single" w:sz="4" w:space="0" w:color="auto"/>
        </w:pBdr>
        <w:rPr>
          <w:b/>
        </w:rPr>
      </w:pPr>
      <w:r w:rsidRPr="008D3F47">
        <w:rPr>
          <w:b/>
        </w:rPr>
        <w:t>.</w:t>
      </w:r>
    </w:p>
    <w:p w:rsidR="008D3F47" w:rsidRPr="008D3F47" w:rsidRDefault="008D3F47" w:rsidP="008D3F47">
      <w:pPr>
        <w:pStyle w:val="CISC0de"/>
        <w:pBdr>
          <w:bottom w:val="single" w:sz="4" w:space="0" w:color="auto"/>
        </w:pBdr>
        <w:rPr>
          <w:b/>
        </w:rPr>
      </w:pPr>
      <w:r w:rsidRPr="008D3F47">
        <w:rPr>
          <w:b/>
        </w:rPr>
        <w:t>w</w:t>
      </w:r>
    </w:p>
    <w:p w:rsidR="008D3F47" w:rsidRPr="008D3F47" w:rsidRDefault="008D3F47" w:rsidP="008D3F47">
      <w:pPr>
        <w:pStyle w:val="CISC0de"/>
        <w:pBdr>
          <w:bottom w:val="single" w:sz="4" w:space="0" w:color="auto"/>
        </w:pBdr>
        <w:rPr>
          <w:b/>
        </w:rPr>
      </w:pPr>
      <w:r w:rsidRPr="008D3F47">
        <w:rPr>
          <w:b/>
        </w:rPr>
        <w:t>q</w:t>
      </w:r>
    </w:p>
    <w:p w:rsidR="008D3F47" w:rsidRPr="00FC5304" w:rsidRDefault="008D3F47" w:rsidP="008D3F47">
      <w:pPr>
        <w:pStyle w:val="CISC0de"/>
        <w:pBdr>
          <w:bottom w:val="single" w:sz="4" w:space="0" w:color="auto"/>
        </w:pBdr>
        <w:rPr>
          <w:b/>
        </w:rPr>
      </w:pPr>
      <w:r w:rsidRPr="008D3F47">
        <w:rPr>
          <w:b/>
        </w:rPr>
        <w:t>END</w:t>
      </w:r>
    </w:p>
    <w:p w:rsidR="005E56CB" w:rsidRDefault="005E56CB" w:rsidP="005E56CB">
      <w:pPr>
        <w:pStyle w:val="CISRuleComponent"/>
        <w:spacing w:before="240"/>
      </w:pPr>
      <w:r>
        <w:t>Audit:</w:t>
      </w:r>
    </w:p>
    <w:p w:rsidR="005E56CB" w:rsidRDefault="005E56CB" w:rsidP="005E56CB">
      <w:pPr>
        <w:pStyle w:val="CISNormal"/>
      </w:pPr>
      <w:r>
        <w:t xml:space="preserve">Perform the following to determine </w:t>
      </w:r>
      <w:r w:rsidR="00256A3A">
        <w:t>if all ICMP echo and timestamp requests to broadcast and multicast addresses will be ignored.</w:t>
      </w:r>
    </w:p>
    <w:p w:rsidR="0028090D" w:rsidRPr="00F845BB" w:rsidRDefault="0028090D" w:rsidP="00FB132F">
      <w:pPr>
        <w:pStyle w:val="CISC0de"/>
        <w:pBdr>
          <w:bottom w:val="single" w:sz="4" w:space="0" w:color="auto"/>
        </w:pBdr>
      </w:pPr>
      <w:r w:rsidRPr="00F845BB">
        <w:t>#</w:t>
      </w:r>
      <w:r w:rsidR="00256A3A">
        <w:t xml:space="preserve"> </w:t>
      </w:r>
      <w:r w:rsidRPr="00FC5304">
        <w:rPr>
          <w:b/>
        </w:rPr>
        <w:t>/sbin/sysctl net.ipv4.icmp_echo_ignore_broadcasts</w:t>
      </w:r>
    </w:p>
    <w:p w:rsidR="0028090D" w:rsidRPr="00F845BB" w:rsidRDefault="0028090D" w:rsidP="00FB132F">
      <w:pPr>
        <w:pStyle w:val="CISC0de"/>
        <w:pBdr>
          <w:bottom w:val="single" w:sz="4" w:space="0" w:color="auto"/>
        </w:pBdr>
      </w:pPr>
      <w:r w:rsidRPr="00F845BB">
        <w:t>net.ipv4.icmp_echo_ignore_broadcasts = 1</w:t>
      </w:r>
    </w:p>
    <w:p w:rsidR="005E56CB" w:rsidRDefault="005E56CB" w:rsidP="005E56CB">
      <w:pPr>
        <w:rPr>
          <w:b/>
        </w:rPr>
      </w:pPr>
    </w:p>
    <w:p w:rsidR="00CB6922" w:rsidRDefault="007F2253" w:rsidP="006E606D">
      <w:pPr>
        <w:pStyle w:val="Heading3"/>
        <w:tabs>
          <w:tab w:val="center" w:pos="990"/>
        </w:tabs>
        <w:ind w:left="360"/>
      </w:pPr>
      <w:bookmarkStart w:id="3630" w:name="_Toc328948753"/>
      <w:r>
        <w:lastRenderedPageBreak/>
        <w:t>Enable Bad Error Message P</w:t>
      </w:r>
      <w:r w:rsidR="00CB6922">
        <w:t>rotection</w:t>
      </w:r>
      <w:bookmarkEnd w:id="3630"/>
    </w:p>
    <w:tbl>
      <w:tblPr>
        <w:tblW w:w="0" w:type="auto"/>
        <w:tblInd w:w="462" w:type="dxa"/>
        <w:tblLayout w:type="fixed"/>
        <w:tblLook w:val="0000" w:firstRow="0" w:lastRow="0" w:firstColumn="0" w:lastColumn="0" w:noHBand="0" w:noVBand="0"/>
      </w:tblPr>
      <w:tblGrid>
        <w:gridCol w:w="3451"/>
        <w:gridCol w:w="4894"/>
      </w:tblGrid>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E56CB" w:rsidRDefault="005E56CB" w:rsidP="005E56CB">
            <w:pPr>
              <w:snapToGrid w:val="0"/>
            </w:pPr>
            <w:r>
              <w:t>Level-I</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E56CB" w:rsidRDefault="0028090D" w:rsidP="005E56CB">
            <w:pPr>
              <w:snapToGrid w:val="0"/>
            </w:pPr>
            <w:r>
              <w:t>Yes</w:t>
            </w:r>
          </w:p>
        </w:tc>
      </w:tr>
      <w:tr w:rsidR="005E56CB" w:rsidTr="005E56CB">
        <w:trPr>
          <w:trHeight w:val="256"/>
        </w:trPr>
        <w:tc>
          <w:tcPr>
            <w:tcW w:w="3451" w:type="dxa"/>
            <w:tcBorders>
              <w:left w:val="single" w:sz="4" w:space="0" w:color="000000"/>
              <w:bottom w:val="single" w:sz="4" w:space="0" w:color="000000"/>
            </w:tcBorders>
          </w:tcPr>
          <w:p w:rsidR="005E56CB" w:rsidRDefault="005E56CB" w:rsidP="005E56CB">
            <w:pPr>
              <w:snapToGrid w:val="0"/>
            </w:pPr>
            <w:r>
              <w:t>Reboot Required</w:t>
            </w:r>
          </w:p>
        </w:tc>
        <w:tc>
          <w:tcPr>
            <w:tcW w:w="4894" w:type="dxa"/>
            <w:tcBorders>
              <w:left w:val="single" w:sz="4" w:space="0" w:color="000000"/>
              <w:bottom w:val="single" w:sz="4" w:space="0" w:color="000000"/>
              <w:right w:val="single" w:sz="4" w:space="0" w:color="000000"/>
            </w:tcBorders>
          </w:tcPr>
          <w:p w:rsidR="005E56CB" w:rsidRDefault="005E56CB" w:rsidP="005E56CB">
            <w:pPr>
              <w:snapToGrid w:val="0"/>
            </w:pPr>
            <w:r>
              <w:t>No</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E56CB" w:rsidRDefault="00ED745C" w:rsidP="005E56CB">
            <w:pPr>
              <w:snapToGrid w:val="0"/>
            </w:pPr>
            <w:r>
              <w:t>Yes</w:t>
            </w:r>
          </w:p>
        </w:tc>
      </w:tr>
      <w:tr w:rsidR="005E56CB" w:rsidDel="00FC4807" w:rsidTr="005E56CB">
        <w:trPr>
          <w:trHeight w:val="256"/>
          <w:del w:id="3631" w:author="blake" w:date="2012-04-05T12:45:00Z"/>
        </w:trPr>
        <w:tc>
          <w:tcPr>
            <w:tcW w:w="3451" w:type="dxa"/>
            <w:tcBorders>
              <w:top w:val="single" w:sz="4" w:space="0" w:color="000000"/>
              <w:left w:val="single" w:sz="4" w:space="0" w:color="000000"/>
              <w:bottom w:val="single" w:sz="4" w:space="0" w:color="000000"/>
            </w:tcBorders>
          </w:tcPr>
          <w:p w:rsidR="005E56CB" w:rsidDel="00FC4807" w:rsidRDefault="005E56CB" w:rsidP="005E56CB">
            <w:pPr>
              <w:snapToGrid w:val="0"/>
              <w:rPr>
                <w:del w:id="3632" w:author="blake" w:date="2012-04-05T12:45:00Z"/>
              </w:rPr>
            </w:pPr>
            <w:del w:id="3633" w:author="blake" w:date="2012-04-05T12:45: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5E56CB" w:rsidDel="00FC4807" w:rsidRDefault="003C6F83" w:rsidP="005E56CB">
            <w:pPr>
              <w:snapToGrid w:val="0"/>
              <w:rPr>
                <w:del w:id="3634" w:author="blake" w:date="2012-04-05T12:45:00Z"/>
              </w:rPr>
            </w:pPr>
            <w:del w:id="3635" w:author="blake" w:date="2012-04-05T12:45:00Z">
              <w:r w:rsidDel="00FC4807">
                <w:delText>CCE-4133-5</w:delText>
              </w:r>
            </w:del>
          </w:p>
        </w:tc>
      </w:tr>
    </w:tbl>
    <w:p w:rsidR="005E56CB" w:rsidRDefault="005E56CB" w:rsidP="005E56CB">
      <w:pPr>
        <w:pStyle w:val="CISRuleComponent"/>
      </w:pPr>
      <w:r>
        <w:t xml:space="preserve">Description: </w:t>
      </w:r>
    </w:p>
    <w:p w:rsidR="00794F1D" w:rsidRPr="00794F1D" w:rsidRDefault="00F74208" w:rsidP="00794F1D">
      <w:pPr>
        <w:pStyle w:val="CISNormal"/>
      </w:pPr>
      <w:r>
        <w:t>S</w:t>
      </w:r>
      <w:r w:rsidR="00794F1D">
        <w:t xml:space="preserve">etting </w:t>
      </w:r>
      <w:r w:rsidR="00794F1D" w:rsidRPr="00FB4588">
        <w:rPr>
          <w:rStyle w:val="CodeChar"/>
          <w:sz w:val="24"/>
          <w:szCs w:val="24"/>
        </w:rPr>
        <w:t>icmp_ignore_bogus_error_</w:t>
      </w:r>
      <w:r w:rsidR="006B1987">
        <w:rPr>
          <w:rStyle w:val="CodeChar"/>
          <w:sz w:val="24"/>
          <w:szCs w:val="24"/>
        </w:rPr>
        <w:t>responses</w:t>
      </w:r>
      <w:r w:rsidR="00794F1D">
        <w:rPr>
          <w:i/>
        </w:rPr>
        <w:t xml:space="preserve"> </w:t>
      </w:r>
      <w:r>
        <w:t>to 1 prevents the</w:t>
      </w:r>
      <w:r w:rsidR="00794F1D">
        <w:t xml:space="preserve"> the kernel </w:t>
      </w:r>
      <w:r>
        <w:t>from</w:t>
      </w:r>
      <w:r w:rsidR="00794F1D">
        <w:t xml:space="preserve"> log</w:t>
      </w:r>
      <w:r>
        <w:t>ging</w:t>
      </w:r>
      <w:r w:rsidR="00794F1D">
        <w:t xml:space="preserve"> bogus responses (RFC-1122 non-compliant) from broadcast reframes, keeping file systems from filling up with use</w:t>
      </w:r>
      <w:r>
        <w:t>less</w:t>
      </w:r>
      <w:r w:rsidR="00794F1D">
        <w:t xml:space="preserve"> log messages.</w:t>
      </w:r>
    </w:p>
    <w:p w:rsidR="005E56CB" w:rsidRDefault="005E56CB" w:rsidP="005E56CB">
      <w:pPr>
        <w:pStyle w:val="CISRuleComponent"/>
      </w:pPr>
      <w:r w:rsidRPr="006C7502">
        <w:t>Rationale:</w:t>
      </w:r>
    </w:p>
    <w:p w:rsidR="00794F1D" w:rsidRDefault="00794F1D" w:rsidP="00794F1D">
      <w:pPr>
        <w:pStyle w:val="CISNormal"/>
      </w:pPr>
      <w:r>
        <w:t>Some routers (and some attackers) will send responses that violate RFC-1122 and attempt to fill up a log file system with many useless error messages.</w:t>
      </w:r>
    </w:p>
    <w:p w:rsidR="005E56CB" w:rsidRDefault="005E56CB" w:rsidP="005E56CB">
      <w:pPr>
        <w:pStyle w:val="CISRuleComponent"/>
      </w:pPr>
      <w:r>
        <w:t>Remediation:</w:t>
      </w:r>
    </w:p>
    <w:p w:rsidR="0028090D" w:rsidRPr="00FB132F" w:rsidRDefault="0028090D" w:rsidP="00FB132F">
      <w:pPr>
        <w:pStyle w:val="CISC0de"/>
        <w:pBdr>
          <w:bottom w:val="single" w:sz="4" w:space="0" w:color="auto"/>
        </w:pBdr>
      </w:pPr>
      <w:r w:rsidRPr="00F845BB">
        <w:t>#</w:t>
      </w:r>
      <w:r w:rsidR="00256A3A">
        <w:t xml:space="preserve"> </w:t>
      </w:r>
      <w:r w:rsidRPr="00FC5304">
        <w:rPr>
          <w:b/>
        </w:rPr>
        <w:t xml:space="preserve">/sbin/sysctl </w:t>
      </w:r>
      <w:r w:rsidR="001731CF" w:rsidRPr="00FC5304">
        <w:rPr>
          <w:b/>
        </w:rPr>
        <w:t>-</w:t>
      </w:r>
      <w:r w:rsidRPr="00FC5304">
        <w:rPr>
          <w:b/>
        </w:rPr>
        <w:t>w net.ipv4.icmp_ignore_bogus_error_</w:t>
      </w:r>
      <w:r w:rsidR="006B1987" w:rsidRPr="00FC5304">
        <w:rPr>
          <w:b/>
        </w:rPr>
        <w:t>responses</w:t>
      </w:r>
      <w:r w:rsidRPr="00FC5304">
        <w:rPr>
          <w:b/>
        </w:rPr>
        <w:t>=1</w:t>
      </w:r>
    </w:p>
    <w:p w:rsidR="0028090D" w:rsidRDefault="0028090D" w:rsidP="00FB132F">
      <w:pPr>
        <w:pStyle w:val="CISC0de"/>
        <w:pBdr>
          <w:bottom w:val="single" w:sz="4" w:space="0" w:color="auto"/>
        </w:pBdr>
        <w:rPr>
          <w:b/>
        </w:rPr>
      </w:pPr>
      <w:r w:rsidRPr="00F845BB">
        <w:t>#</w:t>
      </w:r>
      <w:r w:rsidR="00256A3A">
        <w:t xml:space="preserve"> </w:t>
      </w:r>
      <w:r w:rsidRPr="00FC5304">
        <w:rPr>
          <w:b/>
        </w:rPr>
        <w:t xml:space="preserve">/sbin/sysctl </w:t>
      </w:r>
      <w:r w:rsidR="001731CF" w:rsidRPr="00FC5304">
        <w:rPr>
          <w:b/>
        </w:rPr>
        <w:t>-</w:t>
      </w:r>
      <w:r w:rsidRPr="00FC5304">
        <w:rPr>
          <w:b/>
        </w:rPr>
        <w:t>w net.ipv4.route.flush=1</w:t>
      </w:r>
    </w:p>
    <w:p w:rsidR="002C069E" w:rsidRPr="00D65CCA" w:rsidRDefault="002C069E" w:rsidP="002C069E">
      <w:pPr>
        <w:pStyle w:val="CISC0de"/>
        <w:pBdr>
          <w:bottom w:val="single" w:sz="4" w:space="0" w:color="auto"/>
        </w:pBdr>
        <w:rPr>
          <w:b/>
        </w:rPr>
      </w:pPr>
      <w:r w:rsidRPr="00D65CCA">
        <w:rPr>
          <w:b/>
        </w:rPr>
        <w:t># /bin/ed /etc/sysctl.conf &lt;&lt; END</w:t>
      </w:r>
    </w:p>
    <w:p w:rsidR="002C069E" w:rsidRPr="00D65CCA" w:rsidRDefault="002C069E" w:rsidP="002C069E">
      <w:pPr>
        <w:pStyle w:val="CISC0de"/>
        <w:pBdr>
          <w:bottom w:val="single" w:sz="4" w:space="0" w:color="auto"/>
        </w:pBdr>
        <w:rPr>
          <w:b/>
        </w:rPr>
      </w:pPr>
      <w:r w:rsidRPr="00D65CCA">
        <w:rPr>
          <w:b/>
        </w:rPr>
        <w:t>g/^net\.ipv4\.icmp_echo_ignore_bogus_error_responses.*=/d</w:t>
      </w:r>
    </w:p>
    <w:p w:rsidR="002C069E" w:rsidRPr="00D65CCA" w:rsidRDefault="002C069E" w:rsidP="002C069E">
      <w:pPr>
        <w:pStyle w:val="CISC0de"/>
        <w:pBdr>
          <w:bottom w:val="single" w:sz="4" w:space="0" w:color="auto"/>
        </w:pBdr>
        <w:rPr>
          <w:b/>
        </w:rPr>
      </w:pPr>
    </w:p>
    <w:p w:rsidR="002C069E" w:rsidRPr="00D65CCA" w:rsidRDefault="002C069E" w:rsidP="002C069E">
      <w:pPr>
        <w:pStyle w:val="CISC0de"/>
        <w:pBdr>
          <w:bottom w:val="single" w:sz="4" w:space="0" w:color="auto"/>
        </w:pBdr>
        <w:rPr>
          <w:b/>
        </w:rPr>
      </w:pPr>
      <w:r w:rsidRPr="00D65CCA">
        <w:rPr>
          <w:b/>
        </w:rPr>
        <w:t>\$a</w:t>
      </w:r>
    </w:p>
    <w:p w:rsidR="002C069E" w:rsidRPr="00D65CCA" w:rsidRDefault="002C069E" w:rsidP="002C069E">
      <w:pPr>
        <w:pStyle w:val="CISC0de"/>
        <w:pBdr>
          <w:bottom w:val="single" w:sz="4" w:space="0" w:color="auto"/>
        </w:pBdr>
        <w:rPr>
          <w:b/>
        </w:rPr>
      </w:pPr>
      <w:r w:rsidRPr="00D65CCA">
        <w:rPr>
          <w:b/>
        </w:rPr>
        <w:t>net.ipv4.icmp_echo_ignore_bogus_error_responses = 1</w:t>
      </w:r>
    </w:p>
    <w:p w:rsidR="002C069E" w:rsidRPr="00D65CCA" w:rsidRDefault="002C069E" w:rsidP="002C069E">
      <w:pPr>
        <w:pStyle w:val="CISC0de"/>
        <w:pBdr>
          <w:bottom w:val="single" w:sz="4" w:space="0" w:color="auto"/>
        </w:pBdr>
        <w:rPr>
          <w:b/>
        </w:rPr>
      </w:pPr>
    </w:p>
    <w:p w:rsidR="002C069E" w:rsidRPr="00D65CCA" w:rsidRDefault="002C069E" w:rsidP="002C069E">
      <w:pPr>
        <w:pStyle w:val="CISC0de"/>
        <w:pBdr>
          <w:bottom w:val="single" w:sz="4" w:space="0" w:color="auto"/>
        </w:pBdr>
        <w:rPr>
          <w:b/>
        </w:rPr>
      </w:pPr>
      <w:r w:rsidRPr="00D65CCA">
        <w:rPr>
          <w:b/>
        </w:rPr>
        <w:t>.</w:t>
      </w:r>
    </w:p>
    <w:p w:rsidR="002C069E" w:rsidRPr="00D65CCA" w:rsidRDefault="002C069E" w:rsidP="002C069E">
      <w:pPr>
        <w:pStyle w:val="CISC0de"/>
        <w:pBdr>
          <w:bottom w:val="single" w:sz="4" w:space="0" w:color="auto"/>
        </w:pBdr>
        <w:rPr>
          <w:b/>
        </w:rPr>
      </w:pPr>
      <w:r w:rsidRPr="00D65CCA">
        <w:rPr>
          <w:b/>
        </w:rPr>
        <w:t>w</w:t>
      </w:r>
    </w:p>
    <w:p w:rsidR="002C069E" w:rsidRPr="00D65CCA" w:rsidRDefault="002C069E" w:rsidP="002C069E">
      <w:pPr>
        <w:pStyle w:val="CISC0de"/>
        <w:pBdr>
          <w:bottom w:val="single" w:sz="4" w:space="0" w:color="auto"/>
        </w:pBdr>
        <w:rPr>
          <w:b/>
        </w:rPr>
      </w:pPr>
      <w:r w:rsidRPr="00D65CCA">
        <w:rPr>
          <w:b/>
        </w:rPr>
        <w:t>q</w:t>
      </w:r>
    </w:p>
    <w:p w:rsidR="002C069E" w:rsidRPr="00D65CCA" w:rsidRDefault="002C069E" w:rsidP="002C069E">
      <w:pPr>
        <w:pStyle w:val="CISC0de"/>
        <w:pBdr>
          <w:bottom w:val="single" w:sz="4" w:space="0" w:color="auto"/>
        </w:pBdr>
        <w:rPr>
          <w:b/>
        </w:rPr>
      </w:pPr>
      <w:r w:rsidRPr="00D65CCA">
        <w:rPr>
          <w:b/>
        </w:rPr>
        <w:t>END</w:t>
      </w:r>
    </w:p>
    <w:p w:rsidR="005E56CB" w:rsidRDefault="005E56CB" w:rsidP="005E56CB">
      <w:pPr>
        <w:pStyle w:val="CISRuleComponent"/>
        <w:spacing w:before="240"/>
      </w:pPr>
      <w:r>
        <w:t>Audit:</w:t>
      </w:r>
    </w:p>
    <w:p w:rsidR="005E56CB" w:rsidRDefault="005E56CB" w:rsidP="005E56CB">
      <w:pPr>
        <w:pStyle w:val="CISNormal"/>
      </w:pPr>
      <w:r>
        <w:t xml:space="preserve">Perform the following to determine </w:t>
      </w:r>
      <w:r w:rsidR="00256A3A">
        <w:t xml:space="preserve">if bogus messages will be ignored. </w:t>
      </w:r>
    </w:p>
    <w:p w:rsidR="0028090D" w:rsidRPr="00F845BB" w:rsidRDefault="0028090D" w:rsidP="00FB132F">
      <w:pPr>
        <w:pStyle w:val="CISC0de"/>
        <w:pBdr>
          <w:bottom w:val="single" w:sz="4" w:space="0" w:color="auto"/>
        </w:pBdr>
      </w:pPr>
      <w:r w:rsidRPr="00F845BB">
        <w:t>#</w:t>
      </w:r>
      <w:r w:rsidR="00256A3A">
        <w:t xml:space="preserve"> </w:t>
      </w:r>
      <w:r w:rsidRPr="00FC5304">
        <w:rPr>
          <w:b/>
        </w:rPr>
        <w:t>/sbin/sysctl net.ipv4.icmp_ignore_bogus_error_</w:t>
      </w:r>
      <w:r w:rsidR="006B1987" w:rsidRPr="00FC5304">
        <w:rPr>
          <w:b/>
        </w:rPr>
        <w:t>responses</w:t>
      </w:r>
    </w:p>
    <w:p w:rsidR="0028090D" w:rsidRPr="00F845BB" w:rsidRDefault="0028090D" w:rsidP="00FB132F">
      <w:pPr>
        <w:pStyle w:val="CISC0de"/>
        <w:pBdr>
          <w:bottom w:val="single" w:sz="4" w:space="0" w:color="auto"/>
        </w:pBdr>
      </w:pPr>
      <w:r w:rsidRPr="00F845BB">
        <w:t>net.ipv4.icmp_ignore_bogus_error_</w:t>
      </w:r>
      <w:r w:rsidR="006B1987">
        <w:t>responses</w:t>
      </w:r>
      <w:r w:rsidRPr="00F845BB">
        <w:t xml:space="preserve"> = 1</w:t>
      </w:r>
    </w:p>
    <w:p w:rsidR="005E56CB" w:rsidRDefault="005E56CB" w:rsidP="00256A3A">
      <w:pPr>
        <w:pStyle w:val="CISNormal"/>
      </w:pPr>
    </w:p>
    <w:p w:rsidR="00CB6922" w:rsidRDefault="00F74208" w:rsidP="006E606D">
      <w:pPr>
        <w:pStyle w:val="Heading3"/>
        <w:tabs>
          <w:tab w:val="center" w:pos="990"/>
        </w:tabs>
        <w:ind w:left="360"/>
      </w:pPr>
      <w:bookmarkStart w:id="3636" w:name="_Toc328948754"/>
      <w:r>
        <w:t>Enable RFC-recommended Source Route V</w:t>
      </w:r>
      <w:r w:rsidR="00E317EC">
        <w:t>alidation</w:t>
      </w:r>
      <w:bookmarkEnd w:id="3636"/>
    </w:p>
    <w:tbl>
      <w:tblPr>
        <w:tblW w:w="0" w:type="auto"/>
        <w:tblInd w:w="462" w:type="dxa"/>
        <w:tblLayout w:type="fixed"/>
        <w:tblLook w:val="0000" w:firstRow="0" w:lastRow="0" w:firstColumn="0" w:lastColumn="0" w:noHBand="0" w:noVBand="0"/>
      </w:tblPr>
      <w:tblGrid>
        <w:gridCol w:w="3451"/>
        <w:gridCol w:w="4894"/>
      </w:tblGrid>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E56CB" w:rsidRDefault="005E56CB" w:rsidP="005E56CB">
            <w:pPr>
              <w:snapToGrid w:val="0"/>
            </w:pPr>
            <w:r>
              <w:t>Level-I</w:t>
            </w:r>
            <w:r w:rsidR="00ED745C">
              <w:t>I</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E56CB" w:rsidRDefault="00C50F6C" w:rsidP="005E56CB">
            <w:pPr>
              <w:snapToGrid w:val="0"/>
            </w:pPr>
            <w:r>
              <w:t>Yes</w:t>
            </w:r>
          </w:p>
        </w:tc>
      </w:tr>
      <w:tr w:rsidR="005E56CB" w:rsidTr="005E56CB">
        <w:trPr>
          <w:trHeight w:val="256"/>
        </w:trPr>
        <w:tc>
          <w:tcPr>
            <w:tcW w:w="3451" w:type="dxa"/>
            <w:tcBorders>
              <w:left w:val="single" w:sz="4" w:space="0" w:color="000000"/>
              <w:bottom w:val="single" w:sz="4" w:space="0" w:color="000000"/>
            </w:tcBorders>
          </w:tcPr>
          <w:p w:rsidR="005E56CB" w:rsidRDefault="005E56CB" w:rsidP="005E56CB">
            <w:pPr>
              <w:snapToGrid w:val="0"/>
            </w:pPr>
            <w:r>
              <w:t>Reboot Required</w:t>
            </w:r>
          </w:p>
        </w:tc>
        <w:tc>
          <w:tcPr>
            <w:tcW w:w="4894" w:type="dxa"/>
            <w:tcBorders>
              <w:left w:val="single" w:sz="4" w:space="0" w:color="000000"/>
              <w:bottom w:val="single" w:sz="4" w:space="0" w:color="000000"/>
              <w:right w:val="single" w:sz="4" w:space="0" w:color="000000"/>
            </w:tcBorders>
          </w:tcPr>
          <w:p w:rsidR="005E56CB" w:rsidRDefault="005E56CB" w:rsidP="005E56CB">
            <w:pPr>
              <w:snapToGrid w:val="0"/>
            </w:pPr>
            <w:r>
              <w:t>No</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E56CB" w:rsidRDefault="00ED745C" w:rsidP="005E56CB">
            <w:pPr>
              <w:snapToGrid w:val="0"/>
            </w:pPr>
            <w:r>
              <w:t>Yes</w:t>
            </w:r>
          </w:p>
        </w:tc>
      </w:tr>
      <w:tr w:rsidR="005E56CB" w:rsidDel="00FC4807" w:rsidTr="005E56CB">
        <w:trPr>
          <w:trHeight w:val="256"/>
          <w:del w:id="3637" w:author="blake" w:date="2012-04-05T12:45:00Z"/>
        </w:trPr>
        <w:tc>
          <w:tcPr>
            <w:tcW w:w="3451" w:type="dxa"/>
            <w:tcBorders>
              <w:top w:val="single" w:sz="4" w:space="0" w:color="000000"/>
              <w:left w:val="single" w:sz="4" w:space="0" w:color="000000"/>
              <w:bottom w:val="single" w:sz="4" w:space="0" w:color="000000"/>
            </w:tcBorders>
          </w:tcPr>
          <w:p w:rsidR="005E56CB" w:rsidDel="00FC4807" w:rsidRDefault="005E56CB" w:rsidP="005E56CB">
            <w:pPr>
              <w:snapToGrid w:val="0"/>
              <w:rPr>
                <w:del w:id="3638" w:author="blake" w:date="2012-04-05T12:45:00Z"/>
              </w:rPr>
            </w:pPr>
            <w:del w:id="3639" w:author="blake" w:date="2012-04-05T12:45: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5E56CB" w:rsidDel="00FC4807" w:rsidRDefault="0078453D" w:rsidP="005E56CB">
            <w:pPr>
              <w:snapToGrid w:val="0"/>
              <w:rPr>
                <w:del w:id="3640" w:author="blake" w:date="2012-04-05T12:45:00Z"/>
              </w:rPr>
            </w:pPr>
            <w:del w:id="3641" w:author="blake" w:date="2012-04-05T12:45:00Z">
              <w:r w:rsidDel="00FC4807">
                <w:delText>CCE-4080-8, CCE-3840-6</w:delText>
              </w:r>
            </w:del>
          </w:p>
        </w:tc>
      </w:tr>
    </w:tbl>
    <w:p w:rsidR="005E56CB" w:rsidRDefault="005E56CB" w:rsidP="005E56CB">
      <w:pPr>
        <w:pStyle w:val="CISRuleComponent"/>
      </w:pPr>
      <w:r>
        <w:t xml:space="preserve">Description: </w:t>
      </w:r>
    </w:p>
    <w:p w:rsidR="0078453D" w:rsidRDefault="0078453D" w:rsidP="0078453D">
      <w:pPr>
        <w:pStyle w:val="CISNormal"/>
      </w:pPr>
      <w:r>
        <w:t xml:space="preserve">Setting </w:t>
      </w:r>
      <w:r w:rsidRPr="00FB4588">
        <w:rPr>
          <w:rStyle w:val="CodeChar"/>
          <w:sz w:val="24"/>
          <w:szCs w:val="24"/>
        </w:rPr>
        <w:t>net.ipv4.conf.all.rp_filter</w:t>
      </w:r>
      <w:r>
        <w:t xml:space="preserve"> and </w:t>
      </w:r>
      <w:r w:rsidRPr="00FB4588">
        <w:rPr>
          <w:rStyle w:val="CodeChar"/>
          <w:sz w:val="24"/>
          <w:szCs w:val="24"/>
        </w:rPr>
        <w:t>net.ipv4.conf.default.rp_filter</w:t>
      </w:r>
      <w:r>
        <w:t xml:space="preserve"> </w:t>
      </w:r>
      <w:r w:rsidR="00F74208">
        <w:t>to 1 forces the L</w:t>
      </w:r>
      <w:r>
        <w:t xml:space="preserve">inux kernel to utilize reverse path filtering on a received packet to determine if the packet was valid. Essentially, with reverse path filtering, if the return packet does not go out the same interface that the </w:t>
      </w:r>
      <w:r>
        <w:lastRenderedPageBreak/>
        <w:t xml:space="preserve">corresponding source packet came from, the packet is dropped (and logged if </w:t>
      </w:r>
      <w:r w:rsidRPr="00FB4588">
        <w:rPr>
          <w:rStyle w:val="CodeChar"/>
          <w:sz w:val="24"/>
          <w:szCs w:val="24"/>
        </w:rPr>
        <w:t>log_martians</w:t>
      </w:r>
      <w:r>
        <w:t xml:space="preserve"> is set). </w:t>
      </w:r>
    </w:p>
    <w:p w:rsidR="005E56CB" w:rsidRDefault="005E56CB" w:rsidP="005E56CB">
      <w:pPr>
        <w:pStyle w:val="CISRuleComponent"/>
      </w:pPr>
      <w:r w:rsidRPr="006C7502">
        <w:t>Rationale:</w:t>
      </w:r>
    </w:p>
    <w:p w:rsidR="0078453D" w:rsidRDefault="00F74208" w:rsidP="0078453D">
      <w:pPr>
        <w:pStyle w:val="CISNormal"/>
      </w:pPr>
      <w:r>
        <w:t>Setting</w:t>
      </w:r>
      <w:r w:rsidR="0078453D">
        <w:t xml:space="preserve"> these flags is a good way to deter attackers from sending your server bogus packets that cannot be responded to. One instance where this feature breaks down is if asymmetrical routing is employed. This is would occur when using dynamic routing protocols (bgp, ospf, etc) on your system. If you are using asymmetrical routing on your server, you will not be able to enable this feature without breaking the routing.</w:t>
      </w:r>
    </w:p>
    <w:p w:rsidR="005E56CB" w:rsidRDefault="005E56CB" w:rsidP="005E56CB">
      <w:pPr>
        <w:pStyle w:val="CISRuleComponent"/>
      </w:pPr>
      <w:r>
        <w:t>Remediation:</w:t>
      </w:r>
    </w:p>
    <w:p w:rsidR="0028090D" w:rsidRPr="00F845BB" w:rsidRDefault="0028090D" w:rsidP="00FB132F">
      <w:pPr>
        <w:pStyle w:val="CISC0de"/>
        <w:pBdr>
          <w:bottom w:val="single" w:sz="4" w:space="0" w:color="auto"/>
        </w:pBdr>
      </w:pPr>
      <w:r w:rsidRPr="00F845BB">
        <w:t>#</w:t>
      </w:r>
      <w:r w:rsidR="00256A3A">
        <w:t xml:space="preserve"> </w:t>
      </w:r>
      <w:r w:rsidRPr="00FC5304">
        <w:rPr>
          <w:b/>
        </w:rPr>
        <w:t xml:space="preserve">/sbin/sysctl </w:t>
      </w:r>
      <w:r w:rsidR="001731CF" w:rsidRPr="00FC5304">
        <w:rPr>
          <w:b/>
        </w:rPr>
        <w:t>-</w:t>
      </w:r>
      <w:r w:rsidRPr="00FC5304">
        <w:rPr>
          <w:b/>
        </w:rPr>
        <w:t>w net.ipv4.</w:t>
      </w:r>
      <w:r w:rsidR="00737EF3" w:rsidRPr="00FC5304">
        <w:rPr>
          <w:b/>
        </w:rPr>
        <w:t>conf.all.rp_filter</w:t>
      </w:r>
      <w:r w:rsidRPr="00FC5304">
        <w:rPr>
          <w:b/>
        </w:rPr>
        <w:t>=1</w:t>
      </w:r>
    </w:p>
    <w:p w:rsidR="00737EF3" w:rsidRPr="00F845BB" w:rsidRDefault="00737EF3" w:rsidP="00FB132F">
      <w:pPr>
        <w:pStyle w:val="CISC0de"/>
        <w:pBdr>
          <w:bottom w:val="single" w:sz="4" w:space="0" w:color="auto"/>
        </w:pBdr>
      </w:pPr>
      <w:r w:rsidRPr="00F845BB">
        <w:t>#</w:t>
      </w:r>
      <w:r w:rsidR="00256A3A">
        <w:t xml:space="preserve"> </w:t>
      </w:r>
      <w:r w:rsidRPr="00FC5304">
        <w:rPr>
          <w:b/>
        </w:rPr>
        <w:t xml:space="preserve">/sbin/sysctl </w:t>
      </w:r>
      <w:r w:rsidR="001731CF" w:rsidRPr="00FC5304">
        <w:rPr>
          <w:b/>
        </w:rPr>
        <w:t>-</w:t>
      </w:r>
      <w:r w:rsidRPr="00FC5304">
        <w:rPr>
          <w:b/>
        </w:rPr>
        <w:t>w net.ipv4.conf.default.rp_filter=1</w:t>
      </w:r>
    </w:p>
    <w:p w:rsidR="0028090D" w:rsidRDefault="0028090D" w:rsidP="00FB132F">
      <w:pPr>
        <w:pStyle w:val="CISC0de"/>
        <w:pBdr>
          <w:bottom w:val="single" w:sz="4" w:space="0" w:color="auto"/>
        </w:pBdr>
        <w:rPr>
          <w:b/>
        </w:rPr>
      </w:pPr>
      <w:r w:rsidRPr="00F845BB">
        <w:t>#</w:t>
      </w:r>
      <w:r w:rsidR="00256A3A">
        <w:t xml:space="preserve"> </w:t>
      </w:r>
      <w:r w:rsidRPr="00FC5304">
        <w:rPr>
          <w:b/>
        </w:rPr>
        <w:t xml:space="preserve">/sbin/sysctl </w:t>
      </w:r>
      <w:r w:rsidR="001731CF" w:rsidRPr="00FC5304">
        <w:rPr>
          <w:b/>
        </w:rPr>
        <w:t>-</w:t>
      </w:r>
      <w:r w:rsidRPr="00FC5304">
        <w:rPr>
          <w:b/>
        </w:rPr>
        <w:t>w net.ipv4.route.flush=1</w:t>
      </w:r>
    </w:p>
    <w:p w:rsidR="002C069E" w:rsidRPr="00D65CCA" w:rsidRDefault="002C069E" w:rsidP="002C069E">
      <w:pPr>
        <w:pStyle w:val="CISC0de"/>
        <w:pBdr>
          <w:bottom w:val="single" w:sz="4" w:space="0" w:color="auto"/>
        </w:pBdr>
        <w:rPr>
          <w:b/>
        </w:rPr>
      </w:pPr>
      <w:r w:rsidRPr="00D65CCA">
        <w:rPr>
          <w:b/>
        </w:rPr>
        <w:t># /bin/ed /etc/sysctl.conf &lt;&lt; END</w:t>
      </w:r>
    </w:p>
    <w:p w:rsidR="002C069E" w:rsidRPr="00D65CCA" w:rsidRDefault="002C069E" w:rsidP="002C069E">
      <w:pPr>
        <w:pStyle w:val="CISC0de"/>
        <w:pBdr>
          <w:bottom w:val="single" w:sz="4" w:space="0" w:color="auto"/>
        </w:pBdr>
        <w:rPr>
          <w:b/>
        </w:rPr>
      </w:pPr>
      <w:r w:rsidRPr="00D65CCA">
        <w:rPr>
          <w:b/>
        </w:rPr>
        <w:t>g/^net\.ipv4\.conf\.all\.rp_filter.*=/d</w:t>
      </w:r>
    </w:p>
    <w:p w:rsidR="002C069E" w:rsidRPr="00D65CCA" w:rsidRDefault="002C069E" w:rsidP="002C069E">
      <w:pPr>
        <w:pStyle w:val="CISC0de"/>
        <w:pBdr>
          <w:bottom w:val="single" w:sz="4" w:space="0" w:color="auto"/>
        </w:pBdr>
        <w:rPr>
          <w:b/>
        </w:rPr>
      </w:pPr>
      <w:r w:rsidRPr="00D65CCA">
        <w:rPr>
          <w:b/>
        </w:rPr>
        <w:t>g/^net\.ipv4\.conf\.default\.rp_filter.*=/d</w:t>
      </w:r>
    </w:p>
    <w:p w:rsidR="002C069E" w:rsidRPr="00D65CCA" w:rsidRDefault="002C069E" w:rsidP="002C069E">
      <w:pPr>
        <w:pStyle w:val="CISC0de"/>
        <w:pBdr>
          <w:bottom w:val="single" w:sz="4" w:space="0" w:color="auto"/>
        </w:pBdr>
        <w:rPr>
          <w:b/>
        </w:rPr>
      </w:pPr>
    </w:p>
    <w:p w:rsidR="002C069E" w:rsidRPr="00D65CCA" w:rsidRDefault="002C069E" w:rsidP="002C069E">
      <w:pPr>
        <w:pStyle w:val="CISC0de"/>
        <w:pBdr>
          <w:bottom w:val="single" w:sz="4" w:space="0" w:color="auto"/>
        </w:pBdr>
        <w:rPr>
          <w:b/>
        </w:rPr>
      </w:pPr>
      <w:r w:rsidRPr="00D65CCA">
        <w:rPr>
          <w:b/>
        </w:rPr>
        <w:t>\$a</w:t>
      </w:r>
    </w:p>
    <w:p w:rsidR="002C069E" w:rsidRPr="00D65CCA" w:rsidRDefault="002C069E" w:rsidP="002C069E">
      <w:pPr>
        <w:pStyle w:val="CISC0de"/>
        <w:pBdr>
          <w:bottom w:val="single" w:sz="4" w:space="0" w:color="auto"/>
        </w:pBdr>
        <w:rPr>
          <w:b/>
        </w:rPr>
      </w:pPr>
      <w:r w:rsidRPr="00D65CCA">
        <w:rPr>
          <w:b/>
        </w:rPr>
        <w:t>net.ipv4.conf.all.rp_filter = 1</w:t>
      </w:r>
    </w:p>
    <w:p w:rsidR="002C069E" w:rsidRPr="00D65CCA" w:rsidRDefault="002C069E" w:rsidP="002C069E">
      <w:pPr>
        <w:pStyle w:val="CISC0de"/>
        <w:pBdr>
          <w:bottom w:val="single" w:sz="4" w:space="0" w:color="auto"/>
        </w:pBdr>
        <w:rPr>
          <w:b/>
        </w:rPr>
      </w:pPr>
      <w:r w:rsidRPr="00D65CCA">
        <w:rPr>
          <w:b/>
        </w:rPr>
        <w:t>net.ipv4.conf.default.rp_filter = 1</w:t>
      </w:r>
    </w:p>
    <w:p w:rsidR="002C069E" w:rsidRPr="00D65CCA" w:rsidRDefault="002C069E" w:rsidP="002C069E">
      <w:pPr>
        <w:pStyle w:val="CISC0de"/>
        <w:pBdr>
          <w:bottom w:val="single" w:sz="4" w:space="0" w:color="auto"/>
        </w:pBdr>
        <w:rPr>
          <w:b/>
        </w:rPr>
      </w:pPr>
    </w:p>
    <w:p w:rsidR="002C069E" w:rsidRPr="00D65CCA" w:rsidRDefault="002C069E" w:rsidP="002C069E">
      <w:pPr>
        <w:pStyle w:val="CISC0de"/>
        <w:pBdr>
          <w:bottom w:val="single" w:sz="4" w:space="0" w:color="auto"/>
        </w:pBdr>
        <w:rPr>
          <w:b/>
        </w:rPr>
      </w:pPr>
      <w:r w:rsidRPr="00D65CCA">
        <w:rPr>
          <w:b/>
        </w:rPr>
        <w:t>.</w:t>
      </w:r>
    </w:p>
    <w:p w:rsidR="002C069E" w:rsidRPr="00D65CCA" w:rsidRDefault="002C069E" w:rsidP="002C069E">
      <w:pPr>
        <w:pStyle w:val="CISC0de"/>
        <w:pBdr>
          <w:bottom w:val="single" w:sz="4" w:space="0" w:color="auto"/>
        </w:pBdr>
        <w:rPr>
          <w:b/>
        </w:rPr>
      </w:pPr>
      <w:r w:rsidRPr="00D65CCA">
        <w:rPr>
          <w:b/>
        </w:rPr>
        <w:t>w</w:t>
      </w:r>
    </w:p>
    <w:p w:rsidR="002C069E" w:rsidRPr="00D65CCA" w:rsidRDefault="002C069E" w:rsidP="002C069E">
      <w:pPr>
        <w:pStyle w:val="CISC0de"/>
        <w:pBdr>
          <w:bottom w:val="single" w:sz="4" w:space="0" w:color="auto"/>
        </w:pBdr>
        <w:rPr>
          <w:b/>
        </w:rPr>
      </w:pPr>
      <w:r w:rsidRPr="00D65CCA">
        <w:rPr>
          <w:b/>
        </w:rPr>
        <w:t>q</w:t>
      </w:r>
    </w:p>
    <w:p w:rsidR="002C069E" w:rsidRPr="00D65CCA" w:rsidRDefault="002C069E" w:rsidP="002C069E">
      <w:pPr>
        <w:pStyle w:val="CISC0de"/>
        <w:pBdr>
          <w:bottom w:val="single" w:sz="4" w:space="0" w:color="auto"/>
        </w:pBdr>
        <w:rPr>
          <w:b/>
        </w:rPr>
      </w:pPr>
      <w:r w:rsidRPr="00D65CCA">
        <w:rPr>
          <w:b/>
        </w:rPr>
        <w:t>END</w:t>
      </w:r>
    </w:p>
    <w:p w:rsidR="005E56CB" w:rsidRDefault="005E56CB" w:rsidP="005E56CB">
      <w:pPr>
        <w:pStyle w:val="CISRuleComponent"/>
        <w:spacing w:before="240"/>
      </w:pPr>
      <w:r>
        <w:t>Audit:</w:t>
      </w:r>
    </w:p>
    <w:p w:rsidR="005E56CB" w:rsidRDefault="005E56CB" w:rsidP="005E56CB">
      <w:pPr>
        <w:pStyle w:val="CISNormal"/>
      </w:pPr>
      <w:r>
        <w:t xml:space="preserve">Perform the following to determine </w:t>
      </w:r>
      <w:r w:rsidR="00256A3A">
        <w:t>if RFC-recommended source route validation is enabled.</w:t>
      </w:r>
    </w:p>
    <w:p w:rsidR="0028090D" w:rsidRPr="00FC5304" w:rsidRDefault="0028090D" w:rsidP="00FB132F">
      <w:pPr>
        <w:pStyle w:val="CISC0de"/>
        <w:pBdr>
          <w:bottom w:val="single" w:sz="4" w:space="0" w:color="auto"/>
        </w:pBdr>
        <w:rPr>
          <w:b/>
        </w:rPr>
      </w:pPr>
      <w:r w:rsidRPr="00F845BB">
        <w:t>#</w:t>
      </w:r>
      <w:r w:rsidR="00256A3A">
        <w:t xml:space="preserve"> </w:t>
      </w:r>
      <w:r w:rsidRPr="00FC5304">
        <w:rPr>
          <w:b/>
        </w:rPr>
        <w:t xml:space="preserve">/sbin/sysctl </w:t>
      </w:r>
      <w:r w:rsidR="00C50F6C" w:rsidRPr="00FC5304">
        <w:rPr>
          <w:b/>
        </w:rPr>
        <w:t>net.ipv4.</w:t>
      </w:r>
      <w:r w:rsidR="00737EF3" w:rsidRPr="00FC5304">
        <w:rPr>
          <w:b/>
        </w:rPr>
        <w:t>conf.all.rp_filter</w:t>
      </w:r>
    </w:p>
    <w:p w:rsidR="00737EF3" w:rsidRPr="00F845BB" w:rsidRDefault="00C50F6C" w:rsidP="00FB132F">
      <w:pPr>
        <w:pStyle w:val="CISC0de"/>
        <w:pBdr>
          <w:bottom w:val="single" w:sz="4" w:space="0" w:color="auto"/>
        </w:pBdr>
      </w:pPr>
      <w:r w:rsidRPr="00F845BB">
        <w:t>net.ipv4.</w:t>
      </w:r>
      <w:r w:rsidR="00737EF3" w:rsidRPr="00F845BB">
        <w:t>conf.all.rp_filter</w:t>
      </w:r>
      <w:r w:rsidR="0028090D" w:rsidRPr="00F845BB">
        <w:t xml:space="preserve"> = 1</w:t>
      </w:r>
    </w:p>
    <w:p w:rsidR="00737EF3" w:rsidRPr="00FC5304" w:rsidRDefault="00737EF3" w:rsidP="00FB132F">
      <w:pPr>
        <w:pStyle w:val="CISC0de"/>
        <w:pBdr>
          <w:bottom w:val="single" w:sz="4" w:space="0" w:color="auto"/>
        </w:pBdr>
        <w:rPr>
          <w:b/>
        </w:rPr>
      </w:pPr>
      <w:r w:rsidRPr="00F845BB">
        <w:t>#</w:t>
      </w:r>
      <w:r w:rsidR="00256A3A">
        <w:t xml:space="preserve"> </w:t>
      </w:r>
      <w:r w:rsidRPr="00FC5304">
        <w:rPr>
          <w:b/>
        </w:rPr>
        <w:t>/sbin/sysctl net.ipv4.conf.default.rp_filter</w:t>
      </w:r>
    </w:p>
    <w:p w:rsidR="00737EF3" w:rsidRPr="00F845BB" w:rsidRDefault="00737EF3" w:rsidP="00FB132F">
      <w:pPr>
        <w:pStyle w:val="CISC0de"/>
        <w:pBdr>
          <w:bottom w:val="single" w:sz="4" w:space="0" w:color="auto"/>
        </w:pBdr>
      </w:pPr>
      <w:r w:rsidRPr="00F845BB">
        <w:t>net.ipv4.conf.default.rp_filter = 1</w:t>
      </w:r>
    </w:p>
    <w:p w:rsidR="005E56CB" w:rsidRDefault="005E56CB" w:rsidP="005E56CB">
      <w:pPr>
        <w:rPr>
          <w:b/>
        </w:rPr>
      </w:pPr>
    </w:p>
    <w:p w:rsidR="00E317EC" w:rsidRDefault="00F74208" w:rsidP="006E606D">
      <w:pPr>
        <w:pStyle w:val="Heading3"/>
        <w:tabs>
          <w:tab w:val="center" w:pos="990"/>
        </w:tabs>
        <w:ind w:left="360"/>
      </w:pPr>
      <w:bookmarkStart w:id="3642" w:name="_Toc328948755"/>
      <w:r>
        <w:t>Enable TCP SYN C</w:t>
      </w:r>
      <w:r w:rsidR="00E317EC">
        <w:t>ookies</w:t>
      </w:r>
      <w:bookmarkEnd w:id="3642"/>
    </w:p>
    <w:p w:rsidR="00E317EC" w:rsidRDefault="00E317EC" w:rsidP="00256A3A">
      <w:pPr>
        <w:pStyle w:val="CISNormal"/>
      </w:pPr>
    </w:p>
    <w:tbl>
      <w:tblPr>
        <w:tblW w:w="0" w:type="auto"/>
        <w:tblInd w:w="462" w:type="dxa"/>
        <w:tblLayout w:type="fixed"/>
        <w:tblLook w:val="0000" w:firstRow="0" w:lastRow="0" w:firstColumn="0" w:lastColumn="0" w:noHBand="0" w:noVBand="0"/>
      </w:tblPr>
      <w:tblGrid>
        <w:gridCol w:w="3451"/>
        <w:gridCol w:w="4894"/>
      </w:tblGrid>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E56CB" w:rsidRDefault="005E56CB" w:rsidP="005E56CB">
            <w:pPr>
              <w:snapToGrid w:val="0"/>
            </w:pPr>
            <w:r>
              <w:t>Level-I</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E56CB" w:rsidRDefault="005E56CB" w:rsidP="005E56CB">
            <w:pPr>
              <w:snapToGrid w:val="0"/>
            </w:pPr>
            <w:del w:id="3643" w:author="blake" w:date="2012-04-07T22:29:00Z">
              <w:r w:rsidDel="0023488B">
                <w:delText>N/A</w:delText>
              </w:r>
            </w:del>
            <w:ins w:id="3644" w:author="blake" w:date="2012-04-07T22:29:00Z">
              <w:r w:rsidR="0023488B">
                <w:t>Enabled</w:t>
              </w:r>
            </w:ins>
          </w:p>
        </w:tc>
      </w:tr>
      <w:tr w:rsidR="005E56CB" w:rsidTr="005E56CB">
        <w:trPr>
          <w:trHeight w:val="256"/>
        </w:trPr>
        <w:tc>
          <w:tcPr>
            <w:tcW w:w="3451" w:type="dxa"/>
            <w:tcBorders>
              <w:left w:val="single" w:sz="4" w:space="0" w:color="000000"/>
              <w:bottom w:val="single" w:sz="4" w:space="0" w:color="000000"/>
            </w:tcBorders>
          </w:tcPr>
          <w:p w:rsidR="005E56CB" w:rsidRDefault="005E56CB" w:rsidP="005E56CB">
            <w:pPr>
              <w:snapToGrid w:val="0"/>
            </w:pPr>
            <w:r>
              <w:t>Reboot Required</w:t>
            </w:r>
          </w:p>
        </w:tc>
        <w:tc>
          <w:tcPr>
            <w:tcW w:w="4894" w:type="dxa"/>
            <w:tcBorders>
              <w:left w:val="single" w:sz="4" w:space="0" w:color="000000"/>
              <w:bottom w:val="single" w:sz="4" w:space="0" w:color="000000"/>
              <w:right w:val="single" w:sz="4" w:space="0" w:color="000000"/>
            </w:tcBorders>
          </w:tcPr>
          <w:p w:rsidR="005E56CB" w:rsidRDefault="005E56CB" w:rsidP="005E56CB">
            <w:pPr>
              <w:snapToGrid w:val="0"/>
            </w:pPr>
            <w:r>
              <w:t>No</w:t>
            </w:r>
          </w:p>
        </w:tc>
      </w:tr>
      <w:tr w:rsidR="005E56CB" w:rsidTr="005E56CB">
        <w:trPr>
          <w:trHeight w:val="256"/>
        </w:trPr>
        <w:tc>
          <w:tcPr>
            <w:tcW w:w="3451" w:type="dxa"/>
            <w:tcBorders>
              <w:top w:val="single" w:sz="4" w:space="0" w:color="000000"/>
              <w:left w:val="single" w:sz="4" w:space="0" w:color="000000"/>
              <w:bottom w:val="single" w:sz="4" w:space="0" w:color="000000"/>
            </w:tcBorders>
          </w:tcPr>
          <w:p w:rsidR="005E56CB" w:rsidRDefault="005E56CB" w:rsidP="005E56CB">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E56CB" w:rsidRDefault="006B5A1F" w:rsidP="005E56CB">
            <w:pPr>
              <w:snapToGrid w:val="0"/>
            </w:pPr>
            <w:r>
              <w:t>Yes</w:t>
            </w:r>
          </w:p>
        </w:tc>
      </w:tr>
      <w:tr w:rsidR="005E56CB" w:rsidDel="00FC4807" w:rsidTr="005E56CB">
        <w:trPr>
          <w:trHeight w:val="256"/>
          <w:del w:id="3645" w:author="blake" w:date="2012-04-05T12:45:00Z"/>
        </w:trPr>
        <w:tc>
          <w:tcPr>
            <w:tcW w:w="3451" w:type="dxa"/>
            <w:tcBorders>
              <w:top w:val="single" w:sz="4" w:space="0" w:color="000000"/>
              <w:left w:val="single" w:sz="4" w:space="0" w:color="000000"/>
              <w:bottom w:val="single" w:sz="4" w:space="0" w:color="000000"/>
            </w:tcBorders>
          </w:tcPr>
          <w:p w:rsidR="005E56CB" w:rsidDel="00FC4807" w:rsidRDefault="005E56CB" w:rsidP="005E56CB">
            <w:pPr>
              <w:snapToGrid w:val="0"/>
              <w:rPr>
                <w:del w:id="3646" w:author="blake" w:date="2012-04-05T12:45:00Z"/>
              </w:rPr>
            </w:pPr>
            <w:del w:id="3647" w:author="blake" w:date="2012-04-05T12:45: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5E56CB" w:rsidDel="00FC4807" w:rsidRDefault="0078453D" w:rsidP="005E56CB">
            <w:pPr>
              <w:snapToGrid w:val="0"/>
              <w:rPr>
                <w:del w:id="3648" w:author="blake" w:date="2012-04-05T12:45:00Z"/>
              </w:rPr>
            </w:pPr>
            <w:del w:id="3649" w:author="blake" w:date="2012-04-05T12:45:00Z">
              <w:r w:rsidDel="00FC4807">
                <w:delText>CCE-4265-5</w:delText>
              </w:r>
            </w:del>
          </w:p>
        </w:tc>
      </w:tr>
    </w:tbl>
    <w:p w:rsidR="005E56CB" w:rsidRDefault="005E56CB" w:rsidP="005E56CB">
      <w:pPr>
        <w:pStyle w:val="CISRuleComponent"/>
      </w:pPr>
      <w:r>
        <w:t xml:space="preserve">Description: </w:t>
      </w:r>
    </w:p>
    <w:p w:rsidR="00D452D7" w:rsidRDefault="00D452D7" w:rsidP="00D452D7">
      <w:pPr>
        <w:pStyle w:val="CISNormal"/>
      </w:pPr>
      <w:r>
        <w:t xml:space="preserve">When </w:t>
      </w:r>
      <w:r w:rsidRPr="00FB4588">
        <w:rPr>
          <w:rStyle w:val="CodeChar"/>
          <w:sz w:val="24"/>
          <w:szCs w:val="24"/>
        </w:rPr>
        <w:t>tcp_syncookies</w:t>
      </w:r>
      <w:r>
        <w:t xml:space="preserve"> is set, the kernel will handle TCP SYN packets normally until the </w:t>
      </w:r>
      <w:r w:rsidR="00FD43CC">
        <w:t xml:space="preserve">half-open connection </w:t>
      </w:r>
      <w:r>
        <w:t>queue is full, at which time, the SYN cookie functionality kicks in. SYN cookies work by</w:t>
      </w:r>
      <w:r w:rsidR="00F74208">
        <w:t xml:space="preserve"> not using the SYN queue at all. I</w:t>
      </w:r>
      <w:r>
        <w:t xml:space="preserve">nstead, the kernel simply replies to the SYN with a SYN|ACK, but will include a specially crafted TCP sequence number that encodes the source and destination IP address and port number and the time the packet </w:t>
      </w:r>
      <w:r>
        <w:lastRenderedPageBreak/>
        <w:t xml:space="preserve">was sent. A legitimate connection would send the ACK packet of the three way handshake with the specially crafted sequence number. This allows the server to verify that it has received a valid response to a SYN cookie and allow the connection, even </w:t>
      </w:r>
      <w:r w:rsidR="00F74208">
        <w:t>though</w:t>
      </w:r>
      <w:r>
        <w:t xml:space="preserve"> there is no corresponding SYN in the queue.</w:t>
      </w:r>
    </w:p>
    <w:p w:rsidR="005E56CB" w:rsidRDefault="005E56CB" w:rsidP="005E56CB">
      <w:pPr>
        <w:pStyle w:val="CISRuleComponent"/>
      </w:pPr>
      <w:r w:rsidRPr="006C7502">
        <w:t>Rationale:</w:t>
      </w:r>
    </w:p>
    <w:p w:rsidR="00D452D7" w:rsidRDefault="00D452D7" w:rsidP="00D452D7">
      <w:pPr>
        <w:pStyle w:val="CISNormal"/>
      </w:pPr>
      <w:r>
        <w:t>Attacke</w:t>
      </w:r>
      <w:r w:rsidR="00FD43CC">
        <w:t xml:space="preserve">rs use SYN flood attacks to </w:t>
      </w:r>
      <w:r w:rsidR="00F74208">
        <w:t xml:space="preserve">perform a </w:t>
      </w:r>
      <w:r w:rsidR="00FD43CC">
        <w:t>denial of service</w:t>
      </w:r>
      <w:r w:rsidR="00F74208">
        <w:t xml:space="preserve"> attacked on</w:t>
      </w:r>
      <w:r w:rsidR="00FD43CC">
        <w:t xml:space="preserve"> a server by sending many SYN packets without completing the three way handshake. This will quickly use up slots in the kernel’s half-open connection queue and p</w:t>
      </w:r>
      <w:r w:rsidR="00F74208">
        <w:t>revent legitimate connections from</w:t>
      </w:r>
      <w:r w:rsidR="00FD43CC">
        <w:t xml:space="preserve"> succeed</w:t>
      </w:r>
      <w:r w:rsidR="00F74208">
        <w:t>ing</w:t>
      </w:r>
      <w:r w:rsidR="00FD43CC">
        <w:t xml:space="preserve">. </w:t>
      </w:r>
      <w:r w:rsidR="00E317EC">
        <w:t>SYN cookies allow</w:t>
      </w:r>
      <w:r w:rsidR="00FD43CC">
        <w:t xml:space="preserve"> the server to keep accepting valid connections, even if under a denial of service attack.</w:t>
      </w:r>
    </w:p>
    <w:p w:rsidR="005E56CB" w:rsidRDefault="005E56CB" w:rsidP="005E56CB">
      <w:pPr>
        <w:pStyle w:val="CISRuleComponent"/>
      </w:pPr>
      <w:r>
        <w:t>Remediation:</w:t>
      </w:r>
    </w:p>
    <w:p w:rsidR="00C50F6C" w:rsidRPr="00256A3A" w:rsidRDefault="00C50F6C" w:rsidP="00FB132F">
      <w:pPr>
        <w:pStyle w:val="CISC0de"/>
        <w:pBdr>
          <w:bottom w:val="single" w:sz="4" w:space="0" w:color="auto"/>
        </w:pBdr>
      </w:pPr>
      <w:r w:rsidRPr="00F845BB">
        <w:t>#</w:t>
      </w:r>
      <w:r w:rsidR="00256A3A">
        <w:t xml:space="preserve"> </w:t>
      </w:r>
      <w:r w:rsidRPr="00FC5304">
        <w:rPr>
          <w:b/>
        </w:rPr>
        <w:t xml:space="preserve">/sbin/sysctl </w:t>
      </w:r>
      <w:r w:rsidR="001731CF" w:rsidRPr="00FC5304">
        <w:rPr>
          <w:b/>
        </w:rPr>
        <w:t>-</w:t>
      </w:r>
      <w:r w:rsidRPr="00FC5304">
        <w:rPr>
          <w:b/>
        </w:rPr>
        <w:t>w net.ipv4.tcp_syncookies=1</w:t>
      </w:r>
    </w:p>
    <w:p w:rsidR="00C50F6C" w:rsidRDefault="00C50F6C" w:rsidP="00FB132F">
      <w:pPr>
        <w:pStyle w:val="CISC0de"/>
        <w:pBdr>
          <w:bottom w:val="single" w:sz="4" w:space="0" w:color="auto"/>
        </w:pBdr>
        <w:rPr>
          <w:b/>
        </w:rPr>
      </w:pPr>
      <w:r w:rsidRPr="00256A3A">
        <w:t>#</w:t>
      </w:r>
      <w:r w:rsidR="00256A3A" w:rsidRPr="00256A3A">
        <w:t xml:space="preserve"> </w:t>
      </w:r>
      <w:r w:rsidRPr="00FC5304">
        <w:rPr>
          <w:b/>
        </w:rPr>
        <w:t xml:space="preserve">/sbin/sysctl </w:t>
      </w:r>
      <w:r w:rsidR="001731CF" w:rsidRPr="00FC5304">
        <w:rPr>
          <w:b/>
        </w:rPr>
        <w:t>-</w:t>
      </w:r>
      <w:r w:rsidRPr="00FC5304">
        <w:rPr>
          <w:b/>
        </w:rPr>
        <w:t>w net.ipv4.route.flush=1</w:t>
      </w:r>
    </w:p>
    <w:p w:rsidR="00970201" w:rsidRPr="00970201" w:rsidRDefault="00970201" w:rsidP="00970201">
      <w:pPr>
        <w:pStyle w:val="CISC0de"/>
        <w:pBdr>
          <w:bottom w:val="single" w:sz="4" w:space="0" w:color="auto"/>
        </w:pBdr>
        <w:rPr>
          <w:b/>
        </w:rPr>
      </w:pPr>
      <w:r w:rsidRPr="00970201">
        <w:rPr>
          <w:b/>
        </w:rPr>
        <w:t># /bin/ed /etc/sysctl.conf &lt;&lt; END</w:t>
      </w:r>
    </w:p>
    <w:p w:rsidR="00970201" w:rsidRPr="00970201" w:rsidRDefault="00970201" w:rsidP="00970201">
      <w:pPr>
        <w:pStyle w:val="CISC0de"/>
        <w:pBdr>
          <w:bottom w:val="single" w:sz="4" w:space="0" w:color="auto"/>
        </w:pBdr>
        <w:rPr>
          <w:b/>
        </w:rPr>
      </w:pPr>
      <w:r w:rsidRPr="00970201">
        <w:rPr>
          <w:b/>
        </w:rPr>
        <w:t>g/^net\.ipv4\.tcp_syncookies.*=/d</w:t>
      </w:r>
    </w:p>
    <w:p w:rsidR="00970201" w:rsidRPr="00970201" w:rsidRDefault="00970201" w:rsidP="00970201">
      <w:pPr>
        <w:pStyle w:val="CISC0de"/>
        <w:pBdr>
          <w:bottom w:val="single" w:sz="4" w:space="0" w:color="auto"/>
        </w:pBdr>
        <w:rPr>
          <w:b/>
        </w:rPr>
      </w:pPr>
    </w:p>
    <w:p w:rsidR="00970201" w:rsidRPr="00970201" w:rsidRDefault="00970201" w:rsidP="00970201">
      <w:pPr>
        <w:pStyle w:val="CISC0de"/>
        <w:pBdr>
          <w:bottom w:val="single" w:sz="4" w:space="0" w:color="auto"/>
        </w:pBdr>
        <w:rPr>
          <w:b/>
        </w:rPr>
      </w:pPr>
      <w:r w:rsidRPr="00970201">
        <w:rPr>
          <w:b/>
        </w:rPr>
        <w:t>\$a</w:t>
      </w:r>
    </w:p>
    <w:p w:rsidR="00970201" w:rsidRPr="00970201" w:rsidRDefault="00970201" w:rsidP="00970201">
      <w:pPr>
        <w:pStyle w:val="CISC0de"/>
        <w:pBdr>
          <w:bottom w:val="single" w:sz="4" w:space="0" w:color="auto"/>
        </w:pBdr>
        <w:rPr>
          <w:b/>
        </w:rPr>
      </w:pPr>
      <w:r w:rsidRPr="00970201">
        <w:rPr>
          <w:b/>
        </w:rPr>
        <w:t>net.ipv4.tcp_syncookies</w:t>
      </w:r>
      <w:r w:rsidR="00D65CCA">
        <w:rPr>
          <w:b/>
        </w:rPr>
        <w:t xml:space="preserve"> </w:t>
      </w:r>
      <w:r w:rsidRPr="00970201">
        <w:rPr>
          <w:b/>
        </w:rPr>
        <w:t>=</w:t>
      </w:r>
      <w:r w:rsidR="00D65CCA">
        <w:rPr>
          <w:b/>
        </w:rPr>
        <w:t xml:space="preserve"> </w:t>
      </w:r>
      <w:r w:rsidRPr="00970201">
        <w:rPr>
          <w:b/>
        </w:rPr>
        <w:t>1</w:t>
      </w:r>
    </w:p>
    <w:p w:rsidR="00970201" w:rsidRPr="00970201" w:rsidRDefault="00970201" w:rsidP="00970201">
      <w:pPr>
        <w:pStyle w:val="CISC0de"/>
        <w:pBdr>
          <w:bottom w:val="single" w:sz="4" w:space="0" w:color="auto"/>
        </w:pBdr>
        <w:rPr>
          <w:b/>
        </w:rPr>
      </w:pPr>
    </w:p>
    <w:p w:rsidR="00970201" w:rsidRPr="00970201" w:rsidRDefault="00970201" w:rsidP="00970201">
      <w:pPr>
        <w:pStyle w:val="CISC0de"/>
        <w:pBdr>
          <w:bottom w:val="single" w:sz="4" w:space="0" w:color="auto"/>
        </w:pBdr>
        <w:rPr>
          <w:b/>
        </w:rPr>
      </w:pPr>
      <w:r w:rsidRPr="00970201">
        <w:rPr>
          <w:b/>
        </w:rPr>
        <w:t>.</w:t>
      </w:r>
    </w:p>
    <w:p w:rsidR="00970201" w:rsidRPr="00970201" w:rsidRDefault="00970201" w:rsidP="00970201">
      <w:pPr>
        <w:pStyle w:val="CISC0de"/>
        <w:pBdr>
          <w:bottom w:val="single" w:sz="4" w:space="0" w:color="auto"/>
        </w:pBdr>
        <w:rPr>
          <w:b/>
        </w:rPr>
      </w:pPr>
      <w:r w:rsidRPr="00970201">
        <w:rPr>
          <w:b/>
        </w:rPr>
        <w:t>w</w:t>
      </w:r>
    </w:p>
    <w:p w:rsidR="00970201" w:rsidRPr="00970201" w:rsidRDefault="00970201" w:rsidP="00970201">
      <w:pPr>
        <w:pStyle w:val="CISC0de"/>
        <w:pBdr>
          <w:bottom w:val="single" w:sz="4" w:space="0" w:color="auto"/>
        </w:pBdr>
        <w:rPr>
          <w:b/>
        </w:rPr>
      </w:pPr>
      <w:r w:rsidRPr="00970201">
        <w:rPr>
          <w:b/>
        </w:rPr>
        <w:t>q</w:t>
      </w:r>
    </w:p>
    <w:p w:rsidR="00970201" w:rsidRPr="00FC5304" w:rsidRDefault="00970201" w:rsidP="00970201">
      <w:pPr>
        <w:pStyle w:val="CISC0de"/>
        <w:pBdr>
          <w:bottom w:val="single" w:sz="4" w:space="0" w:color="auto"/>
        </w:pBdr>
        <w:rPr>
          <w:b/>
        </w:rPr>
      </w:pPr>
      <w:r w:rsidRPr="00970201">
        <w:rPr>
          <w:b/>
        </w:rPr>
        <w:t>END</w:t>
      </w:r>
    </w:p>
    <w:p w:rsidR="005E56CB" w:rsidRDefault="005E56CB" w:rsidP="005E56CB">
      <w:pPr>
        <w:pStyle w:val="CISRuleComponent"/>
        <w:spacing w:before="240"/>
      </w:pPr>
      <w:r>
        <w:t>Audit:</w:t>
      </w:r>
    </w:p>
    <w:p w:rsidR="005E56CB" w:rsidRDefault="005E56CB" w:rsidP="005E56CB">
      <w:pPr>
        <w:pStyle w:val="CISNormal"/>
      </w:pPr>
      <w:r>
        <w:t xml:space="preserve">Perform the following to determine </w:t>
      </w:r>
      <w:r w:rsidR="00256A3A">
        <w:t>if TCP SYN Cookies is enabled.</w:t>
      </w:r>
    </w:p>
    <w:p w:rsidR="00C50F6C" w:rsidRPr="00FC5304" w:rsidRDefault="00C50F6C" w:rsidP="00FB132F">
      <w:pPr>
        <w:pStyle w:val="CISC0de"/>
        <w:pBdr>
          <w:bottom w:val="single" w:sz="4" w:space="0" w:color="auto"/>
        </w:pBdr>
        <w:rPr>
          <w:b/>
        </w:rPr>
      </w:pPr>
      <w:r w:rsidRPr="00F845BB">
        <w:t>#</w:t>
      </w:r>
      <w:r w:rsidR="00256A3A">
        <w:t xml:space="preserve"> </w:t>
      </w:r>
      <w:r w:rsidRPr="00FC5304">
        <w:rPr>
          <w:b/>
        </w:rPr>
        <w:t>/sbin/sysctl net.ipv4.tcp_syncookies</w:t>
      </w:r>
    </w:p>
    <w:p w:rsidR="00C50F6C" w:rsidRPr="00F845BB" w:rsidRDefault="00C50F6C" w:rsidP="00FB132F">
      <w:pPr>
        <w:pStyle w:val="CISC0de"/>
        <w:pBdr>
          <w:bottom w:val="single" w:sz="4" w:space="0" w:color="auto"/>
        </w:pBdr>
      </w:pPr>
      <w:r w:rsidRPr="00F845BB">
        <w:t>net.ipv4.tcp_syncookies = 1</w:t>
      </w:r>
    </w:p>
    <w:p w:rsidR="00E56648" w:rsidRDefault="00E56648" w:rsidP="00131241">
      <w:pPr>
        <w:pStyle w:val="Heading2"/>
        <w:numPr>
          <w:ilvl w:val="1"/>
          <w:numId w:val="6"/>
        </w:numPr>
      </w:pPr>
      <w:bookmarkStart w:id="3650" w:name="_Toc328948756"/>
      <w:r>
        <w:t>Wireless Networking</w:t>
      </w:r>
      <w:bookmarkEnd w:id="3650"/>
    </w:p>
    <w:p w:rsidR="00DE5268" w:rsidRDefault="00D95A2A" w:rsidP="00376721">
      <w:pPr>
        <w:pStyle w:val="Heading3"/>
        <w:tabs>
          <w:tab w:val="center" w:pos="990"/>
        </w:tabs>
        <w:ind w:left="720" w:hanging="720"/>
      </w:pPr>
      <w:bookmarkStart w:id="3651" w:name="_Toc328948757"/>
      <w:r>
        <w:t>Deactivate Wireless Interfaces</w:t>
      </w:r>
      <w:bookmarkEnd w:id="3651"/>
    </w:p>
    <w:tbl>
      <w:tblPr>
        <w:tblW w:w="0" w:type="auto"/>
        <w:tblInd w:w="462" w:type="dxa"/>
        <w:tblLayout w:type="fixed"/>
        <w:tblLook w:val="0000" w:firstRow="0" w:lastRow="0" w:firstColumn="0" w:lastColumn="0" w:noHBand="0" w:noVBand="0"/>
      </w:tblPr>
      <w:tblGrid>
        <w:gridCol w:w="3451"/>
        <w:gridCol w:w="4894"/>
      </w:tblGrid>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r>
              <w:t>Level-I</w:t>
            </w:r>
          </w:p>
        </w:tc>
      </w:tr>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r>
              <w:t>N/A</w:t>
            </w:r>
          </w:p>
        </w:tc>
      </w:tr>
      <w:tr w:rsidR="00DE5268" w:rsidTr="00DE5268">
        <w:trPr>
          <w:trHeight w:val="256"/>
        </w:trPr>
        <w:tc>
          <w:tcPr>
            <w:tcW w:w="3451" w:type="dxa"/>
            <w:tcBorders>
              <w:left w:val="single" w:sz="4" w:space="0" w:color="000000"/>
              <w:bottom w:val="single" w:sz="4" w:space="0" w:color="000000"/>
            </w:tcBorders>
          </w:tcPr>
          <w:p w:rsidR="00DE5268" w:rsidRDefault="00DE5268" w:rsidP="00DE5268">
            <w:pPr>
              <w:snapToGrid w:val="0"/>
            </w:pPr>
            <w:r>
              <w:t>Reboot Required</w:t>
            </w:r>
          </w:p>
        </w:tc>
        <w:tc>
          <w:tcPr>
            <w:tcW w:w="4894" w:type="dxa"/>
            <w:tcBorders>
              <w:left w:val="single" w:sz="4" w:space="0" w:color="000000"/>
              <w:bottom w:val="single" w:sz="4" w:space="0" w:color="000000"/>
              <w:right w:val="single" w:sz="4" w:space="0" w:color="000000"/>
            </w:tcBorders>
          </w:tcPr>
          <w:p w:rsidR="00DE5268" w:rsidRDefault="00760E49" w:rsidP="00DE5268">
            <w:pPr>
              <w:snapToGrid w:val="0"/>
            </w:pPr>
            <w:r>
              <w:t>No</w:t>
            </w:r>
          </w:p>
        </w:tc>
      </w:tr>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r>
              <w:t>No</w:t>
            </w:r>
          </w:p>
        </w:tc>
      </w:tr>
      <w:tr w:rsidR="00DE5268" w:rsidDel="00FC4807" w:rsidTr="00DE5268">
        <w:trPr>
          <w:trHeight w:val="256"/>
          <w:del w:id="3652" w:author="blake" w:date="2012-04-05T12:45:00Z"/>
        </w:trPr>
        <w:tc>
          <w:tcPr>
            <w:tcW w:w="3451" w:type="dxa"/>
            <w:tcBorders>
              <w:top w:val="single" w:sz="4" w:space="0" w:color="000000"/>
              <w:left w:val="single" w:sz="4" w:space="0" w:color="000000"/>
              <w:bottom w:val="single" w:sz="4" w:space="0" w:color="000000"/>
            </w:tcBorders>
          </w:tcPr>
          <w:p w:rsidR="00DE5268" w:rsidDel="00FC4807" w:rsidRDefault="00DE5268" w:rsidP="00DE5268">
            <w:pPr>
              <w:snapToGrid w:val="0"/>
              <w:rPr>
                <w:del w:id="3653" w:author="blake" w:date="2012-04-05T12:45:00Z"/>
              </w:rPr>
            </w:pPr>
            <w:del w:id="3654" w:author="blake" w:date="2012-04-05T12:45: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DE5268" w:rsidDel="00FC4807" w:rsidRDefault="00D95A2A" w:rsidP="00DE5268">
            <w:pPr>
              <w:snapToGrid w:val="0"/>
              <w:rPr>
                <w:del w:id="3655" w:author="blake" w:date="2012-04-05T12:45:00Z"/>
              </w:rPr>
            </w:pPr>
            <w:del w:id="3656" w:author="blake" w:date="2012-04-05T12:45:00Z">
              <w:r w:rsidDel="00FC4807">
                <w:delText>CCE-4276-2</w:delText>
              </w:r>
            </w:del>
          </w:p>
        </w:tc>
      </w:tr>
    </w:tbl>
    <w:p w:rsidR="00C82CED" w:rsidRDefault="00C82CED" w:rsidP="00C82CED">
      <w:pPr>
        <w:pStyle w:val="CISRuleComponent"/>
      </w:pPr>
      <w:r>
        <w:t xml:space="preserve">Description: </w:t>
      </w:r>
    </w:p>
    <w:p w:rsidR="00680366" w:rsidRPr="00680366" w:rsidRDefault="00680366" w:rsidP="00A51FD8">
      <w:pPr>
        <w:pStyle w:val="CISNormal"/>
      </w:pPr>
      <w:r>
        <w:t>Wireless networking is used when wired networks are unavailable. Red</w:t>
      </w:r>
      <w:r w:rsidR="00B77024">
        <w:t xml:space="preserve"> H</w:t>
      </w:r>
      <w:r>
        <w:t>at contains a wireless tool kit to allow system administrators to configure and use wireless</w:t>
      </w:r>
      <w:r w:rsidR="00B77024">
        <w:t xml:space="preserve"> networks</w:t>
      </w:r>
      <w:r>
        <w:t>.</w:t>
      </w:r>
    </w:p>
    <w:p w:rsidR="00C82CED" w:rsidRDefault="00C82CED" w:rsidP="00C82CED">
      <w:pPr>
        <w:pStyle w:val="CISRuleComponent"/>
      </w:pPr>
      <w:r w:rsidRPr="006C7502">
        <w:t>Rationale:</w:t>
      </w:r>
    </w:p>
    <w:p w:rsidR="00B9456E" w:rsidRPr="00376721" w:rsidRDefault="00680366" w:rsidP="00376721">
      <w:pPr>
        <w:pStyle w:val="CISNormal"/>
        <w:spacing w:after="240"/>
      </w:pPr>
      <w:r>
        <w:t>If wireless is not to be used, wireless devices can be disabled</w:t>
      </w:r>
      <w:r w:rsidR="006A26BE">
        <w:t xml:space="preserve"> to reduce the potential attack surface</w:t>
      </w:r>
      <w:r>
        <w:t>.</w:t>
      </w:r>
    </w:p>
    <w:p w:rsidR="00C82CED" w:rsidRPr="000C6422" w:rsidRDefault="00C82CED" w:rsidP="000C6422">
      <w:pPr>
        <w:pStyle w:val="CISNormal"/>
        <w:rPr>
          <w:b/>
        </w:rPr>
      </w:pPr>
      <w:r w:rsidRPr="000C6422">
        <w:rPr>
          <w:b/>
        </w:rPr>
        <w:t>Remediation:</w:t>
      </w:r>
    </w:p>
    <w:p w:rsidR="000C6422" w:rsidRDefault="000C6422" w:rsidP="000C6422">
      <w:pPr>
        <w:pStyle w:val="CISNormal"/>
      </w:pPr>
      <w:r w:rsidRPr="00D0275F">
        <w:lastRenderedPageBreak/>
        <w:t>Use the following command</w:t>
      </w:r>
      <w:r>
        <w:t>s</w:t>
      </w:r>
      <w:r w:rsidRPr="00D0275F">
        <w:t xml:space="preserve"> to list all interfaces</w:t>
      </w:r>
      <w:r>
        <w:t xml:space="preserve"> and identify devices with wireless interfaces</w:t>
      </w:r>
      <w:r w:rsidRPr="00D0275F">
        <w:t xml:space="preserve">. </w:t>
      </w:r>
      <w:r>
        <w:t>Once identified, shutdown the interface and remove it.</w:t>
      </w:r>
    </w:p>
    <w:p w:rsidR="00680366" w:rsidRPr="00D0275F" w:rsidRDefault="00680366" w:rsidP="00FB132F">
      <w:pPr>
        <w:pStyle w:val="CISC0de"/>
        <w:pBdr>
          <w:bottom w:val="single" w:sz="4" w:space="0" w:color="auto"/>
        </w:pBdr>
      </w:pPr>
      <w:r w:rsidRPr="00D0275F">
        <w:t xml:space="preserve"># </w:t>
      </w:r>
      <w:r w:rsidRPr="00E014CF">
        <w:rPr>
          <w:b/>
        </w:rPr>
        <w:t xml:space="preserve">ifconfig </w:t>
      </w:r>
      <w:r w:rsidR="001731CF" w:rsidRPr="00E014CF">
        <w:rPr>
          <w:b/>
        </w:rPr>
        <w:t>-</w:t>
      </w:r>
      <w:r w:rsidRPr="00E014CF">
        <w:rPr>
          <w:b/>
        </w:rPr>
        <w:t>a</w:t>
      </w:r>
      <w:r w:rsidRPr="00D0275F">
        <w:t xml:space="preserve"> </w:t>
      </w:r>
    </w:p>
    <w:p w:rsidR="00680366" w:rsidRDefault="00680366" w:rsidP="00FB132F">
      <w:pPr>
        <w:pStyle w:val="CISC0de"/>
        <w:pBdr>
          <w:bottom w:val="single" w:sz="4" w:space="0" w:color="auto"/>
        </w:pBdr>
      </w:pPr>
      <w:r w:rsidRPr="00D0275F">
        <w:t xml:space="preserve"># </w:t>
      </w:r>
      <w:r w:rsidRPr="00E014CF">
        <w:rPr>
          <w:b/>
        </w:rPr>
        <w:t>iwconfig</w:t>
      </w:r>
    </w:p>
    <w:p w:rsidR="000C6422" w:rsidRPr="00D0275F" w:rsidRDefault="000C6422" w:rsidP="00FB132F">
      <w:pPr>
        <w:pStyle w:val="CISC0de"/>
        <w:pBdr>
          <w:bottom w:val="single" w:sz="4" w:space="0" w:color="auto"/>
        </w:pBdr>
      </w:pPr>
      <w:r>
        <w:t xml:space="preserve"># </w:t>
      </w:r>
      <w:r w:rsidRPr="00FC5304">
        <w:rPr>
          <w:b/>
        </w:rPr>
        <w:t>ifdown interface</w:t>
      </w:r>
    </w:p>
    <w:p w:rsidR="00680366" w:rsidRPr="00D0275F" w:rsidRDefault="00680366" w:rsidP="00FB132F">
      <w:pPr>
        <w:pStyle w:val="CISC0de"/>
        <w:pBdr>
          <w:bottom w:val="single" w:sz="4" w:space="0" w:color="auto"/>
        </w:pBdr>
      </w:pPr>
      <w:r w:rsidRPr="00D0275F">
        <w:t xml:space="preserve"># </w:t>
      </w:r>
      <w:r w:rsidRPr="00FC5304">
        <w:rPr>
          <w:b/>
        </w:rPr>
        <w:t>rm /etc/sysconfig/network-scripts/ifcfg-&lt;interface&gt;</w:t>
      </w:r>
    </w:p>
    <w:p w:rsidR="00C82CED" w:rsidRDefault="00C82CED" w:rsidP="00C82CED">
      <w:pPr>
        <w:pStyle w:val="CISRuleComponent"/>
        <w:spacing w:before="240"/>
      </w:pPr>
      <w:r>
        <w:t>Audit:</w:t>
      </w:r>
    </w:p>
    <w:p w:rsidR="00C82CED" w:rsidRDefault="00C82CED" w:rsidP="00C82CED">
      <w:pPr>
        <w:pStyle w:val="CISNormal"/>
      </w:pPr>
      <w:r>
        <w:t xml:space="preserve">Perform the following to determine </w:t>
      </w:r>
      <w:r w:rsidR="000C6422">
        <w:t>if wireless interfaces are active.</w:t>
      </w:r>
    </w:p>
    <w:p w:rsidR="00680366" w:rsidRPr="00D0275F" w:rsidRDefault="00680366" w:rsidP="00FB132F">
      <w:pPr>
        <w:pStyle w:val="CISC0de"/>
        <w:pBdr>
          <w:bottom w:val="single" w:sz="4" w:space="0" w:color="auto"/>
        </w:pBdr>
      </w:pPr>
      <w:r w:rsidRPr="00D0275F">
        <w:t xml:space="preserve"># </w:t>
      </w:r>
      <w:r w:rsidRPr="00FC5304">
        <w:rPr>
          <w:b/>
        </w:rPr>
        <w:t xml:space="preserve">ifconfig </w:t>
      </w:r>
      <w:r w:rsidR="001731CF" w:rsidRPr="00FC5304">
        <w:rPr>
          <w:b/>
        </w:rPr>
        <w:t>-</w:t>
      </w:r>
      <w:r w:rsidRPr="00FC5304">
        <w:rPr>
          <w:b/>
        </w:rPr>
        <w:t>a</w:t>
      </w:r>
      <w:r w:rsidRPr="00D0275F">
        <w:t xml:space="preserve"> </w:t>
      </w:r>
    </w:p>
    <w:p w:rsidR="00C82CED" w:rsidRPr="00D0275F" w:rsidRDefault="00680366" w:rsidP="00FB132F">
      <w:pPr>
        <w:pStyle w:val="CISC0de"/>
        <w:pBdr>
          <w:bottom w:val="single" w:sz="4" w:space="0" w:color="auto"/>
        </w:pBdr>
      </w:pPr>
      <w:r w:rsidRPr="00D0275F">
        <w:t>Vali</w:t>
      </w:r>
      <w:r w:rsidR="000C6422">
        <w:t>date that all interfaces using w</w:t>
      </w:r>
      <w:r w:rsidRPr="00D0275F">
        <w:t>ireless are down.</w:t>
      </w:r>
    </w:p>
    <w:p w:rsidR="00DE5268" w:rsidRDefault="00DE5268" w:rsidP="000C6422"/>
    <w:p w:rsidR="00E56648" w:rsidRDefault="006A26BE" w:rsidP="00131241">
      <w:pPr>
        <w:pStyle w:val="Heading2"/>
        <w:numPr>
          <w:ilvl w:val="1"/>
          <w:numId w:val="6"/>
        </w:numPr>
      </w:pPr>
      <w:bookmarkStart w:id="3657" w:name="_Toc328948758"/>
      <w:r>
        <w:t xml:space="preserve">Disable </w:t>
      </w:r>
      <w:r w:rsidR="00E56648">
        <w:t>IPv6</w:t>
      </w:r>
      <w:bookmarkEnd w:id="3657"/>
    </w:p>
    <w:p w:rsidR="00DE5268" w:rsidRPr="006F4ABD" w:rsidRDefault="006F4ABD" w:rsidP="006F4ABD">
      <w:pPr>
        <w:pStyle w:val="CISRuleComponent"/>
        <w:rPr>
          <w:b w:val="0"/>
        </w:rPr>
      </w:pPr>
      <w:r w:rsidRPr="006F4ABD">
        <w:rPr>
          <w:b w:val="0"/>
        </w:rPr>
        <w:t>IPv6 is a networking protocol that supersedes IPv4. It has more routable addresses and has built in security</w:t>
      </w:r>
    </w:p>
    <w:p w:rsidR="00C82CED" w:rsidRDefault="00C82CED" w:rsidP="006E606D">
      <w:pPr>
        <w:pStyle w:val="Heading3"/>
        <w:tabs>
          <w:tab w:val="center" w:pos="990"/>
        </w:tabs>
        <w:ind w:left="360"/>
      </w:pPr>
      <w:bookmarkStart w:id="3658" w:name="_Toc328948759"/>
      <w:r>
        <w:t>Disable IPv6</w:t>
      </w:r>
      <w:bookmarkEnd w:id="3658"/>
      <w:r>
        <w:t xml:space="preserve"> </w:t>
      </w:r>
    </w:p>
    <w:tbl>
      <w:tblPr>
        <w:tblW w:w="0" w:type="auto"/>
        <w:tblInd w:w="462" w:type="dxa"/>
        <w:tblLayout w:type="fixed"/>
        <w:tblLook w:val="0000" w:firstRow="0" w:lastRow="0" w:firstColumn="0" w:lastColumn="0" w:noHBand="0" w:noVBand="0"/>
      </w:tblPr>
      <w:tblGrid>
        <w:gridCol w:w="3451"/>
        <w:gridCol w:w="4894"/>
      </w:tblGrid>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r>
              <w:t>Level-I</w:t>
            </w:r>
          </w:p>
        </w:tc>
      </w:tr>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r>
              <w:t>N/A</w:t>
            </w:r>
          </w:p>
        </w:tc>
      </w:tr>
      <w:tr w:rsidR="00DE5268" w:rsidTr="00DE5268">
        <w:trPr>
          <w:trHeight w:val="256"/>
        </w:trPr>
        <w:tc>
          <w:tcPr>
            <w:tcW w:w="3451" w:type="dxa"/>
            <w:tcBorders>
              <w:left w:val="single" w:sz="4" w:space="0" w:color="000000"/>
              <w:bottom w:val="single" w:sz="4" w:space="0" w:color="000000"/>
            </w:tcBorders>
          </w:tcPr>
          <w:p w:rsidR="00DE5268" w:rsidRDefault="00DE5268" w:rsidP="00DE5268">
            <w:pPr>
              <w:snapToGrid w:val="0"/>
            </w:pPr>
            <w:r>
              <w:t>Reboot Required</w:t>
            </w:r>
          </w:p>
        </w:tc>
        <w:tc>
          <w:tcPr>
            <w:tcW w:w="4894" w:type="dxa"/>
            <w:tcBorders>
              <w:left w:val="single" w:sz="4" w:space="0" w:color="000000"/>
              <w:bottom w:val="single" w:sz="4" w:space="0" w:color="000000"/>
              <w:right w:val="single" w:sz="4" w:space="0" w:color="000000"/>
            </w:tcBorders>
          </w:tcPr>
          <w:p w:rsidR="00DE5268" w:rsidRDefault="00DE5268" w:rsidP="00DE5268">
            <w:pPr>
              <w:snapToGrid w:val="0"/>
            </w:pPr>
            <w:r>
              <w:t>Yes</w:t>
            </w:r>
          </w:p>
        </w:tc>
      </w:tr>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r>
              <w:t>No</w:t>
            </w:r>
          </w:p>
        </w:tc>
      </w:tr>
      <w:tr w:rsidR="00DE5268" w:rsidDel="00FC4807" w:rsidTr="00DE5268">
        <w:trPr>
          <w:trHeight w:val="256"/>
          <w:del w:id="3659" w:author="blake" w:date="2012-04-05T12:45:00Z"/>
        </w:trPr>
        <w:tc>
          <w:tcPr>
            <w:tcW w:w="3451" w:type="dxa"/>
            <w:tcBorders>
              <w:top w:val="single" w:sz="4" w:space="0" w:color="000000"/>
              <w:left w:val="single" w:sz="4" w:space="0" w:color="000000"/>
              <w:bottom w:val="single" w:sz="4" w:space="0" w:color="000000"/>
            </w:tcBorders>
          </w:tcPr>
          <w:p w:rsidR="00DE5268" w:rsidDel="00FC4807" w:rsidRDefault="00DE5268" w:rsidP="00DE5268">
            <w:pPr>
              <w:snapToGrid w:val="0"/>
              <w:rPr>
                <w:del w:id="3660" w:author="blake" w:date="2012-04-05T12:45:00Z"/>
              </w:rPr>
            </w:pPr>
            <w:del w:id="3661" w:author="blake" w:date="2012-04-05T12:45: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DE5268" w:rsidDel="00FC4807" w:rsidRDefault="00C82CED" w:rsidP="00DE5268">
            <w:pPr>
              <w:snapToGrid w:val="0"/>
              <w:rPr>
                <w:del w:id="3662" w:author="blake" w:date="2012-04-05T12:45:00Z"/>
              </w:rPr>
            </w:pPr>
            <w:del w:id="3663" w:author="blake" w:date="2012-04-05T12:45:00Z">
              <w:r w:rsidDel="00FC4807">
                <w:delText>CCE-3562-6</w:delText>
              </w:r>
            </w:del>
          </w:p>
        </w:tc>
      </w:tr>
    </w:tbl>
    <w:p w:rsidR="00680366" w:rsidRDefault="00C82CED" w:rsidP="00C82CED">
      <w:pPr>
        <w:pStyle w:val="CISRuleComponent"/>
      </w:pPr>
      <w:r>
        <w:t xml:space="preserve">Description: </w:t>
      </w:r>
    </w:p>
    <w:p w:rsidR="00680366" w:rsidRPr="00680366" w:rsidRDefault="000C6422" w:rsidP="000C6422">
      <w:pPr>
        <w:pStyle w:val="CISNormal"/>
      </w:pPr>
      <w:r>
        <w:t xml:space="preserve">Although IPv6 has </w:t>
      </w:r>
      <w:r w:rsidR="00A24D95">
        <w:t xml:space="preserve">many </w:t>
      </w:r>
      <w:r>
        <w:t xml:space="preserve">advantages over IPv4, </w:t>
      </w:r>
      <w:r w:rsidR="00680366">
        <w:t xml:space="preserve">few organizations </w:t>
      </w:r>
      <w:r>
        <w:t>have implemented</w:t>
      </w:r>
      <w:r w:rsidR="00680366">
        <w:t xml:space="preserve"> IPv6.</w:t>
      </w:r>
      <w:r w:rsidR="00A24D95">
        <w:t xml:space="preserve"> </w:t>
      </w:r>
    </w:p>
    <w:p w:rsidR="00C82CED" w:rsidRDefault="00C82CED" w:rsidP="00C82CED">
      <w:pPr>
        <w:pStyle w:val="CISRuleComponent"/>
      </w:pPr>
      <w:r w:rsidRPr="006C7502">
        <w:t>Rationale:</w:t>
      </w:r>
    </w:p>
    <w:p w:rsidR="00680366" w:rsidRPr="00680366" w:rsidRDefault="00680366" w:rsidP="000C6422">
      <w:pPr>
        <w:pStyle w:val="CISNormal"/>
      </w:pPr>
      <w:r>
        <w:t xml:space="preserve">If IPv6 is not to be used, it is recommended </w:t>
      </w:r>
      <w:ins w:id="3664" w:author="blake" w:date="2012-04-07T22:40:00Z">
        <w:r w:rsidR="00CE76EC">
          <w:t>that it be disabled</w:t>
        </w:r>
      </w:ins>
      <w:ins w:id="3665" w:author="blake" w:date="2012-07-01T21:27:00Z">
        <w:r w:rsidR="002A3060">
          <w:t xml:space="preserve"> to reduce the attack surface of the system</w:t>
        </w:r>
      </w:ins>
      <w:ins w:id="3666" w:author="blake" w:date="2012-04-07T22:40:00Z">
        <w:r w:rsidR="00CE76EC">
          <w:t>.</w:t>
        </w:r>
      </w:ins>
      <w:del w:id="3667" w:author="blake" w:date="2012-04-07T22:40:00Z">
        <w:r w:rsidDel="00CE76EC">
          <w:delText>t</w:delText>
        </w:r>
        <w:r w:rsidR="000C6422" w:rsidDel="00CE76EC">
          <w:delText>hat the driver not be installed.</w:delText>
        </w:r>
        <w:r w:rsidDel="00CE76EC">
          <w:delText xml:space="preserve"> </w:delText>
        </w:r>
      </w:del>
      <w:del w:id="3668" w:author="blake" w:date="2012-07-01T21:28:00Z">
        <w:r w:rsidDel="002A3060">
          <w:delText xml:space="preserve">While </w:delText>
        </w:r>
        <w:r w:rsidR="000C6422" w:rsidDel="002A3060">
          <w:delText xml:space="preserve">use of IPv6 is </w:delText>
        </w:r>
        <w:r w:rsidDel="002A3060">
          <w:delText>not a security issue, it will cause operational slowness as packets are tried via IPv6, when there are no recipients.</w:delText>
        </w:r>
        <w:r w:rsidR="006A26BE" w:rsidDel="002A3060">
          <w:delText xml:space="preserve"> In addition, disabling unneeded functionality reduces the potential attack surface.</w:delText>
        </w:r>
      </w:del>
    </w:p>
    <w:p w:rsidR="00C82CED" w:rsidRDefault="00C82CED" w:rsidP="00C82CED">
      <w:pPr>
        <w:pStyle w:val="CISRuleComponent"/>
      </w:pPr>
      <w:r>
        <w:t>Remediation:</w:t>
      </w:r>
    </w:p>
    <w:p w:rsidR="009A3384" w:rsidRDefault="009A3384" w:rsidP="00C82CED">
      <w:pPr>
        <w:pStyle w:val="CISRuleComponent"/>
        <w:rPr>
          <w:b w:val="0"/>
        </w:rPr>
      </w:pPr>
      <w:r w:rsidRPr="00A02067">
        <w:rPr>
          <w:b w:val="0"/>
        </w:rPr>
        <w:t xml:space="preserve">Edit </w:t>
      </w:r>
      <w:r w:rsidRPr="00315CE5">
        <w:rPr>
          <w:rStyle w:val="CodeChar"/>
          <w:b w:val="0"/>
          <w:bCs w:val="0"/>
          <w:sz w:val="24"/>
          <w:szCs w:val="24"/>
        </w:rPr>
        <w:t>/etc/sysconfig/network</w:t>
      </w:r>
      <w:r w:rsidRPr="00A02067">
        <w:rPr>
          <w:b w:val="0"/>
        </w:rPr>
        <w:t>, and add the following line:</w:t>
      </w:r>
    </w:p>
    <w:p w:rsidR="009A3384" w:rsidRPr="00E014CF" w:rsidDel="002A3060" w:rsidRDefault="009A3384" w:rsidP="00C82CED">
      <w:pPr>
        <w:pStyle w:val="CISRuleComponent"/>
        <w:rPr>
          <w:del w:id="3669" w:author="blake" w:date="2012-07-01T21:28:00Z"/>
          <w:b w:val="0"/>
        </w:rPr>
      </w:pPr>
    </w:p>
    <w:p w:rsidR="00C82CED" w:rsidRDefault="009A3384" w:rsidP="00FB132F">
      <w:pPr>
        <w:pStyle w:val="CISC0de"/>
        <w:pBdr>
          <w:bottom w:val="single" w:sz="4" w:space="0" w:color="auto"/>
        </w:pBdr>
        <w:rPr>
          <w:ins w:id="3670" w:author="blake" w:date="2012-07-01T21:28:00Z"/>
        </w:rPr>
      </w:pPr>
      <w:r>
        <w:t>NETWORKING</w:t>
      </w:r>
      <w:del w:id="3671" w:author="blake" w:date="2012-07-01T21:28:00Z">
        <w:r w:rsidDel="002A3060">
          <w:delText xml:space="preserve"> </w:delText>
        </w:r>
      </w:del>
      <w:ins w:id="3672" w:author="blake" w:date="2012-07-01T21:28:00Z">
        <w:r w:rsidR="002A3060">
          <w:t>_</w:t>
        </w:r>
      </w:ins>
      <w:r>
        <w:t>IPV6=</w:t>
      </w:r>
      <w:del w:id="3673" w:author="blake" w:date="2012-07-01T21:28:00Z">
        <w:r w:rsidDel="002A3060">
          <w:delText>off</w:delText>
        </w:r>
      </w:del>
      <w:ins w:id="3674" w:author="blake" w:date="2012-07-01T21:28:00Z">
        <w:r w:rsidR="002A3060">
          <w:t>no</w:t>
        </w:r>
      </w:ins>
    </w:p>
    <w:p w:rsidR="002A3060" w:rsidRDefault="002A3060" w:rsidP="00FB132F">
      <w:pPr>
        <w:pStyle w:val="CISC0de"/>
        <w:pBdr>
          <w:bottom w:val="single" w:sz="4" w:space="0" w:color="auto"/>
        </w:pBdr>
      </w:pPr>
      <w:ins w:id="3675" w:author="blake" w:date="2012-07-01T21:28:00Z">
        <w:r>
          <w:t>IPV6INIT=no</w:t>
        </w:r>
      </w:ins>
    </w:p>
    <w:p w:rsidR="009A3384" w:rsidRDefault="009A3384" w:rsidP="009A3384">
      <w:pPr>
        <w:pStyle w:val="CISRuleComponent"/>
        <w:spacing w:before="240"/>
        <w:rPr>
          <w:ins w:id="3676" w:author="blake" w:date="2012-07-01T21:29:00Z"/>
          <w:b w:val="0"/>
        </w:rPr>
      </w:pPr>
      <w:r w:rsidRPr="00E014CF">
        <w:rPr>
          <w:b w:val="0"/>
        </w:rPr>
        <w:t xml:space="preserve">Create </w:t>
      </w:r>
      <w:r>
        <w:rPr>
          <w:b w:val="0"/>
        </w:rPr>
        <w:t xml:space="preserve">the file </w:t>
      </w:r>
      <w:r w:rsidRPr="00315CE5">
        <w:rPr>
          <w:rStyle w:val="CodeChar"/>
          <w:b w:val="0"/>
          <w:bCs w:val="0"/>
          <w:sz w:val="24"/>
          <w:szCs w:val="24"/>
        </w:rPr>
        <w:t>/etc/modprobe.d/ipv6.conf</w:t>
      </w:r>
      <w:r>
        <w:rPr>
          <w:b w:val="0"/>
        </w:rPr>
        <w:t xml:space="preserve"> </w:t>
      </w:r>
      <w:del w:id="3677" w:author="blake" w:date="2012-07-01T21:55:00Z">
        <w:r w:rsidDel="00DE583E">
          <w:rPr>
            <w:b w:val="0"/>
          </w:rPr>
          <w:delText xml:space="preserve"> </w:delText>
        </w:r>
      </w:del>
      <w:r>
        <w:rPr>
          <w:b w:val="0"/>
        </w:rPr>
        <w:t>and add the following lines:</w:t>
      </w:r>
    </w:p>
    <w:p w:rsidR="002A3060" w:rsidRPr="0069524A" w:rsidDel="002A3060" w:rsidRDefault="002A3060" w:rsidP="009A3384">
      <w:pPr>
        <w:pStyle w:val="CISRuleComponent"/>
        <w:spacing w:before="240"/>
        <w:rPr>
          <w:del w:id="3678" w:author="blake" w:date="2012-07-01T21:29:00Z"/>
          <w:rPrChange w:id="3679" w:author="blake" w:date="2012-07-01T21:31:00Z">
            <w:rPr>
              <w:del w:id="3680" w:author="blake" w:date="2012-07-01T21:29:00Z"/>
              <w:b w:val="0"/>
            </w:rPr>
          </w:rPrChange>
        </w:rPr>
      </w:pPr>
    </w:p>
    <w:p w:rsidR="00E014CF" w:rsidRPr="0069524A" w:rsidDel="002A3060" w:rsidRDefault="00E014CF" w:rsidP="00E014CF">
      <w:pPr>
        <w:pStyle w:val="CISRuleComponent"/>
        <w:rPr>
          <w:del w:id="3681" w:author="blake" w:date="2012-07-01T21:29:00Z"/>
          <w:rPrChange w:id="3682" w:author="blake" w:date="2012-07-01T21:31:00Z">
            <w:rPr>
              <w:del w:id="3683" w:author="blake" w:date="2012-07-01T21:29:00Z"/>
              <w:b w:val="0"/>
            </w:rPr>
          </w:rPrChange>
        </w:rPr>
      </w:pPr>
    </w:p>
    <w:p w:rsidR="00E014CF" w:rsidRPr="00F60A57" w:rsidRDefault="0069524A" w:rsidP="00E014CF">
      <w:pPr>
        <w:pStyle w:val="CISC0de"/>
        <w:pBdr>
          <w:bottom w:val="single" w:sz="4" w:space="0" w:color="auto"/>
        </w:pBdr>
      </w:pPr>
      <w:ins w:id="3684" w:author="blake" w:date="2012-07-01T21:30:00Z">
        <w:r w:rsidRPr="0069524A">
          <w:rPr>
            <w:rPrChange w:id="3685" w:author="blake" w:date="2012-07-01T21:31:00Z">
              <w:rPr>
                <w:b/>
              </w:rPr>
            </w:rPrChange>
          </w:rPr>
          <w:t>options ipv6 disable=1</w:t>
        </w:r>
      </w:ins>
      <w:del w:id="3686" w:author="blake" w:date="2012-07-01T21:30:00Z">
        <w:r w:rsidR="00E014CF" w:rsidRPr="00F60A57" w:rsidDel="0069524A">
          <w:delText>alias net-pf-10 off</w:delText>
        </w:r>
      </w:del>
    </w:p>
    <w:p w:rsidR="00E014CF" w:rsidDel="0069524A" w:rsidRDefault="00E014CF" w:rsidP="00E014CF">
      <w:pPr>
        <w:pStyle w:val="CISC0de"/>
        <w:pBdr>
          <w:bottom w:val="single" w:sz="4" w:space="0" w:color="auto"/>
        </w:pBdr>
        <w:rPr>
          <w:del w:id="3687" w:author="blake" w:date="2012-07-01T21:31:00Z"/>
        </w:rPr>
      </w:pPr>
      <w:del w:id="3688" w:author="blake" w:date="2012-07-01T21:31:00Z">
        <w:r w:rsidDel="0069524A">
          <w:delText>alias ipv6 off</w:delText>
        </w:r>
      </w:del>
    </w:p>
    <w:p w:rsidR="002A3060" w:rsidRDefault="00E014CF" w:rsidP="009A3384">
      <w:pPr>
        <w:pStyle w:val="CISRuleComponent"/>
        <w:spacing w:before="240"/>
        <w:rPr>
          <w:b w:val="0"/>
        </w:rPr>
      </w:pPr>
      <w:r w:rsidRPr="00E014CF">
        <w:rPr>
          <w:b w:val="0"/>
        </w:rPr>
        <w:lastRenderedPageBreak/>
        <w:t xml:space="preserve">Perform the </w:t>
      </w:r>
      <w:r>
        <w:rPr>
          <w:b w:val="0"/>
        </w:rPr>
        <w:t>following command to turn ip6tables off:</w:t>
      </w:r>
    </w:p>
    <w:p w:rsidR="00A16E26" w:rsidDel="002A3060" w:rsidRDefault="00A16E26" w:rsidP="009A3384">
      <w:pPr>
        <w:pStyle w:val="CISRuleComponent"/>
        <w:spacing w:before="240"/>
        <w:rPr>
          <w:del w:id="3689" w:author="blake" w:date="2012-07-01T21:29:00Z"/>
          <w:b w:val="0"/>
        </w:rPr>
      </w:pPr>
    </w:p>
    <w:p w:rsidR="00C82CED" w:rsidRPr="00E014CF" w:rsidRDefault="00E014CF" w:rsidP="00E014CF">
      <w:pPr>
        <w:pStyle w:val="CISC0de"/>
      </w:pPr>
      <w:r>
        <w:t xml:space="preserve"># </w:t>
      </w:r>
      <w:r w:rsidRPr="00FC5304">
        <w:rPr>
          <w:b/>
        </w:rPr>
        <w:t>/sbin/chkconfig ip6tables off</w:t>
      </w:r>
    </w:p>
    <w:p w:rsidR="00E014CF" w:rsidRDefault="00E014CF" w:rsidP="00C82CED">
      <w:pPr>
        <w:pStyle w:val="CISNormal"/>
      </w:pPr>
    </w:p>
    <w:p w:rsidR="00E014CF" w:rsidRPr="00E014CF" w:rsidRDefault="00E014CF" w:rsidP="00C82CED">
      <w:pPr>
        <w:pStyle w:val="CISNormal"/>
        <w:rPr>
          <w:b/>
        </w:rPr>
      </w:pPr>
      <w:r w:rsidRPr="00E014CF">
        <w:rPr>
          <w:b/>
        </w:rPr>
        <w:t>Audit:</w:t>
      </w:r>
    </w:p>
    <w:p w:rsidR="00C82CED" w:rsidRDefault="00C82CED" w:rsidP="00C82CED">
      <w:pPr>
        <w:pStyle w:val="CISNormal"/>
      </w:pPr>
      <w:r>
        <w:t xml:space="preserve">Perform the following to determine </w:t>
      </w:r>
      <w:r w:rsidR="000C6422">
        <w:t>if IPv6 is enabled</w:t>
      </w:r>
    </w:p>
    <w:p w:rsidR="00C82CED" w:rsidRPr="00FB132F" w:rsidRDefault="001F7839" w:rsidP="002A3060">
      <w:pPr>
        <w:pStyle w:val="CISC0de"/>
      </w:pPr>
      <w:r>
        <w:t xml:space="preserve"># </w:t>
      </w:r>
      <w:r w:rsidRPr="00936939">
        <w:rPr>
          <w:b/>
        </w:rPr>
        <w:t xml:space="preserve">grep </w:t>
      </w:r>
      <w:r w:rsidR="00E014CF">
        <w:rPr>
          <w:b/>
        </w:rPr>
        <w:t>NETWORKING</w:t>
      </w:r>
      <w:del w:id="3690" w:author="blake" w:date="2012-07-01T21:31:00Z">
        <w:r w:rsidR="00E014CF" w:rsidDel="0069524A">
          <w:rPr>
            <w:b/>
          </w:rPr>
          <w:delText xml:space="preserve"> </w:delText>
        </w:r>
      </w:del>
      <w:ins w:id="3691" w:author="blake" w:date="2012-07-01T21:31:00Z">
        <w:r w:rsidR="0069524A">
          <w:rPr>
            <w:b/>
          </w:rPr>
          <w:t>_</w:t>
        </w:r>
      </w:ins>
      <w:r w:rsidR="00E014CF">
        <w:rPr>
          <w:b/>
        </w:rPr>
        <w:t>IPV6</w:t>
      </w:r>
      <w:r w:rsidR="00E014CF" w:rsidRPr="00936939">
        <w:rPr>
          <w:b/>
        </w:rPr>
        <w:t xml:space="preserve"> </w:t>
      </w:r>
      <w:r w:rsidRPr="00936939">
        <w:rPr>
          <w:b/>
        </w:rPr>
        <w:t>/etc/</w:t>
      </w:r>
      <w:r w:rsidR="00E014CF">
        <w:rPr>
          <w:b/>
        </w:rPr>
        <w:t>sysconfig/network</w:t>
      </w:r>
    </w:p>
    <w:p w:rsidR="0069524A" w:rsidRDefault="0069524A" w:rsidP="00E014CF">
      <w:pPr>
        <w:pStyle w:val="CISC0de"/>
        <w:rPr>
          <w:ins w:id="3692" w:author="blake" w:date="2012-07-01T21:32:00Z"/>
        </w:rPr>
      </w:pPr>
      <w:ins w:id="3693" w:author="blake" w:date="2012-07-01T21:32:00Z">
        <w:r>
          <w:t>NETWORKING_IPV6=no</w:t>
        </w:r>
        <w:r w:rsidDel="0069524A">
          <w:t xml:space="preserve"> </w:t>
        </w:r>
      </w:ins>
    </w:p>
    <w:p w:rsidR="00C82CED" w:rsidDel="0069524A" w:rsidRDefault="006639C7" w:rsidP="00936939">
      <w:pPr>
        <w:pStyle w:val="CISC0de"/>
        <w:rPr>
          <w:del w:id="3694" w:author="blake" w:date="2012-07-01T21:32:00Z"/>
        </w:rPr>
      </w:pPr>
      <w:del w:id="3695" w:author="blake" w:date="2012-07-01T21:32:00Z">
        <w:r w:rsidDel="0069524A">
          <w:delText>options ipv6 "disable=1"</w:delText>
        </w:r>
      </w:del>
    </w:p>
    <w:p w:rsidR="00E014CF" w:rsidRDefault="00E014CF" w:rsidP="00E014CF">
      <w:pPr>
        <w:pStyle w:val="CISC0de"/>
      </w:pPr>
      <w:r>
        <w:t xml:space="preserve"># </w:t>
      </w:r>
      <w:ins w:id="3696" w:author="blake" w:date="2012-07-01T21:32:00Z">
        <w:r w:rsidR="0069524A" w:rsidRPr="00936939">
          <w:rPr>
            <w:b/>
          </w:rPr>
          <w:t xml:space="preserve">grep </w:t>
        </w:r>
        <w:r w:rsidR="0069524A">
          <w:rPr>
            <w:b/>
          </w:rPr>
          <w:t>IPV6INIT</w:t>
        </w:r>
        <w:r w:rsidR="0069524A" w:rsidRPr="00936939">
          <w:rPr>
            <w:b/>
          </w:rPr>
          <w:t xml:space="preserve"> /etc/</w:t>
        </w:r>
        <w:r w:rsidR="0069524A">
          <w:rPr>
            <w:b/>
          </w:rPr>
          <w:t>sysconfig/network</w:t>
        </w:r>
      </w:ins>
      <w:del w:id="3697" w:author="blake" w:date="2012-07-01T21:32:00Z">
        <w:r w:rsidRPr="00E014CF" w:rsidDel="0069524A">
          <w:rPr>
            <w:b/>
          </w:rPr>
          <w:delText>grep net-pf-10 /etc/modprobe.d/ipv6.conf</w:delText>
        </w:r>
      </w:del>
    </w:p>
    <w:p w:rsidR="00E014CF" w:rsidRDefault="0069524A" w:rsidP="00E014CF">
      <w:pPr>
        <w:pStyle w:val="CISC0de"/>
      </w:pPr>
      <w:ins w:id="3698" w:author="blake" w:date="2012-07-01T21:32:00Z">
        <w:r w:rsidRPr="0069524A">
          <w:rPr>
            <w:rPrChange w:id="3699" w:author="blake" w:date="2012-07-01T21:33:00Z">
              <w:rPr>
                <w:b/>
              </w:rPr>
            </w:rPrChange>
          </w:rPr>
          <w:t>IPV6INIT</w:t>
        </w:r>
      </w:ins>
      <w:ins w:id="3700" w:author="blake" w:date="2012-07-01T21:33:00Z">
        <w:r>
          <w:t>=no</w:t>
        </w:r>
      </w:ins>
      <w:del w:id="3701" w:author="blake" w:date="2012-07-01T21:33:00Z">
        <w:r w:rsidR="00E014CF" w:rsidDel="0069524A">
          <w:delText>alias net-pf-10 off</w:delText>
        </w:r>
      </w:del>
    </w:p>
    <w:p w:rsidR="00E014CF" w:rsidRDefault="00E014CF" w:rsidP="00E014CF">
      <w:pPr>
        <w:pStyle w:val="CISC0de"/>
        <w:rPr>
          <w:b/>
        </w:rPr>
      </w:pPr>
      <w:r>
        <w:rPr>
          <w:b/>
        </w:rPr>
        <w:t># grep ipv6 /etc/modprobe.d/ipv6.conf</w:t>
      </w:r>
    </w:p>
    <w:p w:rsidR="00E014CF" w:rsidRPr="00E014CF" w:rsidRDefault="0069524A" w:rsidP="00E014CF">
      <w:pPr>
        <w:pStyle w:val="CISC0de"/>
      </w:pPr>
      <w:ins w:id="3702" w:author="blake" w:date="2012-07-01T21:33:00Z">
        <w:r w:rsidRPr="0069524A">
          <w:t>options ipv6 disable=1</w:t>
        </w:r>
      </w:ins>
      <w:del w:id="3703" w:author="blake" w:date="2012-07-01T21:33:00Z">
        <w:r w:rsidR="00E014CF" w:rsidRPr="00E014CF" w:rsidDel="0069524A">
          <w:delText>alias ipv6 off</w:delText>
        </w:r>
      </w:del>
    </w:p>
    <w:p w:rsidR="00E014CF" w:rsidRDefault="00E014CF" w:rsidP="00936939">
      <w:pPr>
        <w:pStyle w:val="CISC0de"/>
        <w:rPr>
          <w:b/>
        </w:rPr>
      </w:pPr>
    </w:p>
    <w:p w:rsidR="00E014CF" w:rsidDel="00DE583E" w:rsidRDefault="00E014CF" w:rsidP="00E014CF">
      <w:pPr>
        <w:pStyle w:val="CISNormal"/>
        <w:rPr>
          <w:del w:id="3704" w:author="blake" w:date="2012-07-01T21:55:00Z"/>
        </w:rPr>
      </w:pPr>
      <w:bookmarkStart w:id="3705" w:name="_Toc328948145"/>
      <w:bookmarkStart w:id="3706" w:name="_Toc328948760"/>
      <w:bookmarkEnd w:id="3705"/>
      <w:bookmarkEnd w:id="3706"/>
    </w:p>
    <w:p w:rsidR="00E014CF" w:rsidRPr="00E014CF" w:rsidDel="00DE583E" w:rsidRDefault="00E014CF" w:rsidP="00E014CF">
      <w:pPr>
        <w:pStyle w:val="CISNormal"/>
        <w:rPr>
          <w:del w:id="3707" w:author="blake" w:date="2012-07-01T21:55:00Z"/>
          <w:b/>
        </w:rPr>
      </w:pPr>
      <w:del w:id="3708" w:author="blake" w:date="2012-07-01T21:55:00Z">
        <w:r w:rsidRPr="00E014CF" w:rsidDel="00DE583E">
          <w:rPr>
            <w:b/>
          </w:rPr>
          <w:delText>References:</w:delText>
        </w:r>
        <w:bookmarkStart w:id="3709" w:name="_Toc328948146"/>
        <w:bookmarkStart w:id="3710" w:name="_Toc328948761"/>
        <w:bookmarkEnd w:id="3709"/>
        <w:bookmarkEnd w:id="3710"/>
      </w:del>
    </w:p>
    <w:p w:rsidR="00E014CF" w:rsidDel="00CE76EC" w:rsidRDefault="00E014CF" w:rsidP="00E014CF">
      <w:pPr>
        <w:pStyle w:val="CISNormal"/>
        <w:rPr>
          <w:del w:id="3711" w:author="blake" w:date="2012-04-07T22:51:00Z"/>
        </w:rPr>
      </w:pPr>
      <w:bookmarkStart w:id="3712" w:name="_Toc328948147"/>
      <w:bookmarkStart w:id="3713" w:name="_Toc328948762"/>
      <w:bookmarkEnd w:id="3712"/>
      <w:bookmarkEnd w:id="3713"/>
    </w:p>
    <w:p w:rsidR="00C82CED" w:rsidRDefault="00C82CED" w:rsidP="006E606D">
      <w:pPr>
        <w:pStyle w:val="Heading3"/>
        <w:tabs>
          <w:tab w:val="center" w:pos="990"/>
        </w:tabs>
        <w:ind w:left="360"/>
      </w:pPr>
      <w:bookmarkStart w:id="3714" w:name="_Toc328948763"/>
      <w:r>
        <w:t>Configure IPv6</w:t>
      </w:r>
      <w:bookmarkEnd w:id="3714"/>
    </w:p>
    <w:p w:rsidR="001F7839" w:rsidRDefault="006F4ABD" w:rsidP="001F7839">
      <w:pPr>
        <w:pStyle w:val="CISNormal"/>
      </w:pPr>
      <w:r>
        <w:t>If IPv6</w:t>
      </w:r>
      <w:r w:rsidR="001F7839">
        <w:t xml:space="preserve"> is to be used, follow this section of the </w:t>
      </w:r>
      <w:r w:rsidR="000C6422">
        <w:t>benchmark to configure</w:t>
      </w:r>
      <w:r w:rsidR="001F7839">
        <w:t xml:space="preserve"> IPv6.</w:t>
      </w:r>
    </w:p>
    <w:p w:rsidR="00C82CED" w:rsidRDefault="009A68FC" w:rsidP="00B9456E">
      <w:pPr>
        <w:pStyle w:val="Heading3"/>
        <w:numPr>
          <w:ilvl w:val="3"/>
          <w:numId w:val="6"/>
        </w:numPr>
        <w:tabs>
          <w:tab w:val="center" w:pos="990"/>
        </w:tabs>
        <w:ind w:left="1080" w:hanging="1170"/>
      </w:pPr>
      <w:bookmarkStart w:id="3715" w:name="_Toc328948764"/>
      <w:r>
        <w:t>Disable IPv6 Router A</w:t>
      </w:r>
      <w:r w:rsidR="00C82CED">
        <w:t>dvertisements</w:t>
      </w:r>
      <w:bookmarkEnd w:id="3715"/>
    </w:p>
    <w:tbl>
      <w:tblPr>
        <w:tblW w:w="0" w:type="auto"/>
        <w:tblInd w:w="462" w:type="dxa"/>
        <w:tblLayout w:type="fixed"/>
        <w:tblLook w:val="0000" w:firstRow="0" w:lastRow="0" w:firstColumn="0" w:lastColumn="0" w:noHBand="0" w:noVBand="0"/>
      </w:tblPr>
      <w:tblGrid>
        <w:gridCol w:w="3451"/>
        <w:gridCol w:w="4894"/>
      </w:tblGrid>
      <w:tr w:rsidR="00C82CED" w:rsidTr="005F48B9">
        <w:trPr>
          <w:trHeight w:val="256"/>
        </w:trPr>
        <w:tc>
          <w:tcPr>
            <w:tcW w:w="3451" w:type="dxa"/>
            <w:tcBorders>
              <w:top w:val="single" w:sz="4" w:space="0" w:color="000000"/>
              <w:left w:val="single" w:sz="4" w:space="0" w:color="000000"/>
              <w:bottom w:val="single" w:sz="4" w:space="0" w:color="000000"/>
            </w:tcBorders>
          </w:tcPr>
          <w:p w:rsidR="00C82CED" w:rsidRDefault="00C82CED" w:rsidP="005F48B9">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C82CED" w:rsidRDefault="00C82CED" w:rsidP="005F48B9">
            <w:pPr>
              <w:snapToGrid w:val="0"/>
            </w:pPr>
            <w:r>
              <w:t>Level-I</w:t>
            </w:r>
          </w:p>
        </w:tc>
      </w:tr>
      <w:tr w:rsidR="00C82CED" w:rsidTr="005F48B9">
        <w:trPr>
          <w:trHeight w:val="256"/>
        </w:trPr>
        <w:tc>
          <w:tcPr>
            <w:tcW w:w="3451" w:type="dxa"/>
            <w:tcBorders>
              <w:top w:val="single" w:sz="4" w:space="0" w:color="000000"/>
              <w:left w:val="single" w:sz="4" w:space="0" w:color="000000"/>
              <w:bottom w:val="single" w:sz="4" w:space="0" w:color="000000"/>
            </w:tcBorders>
          </w:tcPr>
          <w:p w:rsidR="00C82CED" w:rsidRDefault="00C82CED" w:rsidP="005F48B9">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C82CED" w:rsidRDefault="00C82CED" w:rsidP="005F48B9">
            <w:pPr>
              <w:snapToGrid w:val="0"/>
            </w:pPr>
            <w:r>
              <w:t>N/A</w:t>
            </w:r>
          </w:p>
        </w:tc>
      </w:tr>
      <w:tr w:rsidR="00C82CED" w:rsidTr="005F48B9">
        <w:trPr>
          <w:trHeight w:val="256"/>
        </w:trPr>
        <w:tc>
          <w:tcPr>
            <w:tcW w:w="3451" w:type="dxa"/>
            <w:tcBorders>
              <w:left w:val="single" w:sz="4" w:space="0" w:color="000000"/>
              <w:bottom w:val="single" w:sz="4" w:space="0" w:color="000000"/>
            </w:tcBorders>
          </w:tcPr>
          <w:p w:rsidR="00C82CED" w:rsidRDefault="00C82CED" w:rsidP="005F48B9">
            <w:pPr>
              <w:snapToGrid w:val="0"/>
            </w:pPr>
            <w:r>
              <w:t>Reboot Required</w:t>
            </w:r>
          </w:p>
        </w:tc>
        <w:tc>
          <w:tcPr>
            <w:tcW w:w="4894" w:type="dxa"/>
            <w:tcBorders>
              <w:left w:val="single" w:sz="4" w:space="0" w:color="000000"/>
              <w:bottom w:val="single" w:sz="4" w:space="0" w:color="000000"/>
              <w:right w:val="single" w:sz="4" w:space="0" w:color="000000"/>
            </w:tcBorders>
          </w:tcPr>
          <w:p w:rsidR="00C82CED" w:rsidRDefault="00760E49" w:rsidP="005F48B9">
            <w:pPr>
              <w:snapToGrid w:val="0"/>
            </w:pPr>
            <w:r>
              <w:t>No</w:t>
            </w:r>
          </w:p>
        </w:tc>
      </w:tr>
      <w:tr w:rsidR="00C82CED" w:rsidTr="005F48B9">
        <w:trPr>
          <w:trHeight w:val="256"/>
        </w:trPr>
        <w:tc>
          <w:tcPr>
            <w:tcW w:w="3451" w:type="dxa"/>
            <w:tcBorders>
              <w:top w:val="single" w:sz="4" w:space="0" w:color="000000"/>
              <w:left w:val="single" w:sz="4" w:space="0" w:color="000000"/>
              <w:bottom w:val="single" w:sz="4" w:space="0" w:color="000000"/>
            </w:tcBorders>
          </w:tcPr>
          <w:p w:rsidR="00C82CED" w:rsidRDefault="00C82CED" w:rsidP="005F48B9">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C82CED" w:rsidRDefault="00C82CED" w:rsidP="005F48B9">
            <w:pPr>
              <w:snapToGrid w:val="0"/>
            </w:pPr>
            <w:r>
              <w:t>No</w:t>
            </w:r>
          </w:p>
        </w:tc>
      </w:tr>
      <w:tr w:rsidR="00C82CED" w:rsidDel="00FC4807" w:rsidTr="005F48B9">
        <w:trPr>
          <w:trHeight w:val="256"/>
          <w:del w:id="3716" w:author="blake" w:date="2012-04-05T12:46:00Z"/>
        </w:trPr>
        <w:tc>
          <w:tcPr>
            <w:tcW w:w="3451" w:type="dxa"/>
            <w:tcBorders>
              <w:top w:val="single" w:sz="4" w:space="0" w:color="000000"/>
              <w:left w:val="single" w:sz="4" w:space="0" w:color="000000"/>
              <w:bottom w:val="single" w:sz="4" w:space="0" w:color="000000"/>
            </w:tcBorders>
          </w:tcPr>
          <w:p w:rsidR="00C82CED" w:rsidDel="00FC4807" w:rsidRDefault="00C82CED" w:rsidP="005F48B9">
            <w:pPr>
              <w:snapToGrid w:val="0"/>
              <w:rPr>
                <w:del w:id="3717" w:author="blake" w:date="2012-04-05T12:46:00Z"/>
              </w:rPr>
            </w:pPr>
            <w:del w:id="3718" w:author="blake" w:date="2012-04-05T12:46: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C82CED" w:rsidDel="00FC4807" w:rsidRDefault="00C82CED" w:rsidP="005F48B9">
            <w:pPr>
              <w:snapToGrid w:val="0"/>
              <w:rPr>
                <w:del w:id="3719" w:author="blake" w:date="2012-04-05T12:46:00Z"/>
              </w:rPr>
            </w:pPr>
            <w:del w:id="3720" w:author="blake" w:date="2012-04-05T12:46:00Z">
              <w:r w:rsidDel="00FC4807">
                <w:delText>CCE-4269-7</w:delText>
              </w:r>
            </w:del>
          </w:p>
        </w:tc>
      </w:tr>
    </w:tbl>
    <w:p w:rsidR="00C82CED" w:rsidRDefault="00C82CED" w:rsidP="00C82CED">
      <w:pPr>
        <w:pStyle w:val="CISRuleComponent"/>
      </w:pPr>
      <w:r>
        <w:t xml:space="preserve">Description: </w:t>
      </w:r>
    </w:p>
    <w:p w:rsidR="006D398E" w:rsidRPr="006D398E" w:rsidRDefault="006D398E" w:rsidP="003B67EF">
      <w:pPr>
        <w:pStyle w:val="CISNormal"/>
      </w:pPr>
      <w:r>
        <w:t>This setting disables the systems ability to accept router advertisements</w:t>
      </w:r>
    </w:p>
    <w:p w:rsidR="00C82CED" w:rsidRDefault="00C82CED" w:rsidP="00C82CED">
      <w:pPr>
        <w:pStyle w:val="CISRuleComponent"/>
      </w:pPr>
      <w:r w:rsidRPr="006C7502">
        <w:t>Rationale:</w:t>
      </w:r>
    </w:p>
    <w:p w:rsidR="006D398E" w:rsidRPr="006D398E" w:rsidRDefault="006D398E" w:rsidP="003B67EF">
      <w:pPr>
        <w:pStyle w:val="CISNormal"/>
      </w:pPr>
      <w:r>
        <w:t>It is recommended that systems not accept router advertisements as they could be tricked into routing traffic to compromised machines. Setting hard routes within the system (usually a single default route to a trusted router) protects the system from bad routes.</w:t>
      </w:r>
    </w:p>
    <w:p w:rsidR="00C82CED" w:rsidRDefault="00C82CED" w:rsidP="00C82CED">
      <w:pPr>
        <w:pStyle w:val="CISRuleComponent"/>
      </w:pPr>
      <w:r>
        <w:t>Remediation:</w:t>
      </w:r>
    </w:p>
    <w:p w:rsidR="00E014CF" w:rsidRPr="00E014CF" w:rsidRDefault="00E014CF" w:rsidP="00FB132F">
      <w:pPr>
        <w:pStyle w:val="CISC0de"/>
        <w:pBdr>
          <w:bottom w:val="single" w:sz="4" w:space="0" w:color="auto"/>
        </w:pBdr>
        <w:rPr>
          <w:b/>
        </w:rPr>
      </w:pPr>
      <w:r>
        <w:t xml:space="preserve"># </w:t>
      </w:r>
      <w:r w:rsidRPr="00E014CF">
        <w:rPr>
          <w:b/>
        </w:rPr>
        <w:t>/sbin/sysctl –w net.ipv6.conf.all.accept_ra=0</w:t>
      </w:r>
    </w:p>
    <w:p w:rsidR="00D95A2A" w:rsidRPr="00E014CF" w:rsidRDefault="00E014CF" w:rsidP="00FB132F">
      <w:pPr>
        <w:pStyle w:val="CISC0de"/>
        <w:pBdr>
          <w:bottom w:val="single" w:sz="4" w:space="0" w:color="auto"/>
        </w:pBdr>
        <w:rPr>
          <w:b/>
        </w:rPr>
      </w:pPr>
      <w:r>
        <w:t xml:space="preserve"># </w:t>
      </w:r>
      <w:r w:rsidR="00D95A2A" w:rsidRPr="00E014CF">
        <w:rPr>
          <w:b/>
        </w:rPr>
        <w:t xml:space="preserve">/sbin/sysctl </w:t>
      </w:r>
      <w:r w:rsidR="001731CF" w:rsidRPr="00E014CF">
        <w:rPr>
          <w:b/>
        </w:rPr>
        <w:t>-</w:t>
      </w:r>
      <w:r w:rsidR="00D95A2A" w:rsidRPr="00E014CF">
        <w:rPr>
          <w:b/>
        </w:rPr>
        <w:t>w net.ipv6.conf.default.accept_ra=</w:t>
      </w:r>
      <w:r w:rsidR="00A302B1" w:rsidRPr="00E014CF">
        <w:rPr>
          <w:b/>
        </w:rPr>
        <w:t>0</w:t>
      </w:r>
    </w:p>
    <w:p w:rsidR="00D95A2A" w:rsidRDefault="00D95A2A" w:rsidP="00FB132F">
      <w:pPr>
        <w:pStyle w:val="CISC0de"/>
        <w:pBdr>
          <w:bottom w:val="single" w:sz="4" w:space="0" w:color="auto"/>
        </w:pBdr>
        <w:rPr>
          <w:b/>
        </w:rPr>
      </w:pPr>
      <w:r w:rsidRPr="00F845BB">
        <w:t>#</w:t>
      </w:r>
      <w:r w:rsidR="00FB4588" w:rsidRPr="00F845BB">
        <w:t xml:space="preserve"> </w:t>
      </w:r>
      <w:r w:rsidRPr="00E014CF">
        <w:rPr>
          <w:b/>
        </w:rPr>
        <w:t xml:space="preserve">/sbin/sysctl </w:t>
      </w:r>
      <w:r w:rsidR="001731CF" w:rsidRPr="00E014CF">
        <w:rPr>
          <w:b/>
        </w:rPr>
        <w:t>-</w:t>
      </w:r>
      <w:r w:rsidRPr="00E014CF">
        <w:rPr>
          <w:b/>
        </w:rPr>
        <w:t>w net.ipv6.route.flush=1</w:t>
      </w:r>
    </w:p>
    <w:p w:rsidR="000714F5" w:rsidRDefault="000714F5" w:rsidP="000714F5">
      <w:pPr>
        <w:pStyle w:val="CISC0de"/>
        <w:pBdr>
          <w:bottom w:val="single" w:sz="4" w:space="0" w:color="auto"/>
        </w:pBdr>
        <w:rPr>
          <w:b/>
        </w:rPr>
      </w:pPr>
      <w:r>
        <w:rPr>
          <w:b/>
        </w:rPr>
        <w:t># /bin/ed /etc/sysctl.conf &lt;&lt; END</w:t>
      </w:r>
    </w:p>
    <w:p w:rsidR="000714F5" w:rsidRDefault="000714F5" w:rsidP="000714F5">
      <w:pPr>
        <w:pStyle w:val="CISC0de"/>
        <w:pBdr>
          <w:bottom w:val="single" w:sz="4" w:space="0" w:color="auto"/>
        </w:pBdr>
        <w:rPr>
          <w:b/>
        </w:rPr>
      </w:pPr>
      <w:r>
        <w:rPr>
          <w:b/>
        </w:rPr>
        <w:t>g/^</w:t>
      </w:r>
      <w:r w:rsidRPr="00E014CF">
        <w:rPr>
          <w:b/>
        </w:rPr>
        <w:t>net</w:t>
      </w:r>
      <w:r>
        <w:rPr>
          <w:b/>
        </w:rPr>
        <w:t>\</w:t>
      </w:r>
      <w:r w:rsidRPr="00E014CF">
        <w:rPr>
          <w:b/>
        </w:rPr>
        <w:t>.ipv6</w:t>
      </w:r>
      <w:r>
        <w:rPr>
          <w:b/>
        </w:rPr>
        <w:t>\</w:t>
      </w:r>
      <w:r w:rsidRPr="00E014CF">
        <w:rPr>
          <w:b/>
        </w:rPr>
        <w:t>.conf</w:t>
      </w:r>
      <w:r>
        <w:rPr>
          <w:b/>
        </w:rPr>
        <w:t>\</w:t>
      </w:r>
      <w:r w:rsidRPr="00E014CF">
        <w:rPr>
          <w:b/>
        </w:rPr>
        <w:t>.all</w:t>
      </w:r>
      <w:r>
        <w:rPr>
          <w:b/>
        </w:rPr>
        <w:t>\</w:t>
      </w:r>
      <w:r w:rsidRPr="00E014CF">
        <w:rPr>
          <w:b/>
        </w:rPr>
        <w:t>.accept_ra</w:t>
      </w:r>
      <w:r w:rsidR="00D65CCA">
        <w:rPr>
          <w:b/>
        </w:rPr>
        <w:t>.*</w:t>
      </w:r>
      <w:r>
        <w:rPr>
          <w:b/>
        </w:rPr>
        <w:t>=/d</w:t>
      </w:r>
    </w:p>
    <w:p w:rsidR="000714F5" w:rsidRDefault="000714F5" w:rsidP="000714F5">
      <w:pPr>
        <w:pStyle w:val="CISC0de"/>
        <w:pBdr>
          <w:bottom w:val="single" w:sz="4" w:space="0" w:color="auto"/>
        </w:pBdr>
        <w:rPr>
          <w:b/>
        </w:rPr>
      </w:pPr>
      <w:r>
        <w:rPr>
          <w:b/>
        </w:rPr>
        <w:t>g/^</w:t>
      </w:r>
      <w:r w:rsidRPr="00E014CF">
        <w:rPr>
          <w:b/>
        </w:rPr>
        <w:t>net</w:t>
      </w:r>
      <w:r>
        <w:rPr>
          <w:b/>
        </w:rPr>
        <w:t>\</w:t>
      </w:r>
      <w:r w:rsidRPr="00E014CF">
        <w:rPr>
          <w:b/>
        </w:rPr>
        <w:t>.ipv6</w:t>
      </w:r>
      <w:r>
        <w:rPr>
          <w:b/>
        </w:rPr>
        <w:t>\</w:t>
      </w:r>
      <w:r w:rsidRPr="00E014CF">
        <w:rPr>
          <w:b/>
        </w:rPr>
        <w:t>.conf</w:t>
      </w:r>
      <w:r>
        <w:rPr>
          <w:b/>
        </w:rPr>
        <w:t>\</w:t>
      </w:r>
      <w:r w:rsidRPr="00E014CF">
        <w:rPr>
          <w:b/>
        </w:rPr>
        <w:t>.default</w:t>
      </w:r>
      <w:r>
        <w:rPr>
          <w:b/>
        </w:rPr>
        <w:t>\</w:t>
      </w:r>
      <w:r w:rsidRPr="00E014CF">
        <w:rPr>
          <w:b/>
        </w:rPr>
        <w:t>.accept_ra</w:t>
      </w:r>
      <w:r w:rsidR="00D65CCA">
        <w:rPr>
          <w:b/>
        </w:rPr>
        <w:t>.*</w:t>
      </w:r>
      <w:r>
        <w:rPr>
          <w:b/>
        </w:rPr>
        <w:t>=/d</w:t>
      </w:r>
    </w:p>
    <w:p w:rsidR="000714F5" w:rsidRDefault="000714F5" w:rsidP="000714F5">
      <w:pPr>
        <w:pStyle w:val="CISC0de"/>
        <w:pBdr>
          <w:bottom w:val="single" w:sz="4" w:space="0" w:color="auto"/>
        </w:pBdr>
        <w:rPr>
          <w:b/>
        </w:rPr>
      </w:pPr>
      <w:r>
        <w:rPr>
          <w:b/>
        </w:rPr>
        <w:t>\$a</w:t>
      </w:r>
    </w:p>
    <w:p w:rsidR="000714F5" w:rsidRDefault="000714F5" w:rsidP="000714F5">
      <w:pPr>
        <w:pStyle w:val="CISC0de"/>
        <w:pBdr>
          <w:bottom w:val="single" w:sz="4" w:space="0" w:color="auto"/>
        </w:pBdr>
        <w:rPr>
          <w:b/>
        </w:rPr>
      </w:pPr>
      <w:r w:rsidRPr="00E014CF">
        <w:rPr>
          <w:b/>
        </w:rPr>
        <w:t>net.ipv6.conf.all.accept_ra</w:t>
      </w:r>
      <w:r>
        <w:rPr>
          <w:b/>
        </w:rPr>
        <w:t xml:space="preserve"> = 0</w:t>
      </w:r>
    </w:p>
    <w:p w:rsidR="000714F5" w:rsidRDefault="000714F5" w:rsidP="000714F5">
      <w:pPr>
        <w:pStyle w:val="CISC0de"/>
        <w:pBdr>
          <w:bottom w:val="single" w:sz="4" w:space="0" w:color="auto"/>
        </w:pBdr>
        <w:rPr>
          <w:b/>
        </w:rPr>
      </w:pPr>
      <w:r w:rsidRPr="00E014CF">
        <w:rPr>
          <w:b/>
        </w:rPr>
        <w:t>net.ipv6.conf.default.accept_ra</w:t>
      </w:r>
      <w:r w:rsidRPr="00FC5304">
        <w:rPr>
          <w:b/>
        </w:rPr>
        <w:t xml:space="preserve"> =</w:t>
      </w:r>
      <w:r>
        <w:rPr>
          <w:b/>
        </w:rPr>
        <w:t xml:space="preserve"> </w:t>
      </w:r>
      <w:r w:rsidRPr="00FC5304">
        <w:rPr>
          <w:b/>
        </w:rPr>
        <w:t>0</w:t>
      </w:r>
    </w:p>
    <w:p w:rsidR="000714F5" w:rsidRDefault="000714F5" w:rsidP="000714F5">
      <w:pPr>
        <w:pStyle w:val="CISC0de"/>
        <w:pBdr>
          <w:bottom w:val="single" w:sz="4" w:space="0" w:color="auto"/>
        </w:pBdr>
        <w:rPr>
          <w:b/>
        </w:rPr>
      </w:pPr>
      <w:r>
        <w:rPr>
          <w:b/>
        </w:rPr>
        <w:t>.</w:t>
      </w:r>
    </w:p>
    <w:p w:rsidR="000714F5" w:rsidRDefault="000714F5" w:rsidP="000714F5">
      <w:pPr>
        <w:pStyle w:val="CISC0de"/>
        <w:pBdr>
          <w:bottom w:val="single" w:sz="4" w:space="0" w:color="auto"/>
        </w:pBdr>
        <w:rPr>
          <w:b/>
        </w:rPr>
      </w:pPr>
      <w:r>
        <w:rPr>
          <w:b/>
        </w:rPr>
        <w:t>w</w:t>
      </w:r>
    </w:p>
    <w:p w:rsidR="000714F5" w:rsidRDefault="000714F5" w:rsidP="000714F5">
      <w:pPr>
        <w:pStyle w:val="CISC0de"/>
        <w:pBdr>
          <w:bottom w:val="single" w:sz="4" w:space="0" w:color="auto"/>
        </w:pBdr>
        <w:rPr>
          <w:b/>
        </w:rPr>
      </w:pPr>
      <w:r>
        <w:rPr>
          <w:b/>
        </w:rPr>
        <w:lastRenderedPageBreak/>
        <w:t>q</w:t>
      </w:r>
    </w:p>
    <w:p w:rsidR="000714F5" w:rsidRPr="00FC5304" w:rsidRDefault="000714F5" w:rsidP="000714F5">
      <w:pPr>
        <w:pStyle w:val="CISC0de"/>
        <w:pBdr>
          <w:bottom w:val="single" w:sz="4" w:space="0" w:color="auto"/>
        </w:pBdr>
        <w:rPr>
          <w:b/>
        </w:rPr>
      </w:pPr>
      <w:r>
        <w:rPr>
          <w:b/>
        </w:rPr>
        <w:t>END</w:t>
      </w:r>
    </w:p>
    <w:p w:rsidR="000714F5" w:rsidRPr="00F845BB" w:rsidRDefault="000714F5" w:rsidP="00FB132F">
      <w:pPr>
        <w:pStyle w:val="CISC0de"/>
        <w:pBdr>
          <w:bottom w:val="single" w:sz="4" w:space="0" w:color="auto"/>
        </w:pBdr>
      </w:pPr>
    </w:p>
    <w:p w:rsidR="00C82CED" w:rsidRDefault="00C82CED" w:rsidP="00C82CED">
      <w:pPr>
        <w:pStyle w:val="CISRuleComponent"/>
        <w:spacing w:before="240"/>
      </w:pPr>
      <w:r>
        <w:t>Audit:</w:t>
      </w:r>
    </w:p>
    <w:p w:rsidR="00C82CED" w:rsidRDefault="00C82CED" w:rsidP="00C82CED">
      <w:pPr>
        <w:pStyle w:val="CISNormal"/>
      </w:pPr>
      <w:r>
        <w:t xml:space="preserve">Perform the following to determine </w:t>
      </w:r>
      <w:r w:rsidR="003B67EF">
        <w:t>if the system is disabled from accepting router advertisements:</w:t>
      </w:r>
    </w:p>
    <w:p w:rsidR="00E014CF" w:rsidRPr="00E014CF" w:rsidRDefault="00E014CF" w:rsidP="00E014CF">
      <w:pPr>
        <w:pStyle w:val="CISC0de"/>
        <w:pBdr>
          <w:bottom w:val="single" w:sz="4" w:space="0" w:color="auto"/>
        </w:pBdr>
        <w:rPr>
          <w:b/>
        </w:rPr>
      </w:pPr>
      <w:r w:rsidRPr="00F845BB">
        <w:t xml:space="preserve"># </w:t>
      </w:r>
      <w:r w:rsidRPr="00E014CF">
        <w:rPr>
          <w:b/>
        </w:rPr>
        <w:t>/sbin/sysctl net.ipv6.conf.all.accept_ra</w:t>
      </w:r>
    </w:p>
    <w:p w:rsidR="00E014CF" w:rsidRDefault="00E014CF" w:rsidP="00FB132F">
      <w:pPr>
        <w:pStyle w:val="CISC0de"/>
        <w:pBdr>
          <w:bottom w:val="single" w:sz="4" w:space="0" w:color="auto"/>
        </w:pBdr>
      </w:pPr>
      <w:r w:rsidRPr="00F845BB">
        <w:t>net.ipv4. net</w:t>
      </w:r>
      <w:r>
        <w:t>.ipv6.conf.all.accept_ra = 0</w:t>
      </w:r>
    </w:p>
    <w:p w:rsidR="00D95A2A" w:rsidRPr="00F845BB" w:rsidRDefault="00D95A2A" w:rsidP="00FB132F">
      <w:pPr>
        <w:pStyle w:val="CISC0de"/>
        <w:pBdr>
          <w:bottom w:val="single" w:sz="4" w:space="0" w:color="auto"/>
        </w:pBdr>
      </w:pPr>
      <w:r w:rsidRPr="00F845BB">
        <w:t>#</w:t>
      </w:r>
      <w:r w:rsidR="00FB4588" w:rsidRPr="00F845BB">
        <w:t xml:space="preserve"> </w:t>
      </w:r>
      <w:r w:rsidRPr="00E014CF">
        <w:rPr>
          <w:b/>
        </w:rPr>
        <w:t>/sbin/sysctl net.ipv6.conf.default.accept_ra</w:t>
      </w:r>
    </w:p>
    <w:p w:rsidR="00D95A2A" w:rsidRPr="00F845BB" w:rsidRDefault="00D95A2A" w:rsidP="00FB132F">
      <w:pPr>
        <w:pStyle w:val="CISC0de"/>
        <w:pBdr>
          <w:bottom w:val="single" w:sz="4" w:space="0" w:color="auto"/>
        </w:pBdr>
      </w:pPr>
      <w:r w:rsidRPr="00F845BB">
        <w:t>net.ipv4. net</w:t>
      </w:r>
      <w:r w:rsidR="00A302B1">
        <w:t>.ipv6.conf.default.accept_ra = 0</w:t>
      </w:r>
    </w:p>
    <w:p w:rsidR="00C82CED" w:rsidRPr="000D6C34" w:rsidRDefault="00C82CED" w:rsidP="00C82CED"/>
    <w:p w:rsidR="00C82CED" w:rsidRDefault="009A68FC" w:rsidP="00B9456E">
      <w:pPr>
        <w:pStyle w:val="Heading3"/>
        <w:numPr>
          <w:ilvl w:val="3"/>
          <w:numId w:val="6"/>
        </w:numPr>
        <w:tabs>
          <w:tab w:val="center" w:pos="990"/>
        </w:tabs>
        <w:ind w:left="1080" w:hanging="1080"/>
      </w:pPr>
      <w:bookmarkStart w:id="3721" w:name="_Toc328948765"/>
      <w:r>
        <w:t>Disable IPv6 Redirect A</w:t>
      </w:r>
      <w:r w:rsidR="00C82CED">
        <w:t>cceptance</w:t>
      </w:r>
      <w:bookmarkEnd w:id="3721"/>
    </w:p>
    <w:tbl>
      <w:tblPr>
        <w:tblW w:w="0" w:type="auto"/>
        <w:tblInd w:w="462" w:type="dxa"/>
        <w:tblLayout w:type="fixed"/>
        <w:tblLook w:val="0000" w:firstRow="0" w:lastRow="0" w:firstColumn="0" w:lastColumn="0" w:noHBand="0" w:noVBand="0"/>
      </w:tblPr>
      <w:tblGrid>
        <w:gridCol w:w="3451"/>
        <w:gridCol w:w="4894"/>
      </w:tblGrid>
      <w:tr w:rsidR="00C82CED" w:rsidTr="005F48B9">
        <w:trPr>
          <w:trHeight w:val="256"/>
        </w:trPr>
        <w:tc>
          <w:tcPr>
            <w:tcW w:w="3451" w:type="dxa"/>
            <w:tcBorders>
              <w:top w:val="single" w:sz="4" w:space="0" w:color="000000"/>
              <w:left w:val="single" w:sz="4" w:space="0" w:color="000000"/>
              <w:bottom w:val="single" w:sz="4" w:space="0" w:color="000000"/>
            </w:tcBorders>
          </w:tcPr>
          <w:p w:rsidR="00C82CED" w:rsidRDefault="00C82CED" w:rsidP="005F48B9">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C82CED" w:rsidRDefault="00C82CED" w:rsidP="005F48B9">
            <w:pPr>
              <w:snapToGrid w:val="0"/>
            </w:pPr>
            <w:r>
              <w:t>Level-I</w:t>
            </w:r>
          </w:p>
        </w:tc>
      </w:tr>
      <w:tr w:rsidR="00C82CED" w:rsidTr="005F48B9">
        <w:trPr>
          <w:trHeight w:val="256"/>
        </w:trPr>
        <w:tc>
          <w:tcPr>
            <w:tcW w:w="3451" w:type="dxa"/>
            <w:tcBorders>
              <w:top w:val="single" w:sz="4" w:space="0" w:color="000000"/>
              <w:left w:val="single" w:sz="4" w:space="0" w:color="000000"/>
              <w:bottom w:val="single" w:sz="4" w:space="0" w:color="000000"/>
            </w:tcBorders>
          </w:tcPr>
          <w:p w:rsidR="00C82CED" w:rsidRDefault="00C82CED" w:rsidP="005F48B9">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C82CED" w:rsidRDefault="00C82CED" w:rsidP="005F48B9">
            <w:pPr>
              <w:snapToGrid w:val="0"/>
            </w:pPr>
            <w:r>
              <w:t>N/A</w:t>
            </w:r>
          </w:p>
        </w:tc>
      </w:tr>
      <w:tr w:rsidR="00C82CED" w:rsidTr="005F48B9">
        <w:trPr>
          <w:trHeight w:val="256"/>
        </w:trPr>
        <w:tc>
          <w:tcPr>
            <w:tcW w:w="3451" w:type="dxa"/>
            <w:tcBorders>
              <w:left w:val="single" w:sz="4" w:space="0" w:color="000000"/>
              <w:bottom w:val="single" w:sz="4" w:space="0" w:color="000000"/>
            </w:tcBorders>
          </w:tcPr>
          <w:p w:rsidR="00C82CED" w:rsidRDefault="00C82CED" w:rsidP="005F48B9">
            <w:pPr>
              <w:snapToGrid w:val="0"/>
            </w:pPr>
            <w:r>
              <w:t>Reboot Required</w:t>
            </w:r>
          </w:p>
        </w:tc>
        <w:tc>
          <w:tcPr>
            <w:tcW w:w="4894" w:type="dxa"/>
            <w:tcBorders>
              <w:left w:val="single" w:sz="4" w:space="0" w:color="000000"/>
              <w:bottom w:val="single" w:sz="4" w:space="0" w:color="000000"/>
              <w:right w:val="single" w:sz="4" w:space="0" w:color="000000"/>
            </w:tcBorders>
          </w:tcPr>
          <w:p w:rsidR="00C82CED" w:rsidRDefault="00760E49" w:rsidP="005F48B9">
            <w:pPr>
              <w:snapToGrid w:val="0"/>
            </w:pPr>
            <w:r>
              <w:t>No</w:t>
            </w:r>
          </w:p>
        </w:tc>
      </w:tr>
      <w:tr w:rsidR="00C82CED" w:rsidTr="005F48B9">
        <w:trPr>
          <w:trHeight w:val="256"/>
        </w:trPr>
        <w:tc>
          <w:tcPr>
            <w:tcW w:w="3451" w:type="dxa"/>
            <w:tcBorders>
              <w:top w:val="single" w:sz="4" w:space="0" w:color="000000"/>
              <w:left w:val="single" w:sz="4" w:space="0" w:color="000000"/>
              <w:bottom w:val="single" w:sz="4" w:space="0" w:color="000000"/>
            </w:tcBorders>
          </w:tcPr>
          <w:p w:rsidR="00C82CED" w:rsidRDefault="00C82CED" w:rsidP="005F48B9">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C82CED" w:rsidRDefault="00C82CED" w:rsidP="005F48B9">
            <w:pPr>
              <w:snapToGrid w:val="0"/>
            </w:pPr>
            <w:r>
              <w:t>No</w:t>
            </w:r>
          </w:p>
        </w:tc>
      </w:tr>
      <w:tr w:rsidR="00C82CED" w:rsidDel="00FC4807" w:rsidTr="005F48B9">
        <w:trPr>
          <w:trHeight w:val="256"/>
          <w:del w:id="3722" w:author="blake" w:date="2012-04-05T12:46:00Z"/>
        </w:trPr>
        <w:tc>
          <w:tcPr>
            <w:tcW w:w="3451" w:type="dxa"/>
            <w:tcBorders>
              <w:top w:val="single" w:sz="4" w:space="0" w:color="000000"/>
              <w:left w:val="single" w:sz="4" w:space="0" w:color="000000"/>
              <w:bottom w:val="single" w:sz="4" w:space="0" w:color="000000"/>
            </w:tcBorders>
          </w:tcPr>
          <w:p w:rsidR="00C82CED" w:rsidDel="00FC4807" w:rsidRDefault="00C82CED" w:rsidP="005F48B9">
            <w:pPr>
              <w:snapToGrid w:val="0"/>
              <w:rPr>
                <w:del w:id="3723" w:author="blake" w:date="2012-04-05T12:46:00Z"/>
              </w:rPr>
            </w:pPr>
            <w:del w:id="3724" w:author="blake" w:date="2012-04-05T12:46: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C82CED" w:rsidDel="00FC4807" w:rsidRDefault="00C82CED" w:rsidP="005F48B9">
            <w:pPr>
              <w:snapToGrid w:val="0"/>
              <w:rPr>
                <w:del w:id="3725" w:author="blake" w:date="2012-04-05T12:46:00Z"/>
              </w:rPr>
            </w:pPr>
            <w:del w:id="3726" w:author="blake" w:date="2012-04-05T12:46:00Z">
              <w:r w:rsidDel="00FC4807">
                <w:delText>CCE-4313-3</w:delText>
              </w:r>
            </w:del>
          </w:p>
        </w:tc>
      </w:tr>
    </w:tbl>
    <w:p w:rsidR="00C82CED" w:rsidRDefault="00C82CED" w:rsidP="00C82CED">
      <w:pPr>
        <w:pStyle w:val="CISRuleComponent"/>
      </w:pPr>
      <w:r>
        <w:t xml:space="preserve">Description: </w:t>
      </w:r>
    </w:p>
    <w:p w:rsidR="006D398E" w:rsidRPr="006D398E" w:rsidRDefault="006D398E" w:rsidP="003B67EF">
      <w:pPr>
        <w:pStyle w:val="CISNormal"/>
      </w:pPr>
      <w:r>
        <w:t>This setting prevents the system from accepting ICMP redirects. ICMP redirects tell the system about alternate routes for sending traffic.</w:t>
      </w:r>
    </w:p>
    <w:p w:rsidR="00C82CED" w:rsidRDefault="00C82CED" w:rsidP="00C82CED">
      <w:pPr>
        <w:pStyle w:val="CISRuleComponent"/>
      </w:pPr>
      <w:r w:rsidRPr="006C7502">
        <w:t>Rationale:</w:t>
      </w:r>
    </w:p>
    <w:p w:rsidR="006D398E" w:rsidRDefault="006D398E" w:rsidP="00A51FD8">
      <w:pPr>
        <w:pStyle w:val="CISNormal"/>
      </w:pPr>
      <w:r>
        <w:t>It is recommended that systems not</w:t>
      </w:r>
      <w:r w:rsidR="003B67EF">
        <w:t xml:space="preserve"> accept </w:t>
      </w:r>
      <w:r>
        <w:t>ICMP redirects as they could be tricked into routing traffic to compromised machines. Setting hard routes within the system (usually a single default route to a trusted router) protects the system from bad routes.</w:t>
      </w:r>
    </w:p>
    <w:p w:rsidR="00C82CED" w:rsidRDefault="00C82CED" w:rsidP="00C82CED">
      <w:pPr>
        <w:pStyle w:val="CISRuleComponent"/>
      </w:pPr>
      <w:r>
        <w:t>Remediation:</w:t>
      </w:r>
    </w:p>
    <w:p w:rsidR="003B67EF" w:rsidRDefault="003B67EF" w:rsidP="003B67EF">
      <w:pPr>
        <w:pStyle w:val="CISNormal"/>
      </w:pPr>
      <w:r>
        <w:t>Execute the following commands to prevent the system from accepting ICMP redirects.</w:t>
      </w:r>
    </w:p>
    <w:p w:rsidR="00E014CF" w:rsidRDefault="00E014CF" w:rsidP="00FB132F">
      <w:pPr>
        <w:pStyle w:val="CISC0de"/>
        <w:pBdr>
          <w:bottom w:val="single" w:sz="4" w:space="0" w:color="auto"/>
        </w:pBdr>
      </w:pPr>
      <w:r w:rsidRPr="00F845BB">
        <w:t xml:space="preserve"># </w:t>
      </w:r>
      <w:r w:rsidRPr="00E014CF">
        <w:rPr>
          <w:b/>
        </w:rPr>
        <w:t>/sbin/sysctl -w net.ipv6.conf.all.accept_redirects=0</w:t>
      </w:r>
    </w:p>
    <w:p w:rsidR="00D95A2A" w:rsidRPr="00FB132F" w:rsidRDefault="00D95A2A" w:rsidP="00FB132F">
      <w:pPr>
        <w:pStyle w:val="CISC0de"/>
        <w:pBdr>
          <w:bottom w:val="single" w:sz="4" w:space="0" w:color="auto"/>
        </w:pBdr>
      </w:pPr>
      <w:r w:rsidRPr="00F845BB">
        <w:t>#</w:t>
      </w:r>
      <w:r w:rsidR="00FB4588" w:rsidRPr="00F845BB">
        <w:t xml:space="preserve"> </w:t>
      </w:r>
      <w:r w:rsidRPr="00E014CF">
        <w:rPr>
          <w:b/>
        </w:rPr>
        <w:t xml:space="preserve">/sbin/sysctl </w:t>
      </w:r>
      <w:r w:rsidR="001731CF" w:rsidRPr="00E014CF">
        <w:rPr>
          <w:b/>
        </w:rPr>
        <w:t>-</w:t>
      </w:r>
      <w:r w:rsidRPr="00E014CF">
        <w:rPr>
          <w:b/>
        </w:rPr>
        <w:t>w net.ipv</w:t>
      </w:r>
      <w:r w:rsidR="00AD4355" w:rsidRPr="00E014CF">
        <w:rPr>
          <w:b/>
        </w:rPr>
        <w:t>6.conf.default.accept_redirect</w:t>
      </w:r>
      <w:r w:rsidR="009E3029" w:rsidRPr="00E014CF">
        <w:rPr>
          <w:b/>
        </w:rPr>
        <w:t>s</w:t>
      </w:r>
      <w:r w:rsidR="00AD4355" w:rsidRPr="00E014CF">
        <w:rPr>
          <w:b/>
        </w:rPr>
        <w:t>=0</w:t>
      </w:r>
    </w:p>
    <w:p w:rsidR="00D95A2A" w:rsidRDefault="00D95A2A" w:rsidP="00FB132F">
      <w:pPr>
        <w:pStyle w:val="CISC0de"/>
        <w:pBdr>
          <w:bottom w:val="single" w:sz="4" w:space="0" w:color="auto"/>
        </w:pBdr>
        <w:rPr>
          <w:b/>
        </w:rPr>
      </w:pPr>
      <w:r w:rsidRPr="00F845BB">
        <w:t>#</w:t>
      </w:r>
      <w:r w:rsidR="00FB4588" w:rsidRPr="00F845BB">
        <w:t xml:space="preserve"> </w:t>
      </w:r>
      <w:r w:rsidRPr="00E014CF">
        <w:rPr>
          <w:b/>
        </w:rPr>
        <w:t xml:space="preserve">/sbin/sysctl </w:t>
      </w:r>
      <w:r w:rsidR="001731CF" w:rsidRPr="00E014CF">
        <w:rPr>
          <w:b/>
        </w:rPr>
        <w:t>-</w:t>
      </w:r>
      <w:r w:rsidRPr="00E014CF">
        <w:rPr>
          <w:b/>
        </w:rPr>
        <w:t>w net.ipv6.route.flush=1</w:t>
      </w:r>
    </w:p>
    <w:p w:rsidR="000714F5" w:rsidRDefault="000714F5" w:rsidP="000714F5">
      <w:pPr>
        <w:pStyle w:val="CISC0de"/>
        <w:pBdr>
          <w:bottom w:val="single" w:sz="4" w:space="0" w:color="auto"/>
        </w:pBdr>
        <w:rPr>
          <w:b/>
        </w:rPr>
      </w:pPr>
      <w:r>
        <w:rPr>
          <w:b/>
        </w:rPr>
        <w:t># /bin/ed /etc/sysctl.conf &lt;&lt; END</w:t>
      </w:r>
    </w:p>
    <w:p w:rsidR="000714F5" w:rsidRDefault="000714F5" w:rsidP="000714F5">
      <w:pPr>
        <w:pStyle w:val="CISC0de"/>
        <w:pBdr>
          <w:bottom w:val="single" w:sz="4" w:space="0" w:color="auto"/>
        </w:pBdr>
        <w:rPr>
          <w:b/>
        </w:rPr>
      </w:pPr>
      <w:r>
        <w:rPr>
          <w:b/>
        </w:rPr>
        <w:t>g/^</w:t>
      </w:r>
      <w:r w:rsidRPr="00E014CF">
        <w:rPr>
          <w:b/>
        </w:rPr>
        <w:t>net</w:t>
      </w:r>
      <w:r>
        <w:rPr>
          <w:b/>
        </w:rPr>
        <w:t>\</w:t>
      </w:r>
      <w:r w:rsidRPr="00E014CF">
        <w:rPr>
          <w:b/>
        </w:rPr>
        <w:t>.ipv6</w:t>
      </w:r>
      <w:r>
        <w:rPr>
          <w:b/>
        </w:rPr>
        <w:t>\</w:t>
      </w:r>
      <w:r w:rsidRPr="00E014CF">
        <w:rPr>
          <w:b/>
        </w:rPr>
        <w:t>.conf</w:t>
      </w:r>
      <w:r>
        <w:rPr>
          <w:b/>
        </w:rPr>
        <w:t>\</w:t>
      </w:r>
      <w:r w:rsidRPr="00E014CF">
        <w:rPr>
          <w:b/>
        </w:rPr>
        <w:t>.all</w:t>
      </w:r>
      <w:r>
        <w:rPr>
          <w:b/>
        </w:rPr>
        <w:t>\</w:t>
      </w:r>
      <w:r w:rsidRPr="00E014CF">
        <w:rPr>
          <w:b/>
        </w:rPr>
        <w:t>.accept_redirects</w:t>
      </w:r>
      <w:r w:rsidR="00D65CCA">
        <w:rPr>
          <w:b/>
        </w:rPr>
        <w:t>.*</w:t>
      </w:r>
      <w:r>
        <w:rPr>
          <w:b/>
        </w:rPr>
        <w:t>=/d</w:t>
      </w:r>
    </w:p>
    <w:p w:rsidR="000714F5" w:rsidRDefault="000714F5" w:rsidP="000714F5">
      <w:pPr>
        <w:pStyle w:val="CISC0de"/>
        <w:pBdr>
          <w:bottom w:val="single" w:sz="4" w:space="0" w:color="auto"/>
        </w:pBdr>
        <w:rPr>
          <w:b/>
        </w:rPr>
      </w:pPr>
      <w:r>
        <w:rPr>
          <w:b/>
        </w:rPr>
        <w:t>g/^</w:t>
      </w:r>
      <w:r w:rsidRPr="00E014CF">
        <w:rPr>
          <w:b/>
        </w:rPr>
        <w:t>net</w:t>
      </w:r>
      <w:r>
        <w:rPr>
          <w:b/>
        </w:rPr>
        <w:t>\</w:t>
      </w:r>
      <w:r w:rsidRPr="00E014CF">
        <w:rPr>
          <w:b/>
        </w:rPr>
        <w:t>.ipv6</w:t>
      </w:r>
      <w:r>
        <w:rPr>
          <w:b/>
        </w:rPr>
        <w:t>\</w:t>
      </w:r>
      <w:r w:rsidRPr="00E014CF">
        <w:rPr>
          <w:b/>
        </w:rPr>
        <w:t>.conf</w:t>
      </w:r>
      <w:r>
        <w:rPr>
          <w:b/>
        </w:rPr>
        <w:t>\</w:t>
      </w:r>
      <w:r w:rsidRPr="00E014CF">
        <w:rPr>
          <w:b/>
        </w:rPr>
        <w:t>.default</w:t>
      </w:r>
      <w:r>
        <w:rPr>
          <w:b/>
        </w:rPr>
        <w:t>\</w:t>
      </w:r>
      <w:r w:rsidRPr="00E014CF">
        <w:rPr>
          <w:b/>
        </w:rPr>
        <w:t>.accept_redirects</w:t>
      </w:r>
      <w:r w:rsidR="00D65CCA">
        <w:rPr>
          <w:b/>
        </w:rPr>
        <w:t>.*</w:t>
      </w:r>
      <w:r>
        <w:rPr>
          <w:b/>
        </w:rPr>
        <w:t>=/d</w:t>
      </w:r>
    </w:p>
    <w:p w:rsidR="000714F5" w:rsidRDefault="000714F5" w:rsidP="000714F5">
      <w:pPr>
        <w:pStyle w:val="CISC0de"/>
        <w:pBdr>
          <w:bottom w:val="single" w:sz="4" w:space="0" w:color="auto"/>
        </w:pBdr>
        <w:rPr>
          <w:b/>
        </w:rPr>
      </w:pPr>
      <w:r>
        <w:rPr>
          <w:b/>
        </w:rPr>
        <w:t>\$a</w:t>
      </w:r>
    </w:p>
    <w:p w:rsidR="000714F5" w:rsidRDefault="000714F5" w:rsidP="000714F5">
      <w:pPr>
        <w:pStyle w:val="CISC0de"/>
        <w:pBdr>
          <w:bottom w:val="single" w:sz="4" w:space="0" w:color="auto"/>
        </w:pBdr>
        <w:rPr>
          <w:b/>
        </w:rPr>
      </w:pPr>
      <w:r w:rsidRPr="00E014CF">
        <w:rPr>
          <w:b/>
        </w:rPr>
        <w:t>net.ipv6.conf.all.accept_redirects</w:t>
      </w:r>
      <w:r>
        <w:rPr>
          <w:b/>
        </w:rPr>
        <w:t xml:space="preserve"> = 0</w:t>
      </w:r>
    </w:p>
    <w:p w:rsidR="000714F5" w:rsidRDefault="000714F5" w:rsidP="000714F5">
      <w:pPr>
        <w:pStyle w:val="CISC0de"/>
        <w:pBdr>
          <w:bottom w:val="single" w:sz="4" w:space="0" w:color="auto"/>
        </w:pBdr>
        <w:rPr>
          <w:b/>
        </w:rPr>
      </w:pPr>
      <w:r w:rsidRPr="00E014CF">
        <w:rPr>
          <w:b/>
        </w:rPr>
        <w:t>net.ipv6.conf.default.accept_redirects</w:t>
      </w:r>
      <w:r>
        <w:rPr>
          <w:b/>
        </w:rPr>
        <w:t xml:space="preserve"> = 0</w:t>
      </w:r>
    </w:p>
    <w:p w:rsidR="000714F5" w:rsidRDefault="000714F5" w:rsidP="000714F5">
      <w:pPr>
        <w:pStyle w:val="CISC0de"/>
        <w:pBdr>
          <w:bottom w:val="single" w:sz="4" w:space="0" w:color="auto"/>
        </w:pBdr>
        <w:rPr>
          <w:b/>
        </w:rPr>
      </w:pPr>
      <w:r>
        <w:rPr>
          <w:b/>
        </w:rPr>
        <w:t>w</w:t>
      </w:r>
    </w:p>
    <w:p w:rsidR="000714F5" w:rsidRDefault="000714F5" w:rsidP="000714F5">
      <w:pPr>
        <w:pStyle w:val="CISC0de"/>
        <w:pBdr>
          <w:bottom w:val="single" w:sz="4" w:space="0" w:color="auto"/>
        </w:pBdr>
        <w:rPr>
          <w:b/>
        </w:rPr>
      </w:pPr>
      <w:r>
        <w:rPr>
          <w:b/>
        </w:rPr>
        <w:t>q</w:t>
      </w:r>
    </w:p>
    <w:p w:rsidR="000714F5" w:rsidRPr="00FC5304" w:rsidRDefault="000714F5" w:rsidP="000714F5">
      <w:pPr>
        <w:pStyle w:val="CISC0de"/>
        <w:pBdr>
          <w:bottom w:val="single" w:sz="4" w:space="0" w:color="auto"/>
        </w:pBdr>
        <w:rPr>
          <w:b/>
        </w:rPr>
      </w:pPr>
      <w:r>
        <w:rPr>
          <w:b/>
        </w:rPr>
        <w:t>END</w:t>
      </w:r>
    </w:p>
    <w:p w:rsidR="000714F5" w:rsidRPr="00E014CF" w:rsidRDefault="000714F5" w:rsidP="00FB132F">
      <w:pPr>
        <w:pStyle w:val="CISC0de"/>
        <w:pBdr>
          <w:bottom w:val="single" w:sz="4" w:space="0" w:color="auto"/>
        </w:pBdr>
        <w:rPr>
          <w:b/>
        </w:rPr>
      </w:pPr>
    </w:p>
    <w:p w:rsidR="00C82CED" w:rsidRDefault="00C82CED" w:rsidP="00C82CED">
      <w:pPr>
        <w:pStyle w:val="CISRuleComponent"/>
        <w:spacing w:before="240"/>
      </w:pPr>
      <w:r>
        <w:t>Audit:</w:t>
      </w:r>
    </w:p>
    <w:p w:rsidR="00C82CED" w:rsidRDefault="00C82CED" w:rsidP="00C82CED">
      <w:pPr>
        <w:pStyle w:val="CISNormal"/>
      </w:pPr>
      <w:r>
        <w:t xml:space="preserve">Perform the following to determine </w:t>
      </w:r>
      <w:r w:rsidR="00E17668">
        <w:t>if IPv6 redirects are disabled.</w:t>
      </w:r>
    </w:p>
    <w:p w:rsidR="00E014CF" w:rsidRPr="00F845BB" w:rsidRDefault="00E014CF" w:rsidP="00E014CF">
      <w:pPr>
        <w:pStyle w:val="CISC0de"/>
        <w:pBdr>
          <w:bottom w:val="single" w:sz="4" w:space="0" w:color="auto"/>
        </w:pBdr>
      </w:pPr>
      <w:r w:rsidRPr="00F845BB">
        <w:t xml:space="preserve"># </w:t>
      </w:r>
      <w:r w:rsidRPr="00E014CF">
        <w:rPr>
          <w:b/>
        </w:rPr>
        <w:t>/sbin/sysctl net.ipv6.conf.all.accept_redirects</w:t>
      </w:r>
    </w:p>
    <w:p w:rsidR="00E014CF" w:rsidRPr="00F845BB" w:rsidRDefault="00E014CF" w:rsidP="00E014CF">
      <w:pPr>
        <w:pStyle w:val="CISC0de"/>
        <w:pBdr>
          <w:bottom w:val="single" w:sz="4" w:space="0" w:color="auto"/>
        </w:pBdr>
      </w:pPr>
      <w:r w:rsidRPr="00F845BB">
        <w:t>net.ipv4. net.ipv6.</w:t>
      </w:r>
      <w:r>
        <w:t>conf.all.accept_redirect = 0</w:t>
      </w:r>
    </w:p>
    <w:p w:rsidR="00D95A2A" w:rsidRPr="00F845BB" w:rsidRDefault="00D95A2A" w:rsidP="00FB132F">
      <w:pPr>
        <w:pStyle w:val="CISC0de"/>
        <w:pBdr>
          <w:bottom w:val="single" w:sz="4" w:space="0" w:color="auto"/>
        </w:pBdr>
      </w:pPr>
      <w:r w:rsidRPr="00F845BB">
        <w:t>#</w:t>
      </w:r>
      <w:r w:rsidR="00FB4588" w:rsidRPr="00F845BB">
        <w:t xml:space="preserve"> </w:t>
      </w:r>
      <w:r w:rsidRPr="00E014CF">
        <w:rPr>
          <w:b/>
        </w:rPr>
        <w:t>/sbin/sysctl net.ipv6.conf.default.accept_redirect</w:t>
      </w:r>
      <w:r w:rsidR="009E3029" w:rsidRPr="00E014CF">
        <w:rPr>
          <w:b/>
        </w:rPr>
        <w:t>s</w:t>
      </w:r>
    </w:p>
    <w:p w:rsidR="00D95A2A" w:rsidRPr="00F845BB" w:rsidRDefault="00D95A2A" w:rsidP="00FB132F">
      <w:pPr>
        <w:pStyle w:val="CISC0de"/>
        <w:pBdr>
          <w:bottom w:val="single" w:sz="4" w:space="0" w:color="auto"/>
        </w:pBdr>
      </w:pPr>
      <w:r w:rsidRPr="00F845BB">
        <w:t>net.ipv4. net.ipv6.</w:t>
      </w:r>
      <w:r w:rsidR="00AD4355">
        <w:t>conf.default.accept_redirect = 0</w:t>
      </w:r>
    </w:p>
    <w:p w:rsidR="00DE5268" w:rsidRDefault="00DE5268" w:rsidP="000C6422">
      <w:pPr>
        <w:pStyle w:val="CISNormal"/>
      </w:pPr>
    </w:p>
    <w:p w:rsidR="00CF576A" w:rsidRDefault="00CF576A">
      <w:pPr>
        <w:rPr>
          <w:ins w:id="3727" w:author="blake" w:date="2012-04-05T15:41:00Z"/>
          <w:bCs/>
          <w:color w:val="1F497D"/>
          <w:kern w:val="32"/>
          <w:sz w:val="32"/>
          <w:szCs w:val="32"/>
        </w:rPr>
      </w:pPr>
      <w:ins w:id="3728" w:author="blake" w:date="2012-04-05T15:41:00Z">
        <w:r>
          <w:br w:type="page"/>
        </w:r>
      </w:ins>
    </w:p>
    <w:p w:rsidR="00DE5268" w:rsidRDefault="00DE04E7" w:rsidP="00E17668">
      <w:pPr>
        <w:pStyle w:val="Heading2"/>
        <w:numPr>
          <w:ilvl w:val="1"/>
          <w:numId w:val="6"/>
        </w:numPr>
      </w:pPr>
      <w:bookmarkStart w:id="3729" w:name="_Toc328948766"/>
      <w:r>
        <w:lastRenderedPageBreak/>
        <w:t xml:space="preserve">Install </w:t>
      </w:r>
      <w:r w:rsidR="00E56648">
        <w:t>TCP Wrappers</w:t>
      </w:r>
      <w:bookmarkEnd w:id="3729"/>
    </w:p>
    <w:tbl>
      <w:tblPr>
        <w:tblW w:w="0" w:type="auto"/>
        <w:tblInd w:w="462" w:type="dxa"/>
        <w:tblLayout w:type="fixed"/>
        <w:tblLook w:val="0000" w:firstRow="0" w:lastRow="0" w:firstColumn="0" w:lastColumn="0" w:noHBand="0" w:noVBand="0"/>
      </w:tblPr>
      <w:tblGrid>
        <w:gridCol w:w="3451"/>
        <w:gridCol w:w="4894"/>
      </w:tblGrid>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r>
              <w:t>Level-I</w:t>
            </w:r>
          </w:p>
        </w:tc>
      </w:tr>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DE5268" w:rsidRDefault="00BB290D" w:rsidP="00DE5268">
            <w:pPr>
              <w:snapToGrid w:val="0"/>
            </w:pPr>
            <w:r>
              <w:t>Not installed</w:t>
            </w:r>
          </w:p>
        </w:tc>
      </w:tr>
      <w:tr w:rsidR="00DE5268" w:rsidTr="00DE5268">
        <w:trPr>
          <w:trHeight w:val="256"/>
        </w:trPr>
        <w:tc>
          <w:tcPr>
            <w:tcW w:w="3451" w:type="dxa"/>
            <w:tcBorders>
              <w:left w:val="single" w:sz="4" w:space="0" w:color="000000"/>
              <w:bottom w:val="single" w:sz="4" w:space="0" w:color="000000"/>
            </w:tcBorders>
          </w:tcPr>
          <w:p w:rsidR="00DE5268" w:rsidRDefault="00DE5268" w:rsidP="00DE5268">
            <w:pPr>
              <w:snapToGrid w:val="0"/>
            </w:pPr>
            <w:r>
              <w:t>Reboot Required</w:t>
            </w:r>
          </w:p>
        </w:tc>
        <w:tc>
          <w:tcPr>
            <w:tcW w:w="4894" w:type="dxa"/>
            <w:tcBorders>
              <w:left w:val="single" w:sz="4" w:space="0" w:color="000000"/>
              <w:bottom w:val="single" w:sz="4" w:space="0" w:color="000000"/>
              <w:right w:val="single" w:sz="4" w:space="0" w:color="000000"/>
            </w:tcBorders>
          </w:tcPr>
          <w:p w:rsidR="00DE5268" w:rsidRDefault="00760E49" w:rsidP="00DE5268">
            <w:pPr>
              <w:snapToGrid w:val="0"/>
            </w:pPr>
            <w:r>
              <w:t>No</w:t>
            </w:r>
          </w:p>
        </w:tc>
      </w:tr>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r>
              <w:t>No</w:t>
            </w:r>
          </w:p>
        </w:tc>
      </w:tr>
      <w:tr w:rsidR="00DE5268" w:rsidDel="00FC4807" w:rsidTr="00DE5268">
        <w:trPr>
          <w:trHeight w:val="256"/>
          <w:del w:id="3730" w:author="blake" w:date="2012-04-05T12:46:00Z"/>
        </w:trPr>
        <w:tc>
          <w:tcPr>
            <w:tcW w:w="3451" w:type="dxa"/>
            <w:tcBorders>
              <w:top w:val="single" w:sz="4" w:space="0" w:color="000000"/>
              <w:left w:val="single" w:sz="4" w:space="0" w:color="000000"/>
              <w:bottom w:val="single" w:sz="4" w:space="0" w:color="000000"/>
            </w:tcBorders>
          </w:tcPr>
          <w:p w:rsidR="00DE5268" w:rsidDel="00FC4807" w:rsidRDefault="00DE5268" w:rsidP="00DE5268">
            <w:pPr>
              <w:snapToGrid w:val="0"/>
              <w:rPr>
                <w:del w:id="3731" w:author="blake" w:date="2012-04-05T12:46:00Z"/>
              </w:rPr>
            </w:pPr>
            <w:del w:id="3732" w:author="blake" w:date="2012-04-05T12:46: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DE5268" w:rsidDel="00FC4807" w:rsidRDefault="00DE5268" w:rsidP="00DE5268">
            <w:pPr>
              <w:snapToGrid w:val="0"/>
              <w:rPr>
                <w:del w:id="3733" w:author="blake" w:date="2012-04-05T12:46:00Z"/>
              </w:rPr>
            </w:pPr>
          </w:p>
        </w:tc>
      </w:tr>
    </w:tbl>
    <w:p w:rsidR="00C82CED" w:rsidRDefault="00C82CED" w:rsidP="00C82CED">
      <w:pPr>
        <w:pStyle w:val="CISRuleComponent"/>
      </w:pPr>
      <w:r>
        <w:t xml:space="preserve">Description: </w:t>
      </w:r>
    </w:p>
    <w:p w:rsidR="00337D06" w:rsidRPr="00337D06" w:rsidRDefault="00337D06" w:rsidP="00E17668">
      <w:pPr>
        <w:pStyle w:val="CISNormal"/>
      </w:pPr>
      <w:r>
        <w:t xml:space="preserve">TCP Wrappers provides a simple access list and standardized logging method for services capable of supporting it. In the past, services that were called from </w:t>
      </w:r>
      <w:r w:rsidRPr="00E17668">
        <w:rPr>
          <w:rStyle w:val="CodeChar"/>
          <w:sz w:val="24"/>
          <w:szCs w:val="24"/>
        </w:rPr>
        <w:t>inetd</w:t>
      </w:r>
      <w:r>
        <w:t xml:space="preserve"> and </w:t>
      </w:r>
      <w:r w:rsidRPr="00E17668">
        <w:rPr>
          <w:rStyle w:val="CodeChar"/>
          <w:sz w:val="24"/>
          <w:szCs w:val="24"/>
        </w:rPr>
        <w:t>xinetd</w:t>
      </w:r>
      <w:r>
        <w:t xml:space="preserve"> supported the use of tcp wrappers. As </w:t>
      </w:r>
      <w:r w:rsidRPr="00E17668">
        <w:rPr>
          <w:rStyle w:val="CodeChar"/>
          <w:sz w:val="24"/>
          <w:szCs w:val="24"/>
        </w:rPr>
        <w:t>inetd</w:t>
      </w:r>
      <w:r>
        <w:t xml:space="preserve"> and </w:t>
      </w:r>
      <w:r w:rsidRPr="00E17668">
        <w:rPr>
          <w:rStyle w:val="CodeChar"/>
          <w:sz w:val="24"/>
          <w:szCs w:val="24"/>
        </w:rPr>
        <w:t>xinetd</w:t>
      </w:r>
      <w:r w:rsidRPr="00A40A73">
        <w:t xml:space="preserve"> </w:t>
      </w:r>
      <w:r>
        <w:t xml:space="preserve">have been falling in disuse, any service that can support tcp wrappers will have the </w:t>
      </w:r>
      <w:r w:rsidRPr="00E17668">
        <w:rPr>
          <w:rStyle w:val="CodeChar"/>
          <w:sz w:val="24"/>
          <w:szCs w:val="24"/>
        </w:rPr>
        <w:t>libwrap.so</w:t>
      </w:r>
      <w:r>
        <w:t xml:space="preserve"> library attached to it. </w:t>
      </w:r>
    </w:p>
    <w:p w:rsidR="00C82CED" w:rsidRDefault="00C82CED" w:rsidP="00C82CED">
      <w:pPr>
        <w:pStyle w:val="CISRuleComponent"/>
      </w:pPr>
      <w:r w:rsidRPr="006C7502">
        <w:t>Rationale:</w:t>
      </w:r>
    </w:p>
    <w:p w:rsidR="00337D06" w:rsidRPr="00337D06" w:rsidRDefault="00E17668" w:rsidP="00E17668">
      <w:pPr>
        <w:pStyle w:val="CISNormal"/>
      </w:pPr>
      <w:r>
        <w:t>TCP W</w:t>
      </w:r>
      <w:r w:rsidR="00337D06">
        <w:t xml:space="preserve">rappers provide a good simple access list mechanism to services that may not have that support built in. It is recommended that all services that can support </w:t>
      </w:r>
      <w:r>
        <w:t>TCP W</w:t>
      </w:r>
      <w:r w:rsidR="00337D06">
        <w:t>rappers, use it.</w:t>
      </w:r>
    </w:p>
    <w:p w:rsidR="00C82CED" w:rsidRDefault="00C82CED" w:rsidP="00C82CED">
      <w:pPr>
        <w:pStyle w:val="CISRuleComponent"/>
      </w:pPr>
      <w:r>
        <w:t>Remediation:</w:t>
      </w:r>
    </w:p>
    <w:p w:rsidR="00C82CED" w:rsidRPr="00E17668" w:rsidRDefault="00337D06" w:rsidP="00FB132F">
      <w:pPr>
        <w:pStyle w:val="CISC0de"/>
        <w:pBdr>
          <w:bottom w:val="single" w:sz="4" w:space="0" w:color="auto"/>
        </w:pBdr>
      </w:pPr>
      <w:r w:rsidRPr="00E17668">
        <w:t xml:space="preserve"># </w:t>
      </w:r>
      <w:r w:rsidRPr="00FC5304">
        <w:rPr>
          <w:b/>
        </w:rPr>
        <w:t>yum install tcp_wrappers</w:t>
      </w:r>
    </w:p>
    <w:p w:rsidR="00C82CED" w:rsidRDefault="00BB290D" w:rsidP="00376721">
      <w:pPr>
        <w:pStyle w:val="CISNormal"/>
        <w:spacing w:before="240"/>
      </w:pPr>
      <w:r>
        <w:t>To verify if a service supports T</w:t>
      </w:r>
      <w:r w:rsidR="00E17668">
        <w:t>CP W</w:t>
      </w:r>
      <w:r>
        <w:t>rappers, run the following command:</w:t>
      </w:r>
    </w:p>
    <w:p w:rsidR="00BB290D" w:rsidRPr="00BB290D" w:rsidRDefault="00E17668" w:rsidP="00FB132F">
      <w:pPr>
        <w:pStyle w:val="CISC0de"/>
        <w:pBdr>
          <w:bottom w:val="single" w:sz="4" w:space="0" w:color="auto"/>
        </w:pBdr>
      </w:pPr>
      <w:r>
        <w:t xml:space="preserve"># </w:t>
      </w:r>
      <w:r w:rsidR="00BB290D" w:rsidRPr="00FC5304">
        <w:rPr>
          <w:b/>
        </w:rPr>
        <w:t>ldd &lt;path-to-daemon&gt; | grep libwrap.so</w:t>
      </w:r>
    </w:p>
    <w:p w:rsidR="00BB290D" w:rsidRPr="00BB290D" w:rsidRDefault="00BB290D" w:rsidP="00376721">
      <w:pPr>
        <w:pStyle w:val="CISNormal"/>
        <w:spacing w:before="240"/>
      </w:pPr>
      <w:r w:rsidRPr="00BB290D">
        <w:t>If there is any output,</w:t>
      </w:r>
      <w:r w:rsidR="00E17668">
        <w:t xml:space="preserve"> then the service supports TCP W</w:t>
      </w:r>
      <w:r w:rsidRPr="00BB290D">
        <w:t>rappers.</w:t>
      </w:r>
    </w:p>
    <w:p w:rsidR="00C82CED" w:rsidRDefault="00C82CED" w:rsidP="00C82CED">
      <w:pPr>
        <w:pStyle w:val="CISRuleComponent"/>
        <w:spacing w:before="240"/>
      </w:pPr>
      <w:r>
        <w:t>Audit:</w:t>
      </w:r>
    </w:p>
    <w:p w:rsidR="00C82CED" w:rsidRDefault="00C82CED" w:rsidP="00C82CED">
      <w:pPr>
        <w:pStyle w:val="CISNormal"/>
      </w:pPr>
      <w:r>
        <w:t xml:space="preserve">Perform the following to determine </w:t>
      </w:r>
      <w:r w:rsidR="00E17668">
        <w:t>if TCP Wrappers is enabled.</w:t>
      </w:r>
    </w:p>
    <w:p w:rsidR="00C82CED" w:rsidRPr="00E17668" w:rsidRDefault="00337D06" w:rsidP="00FB132F">
      <w:pPr>
        <w:pStyle w:val="CISC0de"/>
        <w:pBdr>
          <w:bottom w:val="single" w:sz="4" w:space="0" w:color="auto"/>
        </w:pBdr>
      </w:pPr>
      <w:r w:rsidRPr="00E17668">
        <w:t xml:space="preserve"># </w:t>
      </w:r>
      <w:r w:rsidRPr="00FC5304">
        <w:rPr>
          <w:b/>
        </w:rPr>
        <w:t>yum list tcp</w:t>
      </w:r>
      <w:r w:rsidR="00FC5304" w:rsidRPr="00FC5304">
        <w:rPr>
          <w:b/>
        </w:rPr>
        <w:softHyphen/>
      </w:r>
      <w:r w:rsidR="00FC5304" w:rsidRPr="00FC5304">
        <w:rPr>
          <w:b/>
        </w:rPr>
        <w:softHyphen/>
        <w:t>_</w:t>
      </w:r>
      <w:r w:rsidRPr="00FC5304">
        <w:rPr>
          <w:b/>
        </w:rPr>
        <w:t>wrappers</w:t>
      </w:r>
    </w:p>
    <w:p w:rsidR="00C82CED" w:rsidRPr="00E17668" w:rsidRDefault="00337D06" w:rsidP="00FB132F">
      <w:pPr>
        <w:pStyle w:val="CISC0de"/>
        <w:pBdr>
          <w:bottom w:val="single" w:sz="4" w:space="0" w:color="auto"/>
        </w:pBdr>
      </w:pPr>
      <w:r w:rsidRPr="00E17668">
        <w:t>tcp_wrappers.&lt;hardware platform&gt;</w:t>
      </w:r>
      <w:r w:rsidRPr="00E17668">
        <w:tab/>
        <w:t>&lt;release&gt;</w:t>
      </w:r>
      <w:r w:rsidRPr="00E17668">
        <w:tab/>
        <w:t>&lt;installed&gt;</w:t>
      </w:r>
    </w:p>
    <w:p w:rsidR="00C82CED" w:rsidRDefault="00C82CED" w:rsidP="00C82CED">
      <w:pPr>
        <w:rPr>
          <w:b/>
        </w:rPr>
      </w:pPr>
    </w:p>
    <w:p w:rsidR="00CF7D20" w:rsidRDefault="00CF7D20" w:rsidP="00936939">
      <w:pPr>
        <w:pStyle w:val="Heading3"/>
        <w:tabs>
          <w:tab w:val="center" w:pos="990"/>
        </w:tabs>
        <w:ind w:left="360"/>
      </w:pPr>
      <w:bookmarkStart w:id="3734" w:name="_Toc328948767"/>
      <w:r w:rsidRPr="00936939">
        <w:t xml:space="preserve">Create </w:t>
      </w:r>
      <w:r>
        <w:t>/etc/hosts.allow</w:t>
      </w:r>
      <w:bookmarkEnd w:id="3734"/>
    </w:p>
    <w:tbl>
      <w:tblPr>
        <w:tblW w:w="0" w:type="auto"/>
        <w:tblInd w:w="462" w:type="dxa"/>
        <w:tblLayout w:type="fixed"/>
        <w:tblLook w:val="0000" w:firstRow="0" w:lastRow="0" w:firstColumn="0" w:lastColumn="0" w:noHBand="0" w:noVBand="0"/>
      </w:tblPr>
      <w:tblGrid>
        <w:gridCol w:w="3451"/>
        <w:gridCol w:w="4894"/>
      </w:tblGrid>
      <w:tr w:rsidR="00FF0A01" w:rsidTr="00FF0A01">
        <w:trPr>
          <w:trHeight w:val="256"/>
        </w:trPr>
        <w:tc>
          <w:tcPr>
            <w:tcW w:w="3451" w:type="dxa"/>
            <w:tcBorders>
              <w:top w:val="single" w:sz="4" w:space="0" w:color="000000"/>
              <w:left w:val="single" w:sz="4" w:space="0" w:color="000000"/>
              <w:bottom w:val="single" w:sz="4" w:space="0" w:color="000000"/>
            </w:tcBorders>
          </w:tcPr>
          <w:p w:rsidR="00FF0A01" w:rsidRDefault="00FF0A01" w:rsidP="00FF0A01">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F0A01" w:rsidRDefault="00FF0A01" w:rsidP="00FF0A01">
            <w:pPr>
              <w:snapToGrid w:val="0"/>
            </w:pPr>
            <w:r>
              <w:t>Level-I</w:t>
            </w:r>
          </w:p>
        </w:tc>
      </w:tr>
      <w:tr w:rsidR="00FF0A01" w:rsidTr="00FF0A01">
        <w:trPr>
          <w:trHeight w:val="256"/>
        </w:trPr>
        <w:tc>
          <w:tcPr>
            <w:tcW w:w="3451" w:type="dxa"/>
            <w:tcBorders>
              <w:top w:val="single" w:sz="4" w:space="0" w:color="000000"/>
              <w:left w:val="single" w:sz="4" w:space="0" w:color="000000"/>
              <w:bottom w:val="single" w:sz="4" w:space="0" w:color="000000"/>
            </w:tcBorders>
          </w:tcPr>
          <w:p w:rsidR="00FF0A01" w:rsidRDefault="00FF0A01" w:rsidP="00FF0A01">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FF0A01" w:rsidRDefault="00FF0A01" w:rsidP="00FF0A01">
            <w:pPr>
              <w:snapToGrid w:val="0"/>
            </w:pPr>
            <w:r>
              <w:t>Installed</w:t>
            </w:r>
          </w:p>
        </w:tc>
      </w:tr>
      <w:tr w:rsidR="00FF0A01" w:rsidTr="00FF0A01">
        <w:trPr>
          <w:trHeight w:val="256"/>
        </w:trPr>
        <w:tc>
          <w:tcPr>
            <w:tcW w:w="3451" w:type="dxa"/>
            <w:tcBorders>
              <w:left w:val="single" w:sz="4" w:space="0" w:color="000000"/>
              <w:bottom w:val="single" w:sz="4" w:space="0" w:color="000000"/>
            </w:tcBorders>
          </w:tcPr>
          <w:p w:rsidR="00FF0A01" w:rsidRDefault="00FF0A01" w:rsidP="00FF0A01">
            <w:pPr>
              <w:snapToGrid w:val="0"/>
            </w:pPr>
            <w:r>
              <w:t>Reboot Required</w:t>
            </w:r>
          </w:p>
        </w:tc>
        <w:tc>
          <w:tcPr>
            <w:tcW w:w="4894" w:type="dxa"/>
            <w:tcBorders>
              <w:left w:val="single" w:sz="4" w:space="0" w:color="000000"/>
              <w:bottom w:val="single" w:sz="4" w:space="0" w:color="000000"/>
              <w:right w:val="single" w:sz="4" w:space="0" w:color="000000"/>
            </w:tcBorders>
          </w:tcPr>
          <w:p w:rsidR="00FF0A01" w:rsidRDefault="00FF0A01" w:rsidP="00FF0A01">
            <w:pPr>
              <w:snapToGrid w:val="0"/>
            </w:pPr>
            <w:r>
              <w:t>No</w:t>
            </w:r>
          </w:p>
        </w:tc>
      </w:tr>
      <w:tr w:rsidR="00FF0A01" w:rsidTr="00FF0A01">
        <w:trPr>
          <w:trHeight w:val="256"/>
        </w:trPr>
        <w:tc>
          <w:tcPr>
            <w:tcW w:w="3451" w:type="dxa"/>
            <w:tcBorders>
              <w:top w:val="single" w:sz="4" w:space="0" w:color="000000"/>
              <w:left w:val="single" w:sz="4" w:space="0" w:color="000000"/>
              <w:bottom w:val="single" w:sz="4" w:space="0" w:color="000000"/>
            </w:tcBorders>
          </w:tcPr>
          <w:p w:rsidR="00FF0A01" w:rsidRDefault="00FF0A01" w:rsidP="00FF0A01">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FF0A01" w:rsidRDefault="00FF0A01" w:rsidP="00FF0A01">
            <w:pPr>
              <w:snapToGrid w:val="0"/>
            </w:pPr>
            <w:r>
              <w:t>No</w:t>
            </w:r>
          </w:p>
        </w:tc>
      </w:tr>
      <w:tr w:rsidR="00FF0A01" w:rsidDel="00FC4807" w:rsidTr="00FF0A01">
        <w:trPr>
          <w:trHeight w:val="256"/>
          <w:del w:id="3735" w:author="blake" w:date="2012-04-05T12:46:00Z"/>
        </w:trPr>
        <w:tc>
          <w:tcPr>
            <w:tcW w:w="3451" w:type="dxa"/>
            <w:tcBorders>
              <w:top w:val="single" w:sz="4" w:space="0" w:color="000000"/>
              <w:left w:val="single" w:sz="4" w:space="0" w:color="000000"/>
              <w:bottom w:val="single" w:sz="4" w:space="0" w:color="000000"/>
            </w:tcBorders>
          </w:tcPr>
          <w:p w:rsidR="00FF0A01" w:rsidDel="00FC4807" w:rsidRDefault="00FF0A01" w:rsidP="00FF0A01">
            <w:pPr>
              <w:snapToGrid w:val="0"/>
              <w:rPr>
                <w:del w:id="3736" w:author="blake" w:date="2012-04-05T12:46:00Z"/>
              </w:rPr>
            </w:pPr>
            <w:del w:id="3737" w:author="blake" w:date="2012-04-05T12:46: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F0A01" w:rsidDel="00FC4807" w:rsidRDefault="00FF0A01" w:rsidP="00FF0A01">
            <w:pPr>
              <w:snapToGrid w:val="0"/>
              <w:rPr>
                <w:del w:id="3738" w:author="blake" w:date="2012-04-05T12:46:00Z"/>
              </w:rPr>
            </w:pPr>
          </w:p>
        </w:tc>
      </w:tr>
    </w:tbl>
    <w:p w:rsidR="00FF0A01" w:rsidRDefault="00FF0A01" w:rsidP="00FF0A01">
      <w:pPr>
        <w:pStyle w:val="CISRuleComponent"/>
      </w:pPr>
      <w:r>
        <w:t xml:space="preserve">Description: </w:t>
      </w:r>
    </w:p>
    <w:p w:rsidR="004A40B1" w:rsidRDefault="004A40B1" w:rsidP="00936939">
      <w:pPr>
        <w:pStyle w:val="CISNormal"/>
      </w:pPr>
      <w:r>
        <w:t xml:space="preserve">The </w:t>
      </w:r>
      <w:r w:rsidRPr="00936939">
        <w:rPr>
          <w:rFonts w:ascii="Courier New" w:hAnsi="Courier New" w:cs="Courier New"/>
          <w:bCs w:val="0"/>
          <w:kern w:val="0"/>
          <w:szCs w:val="24"/>
        </w:rPr>
        <w:t>/etc/hosts.allow</w:t>
      </w:r>
      <w:r>
        <w:t xml:space="preserve"> file specifies which IP addresses are permitted to connect to the host. It is intended to be used in conjunction with the </w:t>
      </w:r>
      <w:r w:rsidRPr="00936939">
        <w:rPr>
          <w:rFonts w:ascii="Courier New" w:hAnsi="Courier New" w:cs="Courier New"/>
          <w:bCs w:val="0"/>
          <w:kern w:val="0"/>
          <w:szCs w:val="24"/>
        </w:rPr>
        <w:t>/etc/hosts.deny</w:t>
      </w:r>
      <w:r>
        <w:t xml:space="preserve"> file. </w:t>
      </w:r>
    </w:p>
    <w:p w:rsidR="004A40B1" w:rsidRDefault="004A40B1" w:rsidP="00936939">
      <w:pPr>
        <w:pStyle w:val="CISNormal"/>
      </w:pPr>
    </w:p>
    <w:p w:rsidR="004A40B1" w:rsidRDefault="004A40B1" w:rsidP="00936939">
      <w:pPr>
        <w:pStyle w:val="CISNormal"/>
      </w:pPr>
      <w:r w:rsidRPr="004A40B1">
        <w:rPr>
          <w:b/>
        </w:rPr>
        <w:t>Rationale:</w:t>
      </w:r>
    </w:p>
    <w:p w:rsidR="004A40B1" w:rsidRPr="004A40B1" w:rsidRDefault="004A40B1" w:rsidP="00936939">
      <w:pPr>
        <w:pStyle w:val="CISNormal"/>
      </w:pPr>
      <w:r w:rsidRPr="004A40B1">
        <w:t>Th</w:t>
      </w:r>
      <w:r>
        <w:t xml:space="preserve">e </w:t>
      </w:r>
      <w:r w:rsidRPr="00936939">
        <w:rPr>
          <w:rFonts w:ascii="Courier New" w:hAnsi="Courier New" w:cs="Courier New"/>
          <w:bCs w:val="0"/>
          <w:kern w:val="0"/>
          <w:szCs w:val="24"/>
        </w:rPr>
        <w:t>/etc/hosts.allow</w:t>
      </w:r>
      <w:r>
        <w:t xml:space="preserve"> file supports access control by IP and helps ensure that only authorized systems can connect to the server. </w:t>
      </w:r>
    </w:p>
    <w:p w:rsidR="00CF7D20" w:rsidRDefault="00CF7D20" w:rsidP="00C82CED"/>
    <w:p w:rsidR="00FF0A01" w:rsidRPr="00936939" w:rsidRDefault="00FF0A01" w:rsidP="00936939">
      <w:pPr>
        <w:rPr>
          <w:b/>
        </w:rPr>
      </w:pPr>
      <w:r w:rsidRPr="00936939">
        <w:rPr>
          <w:b/>
        </w:rPr>
        <w:t>Remediation:</w:t>
      </w:r>
    </w:p>
    <w:p w:rsidR="00FF0A01" w:rsidRDefault="00FF0A01" w:rsidP="00936939">
      <w:r w:rsidRPr="00F87763">
        <w:t xml:space="preserve">Create </w:t>
      </w:r>
      <w:r>
        <w:rPr>
          <w:rFonts w:ascii="Courier New" w:hAnsi="Courier New" w:cs="Courier New"/>
        </w:rPr>
        <w:t>/etc/hosts.allow</w:t>
      </w:r>
      <w:r>
        <w:t>:</w:t>
      </w:r>
    </w:p>
    <w:p w:rsidR="00FF0A01" w:rsidRPr="00E47166" w:rsidDel="003D691D" w:rsidRDefault="00FF0A01" w:rsidP="00FF0A01">
      <w:pPr>
        <w:pStyle w:val="CISC0de"/>
        <w:rPr>
          <w:del w:id="3739" w:author="blake" w:date="2012-04-05T12:23:00Z"/>
          <w:b/>
          <w:iCs/>
        </w:rPr>
      </w:pPr>
      <w:r>
        <w:rPr>
          <w:b/>
        </w:rPr>
        <w:t xml:space="preserve"># </w:t>
      </w:r>
      <w:r w:rsidRPr="00E47166">
        <w:rPr>
          <w:b/>
        </w:rPr>
        <w:t>echo "ALL: &lt;net&gt;/&lt;mask&gt;, &lt;net&gt;/&lt;mask&gt;, …</w:t>
      </w:r>
      <w:r w:rsidRPr="00E47166">
        <w:rPr>
          <w:b/>
          <w:iCs/>
        </w:rPr>
        <w:t xml:space="preserve">" </w:t>
      </w:r>
      <w:del w:id="3740" w:author="blake" w:date="2012-04-05T12:23:00Z">
        <w:r w:rsidRPr="00E47166" w:rsidDel="003D691D">
          <w:rPr>
            <w:b/>
            <w:iCs/>
          </w:rPr>
          <w:delText>\</w:delText>
        </w:r>
      </w:del>
    </w:p>
    <w:p w:rsidR="00FF0A01" w:rsidRPr="00E47166" w:rsidRDefault="00FF0A01" w:rsidP="00FF0A01">
      <w:pPr>
        <w:pStyle w:val="CISC0de"/>
        <w:rPr>
          <w:b/>
          <w:iCs/>
        </w:rPr>
      </w:pPr>
      <w:r w:rsidRPr="00E47166">
        <w:rPr>
          <w:b/>
          <w:iCs/>
        </w:rPr>
        <w:t>&gt;/etc/hosts.allow</w:t>
      </w:r>
    </w:p>
    <w:p w:rsidR="003D691D" w:rsidRDefault="003D691D">
      <w:pPr>
        <w:pStyle w:val="BodyTextIndent"/>
        <w:ind w:left="0"/>
        <w:rPr>
          <w:ins w:id="3741" w:author="blake" w:date="2012-04-05T12:22:00Z"/>
          <w:rFonts w:ascii="Cambria" w:eastAsia="Times New Roman" w:hAnsi="Cambria"/>
          <w:bCs/>
          <w:kern w:val="32"/>
          <w:szCs w:val="32"/>
        </w:rPr>
        <w:pPrChange w:id="3742" w:author="blake" w:date="2012-04-05T12:22:00Z">
          <w:pPr>
            <w:pStyle w:val="BodyTextIndent"/>
            <w:ind w:left="720"/>
          </w:pPr>
        </w:pPrChange>
      </w:pPr>
    </w:p>
    <w:p w:rsidR="00FF0A01" w:rsidRDefault="00FF0A01">
      <w:pPr>
        <w:pStyle w:val="BodyTextIndent"/>
        <w:ind w:left="0"/>
        <w:pPrChange w:id="3743" w:author="blake" w:date="2012-04-05T12:22:00Z">
          <w:pPr>
            <w:pStyle w:val="BodyTextIndent"/>
            <w:ind w:left="720"/>
          </w:pPr>
        </w:pPrChange>
      </w:pPr>
      <w:r w:rsidRPr="00F87763">
        <w:rPr>
          <w:rFonts w:ascii="Cambria" w:eastAsia="Times New Roman" w:hAnsi="Cambria"/>
          <w:bCs/>
          <w:kern w:val="32"/>
          <w:szCs w:val="32"/>
        </w:rPr>
        <w:t>where each</w:t>
      </w:r>
      <w:r>
        <w:t xml:space="preserve"> </w:t>
      </w:r>
      <w:r>
        <w:rPr>
          <w:rFonts w:ascii="Courier New" w:hAnsi="Courier New"/>
          <w:i/>
        </w:rPr>
        <w:t>&lt;net&gt;/&lt;mask&gt;</w:t>
      </w:r>
      <w:r>
        <w:t xml:space="preserve"> </w:t>
      </w:r>
      <w:r w:rsidRPr="00F87763">
        <w:rPr>
          <w:rFonts w:ascii="Cambria" w:eastAsia="Times New Roman" w:hAnsi="Cambria"/>
          <w:bCs/>
          <w:kern w:val="32"/>
          <w:szCs w:val="32"/>
        </w:rPr>
        <w:t>combination  (for example,</w:t>
      </w:r>
      <w:r>
        <w:t xml:space="preserve"> "</w:t>
      </w:r>
      <w:r>
        <w:rPr>
          <w:rFonts w:ascii="Courier New" w:hAnsi="Courier New"/>
        </w:rPr>
        <w:t>192.168.1.0/255.255.255.0</w:t>
      </w:r>
      <w:r w:rsidRPr="00F87763">
        <w:rPr>
          <w:rFonts w:ascii="Cambria" w:eastAsia="Times New Roman" w:hAnsi="Cambria"/>
          <w:bCs/>
          <w:kern w:val="32"/>
          <w:szCs w:val="32"/>
        </w:rPr>
        <w:t>") represents one network block in use by your organization that requires access to this system.</w:t>
      </w:r>
    </w:p>
    <w:p w:rsidR="003D691D" w:rsidRDefault="003D691D" w:rsidP="00C13F0B">
      <w:pPr>
        <w:pStyle w:val="CISNormal"/>
        <w:rPr>
          <w:ins w:id="3744" w:author="blake" w:date="2012-04-05T12:22:00Z"/>
          <w:b/>
        </w:rPr>
      </w:pPr>
    </w:p>
    <w:p w:rsidR="00C13F0B" w:rsidRDefault="00C13F0B" w:rsidP="00C13F0B">
      <w:pPr>
        <w:pStyle w:val="CISNormal"/>
        <w:rPr>
          <w:b/>
        </w:rPr>
      </w:pPr>
      <w:r>
        <w:rPr>
          <w:b/>
        </w:rPr>
        <w:t>Audit:</w:t>
      </w:r>
    </w:p>
    <w:p w:rsidR="00C13F0B" w:rsidRDefault="00C13F0B" w:rsidP="00C13F0B">
      <w:pPr>
        <w:pStyle w:val="CISNormal"/>
      </w:pPr>
      <w:r>
        <w:t xml:space="preserve">Run the following command to verify the contents of the </w:t>
      </w:r>
      <w:r w:rsidRPr="003B5910">
        <w:rPr>
          <w:rStyle w:val="CodeChar"/>
          <w:sz w:val="24"/>
          <w:szCs w:val="24"/>
        </w:rPr>
        <w:t>/etc/</w:t>
      </w:r>
      <w:r>
        <w:rPr>
          <w:rStyle w:val="CodeChar"/>
          <w:sz w:val="24"/>
          <w:szCs w:val="24"/>
        </w:rPr>
        <w:t>hosts.allow</w:t>
      </w:r>
      <w:r>
        <w:t xml:space="preserve"> file. </w:t>
      </w:r>
    </w:p>
    <w:p w:rsidR="00C13F0B" w:rsidRDefault="00C13F0B" w:rsidP="00C13F0B">
      <w:pPr>
        <w:pStyle w:val="CISNormal"/>
      </w:pPr>
    </w:p>
    <w:p w:rsidR="00C13F0B" w:rsidRPr="00FB132F" w:rsidRDefault="00C13F0B" w:rsidP="00C13F0B">
      <w:pPr>
        <w:pStyle w:val="CISC0de"/>
        <w:pBdr>
          <w:bottom w:val="single" w:sz="4" w:space="0" w:color="auto"/>
        </w:pBdr>
      </w:pPr>
      <w:r>
        <w:t xml:space="preserve"># </w:t>
      </w:r>
      <w:r w:rsidRPr="00936939">
        <w:rPr>
          <w:b/>
        </w:rPr>
        <w:t>cat /etc/hosts.allow</w:t>
      </w:r>
    </w:p>
    <w:p w:rsidR="00C13F0B" w:rsidRDefault="00C13F0B" w:rsidP="00C13F0B">
      <w:pPr>
        <w:pStyle w:val="CISC0de"/>
        <w:pBdr>
          <w:bottom w:val="single" w:sz="4" w:space="0" w:color="auto"/>
        </w:pBdr>
      </w:pPr>
      <w:r>
        <w:t>[contents will vary, depending on your network configuration]</w:t>
      </w:r>
    </w:p>
    <w:p w:rsidR="00FF0A01" w:rsidRDefault="00FF0A01" w:rsidP="00C82CED"/>
    <w:p w:rsidR="00CF7D20" w:rsidRDefault="00CF7D20" w:rsidP="00936939">
      <w:pPr>
        <w:pStyle w:val="Heading3"/>
        <w:tabs>
          <w:tab w:val="center" w:pos="990"/>
        </w:tabs>
        <w:ind w:left="360"/>
      </w:pPr>
      <w:bookmarkStart w:id="3745" w:name="_Toc328948768"/>
      <w:r>
        <w:t>Verify Permissions on /etc/hosts.allow</w:t>
      </w:r>
      <w:bookmarkEnd w:id="3745"/>
    </w:p>
    <w:tbl>
      <w:tblPr>
        <w:tblW w:w="0" w:type="auto"/>
        <w:tblInd w:w="462" w:type="dxa"/>
        <w:tblLayout w:type="fixed"/>
        <w:tblLook w:val="0000" w:firstRow="0" w:lastRow="0" w:firstColumn="0" w:lastColumn="0" w:noHBand="0" w:noVBand="0"/>
      </w:tblPr>
      <w:tblGrid>
        <w:gridCol w:w="3451"/>
        <w:gridCol w:w="4894"/>
      </w:tblGrid>
      <w:tr w:rsidR="00FF0A01" w:rsidTr="00FF0A01">
        <w:trPr>
          <w:trHeight w:val="256"/>
        </w:trPr>
        <w:tc>
          <w:tcPr>
            <w:tcW w:w="3451" w:type="dxa"/>
            <w:tcBorders>
              <w:top w:val="single" w:sz="4" w:space="0" w:color="000000"/>
              <w:left w:val="single" w:sz="4" w:space="0" w:color="000000"/>
              <w:bottom w:val="single" w:sz="4" w:space="0" w:color="000000"/>
            </w:tcBorders>
          </w:tcPr>
          <w:p w:rsidR="00FF0A01" w:rsidRDefault="00FF0A01" w:rsidP="00FF0A01">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F0A01" w:rsidRDefault="00FF0A01" w:rsidP="00FF0A01">
            <w:pPr>
              <w:snapToGrid w:val="0"/>
            </w:pPr>
            <w:r>
              <w:t>Level-I</w:t>
            </w:r>
          </w:p>
        </w:tc>
      </w:tr>
      <w:tr w:rsidR="00FF0A01" w:rsidTr="00FF0A01">
        <w:trPr>
          <w:trHeight w:val="256"/>
        </w:trPr>
        <w:tc>
          <w:tcPr>
            <w:tcW w:w="3451" w:type="dxa"/>
            <w:tcBorders>
              <w:top w:val="single" w:sz="4" w:space="0" w:color="000000"/>
              <w:left w:val="single" w:sz="4" w:space="0" w:color="000000"/>
              <w:bottom w:val="single" w:sz="4" w:space="0" w:color="000000"/>
            </w:tcBorders>
          </w:tcPr>
          <w:p w:rsidR="00FF0A01" w:rsidRDefault="00FF0A01" w:rsidP="00FF0A01">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FF0A01" w:rsidRDefault="00FF0A01" w:rsidP="00FF0A01">
            <w:pPr>
              <w:snapToGrid w:val="0"/>
            </w:pPr>
            <w:r>
              <w:t>Installed</w:t>
            </w:r>
          </w:p>
        </w:tc>
      </w:tr>
      <w:tr w:rsidR="00FF0A01" w:rsidTr="00FF0A01">
        <w:trPr>
          <w:trHeight w:val="256"/>
        </w:trPr>
        <w:tc>
          <w:tcPr>
            <w:tcW w:w="3451" w:type="dxa"/>
            <w:tcBorders>
              <w:left w:val="single" w:sz="4" w:space="0" w:color="000000"/>
              <w:bottom w:val="single" w:sz="4" w:space="0" w:color="000000"/>
            </w:tcBorders>
          </w:tcPr>
          <w:p w:rsidR="00FF0A01" w:rsidRDefault="00FF0A01" w:rsidP="00FF0A01">
            <w:pPr>
              <w:snapToGrid w:val="0"/>
            </w:pPr>
            <w:r>
              <w:t>Reboot Required</w:t>
            </w:r>
          </w:p>
        </w:tc>
        <w:tc>
          <w:tcPr>
            <w:tcW w:w="4894" w:type="dxa"/>
            <w:tcBorders>
              <w:left w:val="single" w:sz="4" w:space="0" w:color="000000"/>
              <w:bottom w:val="single" w:sz="4" w:space="0" w:color="000000"/>
              <w:right w:val="single" w:sz="4" w:space="0" w:color="000000"/>
            </w:tcBorders>
          </w:tcPr>
          <w:p w:rsidR="00FF0A01" w:rsidRDefault="00FF0A01" w:rsidP="00FF0A01">
            <w:pPr>
              <w:snapToGrid w:val="0"/>
            </w:pPr>
            <w:r>
              <w:t>No</w:t>
            </w:r>
          </w:p>
        </w:tc>
      </w:tr>
      <w:tr w:rsidR="00FF0A01" w:rsidTr="00FF0A01">
        <w:trPr>
          <w:trHeight w:val="256"/>
        </w:trPr>
        <w:tc>
          <w:tcPr>
            <w:tcW w:w="3451" w:type="dxa"/>
            <w:tcBorders>
              <w:top w:val="single" w:sz="4" w:space="0" w:color="000000"/>
              <w:left w:val="single" w:sz="4" w:space="0" w:color="000000"/>
              <w:bottom w:val="single" w:sz="4" w:space="0" w:color="000000"/>
            </w:tcBorders>
          </w:tcPr>
          <w:p w:rsidR="00FF0A01" w:rsidRDefault="00FF0A01" w:rsidP="00FF0A01">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FF0A01" w:rsidRDefault="00CB0C8A" w:rsidP="00FF0A01">
            <w:pPr>
              <w:snapToGrid w:val="0"/>
            </w:pPr>
            <w:r>
              <w:t>Yes</w:t>
            </w:r>
          </w:p>
        </w:tc>
      </w:tr>
      <w:tr w:rsidR="00FF0A01" w:rsidDel="00FC4807" w:rsidTr="00FF0A01">
        <w:trPr>
          <w:trHeight w:val="256"/>
          <w:del w:id="3746" w:author="blake" w:date="2012-04-05T12:46:00Z"/>
        </w:trPr>
        <w:tc>
          <w:tcPr>
            <w:tcW w:w="3451" w:type="dxa"/>
            <w:tcBorders>
              <w:top w:val="single" w:sz="4" w:space="0" w:color="000000"/>
              <w:left w:val="single" w:sz="4" w:space="0" w:color="000000"/>
              <w:bottom w:val="single" w:sz="4" w:space="0" w:color="000000"/>
            </w:tcBorders>
          </w:tcPr>
          <w:p w:rsidR="00FF0A01" w:rsidDel="00FC4807" w:rsidRDefault="00FF0A01" w:rsidP="00FF0A01">
            <w:pPr>
              <w:snapToGrid w:val="0"/>
              <w:rPr>
                <w:del w:id="3747" w:author="blake" w:date="2012-04-05T12:46:00Z"/>
              </w:rPr>
            </w:pPr>
            <w:del w:id="3748" w:author="blake" w:date="2012-04-05T12:46: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F0A01" w:rsidDel="00FC4807" w:rsidRDefault="00FF0A01" w:rsidP="00FF0A01">
            <w:pPr>
              <w:snapToGrid w:val="0"/>
              <w:rPr>
                <w:del w:id="3749" w:author="blake" w:date="2012-04-05T12:46:00Z"/>
              </w:rPr>
            </w:pPr>
          </w:p>
        </w:tc>
      </w:tr>
    </w:tbl>
    <w:p w:rsidR="004A40B1" w:rsidRDefault="004A40B1" w:rsidP="004A40B1">
      <w:pPr>
        <w:pStyle w:val="CISRuleComponent"/>
      </w:pPr>
      <w:r>
        <w:t xml:space="preserve">Description: </w:t>
      </w:r>
    </w:p>
    <w:p w:rsidR="004A40B1" w:rsidRDefault="004A40B1" w:rsidP="004A40B1">
      <w:pPr>
        <w:pStyle w:val="CISNormal"/>
      </w:pPr>
      <w:r>
        <w:t xml:space="preserve">The </w:t>
      </w:r>
      <w:r w:rsidRPr="003B5910">
        <w:rPr>
          <w:rStyle w:val="CodeChar"/>
          <w:sz w:val="24"/>
          <w:szCs w:val="24"/>
        </w:rPr>
        <w:t>/etc/</w:t>
      </w:r>
      <w:r>
        <w:rPr>
          <w:rStyle w:val="CodeChar"/>
          <w:sz w:val="24"/>
          <w:szCs w:val="24"/>
        </w:rPr>
        <w:t>hosts.allow</w:t>
      </w:r>
      <w:r>
        <w:t xml:space="preserve"> file contains networking information that is used by many applications and therefore must be readable for these applications to operate.</w:t>
      </w:r>
    </w:p>
    <w:p w:rsidR="004A40B1" w:rsidRDefault="004A40B1" w:rsidP="004A40B1">
      <w:pPr>
        <w:pStyle w:val="CISNormal"/>
      </w:pPr>
    </w:p>
    <w:p w:rsidR="004A40B1" w:rsidRDefault="004A40B1" w:rsidP="004A40B1">
      <w:pPr>
        <w:pStyle w:val="CISNormal"/>
        <w:rPr>
          <w:b/>
        </w:rPr>
      </w:pPr>
      <w:r>
        <w:rPr>
          <w:b/>
        </w:rPr>
        <w:t>Rationale:</w:t>
      </w:r>
    </w:p>
    <w:p w:rsidR="00FF0A01" w:rsidRDefault="004A40B1" w:rsidP="00936939">
      <w:pPr>
        <w:pStyle w:val="CISNormal"/>
      </w:pPr>
      <w:r>
        <w:t xml:space="preserve">It is critical to ensure that the </w:t>
      </w:r>
      <w:r w:rsidRPr="003B5910">
        <w:rPr>
          <w:rStyle w:val="CodeChar"/>
          <w:sz w:val="24"/>
          <w:szCs w:val="24"/>
        </w:rPr>
        <w:t>/etc/</w:t>
      </w:r>
      <w:r>
        <w:rPr>
          <w:rStyle w:val="CodeChar"/>
          <w:sz w:val="24"/>
          <w:szCs w:val="24"/>
        </w:rPr>
        <w:t>hosts.allow</w:t>
      </w:r>
      <w:r>
        <w:t xml:space="preserve"> file is protected from unauthorized write access. Although it is protected by default, the file permissions could be changed either inadvertently or through malicious actions. </w:t>
      </w:r>
    </w:p>
    <w:p w:rsidR="00FF0A01" w:rsidRDefault="00FF0A01" w:rsidP="00FF0A01"/>
    <w:p w:rsidR="00C13F0B" w:rsidRDefault="00C13F0B" w:rsidP="00C13F0B">
      <w:pPr>
        <w:pStyle w:val="CISNormal"/>
        <w:rPr>
          <w:b/>
        </w:rPr>
      </w:pPr>
      <w:r>
        <w:rPr>
          <w:b/>
        </w:rPr>
        <w:t>Audit:</w:t>
      </w:r>
    </w:p>
    <w:p w:rsidR="00C13F0B" w:rsidRDefault="00C13F0B" w:rsidP="00C13F0B">
      <w:pPr>
        <w:pStyle w:val="CISNormal"/>
      </w:pPr>
      <w:r>
        <w:t xml:space="preserve">Run the following command to determine the permissions on the </w:t>
      </w:r>
      <w:r w:rsidRPr="003B5910">
        <w:rPr>
          <w:rStyle w:val="CodeChar"/>
          <w:sz w:val="24"/>
          <w:szCs w:val="24"/>
        </w:rPr>
        <w:t>/etc/</w:t>
      </w:r>
      <w:r>
        <w:rPr>
          <w:rStyle w:val="CodeChar"/>
          <w:sz w:val="24"/>
          <w:szCs w:val="24"/>
        </w:rPr>
        <w:t>hosts.allow</w:t>
      </w:r>
      <w:r>
        <w:t xml:space="preserve"> file. </w:t>
      </w:r>
    </w:p>
    <w:p w:rsidR="00C13F0B" w:rsidRDefault="00C13F0B" w:rsidP="00C13F0B">
      <w:pPr>
        <w:pStyle w:val="CISNormal"/>
      </w:pPr>
    </w:p>
    <w:p w:rsidR="00C13F0B" w:rsidRPr="00FB132F" w:rsidRDefault="00C13F0B" w:rsidP="00C13F0B">
      <w:pPr>
        <w:pStyle w:val="CISC0de"/>
        <w:pBdr>
          <w:bottom w:val="single" w:sz="4" w:space="0" w:color="auto"/>
        </w:pBdr>
      </w:pPr>
      <w:r>
        <w:t># /bin/</w:t>
      </w:r>
      <w:r w:rsidRPr="00FB132F">
        <w:t xml:space="preserve">ls </w:t>
      </w:r>
      <w:r>
        <w:t>-</w:t>
      </w:r>
      <w:r w:rsidRPr="00FB132F">
        <w:t>l /etc/</w:t>
      </w:r>
      <w:r>
        <w:t>hosts.allow</w:t>
      </w:r>
    </w:p>
    <w:p w:rsidR="00C13F0B" w:rsidRDefault="00C13F0B" w:rsidP="00C13F0B">
      <w:pPr>
        <w:pStyle w:val="CISC0de"/>
        <w:pBdr>
          <w:bottom w:val="single" w:sz="4" w:space="0" w:color="auto"/>
        </w:pBdr>
      </w:pPr>
      <w:r>
        <w:t>-rw-r--r-- 1 root root 2055 Jan 30 16:30 /etc/hosts.allow</w:t>
      </w:r>
    </w:p>
    <w:p w:rsidR="00C13F0B" w:rsidRDefault="00C13F0B" w:rsidP="00C13F0B">
      <w:pPr>
        <w:pStyle w:val="CISNormal"/>
      </w:pPr>
    </w:p>
    <w:p w:rsidR="00C13F0B" w:rsidRDefault="00C13F0B" w:rsidP="00C13F0B">
      <w:pPr>
        <w:pStyle w:val="CISNormal"/>
        <w:rPr>
          <w:b/>
        </w:rPr>
      </w:pPr>
      <w:r>
        <w:rPr>
          <w:b/>
        </w:rPr>
        <w:t>Remediation:</w:t>
      </w:r>
    </w:p>
    <w:p w:rsidR="00C13F0B" w:rsidRDefault="00C13F0B" w:rsidP="00C13F0B">
      <w:pPr>
        <w:pStyle w:val="CISNormal"/>
      </w:pPr>
      <w:r>
        <w:t xml:space="preserve">If the permissions of the </w:t>
      </w:r>
      <w:r w:rsidRPr="003B5910">
        <w:rPr>
          <w:rStyle w:val="CodeChar"/>
          <w:sz w:val="24"/>
          <w:szCs w:val="24"/>
        </w:rPr>
        <w:t>/etc/</w:t>
      </w:r>
      <w:r>
        <w:rPr>
          <w:rStyle w:val="CodeChar"/>
          <w:sz w:val="24"/>
          <w:szCs w:val="24"/>
        </w:rPr>
        <w:t>hosts.allow</w:t>
      </w:r>
      <w:r>
        <w:t xml:space="preserve"> file are incorrect, run the following command to correct them:</w:t>
      </w:r>
    </w:p>
    <w:p w:rsidR="00C13F0B" w:rsidRDefault="00C13F0B" w:rsidP="00C13F0B">
      <w:pPr>
        <w:pStyle w:val="CISC0de"/>
        <w:pBdr>
          <w:bottom w:val="single" w:sz="4" w:space="0" w:color="auto"/>
        </w:pBdr>
      </w:pPr>
      <w:r>
        <w:t xml:space="preserve"># </w:t>
      </w:r>
      <w:r w:rsidRPr="00FB132F">
        <w:t xml:space="preserve">/bin/chmod </w:t>
      </w:r>
      <w:r>
        <w:t xml:space="preserve">644 </w:t>
      </w:r>
      <w:r w:rsidRPr="00FB132F">
        <w:t>/etc/</w:t>
      </w:r>
      <w:r>
        <w:t>hosts.allow</w:t>
      </w:r>
    </w:p>
    <w:p w:rsidR="00CF7D20" w:rsidRDefault="00CF7D20" w:rsidP="00C82CED"/>
    <w:p w:rsidR="00CF7D20" w:rsidRDefault="00CF7D20" w:rsidP="00936939">
      <w:pPr>
        <w:pStyle w:val="Heading3"/>
        <w:tabs>
          <w:tab w:val="center" w:pos="990"/>
        </w:tabs>
        <w:ind w:left="360"/>
      </w:pPr>
      <w:bookmarkStart w:id="3750" w:name="_Toc328948769"/>
      <w:r>
        <w:lastRenderedPageBreak/>
        <w:t>Create /etc/hosts.deny</w:t>
      </w:r>
      <w:bookmarkEnd w:id="3750"/>
    </w:p>
    <w:tbl>
      <w:tblPr>
        <w:tblW w:w="0" w:type="auto"/>
        <w:tblInd w:w="462" w:type="dxa"/>
        <w:tblLayout w:type="fixed"/>
        <w:tblLook w:val="0000" w:firstRow="0" w:lastRow="0" w:firstColumn="0" w:lastColumn="0" w:noHBand="0" w:noVBand="0"/>
      </w:tblPr>
      <w:tblGrid>
        <w:gridCol w:w="3451"/>
        <w:gridCol w:w="4894"/>
      </w:tblGrid>
      <w:tr w:rsidR="00FF0A01" w:rsidTr="00FF0A01">
        <w:trPr>
          <w:trHeight w:val="256"/>
        </w:trPr>
        <w:tc>
          <w:tcPr>
            <w:tcW w:w="3451" w:type="dxa"/>
            <w:tcBorders>
              <w:top w:val="single" w:sz="4" w:space="0" w:color="000000"/>
              <w:left w:val="single" w:sz="4" w:space="0" w:color="000000"/>
              <w:bottom w:val="single" w:sz="4" w:space="0" w:color="000000"/>
            </w:tcBorders>
          </w:tcPr>
          <w:p w:rsidR="00FF0A01" w:rsidRDefault="00FF0A01" w:rsidP="00FF0A01">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F0A01" w:rsidRDefault="00FF0A01" w:rsidP="00FF0A01">
            <w:pPr>
              <w:snapToGrid w:val="0"/>
            </w:pPr>
            <w:r>
              <w:t>Level-I</w:t>
            </w:r>
          </w:p>
        </w:tc>
      </w:tr>
      <w:tr w:rsidR="00FF0A01" w:rsidTr="00FF0A01">
        <w:trPr>
          <w:trHeight w:val="256"/>
        </w:trPr>
        <w:tc>
          <w:tcPr>
            <w:tcW w:w="3451" w:type="dxa"/>
            <w:tcBorders>
              <w:top w:val="single" w:sz="4" w:space="0" w:color="000000"/>
              <w:left w:val="single" w:sz="4" w:space="0" w:color="000000"/>
              <w:bottom w:val="single" w:sz="4" w:space="0" w:color="000000"/>
            </w:tcBorders>
          </w:tcPr>
          <w:p w:rsidR="00FF0A01" w:rsidRDefault="00FF0A01" w:rsidP="00FF0A01">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FF0A01" w:rsidRDefault="00FF0A01" w:rsidP="00FF0A01">
            <w:pPr>
              <w:snapToGrid w:val="0"/>
            </w:pPr>
            <w:r>
              <w:t>Installed</w:t>
            </w:r>
            <w:r w:rsidR="00A247F9">
              <w:t xml:space="preserve"> (but not configured)</w:t>
            </w:r>
          </w:p>
        </w:tc>
      </w:tr>
      <w:tr w:rsidR="00FF0A01" w:rsidTr="00FF0A01">
        <w:trPr>
          <w:trHeight w:val="256"/>
        </w:trPr>
        <w:tc>
          <w:tcPr>
            <w:tcW w:w="3451" w:type="dxa"/>
            <w:tcBorders>
              <w:left w:val="single" w:sz="4" w:space="0" w:color="000000"/>
              <w:bottom w:val="single" w:sz="4" w:space="0" w:color="000000"/>
            </w:tcBorders>
          </w:tcPr>
          <w:p w:rsidR="00FF0A01" w:rsidRDefault="00FF0A01" w:rsidP="00FF0A01">
            <w:pPr>
              <w:snapToGrid w:val="0"/>
            </w:pPr>
            <w:r>
              <w:t>Reboot Required</w:t>
            </w:r>
          </w:p>
        </w:tc>
        <w:tc>
          <w:tcPr>
            <w:tcW w:w="4894" w:type="dxa"/>
            <w:tcBorders>
              <w:left w:val="single" w:sz="4" w:space="0" w:color="000000"/>
              <w:bottom w:val="single" w:sz="4" w:space="0" w:color="000000"/>
              <w:right w:val="single" w:sz="4" w:space="0" w:color="000000"/>
            </w:tcBorders>
          </w:tcPr>
          <w:p w:rsidR="00FF0A01" w:rsidRDefault="00FF0A01" w:rsidP="00FF0A01">
            <w:pPr>
              <w:snapToGrid w:val="0"/>
            </w:pPr>
            <w:r>
              <w:t>No</w:t>
            </w:r>
          </w:p>
        </w:tc>
      </w:tr>
      <w:tr w:rsidR="00FF0A01" w:rsidTr="00FF0A01">
        <w:trPr>
          <w:trHeight w:val="256"/>
        </w:trPr>
        <w:tc>
          <w:tcPr>
            <w:tcW w:w="3451" w:type="dxa"/>
            <w:tcBorders>
              <w:top w:val="single" w:sz="4" w:space="0" w:color="000000"/>
              <w:left w:val="single" w:sz="4" w:space="0" w:color="000000"/>
              <w:bottom w:val="single" w:sz="4" w:space="0" w:color="000000"/>
            </w:tcBorders>
          </w:tcPr>
          <w:p w:rsidR="00FF0A01" w:rsidRDefault="00FF0A01" w:rsidP="00FF0A01">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FF0A01" w:rsidRDefault="00FF0A01" w:rsidP="00FF0A01">
            <w:pPr>
              <w:snapToGrid w:val="0"/>
            </w:pPr>
            <w:r>
              <w:t>No</w:t>
            </w:r>
          </w:p>
        </w:tc>
      </w:tr>
      <w:tr w:rsidR="00FF0A01" w:rsidDel="00FC4807" w:rsidTr="00FF0A01">
        <w:trPr>
          <w:trHeight w:val="256"/>
          <w:del w:id="3751" w:author="blake" w:date="2012-04-05T12:46:00Z"/>
        </w:trPr>
        <w:tc>
          <w:tcPr>
            <w:tcW w:w="3451" w:type="dxa"/>
            <w:tcBorders>
              <w:top w:val="single" w:sz="4" w:space="0" w:color="000000"/>
              <w:left w:val="single" w:sz="4" w:space="0" w:color="000000"/>
              <w:bottom w:val="single" w:sz="4" w:space="0" w:color="000000"/>
            </w:tcBorders>
          </w:tcPr>
          <w:p w:rsidR="00FF0A01" w:rsidDel="00FC4807" w:rsidRDefault="00FF0A01" w:rsidP="00FF0A01">
            <w:pPr>
              <w:snapToGrid w:val="0"/>
              <w:rPr>
                <w:del w:id="3752" w:author="blake" w:date="2012-04-05T12:46:00Z"/>
              </w:rPr>
            </w:pPr>
            <w:del w:id="3753" w:author="blake" w:date="2012-04-05T12:46:00Z">
              <w:r w:rsidDel="00FC4807">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F0A01" w:rsidDel="00FC4807" w:rsidRDefault="00FF0A01" w:rsidP="00FF0A01">
            <w:pPr>
              <w:snapToGrid w:val="0"/>
              <w:rPr>
                <w:del w:id="3754" w:author="blake" w:date="2012-04-05T12:46:00Z"/>
              </w:rPr>
            </w:pPr>
          </w:p>
        </w:tc>
      </w:tr>
    </w:tbl>
    <w:p w:rsidR="004A40B1" w:rsidRDefault="004A40B1" w:rsidP="004A40B1">
      <w:pPr>
        <w:pStyle w:val="CISRuleComponent"/>
      </w:pPr>
      <w:r>
        <w:t xml:space="preserve">Description: </w:t>
      </w:r>
    </w:p>
    <w:p w:rsidR="004A40B1" w:rsidRDefault="004A40B1" w:rsidP="004A40B1">
      <w:pPr>
        <w:pStyle w:val="CISNormal"/>
      </w:pPr>
      <w:r>
        <w:t xml:space="preserve">The </w:t>
      </w:r>
      <w:r w:rsidRPr="009335E6">
        <w:rPr>
          <w:rFonts w:ascii="Courier New" w:hAnsi="Courier New" w:cs="Courier New"/>
          <w:bCs w:val="0"/>
          <w:kern w:val="0"/>
          <w:szCs w:val="24"/>
        </w:rPr>
        <w:t>/etc/hosts.</w:t>
      </w:r>
      <w:r>
        <w:rPr>
          <w:rFonts w:ascii="Courier New" w:hAnsi="Courier New" w:cs="Courier New"/>
          <w:bCs w:val="0"/>
          <w:kern w:val="0"/>
          <w:szCs w:val="24"/>
        </w:rPr>
        <w:t>deny</w:t>
      </w:r>
      <w:r>
        <w:t xml:space="preserve"> file specifies which IP addresses are </w:t>
      </w:r>
      <w:r w:rsidRPr="00936939">
        <w:rPr>
          <w:b/>
        </w:rPr>
        <w:t xml:space="preserve">not </w:t>
      </w:r>
      <w:r>
        <w:t xml:space="preserve">permitted to connect to the host. It is intended to be used in conjunction with the </w:t>
      </w:r>
      <w:r w:rsidRPr="009335E6">
        <w:rPr>
          <w:rFonts w:ascii="Courier New" w:hAnsi="Courier New" w:cs="Courier New"/>
          <w:bCs w:val="0"/>
          <w:kern w:val="0"/>
          <w:szCs w:val="24"/>
        </w:rPr>
        <w:t>/etc/hosts.</w:t>
      </w:r>
      <w:r>
        <w:rPr>
          <w:rFonts w:ascii="Courier New" w:hAnsi="Courier New" w:cs="Courier New"/>
          <w:bCs w:val="0"/>
          <w:kern w:val="0"/>
          <w:szCs w:val="24"/>
        </w:rPr>
        <w:t>allow</w:t>
      </w:r>
      <w:r>
        <w:t xml:space="preserve"> file. </w:t>
      </w:r>
    </w:p>
    <w:p w:rsidR="004A40B1" w:rsidRDefault="004A40B1" w:rsidP="004A40B1">
      <w:pPr>
        <w:pStyle w:val="CISNormal"/>
      </w:pPr>
    </w:p>
    <w:p w:rsidR="004A40B1" w:rsidRDefault="004A40B1" w:rsidP="004A40B1">
      <w:pPr>
        <w:pStyle w:val="CISNormal"/>
        <w:rPr>
          <w:b/>
        </w:rPr>
      </w:pPr>
      <w:r w:rsidRPr="009335E6">
        <w:rPr>
          <w:b/>
        </w:rPr>
        <w:t>Rationale:</w:t>
      </w:r>
    </w:p>
    <w:p w:rsidR="004A40B1" w:rsidRPr="004A40B1" w:rsidRDefault="004A40B1" w:rsidP="004A40B1">
      <w:pPr>
        <w:pStyle w:val="CISNormal"/>
      </w:pPr>
      <w:r w:rsidRPr="004A40B1">
        <w:t>Th</w:t>
      </w:r>
      <w:r>
        <w:t xml:space="preserve">e </w:t>
      </w:r>
      <w:r w:rsidRPr="009335E6">
        <w:rPr>
          <w:rFonts w:ascii="Courier New" w:hAnsi="Courier New" w:cs="Courier New"/>
          <w:bCs w:val="0"/>
          <w:kern w:val="0"/>
          <w:szCs w:val="24"/>
        </w:rPr>
        <w:t>/etc/hosts.</w:t>
      </w:r>
      <w:r>
        <w:rPr>
          <w:rFonts w:ascii="Courier New" w:hAnsi="Courier New" w:cs="Courier New"/>
          <w:bCs w:val="0"/>
          <w:kern w:val="0"/>
          <w:szCs w:val="24"/>
        </w:rPr>
        <w:t>deny</w:t>
      </w:r>
      <w:r>
        <w:t xml:space="preserve"> file serves as a failsafe so that any host not specified in </w:t>
      </w:r>
      <w:r w:rsidRPr="00936939">
        <w:rPr>
          <w:rFonts w:ascii="Courier New" w:hAnsi="Courier New" w:cs="Courier New"/>
          <w:bCs w:val="0"/>
          <w:kern w:val="0"/>
          <w:szCs w:val="24"/>
        </w:rPr>
        <w:t>/etc/hosts.allow</w:t>
      </w:r>
      <w:r>
        <w:t xml:space="preserve"> is denied access to the server. </w:t>
      </w:r>
    </w:p>
    <w:p w:rsidR="00C13F0B" w:rsidRDefault="00C13F0B" w:rsidP="00FF0A01">
      <w:pPr>
        <w:rPr>
          <w:b/>
        </w:rPr>
      </w:pPr>
    </w:p>
    <w:p w:rsidR="004A40B1" w:rsidRPr="009335E6" w:rsidRDefault="004A40B1" w:rsidP="00FF0A01">
      <w:pPr>
        <w:rPr>
          <w:b/>
        </w:rPr>
      </w:pPr>
      <w:r>
        <w:rPr>
          <w:b/>
        </w:rPr>
        <w:t>Remediation:</w:t>
      </w:r>
    </w:p>
    <w:p w:rsidR="00FF0A01" w:rsidRDefault="00FF0A01" w:rsidP="00936939">
      <w:pPr>
        <w:pStyle w:val="BodyTextIndent"/>
        <w:ind w:left="0"/>
      </w:pPr>
      <w:r w:rsidRPr="00F87763">
        <w:rPr>
          <w:rFonts w:ascii="Cambria" w:eastAsia="Times New Roman" w:hAnsi="Cambria"/>
          <w:bCs/>
          <w:kern w:val="32"/>
          <w:szCs w:val="32"/>
        </w:rPr>
        <w:t xml:space="preserve">Create </w:t>
      </w:r>
      <w:r>
        <w:rPr>
          <w:rFonts w:ascii="Courier New" w:hAnsi="Courier New"/>
        </w:rPr>
        <w:t>/etc/hosts.deny</w:t>
      </w:r>
      <w:r>
        <w:t>:</w:t>
      </w:r>
    </w:p>
    <w:p w:rsidR="00FF0A01" w:rsidRPr="00E47166" w:rsidRDefault="00FF0A01" w:rsidP="00FF0A01">
      <w:pPr>
        <w:pStyle w:val="CISC0de"/>
        <w:rPr>
          <w:b/>
        </w:rPr>
      </w:pPr>
      <w:r>
        <w:rPr>
          <w:b/>
        </w:rPr>
        <w:t xml:space="preserve"># </w:t>
      </w:r>
      <w:r w:rsidRPr="00E47166">
        <w:rPr>
          <w:b/>
        </w:rPr>
        <w:t>echo "ALL: ALL" &gt;</w:t>
      </w:r>
      <w:r w:rsidR="00C13F0B">
        <w:rPr>
          <w:b/>
        </w:rPr>
        <w:t xml:space="preserve">&gt; </w:t>
      </w:r>
      <w:r w:rsidRPr="00E47166">
        <w:rPr>
          <w:b/>
        </w:rPr>
        <w:t>/etc/hosts.deny</w:t>
      </w:r>
    </w:p>
    <w:p w:rsidR="00CF7D20" w:rsidRDefault="00CF7D20" w:rsidP="00C82CED"/>
    <w:p w:rsidR="001D3D8B" w:rsidRPr="00936939" w:rsidRDefault="001D3D8B" w:rsidP="00C82CED">
      <w:pPr>
        <w:rPr>
          <w:b/>
        </w:rPr>
      </w:pPr>
      <w:r w:rsidRPr="00936939">
        <w:rPr>
          <w:b/>
        </w:rPr>
        <w:t>Audit</w:t>
      </w:r>
      <w:r w:rsidR="00C13F0B" w:rsidRPr="00936939">
        <w:rPr>
          <w:b/>
        </w:rPr>
        <w:t>:</w:t>
      </w:r>
    </w:p>
    <w:p w:rsidR="00C13F0B" w:rsidRDefault="00C13F0B" w:rsidP="00C13F0B">
      <w:pPr>
        <w:pStyle w:val="BodyTextIndent"/>
        <w:ind w:left="0"/>
      </w:pPr>
      <w:r>
        <w:rPr>
          <w:rFonts w:ascii="Cambria" w:eastAsia="Times New Roman" w:hAnsi="Cambria"/>
          <w:bCs/>
          <w:kern w:val="32"/>
          <w:szCs w:val="32"/>
        </w:rPr>
        <w:t xml:space="preserve">Verify that </w:t>
      </w:r>
      <w:r>
        <w:rPr>
          <w:rFonts w:ascii="Courier New" w:hAnsi="Courier New"/>
        </w:rPr>
        <w:t xml:space="preserve">/etc/hosts.deny </w:t>
      </w:r>
      <w:r w:rsidRPr="00936939">
        <w:rPr>
          <w:rStyle w:val="CISNormalChar"/>
        </w:rPr>
        <w:t xml:space="preserve">exists </w:t>
      </w:r>
      <w:r>
        <w:rPr>
          <w:rStyle w:val="CISNormalChar"/>
        </w:rPr>
        <w:t xml:space="preserve">and is configured to deny all hosts not explicitly listed in </w:t>
      </w:r>
      <w:r w:rsidRPr="00936939">
        <w:rPr>
          <w:rFonts w:ascii="Courier New" w:hAnsi="Courier New"/>
        </w:rPr>
        <w:t>/etc/hosts.allow</w:t>
      </w:r>
      <w:r w:rsidRPr="00936939">
        <w:rPr>
          <w:rStyle w:val="CISNormalChar"/>
        </w:rPr>
        <w:t>:</w:t>
      </w:r>
    </w:p>
    <w:p w:rsidR="00C13F0B" w:rsidRDefault="00C13F0B" w:rsidP="00C13F0B">
      <w:pPr>
        <w:pStyle w:val="CISC0de"/>
        <w:rPr>
          <w:b/>
        </w:rPr>
      </w:pPr>
      <w:r>
        <w:rPr>
          <w:b/>
        </w:rPr>
        <w:t># grep</w:t>
      </w:r>
      <w:r w:rsidRPr="00E47166">
        <w:rPr>
          <w:b/>
        </w:rPr>
        <w:t xml:space="preserve"> "ALL: ALL" /etc/hosts.deny</w:t>
      </w:r>
    </w:p>
    <w:p w:rsidR="00C13F0B" w:rsidRPr="00936939" w:rsidRDefault="00C13F0B" w:rsidP="00C13F0B">
      <w:pPr>
        <w:pStyle w:val="CISC0de"/>
      </w:pPr>
      <w:r w:rsidRPr="00C13F0B">
        <w:t>A</w:t>
      </w:r>
      <w:r>
        <w:t>LL</w:t>
      </w:r>
      <w:r w:rsidRPr="00C13F0B">
        <w:t>: A</w:t>
      </w:r>
      <w:r>
        <w:t>LL</w:t>
      </w:r>
    </w:p>
    <w:p w:rsidR="00064968" w:rsidRDefault="00064968" w:rsidP="00C82CED"/>
    <w:p w:rsidR="00CF7D20" w:rsidRDefault="00CF7D20" w:rsidP="00936939">
      <w:pPr>
        <w:pStyle w:val="Heading3"/>
        <w:tabs>
          <w:tab w:val="center" w:pos="990"/>
        </w:tabs>
        <w:ind w:left="360"/>
      </w:pPr>
      <w:bookmarkStart w:id="3755" w:name="_Toc328948770"/>
      <w:r>
        <w:t>Verify Permissions on /etc/hosts.deny</w:t>
      </w:r>
      <w:bookmarkEnd w:id="3755"/>
    </w:p>
    <w:tbl>
      <w:tblPr>
        <w:tblW w:w="0" w:type="auto"/>
        <w:tblInd w:w="462" w:type="dxa"/>
        <w:tblLayout w:type="fixed"/>
        <w:tblLook w:val="0000" w:firstRow="0" w:lastRow="0" w:firstColumn="0" w:lastColumn="0" w:noHBand="0" w:noVBand="0"/>
      </w:tblPr>
      <w:tblGrid>
        <w:gridCol w:w="3451"/>
        <w:gridCol w:w="4894"/>
      </w:tblGrid>
      <w:tr w:rsidR="00FF0A01" w:rsidTr="00FF0A01">
        <w:trPr>
          <w:trHeight w:val="256"/>
        </w:trPr>
        <w:tc>
          <w:tcPr>
            <w:tcW w:w="3451" w:type="dxa"/>
            <w:tcBorders>
              <w:top w:val="single" w:sz="4" w:space="0" w:color="000000"/>
              <w:left w:val="single" w:sz="4" w:space="0" w:color="000000"/>
              <w:bottom w:val="single" w:sz="4" w:space="0" w:color="000000"/>
            </w:tcBorders>
          </w:tcPr>
          <w:p w:rsidR="00FF0A01" w:rsidRDefault="00FF0A01" w:rsidP="00FF0A01">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F0A01" w:rsidRDefault="00FF0A01" w:rsidP="00FF0A01">
            <w:pPr>
              <w:snapToGrid w:val="0"/>
            </w:pPr>
            <w:r>
              <w:t>Level-I</w:t>
            </w:r>
          </w:p>
        </w:tc>
      </w:tr>
      <w:tr w:rsidR="00FF0A01" w:rsidTr="00FF0A01">
        <w:trPr>
          <w:trHeight w:val="256"/>
        </w:trPr>
        <w:tc>
          <w:tcPr>
            <w:tcW w:w="3451" w:type="dxa"/>
            <w:tcBorders>
              <w:top w:val="single" w:sz="4" w:space="0" w:color="000000"/>
              <w:left w:val="single" w:sz="4" w:space="0" w:color="000000"/>
              <w:bottom w:val="single" w:sz="4" w:space="0" w:color="000000"/>
            </w:tcBorders>
          </w:tcPr>
          <w:p w:rsidR="00FF0A01" w:rsidRDefault="00FF0A01" w:rsidP="00FF0A01">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FF0A01" w:rsidRDefault="00FF0A01" w:rsidP="00FF0A01">
            <w:pPr>
              <w:snapToGrid w:val="0"/>
            </w:pPr>
            <w:r>
              <w:t>Installed</w:t>
            </w:r>
          </w:p>
        </w:tc>
      </w:tr>
      <w:tr w:rsidR="00FF0A01" w:rsidTr="00FF0A01">
        <w:trPr>
          <w:trHeight w:val="256"/>
        </w:trPr>
        <w:tc>
          <w:tcPr>
            <w:tcW w:w="3451" w:type="dxa"/>
            <w:tcBorders>
              <w:left w:val="single" w:sz="4" w:space="0" w:color="000000"/>
              <w:bottom w:val="single" w:sz="4" w:space="0" w:color="000000"/>
            </w:tcBorders>
          </w:tcPr>
          <w:p w:rsidR="00FF0A01" w:rsidRDefault="00FF0A01" w:rsidP="00FF0A01">
            <w:pPr>
              <w:snapToGrid w:val="0"/>
            </w:pPr>
            <w:r>
              <w:t>Reboot Required</w:t>
            </w:r>
          </w:p>
        </w:tc>
        <w:tc>
          <w:tcPr>
            <w:tcW w:w="4894" w:type="dxa"/>
            <w:tcBorders>
              <w:left w:val="single" w:sz="4" w:space="0" w:color="000000"/>
              <w:bottom w:val="single" w:sz="4" w:space="0" w:color="000000"/>
              <w:right w:val="single" w:sz="4" w:space="0" w:color="000000"/>
            </w:tcBorders>
          </w:tcPr>
          <w:p w:rsidR="00FF0A01" w:rsidRDefault="00FF0A01" w:rsidP="00FF0A01">
            <w:pPr>
              <w:snapToGrid w:val="0"/>
            </w:pPr>
            <w:r>
              <w:t>No</w:t>
            </w:r>
          </w:p>
        </w:tc>
      </w:tr>
      <w:tr w:rsidR="00FF0A01" w:rsidTr="00FF0A01">
        <w:trPr>
          <w:trHeight w:val="256"/>
        </w:trPr>
        <w:tc>
          <w:tcPr>
            <w:tcW w:w="3451" w:type="dxa"/>
            <w:tcBorders>
              <w:top w:val="single" w:sz="4" w:space="0" w:color="000000"/>
              <w:left w:val="single" w:sz="4" w:space="0" w:color="000000"/>
              <w:bottom w:val="single" w:sz="4" w:space="0" w:color="000000"/>
            </w:tcBorders>
          </w:tcPr>
          <w:p w:rsidR="00FF0A01" w:rsidRDefault="00FF0A01" w:rsidP="00FF0A01">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FF0A01" w:rsidRDefault="00CB0C8A" w:rsidP="00FF0A01">
            <w:pPr>
              <w:snapToGrid w:val="0"/>
            </w:pPr>
            <w:r>
              <w:t>Yes</w:t>
            </w:r>
          </w:p>
        </w:tc>
      </w:tr>
      <w:tr w:rsidR="00FF0A01" w:rsidDel="00350415" w:rsidTr="00FF0A01">
        <w:trPr>
          <w:trHeight w:val="256"/>
          <w:del w:id="3756" w:author="blake" w:date="2012-04-05T12:48:00Z"/>
        </w:trPr>
        <w:tc>
          <w:tcPr>
            <w:tcW w:w="3451" w:type="dxa"/>
            <w:tcBorders>
              <w:top w:val="single" w:sz="4" w:space="0" w:color="000000"/>
              <w:left w:val="single" w:sz="4" w:space="0" w:color="000000"/>
              <w:bottom w:val="single" w:sz="4" w:space="0" w:color="000000"/>
            </w:tcBorders>
          </w:tcPr>
          <w:p w:rsidR="00FF0A01" w:rsidDel="00350415" w:rsidRDefault="00FF0A01" w:rsidP="00FF0A01">
            <w:pPr>
              <w:snapToGrid w:val="0"/>
              <w:rPr>
                <w:del w:id="3757" w:author="blake" w:date="2012-04-05T12:48:00Z"/>
              </w:rPr>
            </w:pPr>
            <w:del w:id="3758" w:author="blake" w:date="2012-04-05T12:48: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F0A01" w:rsidDel="00350415" w:rsidRDefault="00FF0A01" w:rsidP="00FF0A01">
            <w:pPr>
              <w:snapToGrid w:val="0"/>
              <w:rPr>
                <w:del w:id="3759" w:author="blake" w:date="2012-04-05T12:48:00Z"/>
              </w:rPr>
            </w:pPr>
          </w:p>
        </w:tc>
      </w:tr>
    </w:tbl>
    <w:p w:rsidR="004A40B1" w:rsidRDefault="004A40B1" w:rsidP="004A40B1">
      <w:pPr>
        <w:pStyle w:val="CISRuleComponent"/>
      </w:pPr>
      <w:r>
        <w:t xml:space="preserve">Description: </w:t>
      </w:r>
    </w:p>
    <w:p w:rsidR="004A40B1" w:rsidRDefault="004A40B1" w:rsidP="004A40B1">
      <w:pPr>
        <w:pStyle w:val="CISNormal"/>
      </w:pPr>
      <w:r>
        <w:t xml:space="preserve">The </w:t>
      </w:r>
      <w:r w:rsidRPr="003B5910">
        <w:rPr>
          <w:rStyle w:val="CodeChar"/>
          <w:sz w:val="24"/>
          <w:szCs w:val="24"/>
        </w:rPr>
        <w:t>/etc/</w:t>
      </w:r>
      <w:r>
        <w:rPr>
          <w:rStyle w:val="CodeChar"/>
          <w:sz w:val="24"/>
          <w:szCs w:val="24"/>
        </w:rPr>
        <w:t>hosts.deny</w:t>
      </w:r>
      <w:r>
        <w:t xml:space="preserve"> file contains network information that is used by many system applications and therefore must be readable for these applications to operate.</w:t>
      </w:r>
    </w:p>
    <w:p w:rsidR="004A40B1" w:rsidRDefault="004A40B1" w:rsidP="004A40B1">
      <w:pPr>
        <w:pStyle w:val="CISNormal"/>
      </w:pPr>
    </w:p>
    <w:p w:rsidR="004A40B1" w:rsidRDefault="004A40B1" w:rsidP="004A40B1">
      <w:pPr>
        <w:pStyle w:val="CISNormal"/>
        <w:rPr>
          <w:b/>
        </w:rPr>
      </w:pPr>
      <w:r>
        <w:rPr>
          <w:b/>
        </w:rPr>
        <w:t>Rationale:</w:t>
      </w:r>
    </w:p>
    <w:p w:rsidR="004A40B1" w:rsidRDefault="004A40B1" w:rsidP="004A40B1">
      <w:pPr>
        <w:pStyle w:val="CISNormal"/>
      </w:pPr>
      <w:r>
        <w:t xml:space="preserve">It is critical to ensure that the </w:t>
      </w:r>
      <w:r w:rsidRPr="003B5910">
        <w:rPr>
          <w:rStyle w:val="CodeChar"/>
          <w:sz w:val="24"/>
          <w:szCs w:val="24"/>
        </w:rPr>
        <w:t>/etc/</w:t>
      </w:r>
      <w:r>
        <w:rPr>
          <w:rStyle w:val="CodeChar"/>
          <w:sz w:val="24"/>
          <w:szCs w:val="24"/>
        </w:rPr>
        <w:t>hosts.deny</w:t>
      </w:r>
      <w:r>
        <w:t xml:space="preserve"> file is protected from unauthorized write access. Although it is protected by default, the file permissions could be changed either inadvertently or through malicious actions. </w:t>
      </w:r>
    </w:p>
    <w:p w:rsidR="00FF0A01" w:rsidRDefault="00FF0A01" w:rsidP="00FF0A01"/>
    <w:p w:rsidR="00C13F0B" w:rsidRDefault="00C13F0B" w:rsidP="00C13F0B">
      <w:pPr>
        <w:pStyle w:val="CISNormal"/>
        <w:rPr>
          <w:b/>
        </w:rPr>
      </w:pPr>
      <w:r>
        <w:rPr>
          <w:b/>
        </w:rPr>
        <w:t>Audit:</w:t>
      </w:r>
    </w:p>
    <w:p w:rsidR="00C13F0B" w:rsidRDefault="00C13F0B" w:rsidP="00C13F0B">
      <w:pPr>
        <w:pStyle w:val="CISNormal"/>
      </w:pPr>
      <w:r>
        <w:t xml:space="preserve">Run the following command to determine the permissions on the </w:t>
      </w:r>
      <w:r w:rsidRPr="003B5910">
        <w:rPr>
          <w:rStyle w:val="CodeChar"/>
          <w:sz w:val="24"/>
          <w:szCs w:val="24"/>
        </w:rPr>
        <w:t>/etc/</w:t>
      </w:r>
      <w:r>
        <w:rPr>
          <w:rStyle w:val="CodeChar"/>
          <w:sz w:val="24"/>
          <w:szCs w:val="24"/>
        </w:rPr>
        <w:t>hosts.deny</w:t>
      </w:r>
      <w:r>
        <w:t xml:space="preserve"> file. </w:t>
      </w:r>
    </w:p>
    <w:p w:rsidR="00C13F0B" w:rsidRPr="00FB132F" w:rsidRDefault="00C13F0B" w:rsidP="00C13F0B">
      <w:pPr>
        <w:pStyle w:val="CISC0de"/>
        <w:pBdr>
          <w:bottom w:val="single" w:sz="4" w:space="0" w:color="auto"/>
        </w:pBdr>
      </w:pPr>
      <w:r>
        <w:t># /bin/</w:t>
      </w:r>
      <w:r w:rsidRPr="00FB132F">
        <w:t xml:space="preserve">ls </w:t>
      </w:r>
      <w:r>
        <w:t>-l /etc/hosts.deny</w:t>
      </w:r>
    </w:p>
    <w:p w:rsidR="00C13F0B" w:rsidRDefault="00C13F0B" w:rsidP="00C13F0B">
      <w:pPr>
        <w:pStyle w:val="CISC0de"/>
        <w:pBdr>
          <w:bottom w:val="single" w:sz="4" w:space="0" w:color="auto"/>
        </w:pBdr>
      </w:pPr>
      <w:r>
        <w:lastRenderedPageBreak/>
        <w:t>-rw-r--r-- 1 root root 2055 Jan 30 16:30 /etc/hosts.deny</w:t>
      </w:r>
    </w:p>
    <w:p w:rsidR="00C13F0B" w:rsidRDefault="00C13F0B" w:rsidP="00C13F0B">
      <w:pPr>
        <w:pStyle w:val="CISNormal"/>
      </w:pPr>
    </w:p>
    <w:p w:rsidR="00C13F0B" w:rsidRDefault="00C13F0B" w:rsidP="00C13F0B">
      <w:pPr>
        <w:pStyle w:val="CISNormal"/>
        <w:rPr>
          <w:b/>
        </w:rPr>
      </w:pPr>
      <w:r>
        <w:rPr>
          <w:b/>
        </w:rPr>
        <w:t>Remediation:</w:t>
      </w:r>
    </w:p>
    <w:p w:rsidR="00C13F0B" w:rsidRDefault="00C13F0B" w:rsidP="00C13F0B">
      <w:pPr>
        <w:pStyle w:val="CISNormal"/>
      </w:pPr>
      <w:r>
        <w:t xml:space="preserve">If the permissions of the </w:t>
      </w:r>
      <w:r w:rsidRPr="003B5910">
        <w:rPr>
          <w:rStyle w:val="CodeChar"/>
          <w:sz w:val="24"/>
          <w:szCs w:val="24"/>
        </w:rPr>
        <w:t>/etc/</w:t>
      </w:r>
      <w:r>
        <w:rPr>
          <w:rStyle w:val="CodeChar"/>
          <w:sz w:val="24"/>
          <w:szCs w:val="24"/>
        </w:rPr>
        <w:t>hosts.deny</w:t>
      </w:r>
      <w:r>
        <w:t xml:space="preserve"> file are incorrect, run the following command to correct them:</w:t>
      </w:r>
    </w:p>
    <w:p w:rsidR="00C13F0B" w:rsidRDefault="00C13F0B" w:rsidP="00C13F0B">
      <w:pPr>
        <w:pStyle w:val="CISC0de"/>
        <w:pBdr>
          <w:bottom w:val="single" w:sz="4" w:space="0" w:color="auto"/>
        </w:pBdr>
      </w:pPr>
      <w:r>
        <w:t xml:space="preserve"># </w:t>
      </w:r>
      <w:r w:rsidRPr="00FB132F">
        <w:t xml:space="preserve">/bin/chmod </w:t>
      </w:r>
      <w:r>
        <w:t xml:space="preserve">644 </w:t>
      </w:r>
      <w:r w:rsidRPr="00FB132F">
        <w:t>/etc/</w:t>
      </w:r>
      <w:r>
        <w:t>hosts.deny</w:t>
      </w:r>
    </w:p>
    <w:p w:rsidR="00CF7D20" w:rsidRPr="00936939" w:rsidRDefault="00CF7D20" w:rsidP="00C82CED"/>
    <w:p w:rsidR="00DE5268" w:rsidRDefault="00D95A2A" w:rsidP="00E17668">
      <w:pPr>
        <w:pStyle w:val="Heading2"/>
        <w:numPr>
          <w:ilvl w:val="1"/>
          <w:numId w:val="6"/>
        </w:numPr>
      </w:pPr>
      <w:bookmarkStart w:id="3760" w:name="_Toc328948771"/>
      <w:r>
        <w:t xml:space="preserve">Enable </w:t>
      </w:r>
      <w:r w:rsidR="007C383D">
        <w:t>IPtables</w:t>
      </w:r>
      <w:bookmarkEnd w:id="3760"/>
      <w:r w:rsidR="007C383D">
        <w:t xml:space="preserve"> </w:t>
      </w:r>
    </w:p>
    <w:tbl>
      <w:tblPr>
        <w:tblW w:w="0" w:type="auto"/>
        <w:tblInd w:w="462" w:type="dxa"/>
        <w:tblLayout w:type="fixed"/>
        <w:tblLook w:val="0000" w:firstRow="0" w:lastRow="0" w:firstColumn="0" w:lastColumn="0" w:noHBand="0" w:noVBand="0"/>
      </w:tblPr>
      <w:tblGrid>
        <w:gridCol w:w="3451"/>
        <w:gridCol w:w="4894"/>
      </w:tblGrid>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r>
              <w:t>Level-I</w:t>
            </w:r>
          </w:p>
        </w:tc>
      </w:tr>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r>
              <w:t>N/A</w:t>
            </w:r>
          </w:p>
        </w:tc>
      </w:tr>
      <w:tr w:rsidR="00DE5268" w:rsidTr="00DE5268">
        <w:trPr>
          <w:trHeight w:val="256"/>
        </w:trPr>
        <w:tc>
          <w:tcPr>
            <w:tcW w:w="3451" w:type="dxa"/>
            <w:tcBorders>
              <w:left w:val="single" w:sz="4" w:space="0" w:color="000000"/>
              <w:bottom w:val="single" w:sz="4" w:space="0" w:color="000000"/>
            </w:tcBorders>
          </w:tcPr>
          <w:p w:rsidR="00DE5268" w:rsidRDefault="00DE5268" w:rsidP="00DE5268">
            <w:pPr>
              <w:snapToGrid w:val="0"/>
            </w:pPr>
            <w:r>
              <w:t>Reboot Required</w:t>
            </w:r>
          </w:p>
        </w:tc>
        <w:tc>
          <w:tcPr>
            <w:tcW w:w="4894" w:type="dxa"/>
            <w:tcBorders>
              <w:left w:val="single" w:sz="4" w:space="0" w:color="000000"/>
              <w:bottom w:val="single" w:sz="4" w:space="0" w:color="000000"/>
              <w:right w:val="single" w:sz="4" w:space="0" w:color="000000"/>
            </w:tcBorders>
          </w:tcPr>
          <w:p w:rsidR="00DE5268" w:rsidRDefault="00760E49" w:rsidP="00DE5268">
            <w:pPr>
              <w:snapToGrid w:val="0"/>
            </w:pPr>
            <w:r>
              <w:t>No</w:t>
            </w:r>
          </w:p>
        </w:tc>
      </w:tr>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DE5268" w:rsidRDefault="00CB0C8A" w:rsidP="00DE5268">
            <w:pPr>
              <w:snapToGrid w:val="0"/>
            </w:pPr>
            <w:r>
              <w:t>Yes</w:t>
            </w:r>
          </w:p>
        </w:tc>
      </w:tr>
      <w:tr w:rsidR="00DE5268" w:rsidDel="00350415" w:rsidTr="00DE5268">
        <w:trPr>
          <w:trHeight w:val="256"/>
          <w:del w:id="3761" w:author="blake" w:date="2012-04-05T12:48:00Z"/>
        </w:trPr>
        <w:tc>
          <w:tcPr>
            <w:tcW w:w="3451" w:type="dxa"/>
            <w:tcBorders>
              <w:top w:val="single" w:sz="4" w:space="0" w:color="000000"/>
              <w:left w:val="single" w:sz="4" w:space="0" w:color="000000"/>
              <w:bottom w:val="single" w:sz="4" w:space="0" w:color="000000"/>
            </w:tcBorders>
          </w:tcPr>
          <w:p w:rsidR="00DE5268" w:rsidDel="00350415" w:rsidRDefault="00DE5268" w:rsidP="00DE5268">
            <w:pPr>
              <w:snapToGrid w:val="0"/>
              <w:rPr>
                <w:del w:id="3762" w:author="blake" w:date="2012-04-05T12:48:00Z"/>
              </w:rPr>
            </w:pPr>
            <w:del w:id="3763" w:author="blake" w:date="2012-04-05T12:48: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DE5268" w:rsidDel="00350415" w:rsidRDefault="00D95A2A" w:rsidP="00DE5268">
            <w:pPr>
              <w:snapToGrid w:val="0"/>
              <w:rPr>
                <w:del w:id="3764" w:author="blake" w:date="2012-04-05T12:48:00Z"/>
              </w:rPr>
            </w:pPr>
            <w:del w:id="3765" w:author="blake" w:date="2012-04-05T12:48:00Z">
              <w:r w:rsidDel="00350415">
                <w:delText>CCE-4189-7</w:delText>
              </w:r>
            </w:del>
          </w:p>
        </w:tc>
      </w:tr>
    </w:tbl>
    <w:p w:rsidR="00DE5268" w:rsidDel="00CF576A" w:rsidRDefault="00DE5268" w:rsidP="00E17668">
      <w:pPr>
        <w:pStyle w:val="CISNormal"/>
        <w:rPr>
          <w:del w:id="3766" w:author="blake" w:date="2012-04-05T15:41:00Z"/>
        </w:rPr>
      </w:pPr>
    </w:p>
    <w:p w:rsidR="00C82CED" w:rsidRDefault="00C82CED" w:rsidP="00C82CED">
      <w:pPr>
        <w:pStyle w:val="CISRuleComponent"/>
      </w:pPr>
      <w:r>
        <w:t xml:space="preserve">Description: </w:t>
      </w:r>
    </w:p>
    <w:p w:rsidR="00BB290D" w:rsidRPr="00BB290D" w:rsidRDefault="00E17668" w:rsidP="00E17668">
      <w:pPr>
        <w:pStyle w:val="CISNormal"/>
      </w:pPr>
      <w:r>
        <w:t>IP</w:t>
      </w:r>
      <w:r w:rsidR="00BB290D">
        <w:t xml:space="preserve">tables is an application that allows a system administrator to configure the </w:t>
      </w:r>
      <w:r>
        <w:t>IP</w:t>
      </w:r>
      <w:r w:rsidR="00BB290D">
        <w:t xml:space="preserve">v4 tables, chains and rules provided by the Linux kernel firewall. </w:t>
      </w:r>
    </w:p>
    <w:p w:rsidR="00C82CED" w:rsidRDefault="00C82CED" w:rsidP="00C82CED">
      <w:pPr>
        <w:pStyle w:val="CISRuleComponent"/>
      </w:pPr>
      <w:r w:rsidRPr="006C7502">
        <w:t>Rationale:</w:t>
      </w:r>
    </w:p>
    <w:p w:rsidR="00BB290D" w:rsidRPr="00BB290D" w:rsidRDefault="00E17668" w:rsidP="00E17668">
      <w:pPr>
        <w:pStyle w:val="CISNormal"/>
      </w:pPr>
      <w:r>
        <w:t>IP</w:t>
      </w:r>
      <w:r w:rsidR="00BB290D">
        <w:t>tables pro</w:t>
      </w:r>
      <w:r>
        <w:t>vides extra protection for the Linux system</w:t>
      </w:r>
      <w:r w:rsidR="00BB290D">
        <w:t xml:space="preserve"> by limiting communications in and out of the box to specific IPv4 addresses and ports.</w:t>
      </w:r>
    </w:p>
    <w:p w:rsidR="00C82CED" w:rsidRDefault="00C82CED" w:rsidP="00C82CED">
      <w:pPr>
        <w:pStyle w:val="CISRuleComponent"/>
      </w:pPr>
      <w:r>
        <w:t>Remediation:</w:t>
      </w:r>
    </w:p>
    <w:p w:rsidR="00344AB1" w:rsidRPr="00F845BB" w:rsidRDefault="00344AB1" w:rsidP="00FB132F">
      <w:pPr>
        <w:pStyle w:val="CISC0de"/>
        <w:pBdr>
          <w:bottom w:val="single" w:sz="4" w:space="0" w:color="auto"/>
        </w:pBdr>
      </w:pPr>
      <w:r w:rsidRPr="00F845BB">
        <w:t>#</w:t>
      </w:r>
      <w:r w:rsidR="00FB4588" w:rsidRPr="00F845BB">
        <w:t xml:space="preserve"> </w:t>
      </w:r>
      <w:r w:rsidRPr="00FB132F">
        <w:t>service iptables restart</w:t>
      </w:r>
    </w:p>
    <w:p w:rsidR="00344AB1" w:rsidRPr="00F845BB" w:rsidRDefault="00344AB1" w:rsidP="00FB132F">
      <w:pPr>
        <w:pStyle w:val="CISC0de"/>
        <w:pBdr>
          <w:bottom w:val="single" w:sz="4" w:space="0" w:color="auto"/>
        </w:pBdr>
      </w:pPr>
      <w:r w:rsidRPr="00F845BB">
        <w:t>#</w:t>
      </w:r>
      <w:r w:rsidR="00FB4588" w:rsidRPr="00F845BB">
        <w:t xml:space="preserve"> </w:t>
      </w:r>
      <w:r w:rsidRPr="00FB132F">
        <w:t>chkconfig iptables on</w:t>
      </w:r>
    </w:p>
    <w:p w:rsidR="00C82CED" w:rsidRDefault="00C82CED" w:rsidP="00C82CED">
      <w:pPr>
        <w:pStyle w:val="CISRuleComponent"/>
        <w:spacing w:before="240"/>
      </w:pPr>
      <w:r>
        <w:t>Audit:</w:t>
      </w:r>
    </w:p>
    <w:p w:rsidR="00C82CED" w:rsidRDefault="00C82CED" w:rsidP="00C82CED">
      <w:pPr>
        <w:pStyle w:val="CISNormal"/>
      </w:pPr>
      <w:r>
        <w:t xml:space="preserve">Perform the following to determine </w:t>
      </w:r>
      <w:r w:rsidR="00E17668">
        <w:t>if IPtables is enabled.</w:t>
      </w:r>
    </w:p>
    <w:p w:rsidR="00344AB1" w:rsidRPr="00F845BB" w:rsidRDefault="00344AB1" w:rsidP="00FB132F">
      <w:pPr>
        <w:pStyle w:val="CISC0de"/>
        <w:pBdr>
          <w:bottom w:val="single" w:sz="4" w:space="0" w:color="auto"/>
        </w:pBdr>
      </w:pPr>
      <w:r w:rsidRPr="00F845BB">
        <w:t>#</w:t>
      </w:r>
      <w:r w:rsidR="00FB4588" w:rsidRPr="00F845BB">
        <w:t xml:space="preserve"> </w:t>
      </w:r>
      <w:r w:rsidR="003D17DD">
        <w:t>chkconfig --</w:t>
      </w:r>
      <w:r w:rsidRPr="00FB132F">
        <w:t>list iptables</w:t>
      </w:r>
    </w:p>
    <w:p w:rsidR="00344AB1" w:rsidRPr="00F845BB" w:rsidRDefault="00344AB1" w:rsidP="00FB132F">
      <w:pPr>
        <w:pStyle w:val="CISC0de"/>
        <w:pBdr>
          <w:bottom w:val="single" w:sz="4" w:space="0" w:color="auto"/>
        </w:pBdr>
      </w:pPr>
      <w:r w:rsidRPr="00F845BB">
        <w:t>iptables</w:t>
      </w:r>
      <w:r w:rsidRPr="00F845BB">
        <w:tab/>
        <w:t>0:off</w:t>
      </w:r>
      <w:r w:rsidRPr="00F845BB">
        <w:tab/>
        <w:t>1:off</w:t>
      </w:r>
      <w:r w:rsidRPr="00F845BB">
        <w:tab/>
        <w:t>2:on</w:t>
      </w:r>
      <w:r w:rsidRPr="00F845BB">
        <w:tab/>
        <w:t>3:on</w:t>
      </w:r>
      <w:r w:rsidRPr="00F845BB">
        <w:tab/>
        <w:t>4:on</w:t>
      </w:r>
      <w:r w:rsidRPr="00F845BB">
        <w:tab/>
        <w:t>5:on</w:t>
      </w:r>
      <w:r w:rsidRPr="00F845BB">
        <w:tab/>
        <w:t>6:off</w:t>
      </w:r>
    </w:p>
    <w:p w:rsidR="00C82CED" w:rsidRDefault="00C82CED" w:rsidP="00C82CED">
      <w:pPr>
        <w:rPr>
          <w:b/>
        </w:rPr>
      </w:pPr>
    </w:p>
    <w:p w:rsidR="00D95A2A" w:rsidRDefault="00D95A2A" w:rsidP="00D95A2A">
      <w:pPr>
        <w:pStyle w:val="Heading2"/>
        <w:numPr>
          <w:ilvl w:val="1"/>
          <w:numId w:val="6"/>
        </w:numPr>
      </w:pPr>
      <w:bookmarkStart w:id="3767" w:name="_Toc328948772"/>
      <w:r>
        <w:t>Enable IP6</w:t>
      </w:r>
      <w:r w:rsidR="00FB132F">
        <w:t>t</w:t>
      </w:r>
      <w:r>
        <w:t>ables</w:t>
      </w:r>
      <w:bookmarkEnd w:id="3767"/>
    </w:p>
    <w:tbl>
      <w:tblPr>
        <w:tblW w:w="0" w:type="auto"/>
        <w:tblInd w:w="462" w:type="dxa"/>
        <w:tblLayout w:type="fixed"/>
        <w:tblLook w:val="0000" w:firstRow="0" w:lastRow="0" w:firstColumn="0" w:lastColumn="0" w:noHBand="0" w:noVBand="0"/>
      </w:tblPr>
      <w:tblGrid>
        <w:gridCol w:w="3451"/>
        <w:gridCol w:w="4894"/>
      </w:tblGrid>
      <w:tr w:rsidR="00D95A2A" w:rsidTr="005F48B9">
        <w:trPr>
          <w:trHeight w:val="256"/>
        </w:trPr>
        <w:tc>
          <w:tcPr>
            <w:tcW w:w="3451" w:type="dxa"/>
            <w:tcBorders>
              <w:top w:val="single" w:sz="4" w:space="0" w:color="000000"/>
              <w:left w:val="single" w:sz="4" w:space="0" w:color="000000"/>
              <w:bottom w:val="single" w:sz="4" w:space="0" w:color="000000"/>
            </w:tcBorders>
          </w:tcPr>
          <w:p w:rsidR="00D95A2A" w:rsidRDefault="00D95A2A" w:rsidP="005F48B9">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D95A2A" w:rsidRDefault="00D95A2A" w:rsidP="005F48B9">
            <w:pPr>
              <w:snapToGrid w:val="0"/>
            </w:pPr>
            <w:r>
              <w:t>Level-I</w:t>
            </w:r>
          </w:p>
        </w:tc>
      </w:tr>
      <w:tr w:rsidR="00D95A2A" w:rsidTr="005F48B9">
        <w:trPr>
          <w:trHeight w:val="256"/>
        </w:trPr>
        <w:tc>
          <w:tcPr>
            <w:tcW w:w="3451" w:type="dxa"/>
            <w:tcBorders>
              <w:top w:val="single" w:sz="4" w:space="0" w:color="000000"/>
              <w:left w:val="single" w:sz="4" w:space="0" w:color="000000"/>
              <w:bottom w:val="single" w:sz="4" w:space="0" w:color="000000"/>
            </w:tcBorders>
          </w:tcPr>
          <w:p w:rsidR="00D95A2A" w:rsidRDefault="00D95A2A" w:rsidP="005F48B9">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D95A2A" w:rsidRDefault="00D95A2A" w:rsidP="005F48B9">
            <w:pPr>
              <w:snapToGrid w:val="0"/>
            </w:pPr>
            <w:r>
              <w:t>N/A</w:t>
            </w:r>
          </w:p>
        </w:tc>
      </w:tr>
      <w:tr w:rsidR="00D95A2A" w:rsidTr="005F48B9">
        <w:trPr>
          <w:trHeight w:val="256"/>
        </w:trPr>
        <w:tc>
          <w:tcPr>
            <w:tcW w:w="3451" w:type="dxa"/>
            <w:tcBorders>
              <w:left w:val="single" w:sz="4" w:space="0" w:color="000000"/>
              <w:bottom w:val="single" w:sz="4" w:space="0" w:color="000000"/>
            </w:tcBorders>
          </w:tcPr>
          <w:p w:rsidR="00D95A2A" w:rsidRDefault="00D95A2A" w:rsidP="005F48B9">
            <w:pPr>
              <w:snapToGrid w:val="0"/>
            </w:pPr>
            <w:r>
              <w:t>Reboot Required</w:t>
            </w:r>
          </w:p>
        </w:tc>
        <w:tc>
          <w:tcPr>
            <w:tcW w:w="4894" w:type="dxa"/>
            <w:tcBorders>
              <w:left w:val="single" w:sz="4" w:space="0" w:color="000000"/>
              <w:bottom w:val="single" w:sz="4" w:space="0" w:color="000000"/>
              <w:right w:val="single" w:sz="4" w:space="0" w:color="000000"/>
            </w:tcBorders>
          </w:tcPr>
          <w:p w:rsidR="00D95A2A" w:rsidRDefault="00760E49" w:rsidP="005F48B9">
            <w:pPr>
              <w:snapToGrid w:val="0"/>
            </w:pPr>
            <w:r>
              <w:t>No</w:t>
            </w:r>
          </w:p>
        </w:tc>
      </w:tr>
      <w:tr w:rsidR="00D95A2A" w:rsidTr="005F48B9">
        <w:trPr>
          <w:trHeight w:val="256"/>
        </w:trPr>
        <w:tc>
          <w:tcPr>
            <w:tcW w:w="3451" w:type="dxa"/>
            <w:tcBorders>
              <w:top w:val="single" w:sz="4" w:space="0" w:color="000000"/>
              <w:left w:val="single" w:sz="4" w:space="0" w:color="000000"/>
              <w:bottom w:val="single" w:sz="4" w:space="0" w:color="000000"/>
            </w:tcBorders>
          </w:tcPr>
          <w:p w:rsidR="00D95A2A" w:rsidRDefault="00D95A2A" w:rsidP="005F48B9">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D95A2A" w:rsidRDefault="00D95A2A" w:rsidP="005F48B9">
            <w:pPr>
              <w:snapToGrid w:val="0"/>
            </w:pPr>
            <w:r>
              <w:t>No</w:t>
            </w:r>
          </w:p>
        </w:tc>
      </w:tr>
      <w:tr w:rsidR="00D95A2A" w:rsidDel="00350415" w:rsidTr="005F48B9">
        <w:trPr>
          <w:trHeight w:val="256"/>
          <w:del w:id="3768" w:author="blake" w:date="2012-04-05T12:48:00Z"/>
        </w:trPr>
        <w:tc>
          <w:tcPr>
            <w:tcW w:w="3451" w:type="dxa"/>
            <w:tcBorders>
              <w:top w:val="single" w:sz="4" w:space="0" w:color="000000"/>
              <w:left w:val="single" w:sz="4" w:space="0" w:color="000000"/>
              <w:bottom w:val="single" w:sz="4" w:space="0" w:color="000000"/>
            </w:tcBorders>
          </w:tcPr>
          <w:p w:rsidR="00D95A2A" w:rsidDel="00350415" w:rsidRDefault="00D95A2A" w:rsidP="005F48B9">
            <w:pPr>
              <w:snapToGrid w:val="0"/>
              <w:rPr>
                <w:del w:id="3769" w:author="blake" w:date="2012-04-05T12:48:00Z"/>
              </w:rPr>
            </w:pPr>
            <w:del w:id="3770" w:author="blake" w:date="2012-04-05T12:48: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D95A2A" w:rsidDel="00350415" w:rsidRDefault="00D95A2A" w:rsidP="005F48B9">
            <w:pPr>
              <w:snapToGrid w:val="0"/>
              <w:rPr>
                <w:del w:id="3771" w:author="blake" w:date="2012-04-05T12:48:00Z"/>
              </w:rPr>
            </w:pPr>
            <w:del w:id="3772" w:author="blake" w:date="2012-04-05T12:48:00Z">
              <w:r w:rsidDel="00350415">
                <w:delText>CCE-4167-3</w:delText>
              </w:r>
            </w:del>
          </w:p>
        </w:tc>
      </w:tr>
    </w:tbl>
    <w:p w:rsidR="00D95A2A" w:rsidDel="00CF576A" w:rsidRDefault="00D95A2A" w:rsidP="00E17668">
      <w:pPr>
        <w:pStyle w:val="CISNormal"/>
        <w:rPr>
          <w:del w:id="3773" w:author="blake" w:date="2012-04-05T15:41:00Z"/>
        </w:rPr>
      </w:pPr>
    </w:p>
    <w:p w:rsidR="00D95A2A" w:rsidRDefault="00D95A2A" w:rsidP="00D95A2A">
      <w:pPr>
        <w:pStyle w:val="CISRuleComponent"/>
      </w:pPr>
      <w:r>
        <w:t xml:space="preserve">Description: </w:t>
      </w:r>
    </w:p>
    <w:p w:rsidR="00BB290D" w:rsidRPr="00E17668" w:rsidRDefault="00E17668" w:rsidP="00E17668">
      <w:pPr>
        <w:pStyle w:val="CISNormal"/>
      </w:pPr>
      <w:r>
        <w:t>IP</w:t>
      </w:r>
      <w:r w:rsidR="00BB290D">
        <w:t xml:space="preserve">6tables is an application that allows a system administrator to configure </w:t>
      </w:r>
      <w:r w:rsidR="00994173">
        <w:t>the IPv6</w:t>
      </w:r>
      <w:r w:rsidR="00BB290D">
        <w:t xml:space="preserve"> tables, chains and rules provided by the Linux kernel firewall. </w:t>
      </w:r>
    </w:p>
    <w:p w:rsidR="00D95A2A" w:rsidRDefault="00D95A2A" w:rsidP="00D95A2A">
      <w:pPr>
        <w:pStyle w:val="CISRuleComponent"/>
      </w:pPr>
      <w:r w:rsidRPr="006C7502">
        <w:t>Rationale:</w:t>
      </w:r>
    </w:p>
    <w:p w:rsidR="00994173" w:rsidRDefault="00E17668" w:rsidP="00E17668">
      <w:pPr>
        <w:pStyle w:val="CISNormal"/>
      </w:pPr>
      <w:r>
        <w:lastRenderedPageBreak/>
        <w:t>IP</w:t>
      </w:r>
      <w:r w:rsidR="00BB290D">
        <w:t>6tables pro</w:t>
      </w:r>
      <w:r>
        <w:t>vides extra protection for the Linux system</w:t>
      </w:r>
      <w:r w:rsidR="00BB290D">
        <w:t xml:space="preserve"> by limiting communications in and out of the box to specific IPv6 addresses and ports.</w:t>
      </w:r>
      <w:r w:rsidR="00994173">
        <w:t xml:space="preserve"> </w:t>
      </w:r>
    </w:p>
    <w:p w:rsidR="00994173" w:rsidRDefault="00994173" w:rsidP="00E17668">
      <w:pPr>
        <w:pStyle w:val="CISNormal"/>
      </w:pPr>
    </w:p>
    <w:p w:rsidR="00994173" w:rsidRPr="006E606D" w:rsidRDefault="009A444B" w:rsidP="00E17668">
      <w:pPr>
        <w:pStyle w:val="CISNormal"/>
        <w:rPr>
          <w:b/>
        </w:rPr>
      </w:pPr>
      <w:r w:rsidRPr="006E606D">
        <w:rPr>
          <w:b/>
        </w:rPr>
        <w:t>Note:</w:t>
      </w:r>
    </w:p>
    <w:p w:rsidR="00BB290D" w:rsidRPr="00E17668" w:rsidRDefault="007D4AE6" w:rsidP="00E17668">
      <w:pPr>
        <w:pStyle w:val="CISNormal"/>
      </w:pPr>
      <w:r>
        <w:t>IP6Tables</w:t>
      </w:r>
      <w:r w:rsidR="00994173">
        <w:t xml:space="preserve"> should only be enabled if IPv6 has been enabled on your system.</w:t>
      </w:r>
    </w:p>
    <w:p w:rsidR="00D95A2A" w:rsidRDefault="00D95A2A" w:rsidP="00D95A2A">
      <w:pPr>
        <w:pStyle w:val="CISRuleComponent"/>
      </w:pPr>
      <w:r>
        <w:t>Remediation:</w:t>
      </w:r>
    </w:p>
    <w:p w:rsidR="00D95A2A" w:rsidRPr="00F845BB" w:rsidRDefault="00344AB1" w:rsidP="00FB132F">
      <w:pPr>
        <w:pStyle w:val="CISC0de"/>
        <w:pBdr>
          <w:bottom w:val="single" w:sz="4" w:space="0" w:color="auto"/>
        </w:pBdr>
      </w:pPr>
      <w:r w:rsidRPr="00F845BB">
        <w:t>#</w:t>
      </w:r>
      <w:r w:rsidR="00FB4588" w:rsidRPr="00F845BB">
        <w:t xml:space="preserve"> </w:t>
      </w:r>
      <w:r w:rsidRPr="00F845BB">
        <w:t>service ip6tables restart</w:t>
      </w:r>
    </w:p>
    <w:p w:rsidR="00344AB1" w:rsidRPr="00F845BB" w:rsidRDefault="00344AB1" w:rsidP="00FB132F">
      <w:pPr>
        <w:pStyle w:val="CISC0de"/>
        <w:pBdr>
          <w:bottom w:val="single" w:sz="4" w:space="0" w:color="auto"/>
        </w:pBdr>
      </w:pPr>
      <w:r w:rsidRPr="00F845BB">
        <w:t>#</w:t>
      </w:r>
      <w:r w:rsidR="00FB4588" w:rsidRPr="00F845BB">
        <w:t xml:space="preserve"> </w:t>
      </w:r>
      <w:r w:rsidRPr="00F845BB">
        <w:t>chkconfig ip6tables on</w:t>
      </w:r>
    </w:p>
    <w:p w:rsidR="00D95A2A" w:rsidRDefault="00D95A2A" w:rsidP="00D95A2A">
      <w:pPr>
        <w:pStyle w:val="CISRuleComponent"/>
        <w:spacing w:before="240"/>
      </w:pPr>
      <w:r>
        <w:t>Audit:</w:t>
      </w:r>
    </w:p>
    <w:p w:rsidR="00D95A2A" w:rsidRDefault="00D95A2A" w:rsidP="00D95A2A">
      <w:pPr>
        <w:pStyle w:val="CISNormal"/>
      </w:pPr>
      <w:r>
        <w:t xml:space="preserve">Perform the following to determine </w:t>
      </w:r>
      <w:r w:rsidR="007D4AE6">
        <w:t>if IP6Tables is enabled:</w:t>
      </w:r>
    </w:p>
    <w:p w:rsidR="00D95A2A" w:rsidRPr="00F845BB" w:rsidRDefault="00344AB1" w:rsidP="00FB132F">
      <w:pPr>
        <w:pStyle w:val="CISC0de"/>
        <w:pBdr>
          <w:bottom w:val="single" w:sz="4" w:space="0" w:color="auto"/>
        </w:pBdr>
      </w:pPr>
      <w:r w:rsidRPr="00F845BB">
        <w:t>#</w:t>
      </w:r>
      <w:r w:rsidR="00FB4588" w:rsidRPr="00F845BB">
        <w:t xml:space="preserve"> </w:t>
      </w:r>
      <w:r w:rsidR="003D17DD">
        <w:t>chkconfig --</w:t>
      </w:r>
      <w:r w:rsidRPr="00F845BB">
        <w:t>list ip6tables</w:t>
      </w:r>
    </w:p>
    <w:p w:rsidR="00344AB1" w:rsidRPr="00F845BB" w:rsidRDefault="00344AB1" w:rsidP="00FB132F">
      <w:pPr>
        <w:pStyle w:val="CISC0de"/>
        <w:pBdr>
          <w:bottom w:val="single" w:sz="4" w:space="0" w:color="auto"/>
        </w:pBdr>
      </w:pPr>
      <w:r w:rsidRPr="00F845BB">
        <w:t>ip6tables</w:t>
      </w:r>
      <w:r w:rsidRPr="00F845BB">
        <w:tab/>
        <w:t>0:off</w:t>
      </w:r>
      <w:r w:rsidRPr="00F845BB">
        <w:tab/>
        <w:t>1:off</w:t>
      </w:r>
      <w:r w:rsidRPr="00F845BB">
        <w:tab/>
        <w:t>2:on</w:t>
      </w:r>
      <w:r w:rsidRPr="00F845BB">
        <w:tab/>
        <w:t>3:on</w:t>
      </w:r>
      <w:r w:rsidRPr="00F845BB">
        <w:tab/>
        <w:t>4:on</w:t>
      </w:r>
      <w:r w:rsidRPr="00F845BB">
        <w:tab/>
        <w:t>5:on</w:t>
      </w:r>
      <w:r w:rsidRPr="00F845BB">
        <w:tab/>
        <w:t>6:off</w:t>
      </w:r>
    </w:p>
    <w:p w:rsidR="00D95A2A" w:rsidRDefault="00D95A2A" w:rsidP="00D95A2A">
      <w:pPr>
        <w:rPr>
          <w:b/>
        </w:rPr>
      </w:pPr>
    </w:p>
    <w:p w:rsidR="007C383D" w:rsidRDefault="007C383D" w:rsidP="00131241">
      <w:pPr>
        <w:pStyle w:val="Heading2"/>
        <w:numPr>
          <w:ilvl w:val="1"/>
          <w:numId w:val="6"/>
        </w:numPr>
      </w:pPr>
      <w:bookmarkStart w:id="3774" w:name="_Toc328948773"/>
      <w:r>
        <w:t>Uncommon Network Protocols</w:t>
      </w:r>
      <w:bookmarkEnd w:id="3774"/>
    </w:p>
    <w:p w:rsidR="00F6231D" w:rsidRDefault="00DC64B1" w:rsidP="00F6231D">
      <w:pPr>
        <w:pStyle w:val="CISNormal"/>
      </w:pPr>
      <w:r>
        <w:t>Red H</w:t>
      </w:r>
      <w:r w:rsidR="00F6231D">
        <w:t xml:space="preserve">at Linux supports several network protocols that are not commonly used.  </w:t>
      </w:r>
      <w:del w:id="3775" w:author="blake" w:date="2012-04-07T22:55:00Z">
        <w:r w:rsidR="00F6231D" w:rsidDel="00D7325D">
          <w:delText xml:space="preserve">While vulnerabilities in network coding is rare (a vulnerability was discovered in RDS in October 2010), it can have devastating effects on the security of the system. </w:delText>
        </w:r>
      </w:del>
      <w:r w:rsidR="00F6231D">
        <w:t>If these protocols are not needed, it is recommended that they be disabled in the kernel.</w:t>
      </w:r>
    </w:p>
    <w:p w:rsidR="001F7839" w:rsidRDefault="001F7839" w:rsidP="006E606D">
      <w:pPr>
        <w:pStyle w:val="Heading3"/>
        <w:tabs>
          <w:tab w:val="center" w:pos="990"/>
        </w:tabs>
        <w:ind w:left="360"/>
      </w:pPr>
      <w:bookmarkStart w:id="3776" w:name="_Toc328948774"/>
      <w:r>
        <w:t>Disable DCCP</w:t>
      </w:r>
      <w:bookmarkEnd w:id="3776"/>
    </w:p>
    <w:tbl>
      <w:tblPr>
        <w:tblW w:w="0" w:type="auto"/>
        <w:tblInd w:w="462" w:type="dxa"/>
        <w:tblLayout w:type="fixed"/>
        <w:tblLook w:val="0000" w:firstRow="0" w:lastRow="0" w:firstColumn="0" w:lastColumn="0" w:noHBand="0" w:noVBand="0"/>
      </w:tblPr>
      <w:tblGrid>
        <w:gridCol w:w="3451"/>
        <w:gridCol w:w="4894"/>
      </w:tblGrid>
      <w:tr w:rsidR="001F7839" w:rsidTr="00682EB1">
        <w:trPr>
          <w:trHeight w:val="256"/>
        </w:trPr>
        <w:tc>
          <w:tcPr>
            <w:tcW w:w="3451" w:type="dxa"/>
            <w:tcBorders>
              <w:top w:val="single" w:sz="4" w:space="0" w:color="000000"/>
              <w:left w:val="single" w:sz="4" w:space="0" w:color="000000"/>
              <w:bottom w:val="single" w:sz="4" w:space="0" w:color="000000"/>
            </w:tcBorders>
          </w:tcPr>
          <w:p w:rsidR="001F7839" w:rsidRDefault="001F7839" w:rsidP="00682EB1">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1F7839" w:rsidRDefault="001F7839" w:rsidP="00682EB1">
            <w:pPr>
              <w:snapToGrid w:val="0"/>
            </w:pPr>
            <w:r>
              <w:t>Level-I</w:t>
            </w:r>
          </w:p>
        </w:tc>
      </w:tr>
      <w:tr w:rsidR="001F7839" w:rsidTr="00682EB1">
        <w:trPr>
          <w:trHeight w:val="256"/>
        </w:trPr>
        <w:tc>
          <w:tcPr>
            <w:tcW w:w="3451" w:type="dxa"/>
            <w:tcBorders>
              <w:top w:val="single" w:sz="4" w:space="0" w:color="000000"/>
              <w:left w:val="single" w:sz="4" w:space="0" w:color="000000"/>
              <w:bottom w:val="single" w:sz="4" w:space="0" w:color="000000"/>
            </w:tcBorders>
          </w:tcPr>
          <w:p w:rsidR="001F7839" w:rsidRDefault="001F7839" w:rsidP="00682EB1">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1F7839" w:rsidRDefault="001F7839" w:rsidP="00682EB1">
            <w:pPr>
              <w:snapToGrid w:val="0"/>
            </w:pPr>
            <w:r>
              <w:t>N/A</w:t>
            </w:r>
          </w:p>
        </w:tc>
      </w:tr>
      <w:tr w:rsidR="001F7839" w:rsidTr="00682EB1">
        <w:trPr>
          <w:trHeight w:val="256"/>
        </w:trPr>
        <w:tc>
          <w:tcPr>
            <w:tcW w:w="3451" w:type="dxa"/>
            <w:tcBorders>
              <w:left w:val="single" w:sz="4" w:space="0" w:color="000000"/>
              <w:bottom w:val="single" w:sz="4" w:space="0" w:color="000000"/>
            </w:tcBorders>
          </w:tcPr>
          <w:p w:rsidR="001F7839" w:rsidRDefault="001F7839" w:rsidP="00682EB1">
            <w:pPr>
              <w:snapToGrid w:val="0"/>
            </w:pPr>
            <w:r>
              <w:t>Reboot Required</w:t>
            </w:r>
          </w:p>
        </w:tc>
        <w:tc>
          <w:tcPr>
            <w:tcW w:w="4894" w:type="dxa"/>
            <w:tcBorders>
              <w:left w:val="single" w:sz="4" w:space="0" w:color="000000"/>
              <w:bottom w:val="single" w:sz="4" w:space="0" w:color="000000"/>
              <w:right w:val="single" w:sz="4" w:space="0" w:color="000000"/>
            </w:tcBorders>
          </w:tcPr>
          <w:p w:rsidR="001F7839" w:rsidRDefault="001F7839" w:rsidP="00682EB1">
            <w:pPr>
              <w:snapToGrid w:val="0"/>
            </w:pPr>
            <w:r>
              <w:t>Yes</w:t>
            </w:r>
          </w:p>
        </w:tc>
      </w:tr>
      <w:tr w:rsidR="001F7839" w:rsidTr="00682EB1">
        <w:trPr>
          <w:trHeight w:val="256"/>
        </w:trPr>
        <w:tc>
          <w:tcPr>
            <w:tcW w:w="3451" w:type="dxa"/>
            <w:tcBorders>
              <w:top w:val="single" w:sz="4" w:space="0" w:color="000000"/>
              <w:left w:val="single" w:sz="4" w:space="0" w:color="000000"/>
              <w:bottom w:val="single" w:sz="4" w:space="0" w:color="000000"/>
            </w:tcBorders>
          </w:tcPr>
          <w:p w:rsidR="001F7839" w:rsidRDefault="001F7839" w:rsidP="00682EB1">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1F7839" w:rsidRDefault="001F7839" w:rsidP="00682EB1">
            <w:pPr>
              <w:snapToGrid w:val="0"/>
            </w:pPr>
            <w:r>
              <w:t>No</w:t>
            </w:r>
          </w:p>
        </w:tc>
      </w:tr>
      <w:tr w:rsidR="001F7839" w:rsidDel="00350415" w:rsidTr="00682EB1">
        <w:trPr>
          <w:trHeight w:val="256"/>
          <w:del w:id="3777" w:author="blake" w:date="2012-04-05T12:48:00Z"/>
        </w:trPr>
        <w:tc>
          <w:tcPr>
            <w:tcW w:w="3451" w:type="dxa"/>
            <w:tcBorders>
              <w:top w:val="single" w:sz="4" w:space="0" w:color="000000"/>
              <w:left w:val="single" w:sz="4" w:space="0" w:color="000000"/>
              <w:bottom w:val="single" w:sz="4" w:space="0" w:color="000000"/>
            </w:tcBorders>
          </w:tcPr>
          <w:p w:rsidR="001F7839" w:rsidDel="00350415" w:rsidRDefault="001F7839" w:rsidP="00682EB1">
            <w:pPr>
              <w:snapToGrid w:val="0"/>
              <w:rPr>
                <w:del w:id="3778" w:author="blake" w:date="2012-04-05T12:48:00Z"/>
              </w:rPr>
            </w:pPr>
            <w:del w:id="3779" w:author="blake" w:date="2012-04-05T12:48: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1F7839" w:rsidDel="00350415" w:rsidRDefault="001F7839" w:rsidP="00682EB1">
            <w:pPr>
              <w:snapToGrid w:val="0"/>
              <w:rPr>
                <w:del w:id="3780" w:author="blake" w:date="2012-04-05T12:48:00Z"/>
              </w:rPr>
            </w:pPr>
            <w:del w:id="3781" w:author="blake" w:date="2012-04-05T12:48:00Z">
              <w:r w:rsidRPr="001F7839" w:rsidDel="00350415">
                <w:delText>CCE-14268-7</w:delText>
              </w:r>
            </w:del>
          </w:p>
        </w:tc>
      </w:tr>
    </w:tbl>
    <w:p w:rsidR="001F7839" w:rsidRDefault="001F7839" w:rsidP="001F7839">
      <w:pPr>
        <w:pStyle w:val="CISRuleComponent"/>
      </w:pPr>
      <w:r>
        <w:t xml:space="preserve">Description: </w:t>
      </w:r>
    </w:p>
    <w:p w:rsidR="001F7839" w:rsidRPr="001F7839" w:rsidRDefault="001F7839" w:rsidP="00B07B80">
      <w:pPr>
        <w:pStyle w:val="CISNormal"/>
      </w:pPr>
      <w:r>
        <w:t>The Datagram Congestion Control Protocol (DCCP) is a transport layer protocol that supports streaming media and telephony.</w:t>
      </w:r>
      <w:r w:rsidR="00282866">
        <w:t xml:space="preserve"> DCCP provides a way to gain access to congestion control, without having to do it at the application layer, but does not provide in-sequence delivery.</w:t>
      </w:r>
    </w:p>
    <w:p w:rsidR="001F7839" w:rsidRDefault="001F7839" w:rsidP="001F7839">
      <w:pPr>
        <w:pStyle w:val="CISRuleComponent"/>
      </w:pPr>
      <w:r w:rsidRPr="006C7502">
        <w:t>Rationale:</w:t>
      </w:r>
    </w:p>
    <w:p w:rsidR="007D4AE6" w:rsidRDefault="006F4ABD" w:rsidP="007D4AE6">
      <w:pPr>
        <w:pStyle w:val="CISNormal"/>
      </w:pPr>
      <w:r>
        <w:t>If the protocol is not required, it is recommend</w:t>
      </w:r>
      <w:r w:rsidR="007D4AE6">
        <w:t>ed</w:t>
      </w:r>
      <w:r>
        <w:t xml:space="preserve"> that the drivers not be installed</w:t>
      </w:r>
      <w:r w:rsidR="007D4AE6" w:rsidRPr="007D4AE6">
        <w:t xml:space="preserve"> </w:t>
      </w:r>
    </w:p>
    <w:p w:rsidR="001F7839" w:rsidRPr="001F7839" w:rsidRDefault="007D4AE6" w:rsidP="007D4AE6">
      <w:pPr>
        <w:pStyle w:val="CISNormal"/>
      </w:pPr>
      <w:r>
        <w:t>to reduce the potential attack surface</w:t>
      </w:r>
      <w:r w:rsidR="006F4ABD">
        <w:t>.</w:t>
      </w:r>
    </w:p>
    <w:p w:rsidR="001F7839" w:rsidRDefault="001F7839" w:rsidP="001F7839">
      <w:pPr>
        <w:pStyle w:val="CISRuleComponent"/>
      </w:pPr>
      <w:r>
        <w:t>Remediation:</w:t>
      </w:r>
    </w:p>
    <w:p w:rsidR="001F7839" w:rsidRPr="00FB01C4" w:rsidRDefault="00FB01C4" w:rsidP="00FB132F">
      <w:pPr>
        <w:pStyle w:val="CISC0de"/>
        <w:pBdr>
          <w:bottom w:val="single" w:sz="4" w:space="0" w:color="auto"/>
        </w:pBdr>
      </w:pPr>
      <w:r>
        <w:t xml:space="preserve"># </w:t>
      </w:r>
      <w:r w:rsidRPr="00FB132F">
        <w:t>echo</w:t>
      </w:r>
      <w:r w:rsidR="00505736">
        <w:t xml:space="preserve"> "</w:t>
      </w:r>
      <w:r w:rsidRPr="00FB132F">
        <w:t>install dccp /bin/true</w:t>
      </w:r>
      <w:r w:rsidR="00505736">
        <w:t>"</w:t>
      </w:r>
      <w:r w:rsidRPr="00FB132F">
        <w:t xml:space="preserve"> &gt;&gt; /etc/</w:t>
      </w:r>
      <w:r w:rsidR="00832D67">
        <w:t>modprobe.d/CIS</w:t>
      </w:r>
      <w:ins w:id="3782" w:author="blake" w:date="2012-04-07T19:40:00Z">
        <w:r w:rsidR="00B137E2">
          <w:t>.conf</w:t>
        </w:r>
      </w:ins>
    </w:p>
    <w:p w:rsidR="001F7839" w:rsidRDefault="001F7839" w:rsidP="001F7839">
      <w:pPr>
        <w:pStyle w:val="CISRuleComponent"/>
        <w:spacing w:before="240"/>
      </w:pPr>
      <w:r>
        <w:t>Audit:</w:t>
      </w:r>
    </w:p>
    <w:p w:rsidR="001F7839" w:rsidRPr="00FB01C4" w:rsidRDefault="001F7839" w:rsidP="00FB01C4">
      <w:pPr>
        <w:pStyle w:val="CISNormal"/>
      </w:pPr>
      <w:r>
        <w:t xml:space="preserve">Perform the following to determine </w:t>
      </w:r>
      <w:r w:rsidR="00B07B80">
        <w:t>if DCCP is disabled.</w:t>
      </w:r>
    </w:p>
    <w:p w:rsidR="001F7839" w:rsidRDefault="001F7839" w:rsidP="00FB132F">
      <w:pPr>
        <w:pStyle w:val="CISC0de"/>
        <w:pBdr>
          <w:bottom w:val="single" w:sz="4" w:space="0" w:color="auto"/>
        </w:pBdr>
      </w:pPr>
      <w:r w:rsidRPr="00FB01C4">
        <w:t>#</w:t>
      </w:r>
      <w:r w:rsidR="00FB01C4">
        <w:t xml:space="preserve"> </w:t>
      </w:r>
      <w:r w:rsidR="00FB01C4" w:rsidRPr="00FB132F">
        <w:t>grep</w:t>
      </w:r>
      <w:r w:rsidR="00505736">
        <w:t xml:space="preserve"> "</w:t>
      </w:r>
      <w:r w:rsidR="00FB01C4" w:rsidRPr="00FB132F">
        <w:t>install dccp /bin/true</w:t>
      </w:r>
      <w:r w:rsidR="00505736">
        <w:t>"</w:t>
      </w:r>
      <w:r w:rsidR="00FB01C4" w:rsidRPr="00FB132F">
        <w:t xml:space="preserve"> /etc/modprobe.</w:t>
      </w:r>
      <w:r w:rsidR="00832D67">
        <w:t>d/CIS</w:t>
      </w:r>
      <w:ins w:id="3783" w:author="blake" w:date="2012-04-07T19:40:00Z">
        <w:r w:rsidR="00B137E2">
          <w:t>.conf</w:t>
        </w:r>
      </w:ins>
    </w:p>
    <w:p w:rsidR="00FB01C4" w:rsidRPr="00FB01C4" w:rsidRDefault="00FB01C4" w:rsidP="00FB132F">
      <w:pPr>
        <w:pStyle w:val="CISC0de"/>
        <w:pBdr>
          <w:bottom w:val="single" w:sz="4" w:space="0" w:color="auto"/>
        </w:pBdr>
      </w:pPr>
      <w:r>
        <w:t>install dccp /bin/true</w:t>
      </w:r>
    </w:p>
    <w:p w:rsidR="001F7839" w:rsidRDefault="001F7839" w:rsidP="001F7839">
      <w:pPr>
        <w:rPr>
          <w:b/>
        </w:rPr>
      </w:pPr>
    </w:p>
    <w:p w:rsidR="001F7839" w:rsidRDefault="001F7839" w:rsidP="006E606D">
      <w:pPr>
        <w:pStyle w:val="Heading3"/>
        <w:tabs>
          <w:tab w:val="center" w:pos="990"/>
        </w:tabs>
        <w:ind w:left="360"/>
      </w:pPr>
      <w:bookmarkStart w:id="3784" w:name="_Toc328948775"/>
      <w:r>
        <w:lastRenderedPageBreak/>
        <w:t>Disable SCTP</w:t>
      </w:r>
      <w:bookmarkEnd w:id="3784"/>
    </w:p>
    <w:tbl>
      <w:tblPr>
        <w:tblW w:w="0" w:type="auto"/>
        <w:tblInd w:w="462" w:type="dxa"/>
        <w:tblLayout w:type="fixed"/>
        <w:tblLook w:val="0000" w:firstRow="0" w:lastRow="0" w:firstColumn="0" w:lastColumn="0" w:noHBand="0" w:noVBand="0"/>
      </w:tblPr>
      <w:tblGrid>
        <w:gridCol w:w="3451"/>
        <w:gridCol w:w="4894"/>
      </w:tblGrid>
      <w:tr w:rsidR="001F7839" w:rsidTr="00682EB1">
        <w:trPr>
          <w:trHeight w:val="256"/>
        </w:trPr>
        <w:tc>
          <w:tcPr>
            <w:tcW w:w="3451" w:type="dxa"/>
            <w:tcBorders>
              <w:top w:val="single" w:sz="4" w:space="0" w:color="000000"/>
              <w:left w:val="single" w:sz="4" w:space="0" w:color="000000"/>
              <w:bottom w:val="single" w:sz="4" w:space="0" w:color="000000"/>
            </w:tcBorders>
          </w:tcPr>
          <w:p w:rsidR="001F7839" w:rsidRDefault="001F7839" w:rsidP="00682EB1">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1F7839" w:rsidRDefault="001F7839" w:rsidP="00682EB1">
            <w:pPr>
              <w:snapToGrid w:val="0"/>
            </w:pPr>
            <w:r>
              <w:t>Level-I</w:t>
            </w:r>
          </w:p>
        </w:tc>
      </w:tr>
      <w:tr w:rsidR="001F7839" w:rsidTr="00682EB1">
        <w:trPr>
          <w:trHeight w:val="256"/>
        </w:trPr>
        <w:tc>
          <w:tcPr>
            <w:tcW w:w="3451" w:type="dxa"/>
            <w:tcBorders>
              <w:top w:val="single" w:sz="4" w:space="0" w:color="000000"/>
              <w:left w:val="single" w:sz="4" w:space="0" w:color="000000"/>
              <w:bottom w:val="single" w:sz="4" w:space="0" w:color="000000"/>
            </w:tcBorders>
          </w:tcPr>
          <w:p w:rsidR="001F7839" w:rsidRDefault="001F7839" w:rsidP="00682EB1">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1F7839" w:rsidRDefault="001F7839" w:rsidP="00682EB1">
            <w:pPr>
              <w:snapToGrid w:val="0"/>
            </w:pPr>
            <w:r>
              <w:t>N/A</w:t>
            </w:r>
          </w:p>
        </w:tc>
      </w:tr>
      <w:tr w:rsidR="001F7839" w:rsidTr="00682EB1">
        <w:trPr>
          <w:trHeight w:val="256"/>
        </w:trPr>
        <w:tc>
          <w:tcPr>
            <w:tcW w:w="3451" w:type="dxa"/>
            <w:tcBorders>
              <w:left w:val="single" w:sz="4" w:space="0" w:color="000000"/>
              <w:bottom w:val="single" w:sz="4" w:space="0" w:color="000000"/>
            </w:tcBorders>
          </w:tcPr>
          <w:p w:rsidR="001F7839" w:rsidRDefault="001F7839" w:rsidP="00682EB1">
            <w:pPr>
              <w:snapToGrid w:val="0"/>
            </w:pPr>
            <w:r>
              <w:t>Reboot Required</w:t>
            </w:r>
          </w:p>
        </w:tc>
        <w:tc>
          <w:tcPr>
            <w:tcW w:w="4894" w:type="dxa"/>
            <w:tcBorders>
              <w:left w:val="single" w:sz="4" w:space="0" w:color="000000"/>
              <w:bottom w:val="single" w:sz="4" w:space="0" w:color="000000"/>
              <w:right w:val="single" w:sz="4" w:space="0" w:color="000000"/>
            </w:tcBorders>
          </w:tcPr>
          <w:p w:rsidR="001F7839" w:rsidRDefault="001F7839" w:rsidP="00682EB1">
            <w:pPr>
              <w:snapToGrid w:val="0"/>
            </w:pPr>
            <w:r>
              <w:t>Yes</w:t>
            </w:r>
          </w:p>
        </w:tc>
      </w:tr>
      <w:tr w:rsidR="001F7839" w:rsidTr="00682EB1">
        <w:trPr>
          <w:trHeight w:val="256"/>
        </w:trPr>
        <w:tc>
          <w:tcPr>
            <w:tcW w:w="3451" w:type="dxa"/>
            <w:tcBorders>
              <w:top w:val="single" w:sz="4" w:space="0" w:color="000000"/>
              <w:left w:val="single" w:sz="4" w:space="0" w:color="000000"/>
              <w:bottom w:val="single" w:sz="4" w:space="0" w:color="000000"/>
            </w:tcBorders>
          </w:tcPr>
          <w:p w:rsidR="001F7839" w:rsidRDefault="001F7839" w:rsidP="00682EB1">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1F7839" w:rsidRDefault="001F7839" w:rsidP="00682EB1">
            <w:pPr>
              <w:snapToGrid w:val="0"/>
            </w:pPr>
            <w:r>
              <w:t>No</w:t>
            </w:r>
          </w:p>
        </w:tc>
      </w:tr>
      <w:tr w:rsidR="001F7839" w:rsidDel="00350415" w:rsidTr="00682EB1">
        <w:trPr>
          <w:trHeight w:val="256"/>
          <w:del w:id="3785" w:author="blake" w:date="2012-04-05T12:49:00Z"/>
        </w:trPr>
        <w:tc>
          <w:tcPr>
            <w:tcW w:w="3451" w:type="dxa"/>
            <w:tcBorders>
              <w:top w:val="single" w:sz="4" w:space="0" w:color="000000"/>
              <w:left w:val="single" w:sz="4" w:space="0" w:color="000000"/>
              <w:bottom w:val="single" w:sz="4" w:space="0" w:color="000000"/>
            </w:tcBorders>
          </w:tcPr>
          <w:p w:rsidR="001F7839" w:rsidDel="00350415" w:rsidRDefault="001F7839" w:rsidP="00682EB1">
            <w:pPr>
              <w:snapToGrid w:val="0"/>
              <w:rPr>
                <w:del w:id="3786" w:author="blake" w:date="2012-04-05T12:49:00Z"/>
              </w:rPr>
            </w:pPr>
            <w:del w:id="3787" w:author="blake" w:date="2012-04-05T12:49: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1F7839" w:rsidDel="00350415" w:rsidRDefault="001F7839" w:rsidP="00682EB1">
            <w:pPr>
              <w:snapToGrid w:val="0"/>
              <w:rPr>
                <w:del w:id="3788" w:author="blake" w:date="2012-04-05T12:49:00Z"/>
              </w:rPr>
            </w:pPr>
            <w:del w:id="3789" w:author="blake" w:date="2012-04-05T12:49:00Z">
              <w:r w:rsidRPr="001F7839" w:rsidDel="00350415">
                <w:delText>CCE-14132-5</w:delText>
              </w:r>
            </w:del>
          </w:p>
        </w:tc>
      </w:tr>
    </w:tbl>
    <w:p w:rsidR="001F7839" w:rsidRDefault="001F7839" w:rsidP="001F7839">
      <w:pPr>
        <w:pStyle w:val="CISRuleComponent"/>
      </w:pPr>
      <w:r>
        <w:t xml:space="preserve">Description: </w:t>
      </w:r>
    </w:p>
    <w:p w:rsidR="001F7839" w:rsidRPr="001F7839" w:rsidRDefault="001F7839" w:rsidP="00B07B80">
      <w:pPr>
        <w:pStyle w:val="CISNormal"/>
      </w:pPr>
      <w:r>
        <w:t>The Stream Control Transmission Protocol (SCTP) is a transport layer protocol used to support</w:t>
      </w:r>
      <w:r w:rsidR="00FB01C4">
        <w:t xml:space="preserve"> message oriented communication, with several streams of messages in one connection. It serves a similar function as TCP and UDP, incorporating features of both. It is message-oriented like UDP, and ensures reliable in-sequence transport of messages with congestion control like TCP.</w:t>
      </w:r>
    </w:p>
    <w:p w:rsidR="001F7839" w:rsidRDefault="001F7839" w:rsidP="001F7839">
      <w:pPr>
        <w:pStyle w:val="CISRuleComponent"/>
      </w:pPr>
      <w:r w:rsidRPr="006C7502">
        <w:t>Rationale:</w:t>
      </w:r>
    </w:p>
    <w:p w:rsidR="00FB01C4" w:rsidRPr="00FB01C4" w:rsidRDefault="00282866" w:rsidP="007D4AE6">
      <w:pPr>
        <w:pStyle w:val="CISNormal"/>
      </w:pPr>
      <w:r>
        <w:t>If the protocol is not being used, it is recommended that kernel module not be loaded, disabling the service</w:t>
      </w:r>
      <w:r w:rsidR="007D4AE6" w:rsidRPr="007D4AE6">
        <w:t xml:space="preserve"> </w:t>
      </w:r>
      <w:r w:rsidR="007D4AE6">
        <w:t>to reduce the potential attack surface</w:t>
      </w:r>
      <w:r>
        <w:t>.</w:t>
      </w:r>
    </w:p>
    <w:p w:rsidR="001F7839" w:rsidRDefault="001F7839" w:rsidP="001F7839">
      <w:pPr>
        <w:pStyle w:val="CISRuleComponent"/>
      </w:pPr>
      <w:r>
        <w:t>Remediation:</w:t>
      </w:r>
    </w:p>
    <w:p w:rsidR="00FB01C4" w:rsidRPr="00FB01C4" w:rsidRDefault="00FB01C4" w:rsidP="00FB132F">
      <w:pPr>
        <w:pStyle w:val="CISC0de"/>
        <w:pBdr>
          <w:bottom w:val="single" w:sz="4" w:space="0" w:color="auto"/>
        </w:pBdr>
      </w:pPr>
      <w:r>
        <w:t xml:space="preserve"># </w:t>
      </w:r>
      <w:r w:rsidRPr="00FB132F">
        <w:t>echo</w:t>
      </w:r>
      <w:r w:rsidR="00505736">
        <w:t xml:space="preserve"> "</w:t>
      </w:r>
      <w:r w:rsidRPr="00FB132F">
        <w:t>install sctp /bin/true</w:t>
      </w:r>
      <w:r w:rsidR="00505736">
        <w:t>"</w:t>
      </w:r>
      <w:r w:rsidRPr="00FB132F">
        <w:t xml:space="preserve"> &gt;&gt; /etc/</w:t>
      </w:r>
      <w:r w:rsidR="00832D67">
        <w:t>modprobe.d/CIS</w:t>
      </w:r>
      <w:ins w:id="3790" w:author="blake" w:date="2012-04-07T19:40:00Z">
        <w:r w:rsidR="00B137E2">
          <w:t>.conf</w:t>
        </w:r>
      </w:ins>
    </w:p>
    <w:p w:rsidR="001F7839" w:rsidRDefault="001F7839" w:rsidP="001F7839">
      <w:pPr>
        <w:pStyle w:val="CISRuleComponent"/>
        <w:spacing w:before="240"/>
      </w:pPr>
      <w:r>
        <w:t>Audit:</w:t>
      </w:r>
    </w:p>
    <w:p w:rsidR="001F7839" w:rsidRDefault="001F7839" w:rsidP="001F7839">
      <w:pPr>
        <w:pStyle w:val="CISNormal"/>
      </w:pPr>
      <w:r>
        <w:t xml:space="preserve">Perform the following to determine </w:t>
      </w:r>
      <w:r w:rsidR="00B07B80">
        <w:t>if SCTP is disabled.</w:t>
      </w:r>
    </w:p>
    <w:p w:rsidR="00FB01C4" w:rsidRDefault="00FB01C4" w:rsidP="00FB132F">
      <w:pPr>
        <w:pStyle w:val="CISC0de"/>
        <w:pBdr>
          <w:bottom w:val="single" w:sz="4" w:space="0" w:color="auto"/>
        </w:pBdr>
      </w:pPr>
      <w:r w:rsidRPr="00FB01C4">
        <w:t>#</w:t>
      </w:r>
      <w:r>
        <w:t xml:space="preserve"> </w:t>
      </w:r>
      <w:r w:rsidRPr="00FB132F">
        <w:t xml:space="preserve">grep </w:t>
      </w:r>
      <w:r w:rsidR="00505736">
        <w:t>"</w:t>
      </w:r>
      <w:r w:rsidRPr="00FB132F">
        <w:t>install sctp /bin/true</w:t>
      </w:r>
      <w:r w:rsidR="00505736">
        <w:t>"</w:t>
      </w:r>
      <w:r w:rsidRPr="00FB132F">
        <w:t xml:space="preserve"> /etc/modprobe.</w:t>
      </w:r>
      <w:r w:rsidR="00832D67">
        <w:t>d/CIS</w:t>
      </w:r>
      <w:ins w:id="3791" w:author="blake" w:date="2012-04-07T19:40:00Z">
        <w:r w:rsidR="00B137E2">
          <w:t>.conf</w:t>
        </w:r>
      </w:ins>
    </w:p>
    <w:p w:rsidR="001F7839" w:rsidRDefault="00FB01C4" w:rsidP="00505736">
      <w:pPr>
        <w:pStyle w:val="CISC0de"/>
        <w:pBdr>
          <w:bottom w:val="single" w:sz="4" w:space="0" w:color="auto"/>
        </w:pBdr>
      </w:pPr>
      <w:r>
        <w:t>install sctp /bin/true</w:t>
      </w:r>
    </w:p>
    <w:p w:rsidR="001F7839" w:rsidRDefault="001F7839" w:rsidP="006E606D">
      <w:pPr>
        <w:pStyle w:val="Heading3"/>
        <w:tabs>
          <w:tab w:val="center" w:pos="990"/>
        </w:tabs>
        <w:ind w:left="360"/>
      </w:pPr>
      <w:bookmarkStart w:id="3792" w:name="_Toc328948776"/>
      <w:r>
        <w:t>Disable RDS</w:t>
      </w:r>
      <w:bookmarkEnd w:id="3792"/>
    </w:p>
    <w:tbl>
      <w:tblPr>
        <w:tblW w:w="0" w:type="auto"/>
        <w:tblInd w:w="462" w:type="dxa"/>
        <w:tblLayout w:type="fixed"/>
        <w:tblLook w:val="0000" w:firstRow="0" w:lastRow="0" w:firstColumn="0" w:lastColumn="0" w:noHBand="0" w:noVBand="0"/>
      </w:tblPr>
      <w:tblGrid>
        <w:gridCol w:w="3451"/>
        <w:gridCol w:w="4894"/>
      </w:tblGrid>
      <w:tr w:rsidR="001F7839" w:rsidTr="00682EB1">
        <w:trPr>
          <w:trHeight w:val="256"/>
        </w:trPr>
        <w:tc>
          <w:tcPr>
            <w:tcW w:w="3451" w:type="dxa"/>
            <w:tcBorders>
              <w:top w:val="single" w:sz="4" w:space="0" w:color="000000"/>
              <w:left w:val="single" w:sz="4" w:space="0" w:color="000000"/>
              <w:bottom w:val="single" w:sz="4" w:space="0" w:color="000000"/>
            </w:tcBorders>
          </w:tcPr>
          <w:p w:rsidR="001F7839" w:rsidRDefault="001F7839" w:rsidP="00682EB1">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1F7839" w:rsidRDefault="001F7839" w:rsidP="00682EB1">
            <w:pPr>
              <w:snapToGrid w:val="0"/>
            </w:pPr>
            <w:r>
              <w:t>Level-I</w:t>
            </w:r>
          </w:p>
        </w:tc>
      </w:tr>
      <w:tr w:rsidR="001F7839" w:rsidTr="00682EB1">
        <w:trPr>
          <w:trHeight w:val="256"/>
        </w:trPr>
        <w:tc>
          <w:tcPr>
            <w:tcW w:w="3451" w:type="dxa"/>
            <w:tcBorders>
              <w:top w:val="single" w:sz="4" w:space="0" w:color="000000"/>
              <w:left w:val="single" w:sz="4" w:space="0" w:color="000000"/>
              <w:bottom w:val="single" w:sz="4" w:space="0" w:color="000000"/>
            </w:tcBorders>
          </w:tcPr>
          <w:p w:rsidR="001F7839" w:rsidRDefault="001F7839" w:rsidP="00682EB1">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1F7839" w:rsidRDefault="001F7839" w:rsidP="00682EB1">
            <w:pPr>
              <w:snapToGrid w:val="0"/>
            </w:pPr>
            <w:r>
              <w:t>N/A</w:t>
            </w:r>
          </w:p>
        </w:tc>
      </w:tr>
      <w:tr w:rsidR="001F7839" w:rsidTr="00682EB1">
        <w:trPr>
          <w:trHeight w:val="256"/>
        </w:trPr>
        <w:tc>
          <w:tcPr>
            <w:tcW w:w="3451" w:type="dxa"/>
            <w:tcBorders>
              <w:left w:val="single" w:sz="4" w:space="0" w:color="000000"/>
              <w:bottom w:val="single" w:sz="4" w:space="0" w:color="000000"/>
            </w:tcBorders>
          </w:tcPr>
          <w:p w:rsidR="001F7839" w:rsidRDefault="001F7839" w:rsidP="00682EB1">
            <w:pPr>
              <w:snapToGrid w:val="0"/>
            </w:pPr>
            <w:r>
              <w:t>Reboot Required</w:t>
            </w:r>
          </w:p>
        </w:tc>
        <w:tc>
          <w:tcPr>
            <w:tcW w:w="4894" w:type="dxa"/>
            <w:tcBorders>
              <w:left w:val="single" w:sz="4" w:space="0" w:color="000000"/>
              <w:bottom w:val="single" w:sz="4" w:space="0" w:color="000000"/>
              <w:right w:val="single" w:sz="4" w:space="0" w:color="000000"/>
            </w:tcBorders>
          </w:tcPr>
          <w:p w:rsidR="001F7839" w:rsidRDefault="001F7839" w:rsidP="00682EB1">
            <w:pPr>
              <w:snapToGrid w:val="0"/>
            </w:pPr>
            <w:r>
              <w:t>Yes</w:t>
            </w:r>
          </w:p>
        </w:tc>
      </w:tr>
      <w:tr w:rsidR="001F7839" w:rsidTr="00682EB1">
        <w:trPr>
          <w:trHeight w:val="256"/>
        </w:trPr>
        <w:tc>
          <w:tcPr>
            <w:tcW w:w="3451" w:type="dxa"/>
            <w:tcBorders>
              <w:top w:val="single" w:sz="4" w:space="0" w:color="000000"/>
              <w:left w:val="single" w:sz="4" w:space="0" w:color="000000"/>
              <w:bottom w:val="single" w:sz="4" w:space="0" w:color="000000"/>
            </w:tcBorders>
          </w:tcPr>
          <w:p w:rsidR="001F7839" w:rsidRDefault="001F7839" w:rsidP="00682EB1">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1F7839" w:rsidRDefault="001F7839" w:rsidP="00682EB1">
            <w:pPr>
              <w:snapToGrid w:val="0"/>
            </w:pPr>
            <w:r>
              <w:t>No</w:t>
            </w:r>
          </w:p>
        </w:tc>
      </w:tr>
      <w:tr w:rsidR="001F7839" w:rsidDel="00350415" w:rsidTr="00682EB1">
        <w:trPr>
          <w:trHeight w:val="256"/>
          <w:del w:id="3793" w:author="blake" w:date="2012-04-05T12:49:00Z"/>
        </w:trPr>
        <w:tc>
          <w:tcPr>
            <w:tcW w:w="3451" w:type="dxa"/>
            <w:tcBorders>
              <w:top w:val="single" w:sz="4" w:space="0" w:color="000000"/>
              <w:left w:val="single" w:sz="4" w:space="0" w:color="000000"/>
              <w:bottom w:val="single" w:sz="4" w:space="0" w:color="000000"/>
            </w:tcBorders>
          </w:tcPr>
          <w:p w:rsidR="001F7839" w:rsidDel="00350415" w:rsidRDefault="001F7839" w:rsidP="00682EB1">
            <w:pPr>
              <w:snapToGrid w:val="0"/>
              <w:rPr>
                <w:del w:id="3794" w:author="blake" w:date="2012-04-05T12:49:00Z"/>
              </w:rPr>
            </w:pPr>
            <w:del w:id="3795" w:author="blake" w:date="2012-04-05T12:49: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1F7839" w:rsidRPr="001F7839" w:rsidDel="00350415" w:rsidRDefault="001F7839" w:rsidP="001F7839">
            <w:pPr>
              <w:rPr>
                <w:del w:id="3796" w:author="blake" w:date="2012-04-05T12:49:00Z"/>
              </w:rPr>
            </w:pPr>
            <w:del w:id="3797" w:author="blake" w:date="2012-04-05T12:49:00Z">
              <w:r w:rsidRPr="001F7839" w:rsidDel="00350415">
                <w:delText>CCE-14027-7</w:delText>
              </w:r>
            </w:del>
          </w:p>
        </w:tc>
      </w:tr>
    </w:tbl>
    <w:p w:rsidR="001F7839" w:rsidRDefault="001F7839" w:rsidP="001F7839">
      <w:pPr>
        <w:pStyle w:val="CISRuleComponent"/>
      </w:pPr>
      <w:r>
        <w:t xml:space="preserve">Description: </w:t>
      </w:r>
    </w:p>
    <w:p w:rsidR="00FB01C4" w:rsidRPr="00FB01C4" w:rsidRDefault="00FB01C4" w:rsidP="00B07B80">
      <w:pPr>
        <w:pStyle w:val="CISNormal"/>
      </w:pPr>
      <w:r>
        <w:t>The Reliable Datagram Sockets (RDS) protocol is a transport layer protocol designed to provide low-latency, high-bandwidth communications between cluster nodes.</w:t>
      </w:r>
      <w:r w:rsidR="00282866">
        <w:t xml:space="preserve"> It was developed by </w:t>
      </w:r>
      <w:r w:rsidR="00B07B80">
        <w:t xml:space="preserve">the </w:t>
      </w:r>
      <w:r w:rsidR="00282866">
        <w:t xml:space="preserve">Oracle </w:t>
      </w:r>
      <w:r w:rsidR="00A51FD8">
        <w:t>Corporation</w:t>
      </w:r>
      <w:r w:rsidR="00282866">
        <w:t>.</w:t>
      </w:r>
    </w:p>
    <w:p w:rsidR="001F7839" w:rsidRDefault="001F7839" w:rsidP="001F7839">
      <w:pPr>
        <w:pStyle w:val="CISRuleComponent"/>
      </w:pPr>
      <w:r w:rsidRPr="006C7502">
        <w:t>Rationale:</w:t>
      </w:r>
    </w:p>
    <w:p w:rsidR="00FB01C4" w:rsidRPr="00B07B80" w:rsidRDefault="00282866" w:rsidP="007D4AE6">
      <w:pPr>
        <w:pStyle w:val="CISNormal"/>
      </w:pPr>
      <w:r>
        <w:t>If the protocol is not being used, it is recommended that kernel module not be loaded, disabling the service</w:t>
      </w:r>
      <w:r w:rsidR="007D4AE6" w:rsidRPr="007D4AE6">
        <w:t xml:space="preserve"> </w:t>
      </w:r>
      <w:r w:rsidR="007D4AE6">
        <w:t>to reduce the potential attack surface</w:t>
      </w:r>
      <w:r>
        <w:t>.</w:t>
      </w:r>
    </w:p>
    <w:p w:rsidR="001F7839" w:rsidRDefault="001F7839" w:rsidP="001F7839">
      <w:pPr>
        <w:pStyle w:val="CISRuleComponent"/>
      </w:pPr>
      <w:r>
        <w:t>Remediation:</w:t>
      </w:r>
    </w:p>
    <w:p w:rsidR="00FB01C4" w:rsidRPr="00FB01C4" w:rsidRDefault="00FB01C4" w:rsidP="00FB132F">
      <w:pPr>
        <w:pStyle w:val="CISC0de"/>
        <w:pBdr>
          <w:bottom w:val="single" w:sz="4" w:space="0" w:color="auto"/>
        </w:pBdr>
      </w:pPr>
      <w:r>
        <w:t xml:space="preserve"># </w:t>
      </w:r>
      <w:r w:rsidRPr="00FB132F">
        <w:t xml:space="preserve">echo </w:t>
      </w:r>
      <w:r w:rsidR="00505736">
        <w:t>"</w:t>
      </w:r>
      <w:r w:rsidRPr="00FB132F">
        <w:t>install rds /bin/true</w:t>
      </w:r>
      <w:r w:rsidR="00505736">
        <w:t>"</w:t>
      </w:r>
      <w:r w:rsidRPr="00FB132F">
        <w:t xml:space="preserve"> &gt;&gt; /etc/modprobe.</w:t>
      </w:r>
      <w:r w:rsidR="00832D67">
        <w:t>d/CIS</w:t>
      </w:r>
      <w:ins w:id="3798" w:author="blake" w:date="2012-04-07T19:41:00Z">
        <w:r w:rsidR="00B137E2">
          <w:t>.conf</w:t>
        </w:r>
      </w:ins>
    </w:p>
    <w:p w:rsidR="001F7839" w:rsidRDefault="001F7839" w:rsidP="001F7839">
      <w:pPr>
        <w:pStyle w:val="CISRuleComponent"/>
        <w:spacing w:before="240"/>
      </w:pPr>
      <w:r>
        <w:t>Audit:</w:t>
      </w:r>
    </w:p>
    <w:p w:rsidR="001F7839" w:rsidRDefault="001F7839" w:rsidP="001F7839">
      <w:pPr>
        <w:pStyle w:val="CISNormal"/>
      </w:pPr>
      <w:r>
        <w:t xml:space="preserve">Perform the following to determine </w:t>
      </w:r>
      <w:r w:rsidR="00B07B80">
        <w:t>if RDS is disabled.</w:t>
      </w:r>
    </w:p>
    <w:p w:rsidR="00FB01C4" w:rsidRDefault="00FB01C4" w:rsidP="00FB132F">
      <w:pPr>
        <w:pStyle w:val="CISC0de"/>
        <w:pBdr>
          <w:bottom w:val="single" w:sz="4" w:space="0" w:color="auto"/>
        </w:pBdr>
      </w:pPr>
      <w:r w:rsidRPr="00FB01C4">
        <w:t>#</w:t>
      </w:r>
      <w:r>
        <w:t xml:space="preserve"> </w:t>
      </w:r>
      <w:r w:rsidRPr="00FB132F">
        <w:t xml:space="preserve">grep </w:t>
      </w:r>
      <w:r w:rsidR="00505736">
        <w:t>"</w:t>
      </w:r>
      <w:r w:rsidRPr="00FB132F">
        <w:t>install rds /bin/true</w:t>
      </w:r>
      <w:r w:rsidR="00505736">
        <w:t>"</w:t>
      </w:r>
      <w:r w:rsidRPr="00FB132F">
        <w:t xml:space="preserve"> /etc/modprobe.</w:t>
      </w:r>
      <w:r w:rsidR="00832D67">
        <w:t>d/CIS</w:t>
      </w:r>
      <w:ins w:id="3799" w:author="blake" w:date="2012-04-07T19:41:00Z">
        <w:r w:rsidR="00B137E2">
          <w:t>.conf</w:t>
        </w:r>
      </w:ins>
    </w:p>
    <w:p w:rsidR="00FB01C4" w:rsidRPr="00FB01C4" w:rsidRDefault="00FB01C4" w:rsidP="00FB132F">
      <w:pPr>
        <w:pStyle w:val="CISC0de"/>
        <w:pBdr>
          <w:bottom w:val="single" w:sz="4" w:space="0" w:color="auto"/>
        </w:pBdr>
      </w:pPr>
      <w:r>
        <w:lastRenderedPageBreak/>
        <w:t>install rds /bin/true</w:t>
      </w:r>
    </w:p>
    <w:p w:rsidR="001F7839" w:rsidRDefault="001F7839" w:rsidP="001F7839">
      <w:r>
        <w:tab/>
      </w:r>
    </w:p>
    <w:p w:rsidR="00DE5268" w:rsidRDefault="001F7839" w:rsidP="006E606D">
      <w:pPr>
        <w:pStyle w:val="Heading3"/>
        <w:tabs>
          <w:tab w:val="center" w:pos="990"/>
        </w:tabs>
        <w:ind w:left="360"/>
      </w:pPr>
      <w:bookmarkStart w:id="3800" w:name="_Toc328948777"/>
      <w:r>
        <w:t>Disable TIPC</w:t>
      </w:r>
      <w:bookmarkEnd w:id="3800"/>
    </w:p>
    <w:tbl>
      <w:tblPr>
        <w:tblW w:w="0" w:type="auto"/>
        <w:tblInd w:w="462" w:type="dxa"/>
        <w:tblLayout w:type="fixed"/>
        <w:tblLook w:val="0000" w:firstRow="0" w:lastRow="0" w:firstColumn="0" w:lastColumn="0" w:noHBand="0" w:noVBand="0"/>
      </w:tblPr>
      <w:tblGrid>
        <w:gridCol w:w="3451"/>
        <w:gridCol w:w="4894"/>
      </w:tblGrid>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r>
              <w:t>Level-I</w:t>
            </w:r>
          </w:p>
        </w:tc>
      </w:tr>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r>
              <w:t>N/A</w:t>
            </w:r>
          </w:p>
        </w:tc>
      </w:tr>
      <w:tr w:rsidR="00DE5268" w:rsidTr="00DE5268">
        <w:trPr>
          <w:trHeight w:val="256"/>
        </w:trPr>
        <w:tc>
          <w:tcPr>
            <w:tcW w:w="3451" w:type="dxa"/>
            <w:tcBorders>
              <w:left w:val="single" w:sz="4" w:space="0" w:color="000000"/>
              <w:bottom w:val="single" w:sz="4" w:space="0" w:color="000000"/>
            </w:tcBorders>
          </w:tcPr>
          <w:p w:rsidR="00DE5268" w:rsidRDefault="00DE5268" w:rsidP="00DE5268">
            <w:pPr>
              <w:snapToGrid w:val="0"/>
            </w:pPr>
            <w:r>
              <w:t>Reboot Required</w:t>
            </w:r>
          </w:p>
        </w:tc>
        <w:tc>
          <w:tcPr>
            <w:tcW w:w="4894" w:type="dxa"/>
            <w:tcBorders>
              <w:left w:val="single" w:sz="4" w:space="0" w:color="000000"/>
              <w:bottom w:val="single" w:sz="4" w:space="0" w:color="000000"/>
              <w:right w:val="single" w:sz="4" w:space="0" w:color="000000"/>
            </w:tcBorders>
          </w:tcPr>
          <w:p w:rsidR="00DE5268" w:rsidRDefault="00DE5268" w:rsidP="00DE5268">
            <w:pPr>
              <w:snapToGrid w:val="0"/>
            </w:pPr>
            <w:r>
              <w:t>Yes</w:t>
            </w:r>
          </w:p>
        </w:tc>
      </w:tr>
      <w:tr w:rsidR="00DE5268" w:rsidTr="00DE5268">
        <w:trPr>
          <w:trHeight w:val="256"/>
        </w:trPr>
        <w:tc>
          <w:tcPr>
            <w:tcW w:w="3451" w:type="dxa"/>
            <w:tcBorders>
              <w:top w:val="single" w:sz="4" w:space="0" w:color="000000"/>
              <w:left w:val="single" w:sz="4" w:space="0" w:color="000000"/>
              <w:bottom w:val="single" w:sz="4" w:space="0" w:color="000000"/>
            </w:tcBorders>
          </w:tcPr>
          <w:p w:rsidR="00DE5268" w:rsidRDefault="00DE5268" w:rsidP="00DE526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DE5268" w:rsidRDefault="00DE5268" w:rsidP="00DE5268">
            <w:pPr>
              <w:snapToGrid w:val="0"/>
            </w:pPr>
            <w:r>
              <w:t>No</w:t>
            </w:r>
          </w:p>
        </w:tc>
      </w:tr>
      <w:tr w:rsidR="00DE5268" w:rsidDel="00350415" w:rsidTr="00DE5268">
        <w:trPr>
          <w:trHeight w:val="256"/>
          <w:del w:id="3801" w:author="blake" w:date="2012-04-05T12:49:00Z"/>
        </w:trPr>
        <w:tc>
          <w:tcPr>
            <w:tcW w:w="3451" w:type="dxa"/>
            <w:tcBorders>
              <w:top w:val="single" w:sz="4" w:space="0" w:color="000000"/>
              <w:left w:val="single" w:sz="4" w:space="0" w:color="000000"/>
              <w:bottom w:val="single" w:sz="4" w:space="0" w:color="000000"/>
            </w:tcBorders>
          </w:tcPr>
          <w:p w:rsidR="00DE5268" w:rsidDel="00350415" w:rsidRDefault="00DE5268" w:rsidP="00DE5268">
            <w:pPr>
              <w:snapToGrid w:val="0"/>
              <w:rPr>
                <w:del w:id="3802" w:author="blake" w:date="2012-04-05T12:49:00Z"/>
              </w:rPr>
            </w:pPr>
            <w:del w:id="3803" w:author="blake" w:date="2012-04-05T12:49: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DE5268" w:rsidDel="00350415" w:rsidRDefault="001F7839" w:rsidP="00DE5268">
            <w:pPr>
              <w:snapToGrid w:val="0"/>
              <w:rPr>
                <w:del w:id="3804" w:author="blake" w:date="2012-04-05T12:49:00Z"/>
              </w:rPr>
            </w:pPr>
            <w:del w:id="3805" w:author="blake" w:date="2012-04-05T12:49:00Z">
              <w:r w:rsidRPr="001F7839" w:rsidDel="00350415">
                <w:delText>CCE-14911-2</w:delText>
              </w:r>
            </w:del>
          </w:p>
        </w:tc>
      </w:tr>
    </w:tbl>
    <w:p w:rsidR="00FB01C4" w:rsidRDefault="00C82CED" w:rsidP="00C82CED">
      <w:pPr>
        <w:pStyle w:val="CISRuleComponent"/>
      </w:pPr>
      <w:r>
        <w:t xml:space="preserve">Description: </w:t>
      </w:r>
    </w:p>
    <w:p w:rsidR="00FB01C4" w:rsidRPr="00FB01C4" w:rsidRDefault="00FB01C4" w:rsidP="00B07B80">
      <w:pPr>
        <w:pStyle w:val="CISNormal"/>
      </w:pPr>
      <w:r>
        <w:t>The Transparent Inter-Process Communication (TIPC) protocol is designed to provide communication between cluster nodes.</w:t>
      </w:r>
    </w:p>
    <w:p w:rsidR="00C82CED" w:rsidRDefault="00C82CED" w:rsidP="00C82CED">
      <w:pPr>
        <w:pStyle w:val="CISRuleComponent"/>
      </w:pPr>
      <w:r w:rsidRPr="006C7502">
        <w:t>Rationale:</w:t>
      </w:r>
    </w:p>
    <w:p w:rsidR="00FB01C4" w:rsidRPr="00B07B80" w:rsidRDefault="00282866" w:rsidP="007D4AE6">
      <w:pPr>
        <w:pStyle w:val="CISNormal"/>
      </w:pPr>
      <w:r>
        <w:t>If the protocol is not being used, it is recommended that kernel module not be loaded, disabling the service</w:t>
      </w:r>
      <w:r w:rsidR="007D4AE6" w:rsidRPr="007D4AE6">
        <w:t xml:space="preserve"> </w:t>
      </w:r>
      <w:r w:rsidR="007D4AE6">
        <w:t>to reduce the potential attack surface</w:t>
      </w:r>
      <w:r>
        <w:t>.</w:t>
      </w:r>
    </w:p>
    <w:p w:rsidR="00FB01C4" w:rsidRDefault="00C82CED" w:rsidP="00C82CED">
      <w:pPr>
        <w:pStyle w:val="CISRuleComponent"/>
      </w:pPr>
      <w:r>
        <w:t>Remediation:</w:t>
      </w:r>
    </w:p>
    <w:p w:rsidR="00C82CED" w:rsidRPr="00946CFA" w:rsidRDefault="00FB01C4" w:rsidP="00FB132F">
      <w:pPr>
        <w:pStyle w:val="CISC0de"/>
        <w:pBdr>
          <w:bottom w:val="single" w:sz="4" w:space="0" w:color="auto"/>
        </w:pBdr>
      </w:pPr>
      <w:r>
        <w:t xml:space="preserve"># </w:t>
      </w:r>
      <w:r w:rsidRPr="00FB132F">
        <w:t xml:space="preserve">echo </w:t>
      </w:r>
      <w:r w:rsidR="00505736">
        <w:t>"</w:t>
      </w:r>
      <w:r w:rsidRPr="00FB132F">
        <w:t>install tipc /bin/true</w:t>
      </w:r>
      <w:r w:rsidR="00505736">
        <w:t>"</w:t>
      </w:r>
      <w:r w:rsidRPr="00FB132F">
        <w:t xml:space="preserve"> &gt;&gt; /etc/modprobe.</w:t>
      </w:r>
      <w:r w:rsidR="00832D67">
        <w:t>d/CIS</w:t>
      </w:r>
      <w:ins w:id="3806" w:author="blake" w:date="2012-04-07T19:41:00Z">
        <w:r w:rsidR="00B137E2">
          <w:t>.conf</w:t>
        </w:r>
      </w:ins>
    </w:p>
    <w:p w:rsidR="00C82CED" w:rsidRDefault="00C82CED" w:rsidP="00C82CED">
      <w:pPr>
        <w:pStyle w:val="CISRuleComponent"/>
        <w:spacing w:before="240"/>
      </w:pPr>
      <w:r>
        <w:t>Audit:</w:t>
      </w:r>
    </w:p>
    <w:p w:rsidR="00C82CED" w:rsidRDefault="00C82CED" w:rsidP="00C82CED">
      <w:pPr>
        <w:pStyle w:val="CISNormal"/>
      </w:pPr>
      <w:r>
        <w:t xml:space="preserve">Perform the following to determine </w:t>
      </w:r>
      <w:r w:rsidR="00B07B80">
        <w:t>if TIPC is disabled.</w:t>
      </w:r>
    </w:p>
    <w:p w:rsidR="00FB01C4" w:rsidRDefault="00FB01C4" w:rsidP="00FB01C4">
      <w:pPr>
        <w:pStyle w:val="CISC0de"/>
        <w:pBdr>
          <w:bottom w:val="single" w:sz="4" w:space="0" w:color="auto"/>
        </w:pBdr>
      </w:pPr>
      <w:r w:rsidRPr="00FB01C4">
        <w:t>#</w:t>
      </w:r>
      <w:r>
        <w:t xml:space="preserve"> </w:t>
      </w:r>
      <w:r w:rsidRPr="00FB132F">
        <w:t xml:space="preserve">grep </w:t>
      </w:r>
      <w:r w:rsidR="00505736">
        <w:t>"</w:t>
      </w:r>
      <w:r w:rsidRPr="00FB132F">
        <w:t>install tipc /bin/true</w:t>
      </w:r>
      <w:r w:rsidR="00505736">
        <w:t>"</w:t>
      </w:r>
      <w:r w:rsidRPr="00FB132F">
        <w:t xml:space="preserve"> /etc/modprobe.</w:t>
      </w:r>
      <w:r w:rsidR="00832D67">
        <w:t>d/CIS</w:t>
      </w:r>
      <w:ins w:id="3807" w:author="blake" w:date="2012-04-07T19:41:00Z">
        <w:r w:rsidR="00B137E2">
          <w:t>.conf</w:t>
        </w:r>
      </w:ins>
    </w:p>
    <w:p w:rsidR="00FB01C4" w:rsidRPr="00FB01C4" w:rsidRDefault="00FB01C4" w:rsidP="00FB01C4">
      <w:pPr>
        <w:pStyle w:val="CISC0de"/>
        <w:pBdr>
          <w:bottom w:val="single" w:sz="4" w:space="0" w:color="auto"/>
        </w:pBdr>
      </w:pPr>
      <w:r>
        <w:t>install tipc /bin/true</w:t>
      </w:r>
    </w:p>
    <w:p w:rsidR="00C82CED" w:rsidRDefault="00C82CED" w:rsidP="00C82CED">
      <w:pPr>
        <w:rPr>
          <w:b/>
        </w:rPr>
      </w:pPr>
    </w:p>
    <w:p w:rsidR="001628FE" w:rsidRDefault="001628FE" w:rsidP="00131241">
      <w:pPr>
        <w:pStyle w:val="Heading1"/>
        <w:numPr>
          <w:ilvl w:val="0"/>
          <w:numId w:val="6"/>
        </w:numPr>
      </w:pPr>
      <w:bookmarkStart w:id="3808" w:name="_Toc311556656"/>
      <w:bookmarkStart w:id="3809" w:name="_Toc311571576"/>
      <w:bookmarkStart w:id="3810" w:name="_Toc311706717"/>
      <w:bookmarkStart w:id="3811" w:name="_Toc311556658"/>
      <w:bookmarkStart w:id="3812" w:name="_Toc311571578"/>
      <w:bookmarkStart w:id="3813" w:name="_Toc311706719"/>
      <w:bookmarkStart w:id="3814" w:name="_Toc311556660"/>
      <w:bookmarkStart w:id="3815" w:name="_Toc311571580"/>
      <w:bookmarkStart w:id="3816" w:name="_Toc311706721"/>
      <w:bookmarkStart w:id="3817" w:name="_Toc311556676"/>
      <w:bookmarkStart w:id="3818" w:name="_Toc311571596"/>
      <w:bookmarkStart w:id="3819" w:name="_Toc311706737"/>
      <w:bookmarkStart w:id="3820" w:name="_Toc311556678"/>
      <w:bookmarkStart w:id="3821" w:name="_Toc311571598"/>
      <w:bookmarkStart w:id="3822" w:name="_Toc311706739"/>
      <w:bookmarkStart w:id="3823" w:name="_Toc311556679"/>
      <w:bookmarkStart w:id="3824" w:name="_Toc311571599"/>
      <w:bookmarkStart w:id="3825" w:name="_Toc311706740"/>
      <w:bookmarkStart w:id="3826" w:name="_Toc311556680"/>
      <w:bookmarkStart w:id="3827" w:name="_Toc311571600"/>
      <w:bookmarkStart w:id="3828" w:name="_Toc311706741"/>
      <w:bookmarkStart w:id="3829" w:name="_Toc311556682"/>
      <w:bookmarkStart w:id="3830" w:name="_Toc311571602"/>
      <w:bookmarkStart w:id="3831" w:name="_Toc311706743"/>
      <w:bookmarkStart w:id="3832" w:name="_Toc311556683"/>
      <w:bookmarkStart w:id="3833" w:name="_Toc311571603"/>
      <w:bookmarkStart w:id="3834" w:name="_Toc311706744"/>
      <w:bookmarkStart w:id="3835" w:name="_Toc311556684"/>
      <w:bookmarkStart w:id="3836" w:name="_Toc311571604"/>
      <w:bookmarkStart w:id="3837" w:name="_Toc311706745"/>
      <w:bookmarkStart w:id="3838" w:name="_Toc311556685"/>
      <w:bookmarkStart w:id="3839" w:name="_Toc311571605"/>
      <w:bookmarkStart w:id="3840" w:name="_Toc311706746"/>
      <w:bookmarkStart w:id="3841" w:name="_Toc311556687"/>
      <w:bookmarkStart w:id="3842" w:name="_Toc311571607"/>
      <w:bookmarkStart w:id="3843" w:name="_Toc311706748"/>
      <w:bookmarkStart w:id="3844" w:name="_Toc328948778"/>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r>
        <w:t>Logging</w:t>
      </w:r>
      <w:r w:rsidR="00AC73F4">
        <w:t xml:space="preserve"> </w:t>
      </w:r>
      <w:r w:rsidR="00320AE6">
        <w:t>and Auditing</w:t>
      </w:r>
      <w:bookmarkEnd w:id="3844"/>
    </w:p>
    <w:p w:rsidR="00917281" w:rsidRDefault="00917281" w:rsidP="00917281">
      <w:r>
        <w:t>The items in this section describe how to configure logging, log monitoring, and auditing, using tools included with RHEL</w:t>
      </w:r>
      <w:r w:rsidR="004C0D5F">
        <w:t>6</w:t>
      </w:r>
      <w:r>
        <w:t>.</w:t>
      </w:r>
    </w:p>
    <w:p w:rsidR="0052371F" w:rsidRDefault="0052371F" w:rsidP="00917281"/>
    <w:p w:rsidR="00917281" w:rsidRDefault="00917281" w:rsidP="00917281">
      <w:r>
        <w:t xml:space="preserve">It is recommended that </w:t>
      </w:r>
      <w:r w:rsidRPr="00917281">
        <w:rPr>
          <w:rStyle w:val="CodeChar"/>
          <w:sz w:val="24"/>
          <w:szCs w:val="24"/>
        </w:rPr>
        <w:t>rsyslog</w:t>
      </w:r>
      <w:r>
        <w:t xml:space="preserve"> be used for logging (with </w:t>
      </w:r>
      <w:r w:rsidRPr="00917281">
        <w:rPr>
          <w:rStyle w:val="CodeChar"/>
          <w:sz w:val="24"/>
          <w:szCs w:val="24"/>
        </w:rPr>
        <w:t>logwatch</w:t>
      </w:r>
      <w:r>
        <w:t xml:space="preserve"> providing summarization) and </w:t>
      </w:r>
      <w:r w:rsidRPr="00917281">
        <w:rPr>
          <w:rStyle w:val="CodeChar"/>
          <w:sz w:val="24"/>
          <w:szCs w:val="24"/>
        </w:rPr>
        <w:t>auditd</w:t>
      </w:r>
      <w:r w:rsidRPr="00A40A73">
        <w:rPr>
          <w:bCs/>
          <w:kern w:val="32"/>
          <w:szCs w:val="32"/>
        </w:rPr>
        <w:t xml:space="preserve"> be used </w:t>
      </w:r>
      <w:r>
        <w:t xml:space="preserve">for auditing (with </w:t>
      </w:r>
      <w:r w:rsidRPr="00917281">
        <w:rPr>
          <w:rStyle w:val="CodeChar"/>
          <w:sz w:val="24"/>
          <w:szCs w:val="24"/>
        </w:rPr>
        <w:t>aureport</w:t>
      </w:r>
      <w:r>
        <w:t xml:space="preserve"> providing summarization) to automatically monitor logs for intrusion attempts and other suspicious system behavior.  </w:t>
      </w:r>
    </w:p>
    <w:p w:rsidR="0052371F" w:rsidRDefault="0052371F" w:rsidP="00917281"/>
    <w:p w:rsidR="00917281" w:rsidRDefault="00917281" w:rsidP="00917281">
      <w:r>
        <w:t xml:space="preserve">In addition to the local log files created by the steps in this section, it is also recommended that sites collect copies of their system logs on a secure, centralized log server via an encrypted connection. Not only does centralized logging help sites correlate events that may be occurring on multiple systems, but having a second copy of the system log information may be critical after a system compromise where the attacker has modified the local log files on the affected system(s). If a log correlation system is deployed, configure it to process the logs described in this section. </w:t>
      </w:r>
    </w:p>
    <w:p w:rsidR="00565E6F" w:rsidRDefault="00565E6F" w:rsidP="00917281"/>
    <w:p w:rsidR="00917281" w:rsidRDefault="00917281" w:rsidP="00917281">
      <w:r>
        <w:t xml:space="preserve">Because it is often necessary to correlate log information from many different systems (particularly after a security incident) it is recommended that the time be synchronized </w:t>
      </w:r>
      <w:r>
        <w:lastRenderedPageBreak/>
        <w:t xml:space="preserve">among systems and devices connected to the local network.  The standard Internet protocol for time synchronization is the Network Time Protocol (NTP), which is supported by most network-ready devices. See the </w:t>
      </w:r>
      <w:r w:rsidRPr="00917281">
        <w:rPr>
          <w:rStyle w:val="CodeChar"/>
          <w:sz w:val="24"/>
          <w:szCs w:val="24"/>
        </w:rPr>
        <w:t>ntpd(8)</w:t>
      </w:r>
      <w:r>
        <w:t xml:space="preserve"> manual page for more information on configuring NTP. </w:t>
      </w:r>
    </w:p>
    <w:p w:rsidR="0052371F" w:rsidRDefault="0052371F" w:rsidP="00B4236E"/>
    <w:p w:rsidR="0052371F" w:rsidRDefault="00B4236E" w:rsidP="00B4236E">
      <w:r>
        <w:t xml:space="preserve">It is important that all logs described in this section be monitored on a regular basis and correlated to determine trends. A seemingly innocuous entry in one log could be more significant when compared to an entry in another log. </w:t>
      </w:r>
    </w:p>
    <w:p w:rsidR="003D691D" w:rsidRDefault="003D691D" w:rsidP="00B4236E">
      <w:pPr>
        <w:rPr>
          <w:ins w:id="3845" w:author="blake" w:date="2012-04-05T12:23:00Z"/>
          <w:b/>
        </w:rPr>
      </w:pPr>
    </w:p>
    <w:p w:rsidR="007D4AE6" w:rsidRDefault="007D4AE6" w:rsidP="00B4236E">
      <w:r w:rsidRPr="006E606D">
        <w:rPr>
          <w:b/>
        </w:rPr>
        <w:t>Note on log file permissions:</w:t>
      </w:r>
      <w:r>
        <w:t xml:space="preserve"> There really isn’t a </w:t>
      </w:r>
      <w:r w:rsidR="00505736">
        <w:t>"</w:t>
      </w:r>
      <w:r>
        <w:t>one size fits all</w:t>
      </w:r>
      <w:r w:rsidR="00505736">
        <w:t>"</w:t>
      </w:r>
      <w:r>
        <w:t xml:space="preserve"> solution to the permissions on log files. Many site</w:t>
      </w:r>
      <w:r w:rsidR="00493A46">
        <w:t>s</w:t>
      </w:r>
      <w:r>
        <w:t xml:space="preserve"> utilize group permissions so that administrators who are</w:t>
      </w:r>
      <w:r w:rsidR="00493A46">
        <w:t xml:space="preserve"> in a defined security group, s</w:t>
      </w:r>
      <w:r>
        <w:t xml:space="preserve">uch as </w:t>
      </w:r>
      <w:r w:rsidR="00505736">
        <w:t>"</w:t>
      </w:r>
      <w:r>
        <w:t>wheel</w:t>
      </w:r>
      <w:r w:rsidR="00505736">
        <w:t>"</w:t>
      </w:r>
      <w:r>
        <w:t xml:space="preserve"> do not have to elevate privileges to root in order to read log files. Also, if a third party log aggregation tool is used, it may need to have group permissions to read the log files, which is preferable to having it run setuid to root. Therefore, there are two</w:t>
      </w:r>
      <w:r w:rsidR="00493A46">
        <w:t xml:space="preserve"> remediation and audit steps for log file permissions. One is for systems that do not have a secured group method implemented that only permits root to read the log files (</w:t>
      </w:r>
      <w:r w:rsidR="00493A46" w:rsidRPr="0052371F">
        <w:rPr>
          <w:rStyle w:val="CodeChar"/>
        </w:rPr>
        <w:t>root:root</w:t>
      </w:r>
      <w:r w:rsidR="00493A46" w:rsidRPr="00A40A73">
        <w:rPr>
          <w:bCs/>
          <w:kern w:val="32"/>
          <w:szCs w:val="32"/>
        </w:rPr>
        <w:t xml:space="preserve"> </w:t>
      </w:r>
      <w:r w:rsidR="00493A46" w:rsidRPr="0052371F">
        <w:rPr>
          <w:rStyle w:val="CodeChar"/>
        </w:rPr>
        <w:t>600</w:t>
      </w:r>
      <w:r w:rsidR="00493A46">
        <w:t xml:space="preserve">). The other is for sites that do have such a setup and are designated as </w:t>
      </w:r>
      <w:r w:rsidR="00493A46" w:rsidRPr="0052371F">
        <w:rPr>
          <w:rStyle w:val="CodeChar"/>
        </w:rPr>
        <w:t>root:securegrp</w:t>
      </w:r>
      <w:r w:rsidR="00493A46">
        <w:t xml:space="preserve"> </w:t>
      </w:r>
      <w:r w:rsidR="00493A46" w:rsidRPr="0052371F">
        <w:rPr>
          <w:rStyle w:val="CodeChar"/>
        </w:rPr>
        <w:t>640</w:t>
      </w:r>
      <w:r w:rsidR="00493A46">
        <w:t xml:space="preserve"> where </w:t>
      </w:r>
      <w:r w:rsidR="00493A46" w:rsidRPr="0052371F">
        <w:rPr>
          <w:rStyle w:val="CodeChar"/>
        </w:rPr>
        <w:t>securegrp</w:t>
      </w:r>
      <w:r w:rsidR="00493A46">
        <w:t xml:space="preserve"> is the defined security group (in some cases </w:t>
      </w:r>
      <w:r w:rsidR="00493A46" w:rsidRPr="0052371F">
        <w:rPr>
          <w:rStyle w:val="CodeChar"/>
        </w:rPr>
        <w:t>wheel</w:t>
      </w:r>
      <w:r w:rsidR="00565E6F" w:rsidRPr="00565E6F">
        <w:t>)</w:t>
      </w:r>
      <w:r w:rsidR="00493A46">
        <w:t xml:space="preserve">. </w:t>
      </w:r>
    </w:p>
    <w:p w:rsidR="002409CE" w:rsidRDefault="002409CE" w:rsidP="0095741F">
      <w:pPr>
        <w:pStyle w:val="Heading2"/>
        <w:numPr>
          <w:ilvl w:val="1"/>
          <w:numId w:val="6"/>
        </w:numPr>
      </w:pPr>
      <w:bookmarkStart w:id="3846" w:name="_Toc328948779"/>
      <w:r>
        <w:t>Configure rsyslog</w:t>
      </w:r>
      <w:bookmarkEnd w:id="3846"/>
    </w:p>
    <w:p w:rsidR="00BC6D98" w:rsidRDefault="00BC6D98" w:rsidP="00BC6D98">
      <w:pPr>
        <w:pStyle w:val="CISNormal"/>
      </w:pPr>
      <w:r>
        <w:t xml:space="preserve">The rsyslog software is recommended as a replacement for the default syslogd daemon and provides improvements over syslogd, such as connection-oriented (i.e. TCP) transmission of logs, the option to log to database formats, and the encryption of log data en route to a central logging server. </w:t>
      </w:r>
    </w:p>
    <w:p w:rsidR="002409CE" w:rsidRDefault="002409CE" w:rsidP="006E606D">
      <w:pPr>
        <w:pStyle w:val="Heading3"/>
        <w:tabs>
          <w:tab w:val="center" w:pos="990"/>
        </w:tabs>
        <w:ind w:left="360"/>
      </w:pPr>
      <w:bookmarkStart w:id="3847" w:name="_Toc328948780"/>
      <w:r>
        <w:t xml:space="preserve">Install the </w:t>
      </w:r>
      <w:r w:rsidRPr="00782137">
        <w:rPr>
          <w:rStyle w:val="CodeChar"/>
          <w:sz w:val="28"/>
          <w:szCs w:val="28"/>
        </w:rPr>
        <w:t>rsyslog</w:t>
      </w:r>
      <w:r>
        <w:t xml:space="preserve"> package</w:t>
      </w:r>
      <w:bookmarkEnd w:id="3847"/>
    </w:p>
    <w:tbl>
      <w:tblPr>
        <w:tblW w:w="0" w:type="auto"/>
        <w:tblInd w:w="462" w:type="dxa"/>
        <w:tblLayout w:type="fixed"/>
        <w:tblLook w:val="0000" w:firstRow="0" w:lastRow="0" w:firstColumn="0" w:lastColumn="0" w:noHBand="0" w:noVBand="0"/>
      </w:tblPr>
      <w:tblGrid>
        <w:gridCol w:w="3451"/>
        <w:gridCol w:w="4894"/>
      </w:tblGrid>
      <w:tr w:rsidR="00BC6D98" w:rsidRPr="00F74208" w:rsidTr="00BC6D98">
        <w:trPr>
          <w:trHeight w:val="256"/>
        </w:trPr>
        <w:tc>
          <w:tcPr>
            <w:tcW w:w="3451" w:type="dxa"/>
            <w:tcBorders>
              <w:top w:val="single" w:sz="4" w:space="0" w:color="000000"/>
              <w:left w:val="single" w:sz="4" w:space="0" w:color="000000"/>
              <w:bottom w:val="single" w:sz="4" w:space="0" w:color="000000"/>
            </w:tcBorders>
          </w:tcPr>
          <w:p w:rsidR="00BC6D98" w:rsidRPr="00F74208" w:rsidRDefault="00BC6D98" w:rsidP="00BC6D98">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BC6D98" w:rsidRPr="00F74208" w:rsidRDefault="00BC6D98" w:rsidP="00BC6D98">
            <w:pPr>
              <w:pStyle w:val="CISNormal"/>
            </w:pPr>
            <w:r w:rsidRPr="00F74208">
              <w:t>Level-I</w:t>
            </w:r>
          </w:p>
        </w:tc>
      </w:tr>
      <w:tr w:rsidR="00BC6D98" w:rsidRPr="00F74208" w:rsidTr="00BC6D98">
        <w:trPr>
          <w:trHeight w:val="256"/>
        </w:trPr>
        <w:tc>
          <w:tcPr>
            <w:tcW w:w="3451" w:type="dxa"/>
            <w:tcBorders>
              <w:top w:val="single" w:sz="4" w:space="0" w:color="000000"/>
              <w:left w:val="single" w:sz="4" w:space="0" w:color="000000"/>
              <w:bottom w:val="single" w:sz="4" w:space="0" w:color="000000"/>
            </w:tcBorders>
          </w:tcPr>
          <w:p w:rsidR="00BC6D98" w:rsidRPr="00F74208" w:rsidRDefault="00BC6D98" w:rsidP="00BC6D98">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BC6D98" w:rsidRPr="00F74208" w:rsidRDefault="00CB0C8A" w:rsidP="00BC6D98">
            <w:pPr>
              <w:pStyle w:val="CISNormal"/>
            </w:pPr>
            <w:del w:id="3848" w:author="blake" w:date="2012-04-07T23:06:00Z">
              <w:r w:rsidDel="00CC0390">
                <w:delText>No</w:delText>
              </w:r>
            </w:del>
            <w:ins w:id="3849" w:author="blake" w:date="2012-04-07T23:06:00Z">
              <w:r w:rsidR="00CC0390">
                <w:t>Installed</w:t>
              </w:r>
            </w:ins>
          </w:p>
        </w:tc>
      </w:tr>
      <w:tr w:rsidR="00BC6D98" w:rsidRPr="00F74208" w:rsidTr="00BC6D98">
        <w:trPr>
          <w:trHeight w:val="256"/>
        </w:trPr>
        <w:tc>
          <w:tcPr>
            <w:tcW w:w="3451" w:type="dxa"/>
            <w:tcBorders>
              <w:left w:val="single" w:sz="4" w:space="0" w:color="000000"/>
              <w:bottom w:val="single" w:sz="4" w:space="0" w:color="000000"/>
            </w:tcBorders>
          </w:tcPr>
          <w:p w:rsidR="00BC6D98" w:rsidRPr="00F74208" w:rsidRDefault="00BC6D98" w:rsidP="00BC6D98">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BC6D98" w:rsidRPr="00F74208" w:rsidRDefault="009A4065" w:rsidP="00BC6D98">
            <w:pPr>
              <w:pStyle w:val="CISNormal"/>
            </w:pPr>
            <w:r>
              <w:t>No</w:t>
            </w:r>
          </w:p>
        </w:tc>
      </w:tr>
      <w:tr w:rsidR="00BC6D98" w:rsidRPr="00F74208" w:rsidTr="00BC6D98">
        <w:trPr>
          <w:trHeight w:val="256"/>
        </w:trPr>
        <w:tc>
          <w:tcPr>
            <w:tcW w:w="3451" w:type="dxa"/>
            <w:tcBorders>
              <w:top w:val="single" w:sz="4" w:space="0" w:color="000000"/>
              <w:left w:val="single" w:sz="4" w:space="0" w:color="000000"/>
              <w:bottom w:val="single" w:sz="4" w:space="0" w:color="000000"/>
            </w:tcBorders>
          </w:tcPr>
          <w:p w:rsidR="00BC6D98" w:rsidRPr="00F74208" w:rsidRDefault="00BC6D98" w:rsidP="00BC6D98">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BC6D98" w:rsidRPr="00F74208" w:rsidRDefault="00BC6D98" w:rsidP="00BC6D98">
            <w:pPr>
              <w:pStyle w:val="CISNormal"/>
            </w:pPr>
            <w:del w:id="3850" w:author="blake" w:date="2012-04-07T23:06:00Z">
              <w:r w:rsidRPr="00F74208" w:rsidDel="00CC0390">
                <w:delText>No</w:delText>
              </w:r>
            </w:del>
            <w:ins w:id="3851" w:author="blake" w:date="2012-04-07T23:06:00Z">
              <w:r w:rsidR="00CC0390">
                <w:t>Yes</w:t>
              </w:r>
            </w:ins>
          </w:p>
        </w:tc>
      </w:tr>
      <w:tr w:rsidR="00BC6D98" w:rsidRPr="00F74208" w:rsidDel="00350415" w:rsidTr="00BC6D98">
        <w:trPr>
          <w:trHeight w:val="256"/>
          <w:del w:id="3852" w:author="blake" w:date="2012-04-05T12:49:00Z"/>
        </w:trPr>
        <w:tc>
          <w:tcPr>
            <w:tcW w:w="3451" w:type="dxa"/>
            <w:tcBorders>
              <w:top w:val="single" w:sz="4" w:space="0" w:color="000000"/>
              <w:left w:val="single" w:sz="4" w:space="0" w:color="000000"/>
              <w:bottom w:val="single" w:sz="4" w:space="0" w:color="000000"/>
            </w:tcBorders>
          </w:tcPr>
          <w:p w:rsidR="00BC6D98" w:rsidRPr="00F74208" w:rsidDel="00350415" w:rsidRDefault="00BC6D98" w:rsidP="00BC6D98">
            <w:pPr>
              <w:pStyle w:val="CISNormal"/>
              <w:rPr>
                <w:del w:id="3853" w:author="blake" w:date="2012-04-05T12:49:00Z"/>
              </w:rPr>
            </w:pPr>
            <w:del w:id="3854"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BC6D98" w:rsidRPr="00F74208" w:rsidDel="00350415" w:rsidRDefault="00BC6D98" w:rsidP="00BC6D98">
            <w:pPr>
              <w:pStyle w:val="CISNormal"/>
              <w:rPr>
                <w:del w:id="3855" w:author="blake" w:date="2012-04-05T12:49:00Z"/>
              </w:rPr>
            </w:pPr>
          </w:p>
        </w:tc>
      </w:tr>
    </w:tbl>
    <w:p w:rsidR="002409CE" w:rsidRDefault="002409CE" w:rsidP="002409CE">
      <w:pPr>
        <w:pStyle w:val="CISNormal"/>
      </w:pPr>
    </w:p>
    <w:p w:rsidR="00BC6D98" w:rsidRPr="00BC6D98" w:rsidRDefault="00BC6D98" w:rsidP="002409CE">
      <w:pPr>
        <w:pStyle w:val="CISNormal"/>
        <w:rPr>
          <w:b/>
        </w:rPr>
      </w:pPr>
      <w:r w:rsidRPr="00BC6D98">
        <w:rPr>
          <w:b/>
        </w:rPr>
        <w:t>Description:</w:t>
      </w:r>
    </w:p>
    <w:p w:rsidR="00BC6D98" w:rsidRDefault="00BC6D98" w:rsidP="002409CE">
      <w:pPr>
        <w:pStyle w:val="CISNormal"/>
      </w:pPr>
      <w:r>
        <w:t xml:space="preserve">The </w:t>
      </w:r>
      <w:r w:rsidRPr="00BC6D98">
        <w:rPr>
          <w:rStyle w:val="CodeChar"/>
          <w:bCs w:val="0"/>
          <w:kern w:val="0"/>
          <w:sz w:val="24"/>
          <w:szCs w:val="24"/>
        </w:rPr>
        <w:t>rsyslog</w:t>
      </w:r>
      <w:r>
        <w:t xml:space="preserve"> package is a third party package that provides many enhancements to syslog, such as multi-threading, TCP communication, message filtering and data base support. </w:t>
      </w:r>
      <w:r w:rsidR="00DC1C34">
        <w:t xml:space="preserve">As of RHEL 5.2, rsyslog is available as part of the core distribution. </w:t>
      </w:r>
    </w:p>
    <w:p w:rsidR="00FB132F" w:rsidRDefault="00FB132F" w:rsidP="002409CE">
      <w:pPr>
        <w:pStyle w:val="CISNormal"/>
        <w:rPr>
          <w:b/>
        </w:rPr>
      </w:pPr>
    </w:p>
    <w:p w:rsidR="00BC6D98" w:rsidRPr="00BC6D98" w:rsidRDefault="00BC6D98" w:rsidP="002409CE">
      <w:pPr>
        <w:pStyle w:val="CISNormal"/>
        <w:rPr>
          <w:b/>
        </w:rPr>
      </w:pPr>
      <w:r w:rsidRPr="00BC6D98">
        <w:rPr>
          <w:b/>
        </w:rPr>
        <w:t>Rationale:</w:t>
      </w:r>
    </w:p>
    <w:p w:rsidR="00BC6D98" w:rsidRDefault="00DC1C34" w:rsidP="002409CE">
      <w:pPr>
        <w:pStyle w:val="CISNormal"/>
      </w:pPr>
      <w:r>
        <w:t>T</w:t>
      </w:r>
      <w:r w:rsidR="00BC6D98">
        <w:t xml:space="preserve">he security enhancements of </w:t>
      </w:r>
      <w:r w:rsidR="00BC6D98" w:rsidRPr="00BC6D98">
        <w:rPr>
          <w:rStyle w:val="CodeChar"/>
          <w:bCs w:val="0"/>
          <w:kern w:val="0"/>
          <w:sz w:val="24"/>
          <w:szCs w:val="24"/>
        </w:rPr>
        <w:t>rsyslog</w:t>
      </w:r>
      <w:r w:rsidR="00E4785F" w:rsidRPr="00E4785F">
        <w:t xml:space="preserve"> </w:t>
      </w:r>
      <w:r w:rsidR="00E4785F">
        <w:t>such as connection-oriented (i.e. TCP) transmission of logs, the option to log to database formats, and the encryption of log data en route to a central logging server)</w:t>
      </w:r>
      <w:r w:rsidR="00BC6D98">
        <w:t xml:space="preserve"> justify installing </w:t>
      </w:r>
      <w:r>
        <w:t xml:space="preserve">and configuring </w:t>
      </w:r>
      <w:r w:rsidR="00BC6D98">
        <w:t xml:space="preserve">the package. </w:t>
      </w:r>
    </w:p>
    <w:p w:rsidR="00BC6D98" w:rsidRDefault="00BC6D98" w:rsidP="002409CE">
      <w:pPr>
        <w:pStyle w:val="CISNormal"/>
        <w:rPr>
          <w:b/>
        </w:rPr>
      </w:pPr>
    </w:p>
    <w:p w:rsidR="00BC6D98" w:rsidRDefault="00BC6D98" w:rsidP="002409CE">
      <w:pPr>
        <w:pStyle w:val="CISNormal"/>
        <w:rPr>
          <w:b/>
        </w:rPr>
      </w:pPr>
      <w:r w:rsidRPr="00BC6D98">
        <w:rPr>
          <w:b/>
        </w:rPr>
        <w:t>Remediation:</w:t>
      </w:r>
    </w:p>
    <w:p w:rsidR="00DC1C34" w:rsidRPr="00BC6D98" w:rsidRDefault="00DC1C34" w:rsidP="00FB132F">
      <w:pPr>
        <w:pStyle w:val="CISC0de"/>
        <w:pBdr>
          <w:bottom w:val="single" w:sz="4" w:space="0" w:color="auto"/>
        </w:pBdr>
      </w:pPr>
      <w:r>
        <w:t xml:space="preserve"># </w:t>
      </w:r>
      <w:r w:rsidRPr="00FB132F">
        <w:t>yum install rsyslog</w:t>
      </w:r>
    </w:p>
    <w:p w:rsidR="00782137" w:rsidRDefault="00782137" w:rsidP="002409CE">
      <w:pPr>
        <w:pStyle w:val="CISNormal"/>
        <w:rPr>
          <w:b/>
        </w:rPr>
      </w:pPr>
    </w:p>
    <w:p w:rsidR="00BC6D98" w:rsidRDefault="00BC6D98" w:rsidP="002409CE">
      <w:pPr>
        <w:pStyle w:val="CISNormal"/>
        <w:rPr>
          <w:b/>
        </w:rPr>
      </w:pPr>
      <w:r w:rsidRPr="00BC6D98">
        <w:rPr>
          <w:b/>
        </w:rPr>
        <w:t>Audit:</w:t>
      </w:r>
    </w:p>
    <w:p w:rsidR="00E61CF4" w:rsidRPr="00E61CF4" w:rsidRDefault="00E61CF4" w:rsidP="002409CE">
      <w:pPr>
        <w:pStyle w:val="CISNormal"/>
      </w:pPr>
      <w:r w:rsidRPr="00E61CF4">
        <w:t xml:space="preserve">Perform the following command to verify that </w:t>
      </w:r>
      <w:r w:rsidRPr="00E61CF4">
        <w:rPr>
          <w:rStyle w:val="CodeChar"/>
          <w:bCs w:val="0"/>
          <w:kern w:val="0"/>
          <w:sz w:val="24"/>
          <w:szCs w:val="24"/>
        </w:rPr>
        <w:t>rsyslog</w:t>
      </w:r>
      <w:r w:rsidRPr="00E61CF4">
        <w:t xml:space="preserve"> is installed. </w:t>
      </w:r>
    </w:p>
    <w:p w:rsidR="00B07B80" w:rsidRPr="00722555" w:rsidRDefault="00B07B80" w:rsidP="00FB132F">
      <w:pPr>
        <w:pStyle w:val="CISC0de"/>
        <w:pBdr>
          <w:bottom w:val="single" w:sz="4" w:space="0" w:color="auto"/>
        </w:pBdr>
      </w:pPr>
      <w:r w:rsidRPr="00722555">
        <w:t xml:space="preserve"># </w:t>
      </w:r>
      <w:r w:rsidRPr="00FB132F">
        <w:t>yum list rsyslog</w:t>
      </w:r>
    </w:p>
    <w:p w:rsidR="00B07B80" w:rsidRPr="00722555" w:rsidRDefault="00B07B80" w:rsidP="00FB132F">
      <w:pPr>
        <w:pStyle w:val="CISC0de"/>
        <w:pBdr>
          <w:bottom w:val="single" w:sz="4" w:space="0" w:color="auto"/>
        </w:pBdr>
      </w:pPr>
      <w:r>
        <w:t>rsyslog</w:t>
      </w:r>
      <w:r w:rsidRPr="00722555">
        <w:t>.&lt;hardware platform&gt;</w:t>
      </w:r>
      <w:r w:rsidRPr="00722555">
        <w:tab/>
        <w:t>&lt;release&gt;</w:t>
      </w:r>
      <w:r w:rsidRPr="00722555">
        <w:tab/>
        <w:t>&lt;installed&gt;</w:t>
      </w:r>
    </w:p>
    <w:p w:rsidR="00BC6D98" w:rsidRDefault="00BC6D98" w:rsidP="002409CE">
      <w:pPr>
        <w:pStyle w:val="CISNormal"/>
      </w:pPr>
    </w:p>
    <w:p w:rsidR="00EC4D4D" w:rsidRPr="00DC1C34" w:rsidRDefault="00EC4D4D" w:rsidP="002409CE">
      <w:pPr>
        <w:pStyle w:val="CISNormal"/>
        <w:rPr>
          <w:b/>
        </w:rPr>
      </w:pPr>
      <w:r w:rsidRPr="00DC1C34">
        <w:rPr>
          <w:b/>
        </w:rPr>
        <w:t>References:</w:t>
      </w:r>
    </w:p>
    <w:p w:rsidR="00EC4D4D" w:rsidRDefault="00EC4D4D" w:rsidP="002409CE">
      <w:pPr>
        <w:pStyle w:val="CISNormal"/>
      </w:pPr>
      <w:r>
        <w:t xml:space="preserve">See </w:t>
      </w:r>
      <w:hyperlink r:id="rId45" w:history="1">
        <w:r w:rsidRPr="002B4E97">
          <w:rPr>
            <w:rStyle w:val="Hyperlink"/>
          </w:rPr>
          <w:t>http://www.rsyslog.com/docs</w:t>
        </w:r>
      </w:hyperlink>
      <w:r>
        <w:t xml:space="preserve"> for information on </w:t>
      </w:r>
      <w:r w:rsidRPr="00244071">
        <w:rPr>
          <w:rStyle w:val="CodeChar"/>
          <w:bCs w:val="0"/>
          <w:kern w:val="0"/>
          <w:sz w:val="24"/>
          <w:szCs w:val="24"/>
        </w:rPr>
        <w:t>rsyslog</w:t>
      </w:r>
      <w:r>
        <w:t>.</w:t>
      </w:r>
    </w:p>
    <w:p w:rsidR="002409CE" w:rsidRDefault="002409CE" w:rsidP="006E606D">
      <w:pPr>
        <w:pStyle w:val="Heading3"/>
        <w:tabs>
          <w:tab w:val="center" w:pos="990"/>
        </w:tabs>
        <w:ind w:left="360"/>
      </w:pPr>
      <w:bookmarkStart w:id="3856" w:name="_Toc328948781"/>
      <w:r>
        <w:t xml:space="preserve">Activate </w:t>
      </w:r>
      <w:r w:rsidRPr="00693845">
        <w:rPr>
          <w:rStyle w:val="CISNormalChar"/>
          <w:sz w:val="28"/>
          <w:szCs w:val="28"/>
        </w:rPr>
        <w:t>the</w:t>
      </w:r>
      <w:r w:rsidR="0052371F">
        <w:rPr>
          <w:rStyle w:val="CISNormalChar"/>
          <w:sz w:val="28"/>
          <w:szCs w:val="28"/>
        </w:rPr>
        <w:t xml:space="preserve"> </w:t>
      </w:r>
      <w:r w:rsidRPr="00782137">
        <w:rPr>
          <w:rStyle w:val="CodeChar"/>
          <w:sz w:val="28"/>
          <w:szCs w:val="28"/>
        </w:rPr>
        <w:t>rsyslog</w:t>
      </w:r>
      <w:r>
        <w:t xml:space="preserve"> Service</w:t>
      </w:r>
      <w:bookmarkEnd w:id="3856"/>
    </w:p>
    <w:tbl>
      <w:tblPr>
        <w:tblW w:w="0" w:type="auto"/>
        <w:tblInd w:w="462" w:type="dxa"/>
        <w:tblLayout w:type="fixed"/>
        <w:tblLook w:val="0000" w:firstRow="0" w:lastRow="0" w:firstColumn="0" w:lastColumn="0" w:noHBand="0" w:noVBand="0"/>
      </w:tblPr>
      <w:tblGrid>
        <w:gridCol w:w="3451"/>
        <w:gridCol w:w="4894"/>
      </w:tblGrid>
      <w:tr w:rsidR="00BC6D98" w:rsidRPr="00F74208" w:rsidTr="00BC6D98">
        <w:trPr>
          <w:trHeight w:val="256"/>
        </w:trPr>
        <w:tc>
          <w:tcPr>
            <w:tcW w:w="3451" w:type="dxa"/>
            <w:tcBorders>
              <w:top w:val="single" w:sz="4" w:space="0" w:color="000000"/>
              <w:left w:val="single" w:sz="4" w:space="0" w:color="000000"/>
              <w:bottom w:val="single" w:sz="4" w:space="0" w:color="000000"/>
            </w:tcBorders>
          </w:tcPr>
          <w:p w:rsidR="00BC6D98" w:rsidRPr="00F74208" w:rsidRDefault="00BC6D98" w:rsidP="00BC6D98">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BC6D98" w:rsidRPr="00F74208" w:rsidRDefault="00BC6D98" w:rsidP="00BC6D98">
            <w:pPr>
              <w:pStyle w:val="CISNormal"/>
            </w:pPr>
            <w:r w:rsidRPr="00F74208">
              <w:t>Level-I</w:t>
            </w:r>
          </w:p>
        </w:tc>
      </w:tr>
      <w:tr w:rsidR="00BC6D98" w:rsidRPr="00F74208" w:rsidTr="00BC6D98">
        <w:trPr>
          <w:trHeight w:val="256"/>
        </w:trPr>
        <w:tc>
          <w:tcPr>
            <w:tcW w:w="3451" w:type="dxa"/>
            <w:tcBorders>
              <w:top w:val="single" w:sz="4" w:space="0" w:color="000000"/>
              <w:left w:val="single" w:sz="4" w:space="0" w:color="000000"/>
              <w:bottom w:val="single" w:sz="4" w:space="0" w:color="000000"/>
            </w:tcBorders>
          </w:tcPr>
          <w:p w:rsidR="00BC6D98" w:rsidRPr="00F74208" w:rsidRDefault="00BC6D98" w:rsidP="00BC6D98">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BC6D98" w:rsidRPr="00F74208" w:rsidRDefault="00CB0C8A" w:rsidP="00BC6D98">
            <w:pPr>
              <w:pStyle w:val="CISNormal"/>
            </w:pPr>
            <w:r>
              <w:t>No</w:t>
            </w:r>
          </w:p>
        </w:tc>
      </w:tr>
      <w:tr w:rsidR="00BC6D98" w:rsidRPr="00F74208" w:rsidTr="00BC6D98">
        <w:trPr>
          <w:trHeight w:val="256"/>
        </w:trPr>
        <w:tc>
          <w:tcPr>
            <w:tcW w:w="3451" w:type="dxa"/>
            <w:tcBorders>
              <w:left w:val="single" w:sz="4" w:space="0" w:color="000000"/>
              <w:bottom w:val="single" w:sz="4" w:space="0" w:color="000000"/>
            </w:tcBorders>
          </w:tcPr>
          <w:p w:rsidR="00BC6D98" w:rsidRPr="00F74208" w:rsidRDefault="00BC6D98" w:rsidP="00BC6D98">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BC6D98" w:rsidRPr="00F74208" w:rsidRDefault="009A4065" w:rsidP="00BC6D98">
            <w:pPr>
              <w:pStyle w:val="CISNormal"/>
            </w:pPr>
            <w:r>
              <w:t>No</w:t>
            </w:r>
          </w:p>
        </w:tc>
      </w:tr>
      <w:tr w:rsidR="00BC6D98" w:rsidRPr="00F74208" w:rsidTr="00BC6D98">
        <w:trPr>
          <w:trHeight w:val="256"/>
        </w:trPr>
        <w:tc>
          <w:tcPr>
            <w:tcW w:w="3451" w:type="dxa"/>
            <w:tcBorders>
              <w:top w:val="single" w:sz="4" w:space="0" w:color="000000"/>
              <w:left w:val="single" w:sz="4" w:space="0" w:color="000000"/>
              <w:bottom w:val="single" w:sz="4" w:space="0" w:color="000000"/>
            </w:tcBorders>
          </w:tcPr>
          <w:p w:rsidR="00BC6D98" w:rsidRPr="00F74208" w:rsidRDefault="00BC6D98" w:rsidP="00BC6D98">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BC6D98" w:rsidRPr="00F74208" w:rsidRDefault="00BC6D98" w:rsidP="00BC6D98">
            <w:pPr>
              <w:pStyle w:val="CISNormal"/>
            </w:pPr>
            <w:del w:id="3857" w:author="blake" w:date="2012-04-05T12:31:00Z">
              <w:r w:rsidRPr="00F74208" w:rsidDel="005B7F2A">
                <w:delText>No</w:delText>
              </w:r>
            </w:del>
            <w:ins w:id="3858" w:author="blake" w:date="2012-04-05T12:31:00Z">
              <w:r w:rsidR="005B7F2A">
                <w:t>Yes</w:t>
              </w:r>
            </w:ins>
          </w:p>
        </w:tc>
      </w:tr>
      <w:tr w:rsidR="00BC6D98" w:rsidRPr="00F74208" w:rsidDel="00350415" w:rsidTr="00BC6D98">
        <w:trPr>
          <w:trHeight w:val="256"/>
          <w:del w:id="3859" w:author="blake" w:date="2012-04-05T12:49:00Z"/>
        </w:trPr>
        <w:tc>
          <w:tcPr>
            <w:tcW w:w="3451" w:type="dxa"/>
            <w:tcBorders>
              <w:top w:val="single" w:sz="4" w:space="0" w:color="000000"/>
              <w:left w:val="single" w:sz="4" w:space="0" w:color="000000"/>
              <w:bottom w:val="single" w:sz="4" w:space="0" w:color="000000"/>
            </w:tcBorders>
          </w:tcPr>
          <w:p w:rsidR="00BC6D98" w:rsidRPr="00F74208" w:rsidDel="00350415" w:rsidRDefault="00BC6D98" w:rsidP="00BC6D98">
            <w:pPr>
              <w:pStyle w:val="CISNormal"/>
              <w:rPr>
                <w:del w:id="3860" w:author="blake" w:date="2012-04-05T12:49:00Z"/>
              </w:rPr>
            </w:pPr>
            <w:del w:id="3861"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BC6D98" w:rsidRPr="00F74208" w:rsidDel="00350415" w:rsidRDefault="00BC6D98" w:rsidP="00BC6D98">
            <w:pPr>
              <w:pStyle w:val="CISNormal"/>
              <w:rPr>
                <w:del w:id="3862" w:author="blake" w:date="2012-04-05T12:49:00Z"/>
              </w:rPr>
            </w:pPr>
          </w:p>
        </w:tc>
      </w:tr>
    </w:tbl>
    <w:p w:rsidR="00BC6D98" w:rsidRDefault="00BC6D98" w:rsidP="00BC6D98">
      <w:pPr>
        <w:pStyle w:val="CISNormal"/>
        <w:rPr>
          <w:b/>
        </w:rPr>
      </w:pPr>
    </w:p>
    <w:p w:rsidR="00BC6D98" w:rsidRPr="00BC6D98" w:rsidRDefault="00BC6D98" w:rsidP="00BC6D98">
      <w:pPr>
        <w:pStyle w:val="CISNormal"/>
        <w:rPr>
          <w:b/>
        </w:rPr>
      </w:pPr>
      <w:r w:rsidRPr="00BC6D98">
        <w:rPr>
          <w:b/>
        </w:rPr>
        <w:t>Description:</w:t>
      </w:r>
    </w:p>
    <w:p w:rsidR="00BC6D98" w:rsidRDefault="00DC1C34" w:rsidP="00BC6D98">
      <w:pPr>
        <w:pStyle w:val="CISNormal"/>
      </w:pPr>
      <w:r>
        <w:t xml:space="preserve">The </w:t>
      </w:r>
      <w:r w:rsidRPr="00244071">
        <w:rPr>
          <w:rStyle w:val="CodeChar"/>
          <w:bCs w:val="0"/>
          <w:kern w:val="0"/>
          <w:sz w:val="24"/>
          <w:szCs w:val="24"/>
        </w:rPr>
        <w:t>chkconfig</w:t>
      </w:r>
      <w:r>
        <w:t xml:space="preserve"> command can be used to ensure that the syslog service is turned off and that the </w:t>
      </w:r>
      <w:r w:rsidRPr="00244071">
        <w:rPr>
          <w:rStyle w:val="CodeChar"/>
          <w:bCs w:val="0"/>
          <w:kern w:val="0"/>
          <w:sz w:val="24"/>
          <w:szCs w:val="24"/>
        </w:rPr>
        <w:t>rsyslog</w:t>
      </w:r>
      <w:r w:rsidRPr="00A40A73">
        <w:t xml:space="preserve"> </w:t>
      </w:r>
      <w:r>
        <w:t>service is turned on.</w:t>
      </w:r>
    </w:p>
    <w:p w:rsidR="00DC1C34" w:rsidRDefault="00DC1C34" w:rsidP="00BC6D98">
      <w:pPr>
        <w:pStyle w:val="CISNormal"/>
      </w:pPr>
    </w:p>
    <w:p w:rsidR="00BC6D98" w:rsidRPr="00BC6D98" w:rsidRDefault="00BC6D98" w:rsidP="00BC6D98">
      <w:pPr>
        <w:pStyle w:val="CISNormal"/>
        <w:rPr>
          <w:b/>
        </w:rPr>
      </w:pPr>
      <w:r w:rsidRPr="00BC6D98">
        <w:rPr>
          <w:b/>
        </w:rPr>
        <w:t>Rationale:</w:t>
      </w:r>
    </w:p>
    <w:p w:rsidR="00BC6D98" w:rsidRDefault="00DC1C34" w:rsidP="00BC6D98">
      <w:pPr>
        <w:pStyle w:val="CISNormal"/>
      </w:pPr>
      <w:r>
        <w:t xml:space="preserve">It is important to ensure that </w:t>
      </w:r>
      <w:r w:rsidRPr="00244071">
        <w:rPr>
          <w:rStyle w:val="CodeChar"/>
          <w:bCs w:val="0"/>
          <w:kern w:val="0"/>
          <w:sz w:val="24"/>
          <w:szCs w:val="24"/>
        </w:rPr>
        <w:t>syslog</w:t>
      </w:r>
      <w:r>
        <w:t xml:space="preserve"> is turned off so that it does not interfere with the </w:t>
      </w:r>
      <w:r w:rsidRPr="00244071">
        <w:rPr>
          <w:rStyle w:val="CodeChar"/>
          <w:bCs w:val="0"/>
          <w:kern w:val="0"/>
          <w:sz w:val="24"/>
          <w:szCs w:val="24"/>
        </w:rPr>
        <w:t>rsyslog</w:t>
      </w:r>
      <w:r>
        <w:t xml:space="preserve"> service. </w:t>
      </w:r>
    </w:p>
    <w:p w:rsidR="00E61CF4" w:rsidRDefault="00E61CF4" w:rsidP="00BC6D98">
      <w:pPr>
        <w:pStyle w:val="CISNormal"/>
      </w:pPr>
    </w:p>
    <w:p w:rsidR="00DC1C34" w:rsidRPr="00BC6D98" w:rsidRDefault="00BC6D98" w:rsidP="00BC6D98">
      <w:pPr>
        <w:pStyle w:val="CISNormal"/>
        <w:rPr>
          <w:b/>
        </w:rPr>
      </w:pPr>
      <w:r w:rsidRPr="00BC6D98">
        <w:rPr>
          <w:b/>
        </w:rPr>
        <w:t>Remediation:</w:t>
      </w:r>
    </w:p>
    <w:p w:rsidR="00DC1C34" w:rsidRDefault="00DC1C34" w:rsidP="00FB132F">
      <w:pPr>
        <w:pStyle w:val="CISC0de"/>
        <w:pBdr>
          <w:bottom w:val="single" w:sz="4" w:space="0" w:color="auto"/>
        </w:pBdr>
      </w:pPr>
      <w:r>
        <w:t xml:space="preserve"># </w:t>
      </w:r>
      <w:r w:rsidRPr="00FB132F">
        <w:t>chkconfig syslog off</w:t>
      </w:r>
    </w:p>
    <w:p w:rsidR="00BC6D98" w:rsidRDefault="00DC1C34" w:rsidP="00FB132F">
      <w:pPr>
        <w:pStyle w:val="CISC0de"/>
        <w:pBdr>
          <w:bottom w:val="single" w:sz="4" w:space="0" w:color="auto"/>
        </w:pBdr>
      </w:pPr>
      <w:r>
        <w:t xml:space="preserve"># </w:t>
      </w:r>
      <w:r w:rsidRPr="00FB132F">
        <w:t>chkconfig rsyslog on</w:t>
      </w:r>
    </w:p>
    <w:p w:rsidR="00DC1C34" w:rsidRDefault="00DC1C34" w:rsidP="00DC1C34">
      <w:pPr>
        <w:pStyle w:val="CISNormal"/>
      </w:pPr>
    </w:p>
    <w:p w:rsidR="002409CE" w:rsidRPr="00E61CF4" w:rsidRDefault="00BC6D98" w:rsidP="002409CE">
      <w:pPr>
        <w:pStyle w:val="CISNormal"/>
        <w:rPr>
          <w:b/>
        </w:rPr>
      </w:pPr>
      <w:r w:rsidRPr="00BC6D98">
        <w:rPr>
          <w:b/>
        </w:rPr>
        <w:t>Audit:</w:t>
      </w:r>
    </w:p>
    <w:p w:rsidR="00DC1C34" w:rsidRDefault="00DC1C34" w:rsidP="00FB132F">
      <w:pPr>
        <w:pStyle w:val="CISC0de"/>
        <w:pBdr>
          <w:bottom w:val="single" w:sz="4" w:space="0" w:color="auto"/>
        </w:pBdr>
      </w:pPr>
      <w:r>
        <w:t xml:space="preserve"># </w:t>
      </w:r>
      <w:r w:rsidRPr="00FB132F">
        <w:t xml:space="preserve">chkconfig </w:t>
      </w:r>
      <w:r w:rsidR="003D17DD">
        <w:t>--</w:t>
      </w:r>
      <w:r w:rsidRPr="00FB132F">
        <w:t>list syslog</w:t>
      </w:r>
    </w:p>
    <w:p w:rsidR="00244071" w:rsidRDefault="00244071" w:rsidP="00FB132F">
      <w:pPr>
        <w:pStyle w:val="CISC0de"/>
        <w:pBdr>
          <w:bottom w:val="single" w:sz="4" w:space="0" w:color="auto"/>
        </w:pBdr>
      </w:pPr>
      <w:r>
        <w:t>syslog</w:t>
      </w:r>
      <w:r>
        <w:tab/>
        <w:t>0:off</w:t>
      </w:r>
      <w:r>
        <w:tab/>
        <w:t>1:off</w:t>
      </w:r>
      <w:r>
        <w:tab/>
        <w:t>2:off</w:t>
      </w:r>
      <w:r>
        <w:tab/>
        <w:t>3:off</w:t>
      </w:r>
      <w:r>
        <w:tab/>
        <w:t>4:off</w:t>
      </w:r>
      <w:r>
        <w:tab/>
        <w:t>5:off</w:t>
      </w:r>
      <w:r>
        <w:tab/>
        <w:t>6:off</w:t>
      </w:r>
    </w:p>
    <w:p w:rsidR="00DC1C34" w:rsidRDefault="00DC1C34" w:rsidP="00FB132F">
      <w:pPr>
        <w:pStyle w:val="CISC0de"/>
        <w:pBdr>
          <w:bottom w:val="single" w:sz="4" w:space="0" w:color="auto"/>
        </w:pBdr>
      </w:pPr>
      <w:r>
        <w:t xml:space="preserve"># </w:t>
      </w:r>
      <w:r w:rsidR="003D17DD">
        <w:t>chkconfig --</w:t>
      </w:r>
      <w:r w:rsidRPr="00FB132F">
        <w:t>list rsyslog</w:t>
      </w:r>
    </w:p>
    <w:p w:rsidR="00244071" w:rsidRDefault="00244071" w:rsidP="00FB132F">
      <w:pPr>
        <w:pStyle w:val="CISC0de"/>
        <w:pBdr>
          <w:bottom w:val="single" w:sz="4" w:space="0" w:color="auto"/>
        </w:pBdr>
      </w:pPr>
      <w:r>
        <w:t>rsyslog</w:t>
      </w:r>
      <w:r>
        <w:tab/>
        <w:t>0:off</w:t>
      </w:r>
      <w:r>
        <w:tab/>
        <w:t>1:off</w:t>
      </w:r>
      <w:r>
        <w:tab/>
        <w:t>2:on</w:t>
      </w:r>
      <w:r>
        <w:tab/>
        <w:t>3:on</w:t>
      </w:r>
      <w:r>
        <w:tab/>
        <w:t>4:on</w:t>
      </w:r>
      <w:r>
        <w:tab/>
        <w:t>5:on</w:t>
      </w:r>
      <w:r>
        <w:tab/>
        <w:t>6:off</w:t>
      </w:r>
    </w:p>
    <w:p w:rsidR="00F00AD9" w:rsidRPr="00A51FD8" w:rsidRDefault="002409CE" w:rsidP="006E606D">
      <w:pPr>
        <w:pStyle w:val="Heading3"/>
        <w:tabs>
          <w:tab w:val="center" w:pos="990"/>
        </w:tabs>
        <w:ind w:left="360"/>
      </w:pPr>
      <w:bookmarkStart w:id="3863" w:name="_Toc328948782"/>
      <w:r>
        <w:t xml:space="preserve">Configure </w:t>
      </w:r>
      <w:r w:rsidRPr="00A51FD8">
        <w:rPr>
          <w:rStyle w:val="CodeChar"/>
          <w:sz w:val="28"/>
          <w:szCs w:val="28"/>
        </w:rPr>
        <w:t>/etc/rsyslog.conf</w:t>
      </w:r>
      <w:bookmarkEnd w:id="3863"/>
    </w:p>
    <w:tbl>
      <w:tblPr>
        <w:tblW w:w="0" w:type="auto"/>
        <w:tblInd w:w="462" w:type="dxa"/>
        <w:tblLayout w:type="fixed"/>
        <w:tblLook w:val="0000" w:firstRow="0" w:lastRow="0" w:firstColumn="0" w:lastColumn="0" w:noHBand="0" w:noVBand="0"/>
      </w:tblPr>
      <w:tblGrid>
        <w:gridCol w:w="3451"/>
        <w:gridCol w:w="4894"/>
      </w:tblGrid>
      <w:tr w:rsidR="00F00AD9" w:rsidRPr="00F74208" w:rsidTr="00F00AD9">
        <w:trPr>
          <w:trHeight w:val="256"/>
        </w:trPr>
        <w:tc>
          <w:tcPr>
            <w:tcW w:w="3451" w:type="dxa"/>
            <w:tcBorders>
              <w:top w:val="single" w:sz="4" w:space="0" w:color="000000"/>
              <w:left w:val="single" w:sz="4" w:space="0" w:color="000000"/>
              <w:bottom w:val="single" w:sz="4" w:space="0" w:color="000000"/>
            </w:tcBorders>
          </w:tcPr>
          <w:p w:rsidR="00F00AD9" w:rsidRPr="00F74208" w:rsidRDefault="00F00AD9" w:rsidP="00F00AD9">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00AD9" w:rsidRPr="00F74208" w:rsidRDefault="00F00AD9" w:rsidP="00F00AD9">
            <w:pPr>
              <w:pStyle w:val="CISNormal"/>
            </w:pPr>
            <w:r w:rsidRPr="00F74208">
              <w:t>Level-I</w:t>
            </w:r>
          </w:p>
        </w:tc>
      </w:tr>
      <w:tr w:rsidR="00F00AD9" w:rsidRPr="00F74208" w:rsidTr="00F00AD9">
        <w:trPr>
          <w:trHeight w:val="256"/>
        </w:trPr>
        <w:tc>
          <w:tcPr>
            <w:tcW w:w="3451" w:type="dxa"/>
            <w:tcBorders>
              <w:top w:val="single" w:sz="4" w:space="0" w:color="000000"/>
              <w:left w:val="single" w:sz="4" w:space="0" w:color="000000"/>
              <w:bottom w:val="single" w:sz="4" w:space="0" w:color="000000"/>
            </w:tcBorders>
          </w:tcPr>
          <w:p w:rsidR="00F00AD9" w:rsidRPr="00F74208" w:rsidRDefault="00F00AD9" w:rsidP="00F00AD9">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F00AD9" w:rsidRPr="00F74208" w:rsidRDefault="00CB0C8A" w:rsidP="00F00AD9">
            <w:pPr>
              <w:pStyle w:val="CISNormal"/>
            </w:pPr>
            <w:r>
              <w:t>No</w:t>
            </w:r>
          </w:p>
        </w:tc>
      </w:tr>
      <w:tr w:rsidR="00F00AD9" w:rsidRPr="00F74208" w:rsidTr="00F00AD9">
        <w:trPr>
          <w:trHeight w:val="256"/>
        </w:trPr>
        <w:tc>
          <w:tcPr>
            <w:tcW w:w="3451" w:type="dxa"/>
            <w:tcBorders>
              <w:left w:val="single" w:sz="4" w:space="0" w:color="000000"/>
              <w:bottom w:val="single" w:sz="4" w:space="0" w:color="000000"/>
            </w:tcBorders>
          </w:tcPr>
          <w:p w:rsidR="00F00AD9" w:rsidRPr="00F74208" w:rsidRDefault="00F00AD9" w:rsidP="00F00AD9">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F00AD9" w:rsidRPr="00F74208" w:rsidRDefault="009A4065" w:rsidP="00F00AD9">
            <w:pPr>
              <w:pStyle w:val="CISNormal"/>
            </w:pPr>
            <w:r>
              <w:t>No</w:t>
            </w:r>
          </w:p>
        </w:tc>
      </w:tr>
      <w:tr w:rsidR="00F00AD9" w:rsidRPr="00F74208" w:rsidTr="00F00AD9">
        <w:trPr>
          <w:trHeight w:val="256"/>
        </w:trPr>
        <w:tc>
          <w:tcPr>
            <w:tcW w:w="3451" w:type="dxa"/>
            <w:tcBorders>
              <w:top w:val="single" w:sz="4" w:space="0" w:color="000000"/>
              <w:left w:val="single" w:sz="4" w:space="0" w:color="000000"/>
              <w:bottom w:val="single" w:sz="4" w:space="0" w:color="000000"/>
            </w:tcBorders>
          </w:tcPr>
          <w:p w:rsidR="00F00AD9" w:rsidRPr="00F74208" w:rsidRDefault="00F00AD9" w:rsidP="00F00AD9">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F00AD9" w:rsidRPr="00F74208" w:rsidRDefault="00F00AD9" w:rsidP="00F00AD9">
            <w:pPr>
              <w:pStyle w:val="CISNormal"/>
            </w:pPr>
            <w:r w:rsidRPr="00F74208">
              <w:t>No</w:t>
            </w:r>
          </w:p>
        </w:tc>
      </w:tr>
      <w:tr w:rsidR="00F00AD9" w:rsidRPr="00F74208" w:rsidDel="00350415" w:rsidTr="00F00AD9">
        <w:trPr>
          <w:trHeight w:val="256"/>
          <w:del w:id="3864" w:author="blake" w:date="2012-04-05T12:49:00Z"/>
        </w:trPr>
        <w:tc>
          <w:tcPr>
            <w:tcW w:w="3451" w:type="dxa"/>
            <w:tcBorders>
              <w:top w:val="single" w:sz="4" w:space="0" w:color="000000"/>
              <w:left w:val="single" w:sz="4" w:space="0" w:color="000000"/>
              <w:bottom w:val="single" w:sz="4" w:space="0" w:color="000000"/>
            </w:tcBorders>
          </w:tcPr>
          <w:p w:rsidR="00F00AD9" w:rsidRPr="00F74208" w:rsidDel="00350415" w:rsidRDefault="00F00AD9" w:rsidP="00F00AD9">
            <w:pPr>
              <w:pStyle w:val="CISNormal"/>
              <w:rPr>
                <w:del w:id="3865" w:author="blake" w:date="2012-04-05T12:49:00Z"/>
              </w:rPr>
            </w:pPr>
            <w:del w:id="3866"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00AD9" w:rsidRPr="00F74208" w:rsidDel="00350415" w:rsidRDefault="00F00AD9" w:rsidP="00F00AD9">
            <w:pPr>
              <w:pStyle w:val="CISNormal"/>
              <w:rPr>
                <w:del w:id="3867" w:author="blake" w:date="2012-04-05T12:49:00Z"/>
              </w:rPr>
            </w:pPr>
          </w:p>
        </w:tc>
      </w:tr>
    </w:tbl>
    <w:p w:rsidR="00F00AD9" w:rsidRDefault="00F00AD9" w:rsidP="00F00AD9">
      <w:pPr>
        <w:pStyle w:val="CISNormal"/>
      </w:pPr>
    </w:p>
    <w:p w:rsidR="00F00AD9" w:rsidRDefault="00F00AD9" w:rsidP="00F00AD9">
      <w:pPr>
        <w:pStyle w:val="CISNormal"/>
        <w:rPr>
          <w:b/>
        </w:rPr>
      </w:pPr>
      <w:r w:rsidRPr="009F07F8">
        <w:rPr>
          <w:b/>
        </w:rPr>
        <w:t xml:space="preserve">Description: </w:t>
      </w:r>
    </w:p>
    <w:p w:rsidR="00F00AD9" w:rsidRPr="00AC73F4" w:rsidRDefault="00F00AD9" w:rsidP="007E304C">
      <w:pPr>
        <w:pStyle w:val="CISNormal"/>
        <w:spacing w:after="240"/>
      </w:pPr>
      <w:r>
        <w:t xml:space="preserve">The </w:t>
      </w:r>
      <w:r w:rsidRPr="00B4236E">
        <w:rPr>
          <w:rStyle w:val="CodeChar"/>
          <w:bCs w:val="0"/>
          <w:kern w:val="0"/>
          <w:sz w:val="24"/>
          <w:szCs w:val="24"/>
        </w:rPr>
        <w:t>/etc/</w:t>
      </w:r>
      <w:r w:rsidR="00244071">
        <w:rPr>
          <w:rStyle w:val="CodeChar"/>
          <w:bCs w:val="0"/>
          <w:kern w:val="0"/>
          <w:sz w:val="24"/>
          <w:szCs w:val="24"/>
        </w:rPr>
        <w:t>r</w:t>
      </w:r>
      <w:r w:rsidRPr="00B4236E">
        <w:rPr>
          <w:rStyle w:val="CodeChar"/>
          <w:bCs w:val="0"/>
          <w:kern w:val="0"/>
          <w:sz w:val="24"/>
          <w:szCs w:val="24"/>
        </w:rPr>
        <w:t>syslog.conf</w:t>
      </w:r>
      <w:r>
        <w:t xml:space="preserve"> file specifies rules for logging and which files are to be used to log certain classes of messages. </w:t>
      </w:r>
    </w:p>
    <w:p w:rsidR="00F00AD9" w:rsidRDefault="00F00AD9" w:rsidP="00F00AD9">
      <w:pPr>
        <w:pStyle w:val="CISNormal"/>
        <w:rPr>
          <w:b/>
        </w:rPr>
      </w:pPr>
      <w:r w:rsidRPr="009F07F8">
        <w:rPr>
          <w:b/>
        </w:rPr>
        <w:lastRenderedPageBreak/>
        <w:t>Rationale:</w:t>
      </w:r>
    </w:p>
    <w:p w:rsidR="00F00AD9" w:rsidRDefault="00F00AD9" w:rsidP="00F00AD9">
      <w:pPr>
        <w:pStyle w:val="CISNormal"/>
      </w:pPr>
      <w:r>
        <w:t xml:space="preserve">A great deal of important security-related information is sent via </w:t>
      </w:r>
      <w:r w:rsidR="00244071" w:rsidRPr="007E304C">
        <w:rPr>
          <w:rStyle w:val="CodeChar"/>
          <w:bCs w:val="0"/>
          <w:kern w:val="0"/>
          <w:sz w:val="24"/>
          <w:szCs w:val="24"/>
        </w:rPr>
        <w:t>r</w:t>
      </w:r>
      <w:r w:rsidRPr="00B4236E">
        <w:rPr>
          <w:rStyle w:val="CodeChar"/>
          <w:bCs w:val="0"/>
          <w:kern w:val="0"/>
          <w:sz w:val="24"/>
          <w:szCs w:val="24"/>
        </w:rPr>
        <w:t>syslog</w:t>
      </w:r>
      <w:r w:rsidRPr="00A40A73">
        <w:t xml:space="preserve"> </w:t>
      </w:r>
      <w:r>
        <w:t xml:space="preserve">(e.g., successful and failed </w:t>
      </w:r>
      <w:r>
        <w:rPr>
          <w:rFonts w:ascii="Courier New" w:hAnsi="Courier New" w:cs="Courier New"/>
        </w:rPr>
        <w:t>su</w:t>
      </w:r>
      <w:r>
        <w:t xml:space="preserve"> attempts, failed login attempts, </w:t>
      </w:r>
      <w:r w:rsidRPr="007E304C">
        <w:rPr>
          <w:rStyle w:val="CodeChar"/>
          <w:bCs w:val="0"/>
          <w:kern w:val="0"/>
          <w:sz w:val="24"/>
          <w:szCs w:val="24"/>
        </w:rPr>
        <w:t>root</w:t>
      </w:r>
      <w:r>
        <w:t xml:space="preserve"> login attempts, etc.).  </w:t>
      </w:r>
    </w:p>
    <w:p w:rsidR="00F00AD9" w:rsidRPr="0086356E" w:rsidRDefault="00F00AD9" w:rsidP="00F00AD9">
      <w:pPr>
        <w:pStyle w:val="CISNormal"/>
      </w:pPr>
    </w:p>
    <w:p w:rsidR="00F00AD9" w:rsidRDefault="00F00AD9" w:rsidP="00F00AD9">
      <w:pPr>
        <w:pStyle w:val="CISNormal"/>
        <w:rPr>
          <w:b/>
        </w:rPr>
      </w:pPr>
      <w:r w:rsidRPr="009F07F8">
        <w:rPr>
          <w:b/>
        </w:rPr>
        <w:t>Remediation:</w:t>
      </w:r>
    </w:p>
    <w:p w:rsidR="00F00AD9" w:rsidRPr="000178A1" w:rsidRDefault="00F00AD9" w:rsidP="00F00AD9">
      <w:pPr>
        <w:pStyle w:val="CISNormal"/>
      </w:pPr>
      <w:r>
        <w:t xml:space="preserve">Edit </w:t>
      </w:r>
      <w:r w:rsidRPr="000178A1">
        <w:t xml:space="preserve">the following lines </w:t>
      </w:r>
      <w:r>
        <w:t>in the</w:t>
      </w:r>
      <w:r w:rsidRPr="000178A1">
        <w:t xml:space="preserve"> </w:t>
      </w:r>
      <w:r w:rsidRPr="000178A1">
        <w:rPr>
          <w:rStyle w:val="CodeChar"/>
          <w:bCs w:val="0"/>
          <w:kern w:val="0"/>
          <w:sz w:val="24"/>
          <w:szCs w:val="24"/>
        </w:rPr>
        <w:t>/etc/</w:t>
      </w:r>
      <w:r w:rsidR="00244071">
        <w:rPr>
          <w:rStyle w:val="CodeChar"/>
          <w:bCs w:val="0"/>
          <w:kern w:val="0"/>
          <w:sz w:val="24"/>
          <w:szCs w:val="24"/>
        </w:rPr>
        <w:t>r</w:t>
      </w:r>
      <w:r w:rsidRPr="000178A1">
        <w:rPr>
          <w:rStyle w:val="CodeChar"/>
          <w:bCs w:val="0"/>
          <w:kern w:val="0"/>
          <w:sz w:val="24"/>
          <w:szCs w:val="24"/>
        </w:rPr>
        <w:t>syslog.conf</w:t>
      </w:r>
      <w:r>
        <w:t xml:space="preserve"> file as</w:t>
      </w:r>
      <w:r w:rsidRPr="000178A1">
        <w:t xml:space="preserve"> appropriate for your</w:t>
      </w:r>
    </w:p>
    <w:p w:rsidR="00F00AD9" w:rsidRPr="00E61CF4" w:rsidRDefault="00F00AD9" w:rsidP="00F00AD9">
      <w:pPr>
        <w:pStyle w:val="CISNormal"/>
      </w:pPr>
      <w:r w:rsidRPr="000178A1">
        <w:t>environment:</w:t>
      </w:r>
    </w:p>
    <w:p w:rsidR="00F00AD9" w:rsidRPr="00FB132F" w:rsidRDefault="00244071" w:rsidP="00FB132F">
      <w:pPr>
        <w:pStyle w:val="CISC0de"/>
        <w:pBdr>
          <w:bottom w:val="single" w:sz="4" w:space="0" w:color="auto"/>
        </w:pBdr>
      </w:pPr>
      <w:r w:rsidRPr="00FB132F">
        <w:t xml:space="preserve">auth,user.* </w:t>
      </w:r>
      <w:r w:rsidRPr="00FB132F">
        <w:tab/>
      </w:r>
      <w:r w:rsidR="00F00AD9" w:rsidRPr="00FB132F">
        <w:tab/>
      </w:r>
      <w:r w:rsidR="00F00AD9" w:rsidRPr="00FB132F">
        <w:tab/>
      </w:r>
      <w:r w:rsidRPr="00FB132F">
        <w:tab/>
      </w:r>
      <w:r w:rsidRPr="00FB132F">
        <w:tab/>
      </w:r>
      <w:r w:rsidRPr="00FB132F">
        <w:tab/>
      </w:r>
      <w:r w:rsidR="00F00AD9" w:rsidRPr="00FB132F">
        <w:t>/var/log/messages</w:t>
      </w:r>
    </w:p>
    <w:p w:rsidR="00F00AD9" w:rsidRPr="00FB132F" w:rsidRDefault="00F00AD9" w:rsidP="00FB132F">
      <w:pPr>
        <w:pStyle w:val="CISC0de"/>
        <w:pBdr>
          <w:bottom w:val="single" w:sz="4" w:space="0" w:color="auto"/>
        </w:pBdr>
      </w:pPr>
      <w:r w:rsidRPr="00FB132F">
        <w:t xml:space="preserve">kern.* </w:t>
      </w:r>
      <w:r w:rsidRPr="00FB132F">
        <w:tab/>
      </w:r>
      <w:r w:rsidRPr="00FB132F">
        <w:tab/>
      </w:r>
      <w:r w:rsidRPr="00FB132F">
        <w:tab/>
      </w:r>
      <w:r w:rsidRPr="00FB132F">
        <w:tab/>
      </w:r>
      <w:r w:rsidRPr="00FB132F">
        <w:tab/>
      </w:r>
      <w:r w:rsidRPr="00FB132F">
        <w:tab/>
      </w:r>
      <w:r w:rsidR="00244071" w:rsidRPr="00FB132F">
        <w:tab/>
      </w:r>
      <w:r w:rsidR="00C20B27" w:rsidRPr="00FB132F">
        <w:t>/var/log</w:t>
      </w:r>
      <w:r w:rsidR="00244071" w:rsidRPr="00FB132F">
        <w:t>/</w:t>
      </w:r>
      <w:r w:rsidRPr="00FB132F">
        <w:t>kern.log</w:t>
      </w:r>
    </w:p>
    <w:p w:rsidR="00F00AD9" w:rsidRPr="00FB132F" w:rsidRDefault="00F00AD9" w:rsidP="00FB132F">
      <w:pPr>
        <w:pStyle w:val="CISC0de"/>
        <w:pBdr>
          <w:bottom w:val="single" w:sz="4" w:space="0" w:color="auto"/>
        </w:pBdr>
      </w:pPr>
      <w:r w:rsidRPr="00FB132F">
        <w:t xml:space="preserve">daemon.* </w:t>
      </w:r>
      <w:r w:rsidRPr="00FB132F">
        <w:tab/>
      </w:r>
      <w:r w:rsidRPr="00FB132F">
        <w:tab/>
      </w:r>
      <w:r w:rsidRPr="00FB132F">
        <w:tab/>
      </w:r>
      <w:r w:rsidRPr="00FB132F">
        <w:tab/>
      </w:r>
      <w:r w:rsidRPr="00FB132F">
        <w:tab/>
      </w:r>
      <w:r w:rsidR="00244071" w:rsidRPr="00FB132F">
        <w:tab/>
      </w:r>
      <w:r w:rsidR="00244071" w:rsidRPr="00FB132F">
        <w:tab/>
      </w:r>
      <w:r w:rsidR="00C20B27" w:rsidRPr="00FB132F">
        <w:t>/var/log</w:t>
      </w:r>
      <w:r w:rsidR="00244071" w:rsidRPr="00FB132F">
        <w:t>/</w:t>
      </w:r>
      <w:r w:rsidRPr="00FB132F">
        <w:t>daemon.log</w:t>
      </w:r>
    </w:p>
    <w:p w:rsidR="00F00AD9" w:rsidRPr="00FB132F" w:rsidRDefault="00F00AD9" w:rsidP="00FB132F">
      <w:pPr>
        <w:pStyle w:val="CISC0de"/>
        <w:pBdr>
          <w:bottom w:val="single" w:sz="4" w:space="0" w:color="auto"/>
        </w:pBdr>
      </w:pPr>
      <w:r w:rsidRPr="00FB132F">
        <w:t xml:space="preserve">syslog.* </w:t>
      </w:r>
      <w:r w:rsidRPr="00FB132F">
        <w:tab/>
      </w:r>
      <w:r w:rsidRPr="00FB132F">
        <w:tab/>
      </w:r>
      <w:r w:rsidRPr="00FB132F">
        <w:tab/>
      </w:r>
      <w:r w:rsidRPr="00FB132F">
        <w:tab/>
      </w:r>
      <w:r w:rsidRPr="00FB132F">
        <w:tab/>
      </w:r>
      <w:r w:rsidR="00244071" w:rsidRPr="00FB132F">
        <w:tab/>
      </w:r>
      <w:r w:rsidR="00244071" w:rsidRPr="00FB132F">
        <w:tab/>
      </w:r>
      <w:r w:rsidR="00C20B27" w:rsidRPr="00FB132F">
        <w:t>/var/log</w:t>
      </w:r>
      <w:r w:rsidR="00244071" w:rsidRPr="00FB132F">
        <w:t>/</w:t>
      </w:r>
      <w:r w:rsidRPr="00FB132F">
        <w:t>syslog</w:t>
      </w:r>
    </w:p>
    <w:p w:rsidR="00F00AD9" w:rsidRPr="00FB132F" w:rsidRDefault="00F00AD9" w:rsidP="00FB132F">
      <w:pPr>
        <w:pStyle w:val="CISC0de"/>
        <w:pBdr>
          <w:bottom w:val="single" w:sz="4" w:space="0" w:color="auto"/>
        </w:pBdr>
      </w:pPr>
      <w:r w:rsidRPr="00FB132F">
        <w:t>lpr,news,uucp,local0,local1,local2,local3,local4,local5,local6.*</w:t>
      </w:r>
      <w:r w:rsidR="00244071" w:rsidRPr="00FB132F">
        <w:t xml:space="preserve"> </w:t>
      </w:r>
      <w:r w:rsidR="00C20B27" w:rsidRPr="00FB132F">
        <w:t>/var/log</w:t>
      </w:r>
      <w:r w:rsidR="00244071" w:rsidRPr="00FB132F">
        <w:t>/</w:t>
      </w:r>
      <w:r w:rsidRPr="00FB132F">
        <w:t>unused.log</w:t>
      </w:r>
    </w:p>
    <w:p w:rsidR="009A4065" w:rsidRPr="00FB132F" w:rsidRDefault="009A4065" w:rsidP="00FB132F">
      <w:pPr>
        <w:pStyle w:val="CISC0de"/>
        <w:pBdr>
          <w:bottom w:val="single" w:sz="4" w:space="0" w:color="auto"/>
        </w:pBdr>
      </w:pPr>
    </w:p>
    <w:p w:rsidR="009A4065" w:rsidRPr="00FB132F" w:rsidRDefault="009A4065" w:rsidP="00FB132F">
      <w:pPr>
        <w:pStyle w:val="CISC0de"/>
        <w:pBdr>
          <w:bottom w:val="single" w:sz="4" w:space="0" w:color="auto"/>
        </w:pBdr>
      </w:pPr>
      <w:r w:rsidRPr="00FB132F">
        <w:t># Execute the following command to restart rsyslogd</w:t>
      </w:r>
    </w:p>
    <w:p w:rsidR="009A4065" w:rsidRPr="00FB132F" w:rsidRDefault="009A4065" w:rsidP="00FB132F">
      <w:pPr>
        <w:pStyle w:val="CISC0de"/>
        <w:pBdr>
          <w:bottom w:val="single" w:sz="4" w:space="0" w:color="auto"/>
        </w:pBdr>
      </w:pPr>
      <w:r w:rsidRPr="00FB132F">
        <w:t xml:space="preserve"># pkill </w:t>
      </w:r>
      <w:r w:rsidR="001731CF">
        <w:t>-</w:t>
      </w:r>
      <w:r w:rsidRPr="00FB132F">
        <w:t>HUP rsyslogd</w:t>
      </w:r>
    </w:p>
    <w:p w:rsidR="00244071" w:rsidRDefault="00244071" w:rsidP="00F00AD9">
      <w:pPr>
        <w:pStyle w:val="CISNormal"/>
        <w:rPr>
          <w:b/>
        </w:rPr>
      </w:pPr>
    </w:p>
    <w:p w:rsidR="00F00AD9" w:rsidRPr="00E61CF4" w:rsidRDefault="00F00AD9" w:rsidP="00F00AD9">
      <w:pPr>
        <w:pStyle w:val="CISNormal"/>
        <w:rPr>
          <w:b/>
        </w:rPr>
      </w:pPr>
      <w:r w:rsidRPr="009F07F8">
        <w:rPr>
          <w:b/>
        </w:rPr>
        <w:t>Audit:</w:t>
      </w:r>
    </w:p>
    <w:p w:rsidR="00F00AD9" w:rsidRDefault="00F00AD9" w:rsidP="00F00AD9">
      <w:pPr>
        <w:pStyle w:val="CISNormal"/>
      </w:pPr>
      <w:r>
        <w:t xml:space="preserve">Review the contents of the </w:t>
      </w:r>
      <w:r w:rsidRPr="000178A1">
        <w:rPr>
          <w:rStyle w:val="CodeChar"/>
          <w:bCs w:val="0"/>
          <w:kern w:val="0"/>
          <w:sz w:val="24"/>
          <w:szCs w:val="24"/>
        </w:rPr>
        <w:t>/etc/</w:t>
      </w:r>
      <w:r w:rsidR="00244071">
        <w:rPr>
          <w:rStyle w:val="CodeChar"/>
          <w:bCs w:val="0"/>
          <w:kern w:val="0"/>
          <w:sz w:val="24"/>
          <w:szCs w:val="24"/>
        </w:rPr>
        <w:t>r</w:t>
      </w:r>
      <w:r w:rsidRPr="000178A1">
        <w:rPr>
          <w:rStyle w:val="CodeChar"/>
          <w:bCs w:val="0"/>
          <w:kern w:val="0"/>
          <w:sz w:val="24"/>
          <w:szCs w:val="24"/>
        </w:rPr>
        <w:t>syslog.conf</w:t>
      </w:r>
      <w:r>
        <w:t xml:space="preserve"> file to ensure appropriate logging is set. In addition, perform the following command and ensure that the log files are logging information:</w:t>
      </w:r>
    </w:p>
    <w:p w:rsidR="00F00AD9" w:rsidRPr="00FB132F" w:rsidRDefault="00F00AD9" w:rsidP="00FB132F">
      <w:pPr>
        <w:pStyle w:val="CISC0de"/>
        <w:pBdr>
          <w:bottom w:val="single" w:sz="4" w:space="0" w:color="auto"/>
        </w:pBdr>
      </w:pPr>
      <w:r>
        <w:t xml:space="preserve"># </w:t>
      </w:r>
      <w:r w:rsidRPr="00FB132F">
        <w:t xml:space="preserve">ls </w:t>
      </w:r>
      <w:r w:rsidR="001731CF">
        <w:t>-</w:t>
      </w:r>
      <w:r w:rsidRPr="00FB132F">
        <w:t>l /var/log</w:t>
      </w:r>
      <w:r w:rsidR="00244071" w:rsidRPr="00FB132F">
        <w:t>/</w:t>
      </w:r>
    </w:p>
    <w:p w:rsidR="00F00AD9" w:rsidRPr="00A51FD8" w:rsidRDefault="00F00AD9" w:rsidP="00F00AD9">
      <w:pPr>
        <w:pStyle w:val="CISNormal"/>
      </w:pPr>
      <w:r w:rsidRPr="009F07F8">
        <w:tab/>
      </w:r>
    </w:p>
    <w:p w:rsidR="00F00AD9" w:rsidRDefault="00F00AD9" w:rsidP="00F00AD9">
      <w:pPr>
        <w:pStyle w:val="CISNormal"/>
        <w:rPr>
          <w:b/>
        </w:rPr>
      </w:pPr>
      <w:r w:rsidRPr="009F07F8">
        <w:rPr>
          <w:b/>
        </w:rPr>
        <w:t>References:</w:t>
      </w:r>
    </w:p>
    <w:p w:rsidR="00693845" w:rsidRDefault="00693845" w:rsidP="00693845">
      <w:pPr>
        <w:pStyle w:val="CISNormal"/>
      </w:pPr>
      <w:r>
        <w:t xml:space="preserve">See the </w:t>
      </w:r>
      <w:r w:rsidRPr="00693845">
        <w:rPr>
          <w:rStyle w:val="CodeChar"/>
          <w:bCs w:val="0"/>
          <w:kern w:val="0"/>
          <w:sz w:val="24"/>
          <w:szCs w:val="24"/>
        </w:rPr>
        <w:t>rsyslog.conf(5)</w:t>
      </w:r>
      <w:r>
        <w:t xml:space="preserve"> man page for more information.</w:t>
      </w:r>
    </w:p>
    <w:p w:rsidR="002409CE" w:rsidRDefault="002409CE" w:rsidP="002409CE">
      <w:pPr>
        <w:pStyle w:val="CISNormal"/>
      </w:pPr>
    </w:p>
    <w:p w:rsidR="002409CE" w:rsidRDefault="002409CE" w:rsidP="006E606D">
      <w:pPr>
        <w:pStyle w:val="Heading3"/>
        <w:tabs>
          <w:tab w:val="center" w:pos="990"/>
        </w:tabs>
        <w:ind w:left="360"/>
      </w:pPr>
      <w:bookmarkStart w:id="3868" w:name="_Toc328948783"/>
      <w:r>
        <w:t>Create and Set Permission</w:t>
      </w:r>
      <w:r w:rsidR="00693845">
        <w:t>s</w:t>
      </w:r>
      <w:r>
        <w:t xml:space="preserve"> on </w:t>
      </w:r>
      <w:r w:rsidRPr="00782137">
        <w:rPr>
          <w:rStyle w:val="CodeChar"/>
          <w:sz w:val="28"/>
          <w:szCs w:val="28"/>
        </w:rPr>
        <w:t>rsyslog</w:t>
      </w:r>
      <w:r w:rsidR="0052371F">
        <w:t xml:space="preserve"> </w:t>
      </w:r>
      <w:r>
        <w:t>Log Files</w:t>
      </w:r>
      <w:bookmarkEnd w:id="3868"/>
    </w:p>
    <w:tbl>
      <w:tblPr>
        <w:tblW w:w="0" w:type="auto"/>
        <w:tblInd w:w="462" w:type="dxa"/>
        <w:tblLayout w:type="fixed"/>
        <w:tblLook w:val="0000" w:firstRow="0" w:lastRow="0" w:firstColumn="0" w:lastColumn="0" w:noHBand="0" w:noVBand="0"/>
      </w:tblPr>
      <w:tblGrid>
        <w:gridCol w:w="3451"/>
        <w:gridCol w:w="4894"/>
      </w:tblGrid>
      <w:tr w:rsidR="00A51FD8" w:rsidRPr="00F74208" w:rsidTr="00A51FD8">
        <w:trPr>
          <w:trHeight w:val="256"/>
        </w:trPr>
        <w:tc>
          <w:tcPr>
            <w:tcW w:w="3451" w:type="dxa"/>
            <w:tcBorders>
              <w:top w:val="single" w:sz="4" w:space="0" w:color="000000"/>
              <w:left w:val="single" w:sz="4" w:space="0" w:color="000000"/>
              <w:bottom w:val="single" w:sz="4" w:space="0" w:color="000000"/>
            </w:tcBorders>
          </w:tcPr>
          <w:p w:rsidR="00A51FD8" w:rsidRPr="00F74208" w:rsidRDefault="00A51FD8" w:rsidP="00A51FD8">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A51FD8" w:rsidRPr="00F74208" w:rsidRDefault="00A51FD8" w:rsidP="00A51FD8">
            <w:pPr>
              <w:pStyle w:val="CISNormal"/>
            </w:pPr>
            <w:r w:rsidRPr="00F74208">
              <w:t>Level-I</w:t>
            </w:r>
          </w:p>
        </w:tc>
      </w:tr>
      <w:tr w:rsidR="00A51FD8" w:rsidRPr="00F74208" w:rsidTr="00A51FD8">
        <w:trPr>
          <w:trHeight w:val="256"/>
        </w:trPr>
        <w:tc>
          <w:tcPr>
            <w:tcW w:w="3451" w:type="dxa"/>
            <w:tcBorders>
              <w:top w:val="single" w:sz="4" w:space="0" w:color="000000"/>
              <w:left w:val="single" w:sz="4" w:space="0" w:color="000000"/>
              <w:bottom w:val="single" w:sz="4" w:space="0" w:color="000000"/>
            </w:tcBorders>
          </w:tcPr>
          <w:p w:rsidR="00A51FD8" w:rsidRPr="00F74208" w:rsidRDefault="00A51FD8" w:rsidP="00A51FD8">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A51FD8" w:rsidRPr="00F74208" w:rsidRDefault="009A4065" w:rsidP="00A51FD8">
            <w:pPr>
              <w:pStyle w:val="CISNormal"/>
            </w:pPr>
            <w:r>
              <w:t>No</w:t>
            </w:r>
          </w:p>
        </w:tc>
      </w:tr>
      <w:tr w:rsidR="00A51FD8" w:rsidRPr="00F74208" w:rsidTr="00A51FD8">
        <w:trPr>
          <w:trHeight w:val="256"/>
        </w:trPr>
        <w:tc>
          <w:tcPr>
            <w:tcW w:w="3451" w:type="dxa"/>
            <w:tcBorders>
              <w:left w:val="single" w:sz="4" w:space="0" w:color="000000"/>
              <w:bottom w:val="single" w:sz="4" w:space="0" w:color="000000"/>
            </w:tcBorders>
          </w:tcPr>
          <w:p w:rsidR="00A51FD8" w:rsidRPr="00F74208" w:rsidRDefault="00A51FD8" w:rsidP="00A51FD8">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A51FD8" w:rsidRPr="00F74208" w:rsidRDefault="009A4065" w:rsidP="00A51FD8">
            <w:pPr>
              <w:pStyle w:val="CISNormal"/>
            </w:pPr>
            <w:r>
              <w:t>No</w:t>
            </w:r>
          </w:p>
        </w:tc>
      </w:tr>
      <w:tr w:rsidR="00A51FD8" w:rsidRPr="00F74208" w:rsidTr="00A51FD8">
        <w:trPr>
          <w:trHeight w:val="256"/>
        </w:trPr>
        <w:tc>
          <w:tcPr>
            <w:tcW w:w="3451" w:type="dxa"/>
            <w:tcBorders>
              <w:top w:val="single" w:sz="4" w:space="0" w:color="000000"/>
              <w:left w:val="single" w:sz="4" w:space="0" w:color="000000"/>
              <w:bottom w:val="single" w:sz="4" w:space="0" w:color="000000"/>
            </w:tcBorders>
          </w:tcPr>
          <w:p w:rsidR="00A51FD8" w:rsidRPr="00F74208" w:rsidRDefault="00A51FD8" w:rsidP="00A51FD8">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A51FD8" w:rsidRPr="00F74208" w:rsidRDefault="00A51FD8" w:rsidP="00A51FD8">
            <w:pPr>
              <w:pStyle w:val="CISNormal"/>
            </w:pPr>
            <w:del w:id="3869" w:author="blake" w:date="2012-04-05T12:32:00Z">
              <w:r w:rsidRPr="00F74208" w:rsidDel="005B7F2A">
                <w:delText>No</w:delText>
              </w:r>
            </w:del>
            <w:ins w:id="3870" w:author="blake" w:date="2012-04-05T12:32:00Z">
              <w:r w:rsidR="005B7F2A">
                <w:t>Yes</w:t>
              </w:r>
            </w:ins>
          </w:p>
        </w:tc>
      </w:tr>
      <w:tr w:rsidR="00A51FD8" w:rsidRPr="00F74208" w:rsidDel="00350415" w:rsidTr="00A51FD8">
        <w:trPr>
          <w:trHeight w:val="256"/>
          <w:del w:id="3871" w:author="blake" w:date="2012-04-05T12:49:00Z"/>
        </w:trPr>
        <w:tc>
          <w:tcPr>
            <w:tcW w:w="3451" w:type="dxa"/>
            <w:tcBorders>
              <w:top w:val="single" w:sz="4" w:space="0" w:color="000000"/>
              <w:left w:val="single" w:sz="4" w:space="0" w:color="000000"/>
              <w:bottom w:val="single" w:sz="4" w:space="0" w:color="000000"/>
            </w:tcBorders>
          </w:tcPr>
          <w:p w:rsidR="00A51FD8" w:rsidRPr="00F74208" w:rsidDel="00350415" w:rsidRDefault="00A51FD8" w:rsidP="00A51FD8">
            <w:pPr>
              <w:pStyle w:val="CISNormal"/>
              <w:rPr>
                <w:del w:id="3872" w:author="blake" w:date="2012-04-05T12:49:00Z"/>
              </w:rPr>
            </w:pPr>
            <w:del w:id="3873"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A51FD8" w:rsidRPr="00F74208" w:rsidDel="00350415" w:rsidRDefault="00A51FD8" w:rsidP="00A51FD8">
            <w:pPr>
              <w:pStyle w:val="CISNormal"/>
              <w:rPr>
                <w:del w:id="3874" w:author="blake" w:date="2012-04-05T12:49:00Z"/>
              </w:rPr>
            </w:pPr>
          </w:p>
        </w:tc>
      </w:tr>
    </w:tbl>
    <w:p w:rsidR="00A51FD8" w:rsidRDefault="00A51FD8" w:rsidP="00A51FD8">
      <w:pPr>
        <w:pStyle w:val="CISNormal"/>
      </w:pPr>
    </w:p>
    <w:p w:rsidR="00F00AD9" w:rsidRDefault="00F00AD9" w:rsidP="00F00AD9">
      <w:pPr>
        <w:pStyle w:val="CISNormal"/>
        <w:rPr>
          <w:b/>
        </w:rPr>
      </w:pPr>
      <w:r w:rsidRPr="009F07F8">
        <w:rPr>
          <w:b/>
        </w:rPr>
        <w:t xml:space="preserve">Description: </w:t>
      </w:r>
    </w:p>
    <w:p w:rsidR="00F00AD9" w:rsidRDefault="00F00AD9" w:rsidP="00F00AD9">
      <w:pPr>
        <w:pStyle w:val="CISNormal"/>
      </w:pPr>
      <w:r w:rsidRPr="0044436E">
        <w:t xml:space="preserve">A log file </w:t>
      </w:r>
      <w:r>
        <w:t xml:space="preserve">must already exist for </w:t>
      </w:r>
      <w:r w:rsidR="00244071" w:rsidRPr="00FB132F">
        <w:rPr>
          <w:rStyle w:val="CodeChar"/>
          <w:bCs w:val="0"/>
          <w:kern w:val="0"/>
          <w:sz w:val="24"/>
          <w:szCs w:val="24"/>
        </w:rPr>
        <w:t>r</w:t>
      </w:r>
      <w:r w:rsidRPr="0044436E">
        <w:rPr>
          <w:rStyle w:val="CodeChar"/>
          <w:bCs w:val="0"/>
          <w:kern w:val="0"/>
          <w:sz w:val="24"/>
          <w:szCs w:val="24"/>
        </w:rPr>
        <w:t>syslog</w:t>
      </w:r>
      <w:r>
        <w:t xml:space="preserve"> to be able to write to it. </w:t>
      </w:r>
    </w:p>
    <w:p w:rsidR="00FB132F" w:rsidRDefault="00FB132F" w:rsidP="00F00AD9">
      <w:pPr>
        <w:pStyle w:val="CISNormal"/>
      </w:pPr>
    </w:p>
    <w:p w:rsidR="00F00AD9" w:rsidRPr="0044436E" w:rsidRDefault="00F00AD9" w:rsidP="00F00AD9">
      <w:pPr>
        <w:pStyle w:val="CISNormal"/>
        <w:rPr>
          <w:b/>
        </w:rPr>
      </w:pPr>
      <w:r w:rsidRPr="0044436E">
        <w:rPr>
          <w:b/>
        </w:rPr>
        <w:t>Rationale:</w:t>
      </w:r>
    </w:p>
    <w:p w:rsidR="00F00AD9" w:rsidRDefault="00F00AD9" w:rsidP="00F00AD9">
      <w:pPr>
        <w:pStyle w:val="CISNormal"/>
      </w:pPr>
      <w:r>
        <w:t xml:space="preserve">It is important to ensure that log files exist and have the correct permissions to ensure that sensitive </w:t>
      </w:r>
      <w:r w:rsidR="00244071" w:rsidRPr="00FB132F">
        <w:rPr>
          <w:rStyle w:val="CodeChar"/>
          <w:bCs w:val="0"/>
          <w:kern w:val="0"/>
          <w:sz w:val="24"/>
          <w:szCs w:val="24"/>
        </w:rPr>
        <w:t>r</w:t>
      </w:r>
      <w:r w:rsidRPr="0044436E">
        <w:rPr>
          <w:rStyle w:val="CodeChar"/>
          <w:bCs w:val="0"/>
          <w:kern w:val="0"/>
          <w:sz w:val="24"/>
          <w:szCs w:val="24"/>
        </w:rPr>
        <w:t>syslog</w:t>
      </w:r>
      <w:r>
        <w:t xml:space="preserve"> data is archived and protected. </w:t>
      </w:r>
    </w:p>
    <w:p w:rsidR="00F00AD9" w:rsidRDefault="00F00AD9" w:rsidP="00F00AD9">
      <w:pPr>
        <w:pStyle w:val="CISNormal"/>
      </w:pPr>
    </w:p>
    <w:p w:rsidR="00F00AD9" w:rsidRPr="0044436E" w:rsidRDefault="00F00AD9" w:rsidP="00F00AD9">
      <w:pPr>
        <w:pStyle w:val="CISNormal"/>
        <w:rPr>
          <w:b/>
        </w:rPr>
      </w:pPr>
      <w:r w:rsidRPr="0044436E">
        <w:rPr>
          <w:b/>
        </w:rPr>
        <w:t>Remediation:</w:t>
      </w:r>
    </w:p>
    <w:p w:rsidR="00E4785F" w:rsidRDefault="00E4785F" w:rsidP="00E4785F">
      <w:pPr>
        <w:pStyle w:val="CISNormal"/>
      </w:pPr>
      <w:r>
        <w:t xml:space="preserve">For sites that have </w:t>
      </w:r>
      <w:r w:rsidRPr="0090767F">
        <w:rPr>
          <w:b/>
        </w:rPr>
        <w:t>not</w:t>
      </w:r>
      <w:r>
        <w:t xml:space="preserve"> implemented a secure admin group:</w:t>
      </w:r>
    </w:p>
    <w:p w:rsidR="00F45F48" w:rsidRDefault="00F45F48" w:rsidP="00E4785F">
      <w:pPr>
        <w:pStyle w:val="CISNormal"/>
      </w:pPr>
    </w:p>
    <w:p w:rsidR="00F00AD9" w:rsidRDefault="00244071" w:rsidP="00F00AD9">
      <w:pPr>
        <w:pStyle w:val="CISNormal"/>
      </w:pPr>
      <w:r>
        <w:t xml:space="preserve">Create the </w:t>
      </w:r>
      <w:r w:rsidRPr="00693845">
        <w:rPr>
          <w:rStyle w:val="CodeChar"/>
          <w:bCs w:val="0"/>
          <w:kern w:val="0"/>
          <w:sz w:val="24"/>
          <w:szCs w:val="24"/>
        </w:rPr>
        <w:t>/var/log/</w:t>
      </w:r>
      <w:r>
        <w:t xml:space="preserve"> directory and f</w:t>
      </w:r>
      <w:r w:rsidR="00F00AD9">
        <w:t xml:space="preserve">or each </w:t>
      </w:r>
      <w:r w:rsidR="007E304C" w:rsidRPr="00F77030">
        <w:rPr>
          <w:i/>
        </w:rPr>
        <w:t>&lt;logfile&gt;</w:t>
      </w:r>
      <w:r w:rsidR="00F00AD9">
        <w:t xml:space="preserve"> listed in the </w:t>
      </w:r>
      <w:r w:rsidR="00693845">
        <w:rPr>
          <w:rStyle w:val="CodeChar"/>
          <w:bCs w:val="0"/>
          <w:kern w:val="0"/>
          <w:sz w:val="24"/>
          <w:szCs w:val="24"/>
        </w:rPr>
        <w:t>/etc/r</w:t>
      </w:r>
      <w:r w:rsidR="00F00AD9" w:rsidRPr="00320AE6">
        <w:rPr>
          <w:rStyle w:val="CodeChar"/>
          <w:bCs w:val="0"/>
          <w:kern w:val="0"/>
          <w:sz w:val="24"/>
          <w:szCs w:val="24"/>
        </w:rPr>
        <w:t>syslog.conf</w:t>
      </w:r>
      <w:r w:rsidR="00F00AD9">
        <w:t xml:space="preserve"> file, perform the following commands:</w:t>
      </w:r>
    </w:p>
    <w:p w:rsidR="00F00AD9" w:rsidRPr="00320AE6" w:rsidRDefault="00F00AD9" w:rsidP="00FB132F">
      <w:pPr>
        <w:pStyle w:val="CISC0de"/>
        <w:pBdr>
          <w:bottom w:val="single" w:sz="4" w:space="0" w:color="auto"/>
        </w:pBdr>
      </w:pPr>
      <w:r w:rsidRPr="00320AE6">
        <w:lastRenderedPageBreak/>
        <w:t xml:space="preserve"># </w:t>
      </w:r>
      <w:r w:rsidRPr="00FB132F">
        <w:t xml:space="preserve">touch </w:t>
      </w:r>
      <w:r w:rsidR="007E304C" w:rsidRPr="007E304C">
        <w:rPr>
          <w:i/>
        </w:rPr>
        <w:t>&lt;logfile&gt;</w:t>
      </w:r>
    </w:p>
    <w:p w:rsidR="00F00AD9" w:rsidRPr="00320AE6" w:rsidRDefault="00F00AD9" w:rsidP="00FB132F">
      <w:pPr>
        <w:pStyle w:val="CISC0de"/>
        <w:pBdr>
          <w:bottom w:val="single" w:sz="4" w:space="0" w:color="auto"/>
        </w:pBdr>
      </w:pPr>
      <w:r w:rsidRPr="00320AE6">
        <w:t xml:space="preserve"># </w:t>
      </w:r>
      <w:r w:rsidRPr="00FB132F">
        <w:t xml:space="preserve">chown root:root </w:t>
      </w:r>
      <w:r w:rsidR="007E304C" w:rsidRPr="007E304C">
        <w:rPr>
          <w:i/>
        </w:rPr>
        <w:t>&lt;logfile&gt;</w:t>
      </w:r>
    </w:p>
    <w:p w:rsidR="00F00AD9" w:rsidRPr="00320AE6" w:rsidRDefault="00F00AD9" w:rsidP="00FB132F">
      <w:pPr>
        <w:pStyle w:val="CISC0de"/>
        <w:pBdr>
          <w:bottom w:val="single" w:sz="4" w:space="0" w:color="auto"/>
        </w:pBdr>
      </w:pPr>
      <w:r w:rsidRPr="00320AE6">
        <w:t xml:space="preserve"># </w:t>
      </w:r>
      <w:r w:rsidRPr="00FB132F">
        <w:t xml:space="preserve">chmod </w:t>
      </w:r>
      <w:r w:rsidR="00606D88">
        <w:t>og-rwx</w:t>
      </w:r>
      <w:r w:rsidRPr="00FB132F">
        <w:t xml:space="preserve"> </w:t>
      </w:r>
      <w:r w:rsidR="007E304C" w:rsidRPr="007E304C">
        <w:rPr>
          <w:i/>
        </w:rPr>
        <w:t>&lt;logfile&gt;</w:t>
      </w:r>
    </w:p>
    <w:p w:rsidR="00F00AD9" w:rsidRDefault="00F00AD9" w:rsidP="00F00AD9">
      <w:pPr>
        <w:pStyle w:val="CISNormal"/>
      </w:pPr>
    </w:p>
    <w:p w:rsidR="00E4785F" w:rsidRDefault="00E4785F" w:rsidP="00E4785F">
      <w:pPr>
        <w:pStyle w:val="CISNormal"/>
      </w:pPr>
      <w:r>
        <w:t xml:space="preserve">For sites that </w:t>
      </w:r>
      <w:r w:rsidRPr="006E606D">
        <w:rPr>
          <w:b/>
        </w:rPr>
        <w:t>have</w:t>
      </w:r>
      <w:r>
        <w:t xml:space="preserve"> implemented a secure admin group:</w:t>
      </w:r>
    </w:p>
    <w:p w:rsidR="00F45F48" w:rsidRDefault="00F45F48" w:rsidP="00E4785F">
      <w:pPr>
        <w:pStyle w:val="CISNormal"/>
      </w:pPr>
    </w:p>
    <w:p w:rsidR="00E4785F" w:rsidRDefault="00E4785F" w:rsidP="00E4785F">
      <w:pPr>
        <w:pStyle w:val="CISNormal"/>
        <w:rPr>
          <w:ins w:id="3875" w:author="blake" w:date="2012-04-05T12:32:00Z"/>
        </w:rPr>
      </w:pPr>
      <w:r>
        <w:t xml:space="preserve">Create the </w:t>
      </w:r>
      <w:r w:rsidRPr="00693845">
        <w:rPr>
          <w:rStyle w:val="CodeChar"/>
          <w:bCs w:val="0"/>
          <w:kern w:val="0"/>
          <w:sz w:val="24"/>
          <w:szCs w:val="24"/>
        </w:rPr>
        <w:t>/var/log/</w:t>
      </w:r>
      <w:r>
        <w:t xml:space="preserve"> directory and for each </w:t>
      </w:r>
      <w:r w:rsidR="00F45F48" w:rsidRPr="00F45F48">
        <w:rPr>
          <w:i/>
        </w:rPr>
        <w:t>&lt;</w:t>
      </w:r>
      <w:r w:rsidR="00F77030" w:rsidRPr="00F45F48">
        <w:rPr>
          <w:i/>
        </w:rPr>
        <w:t>logfile</w:t>
      </w:r>
      <w:r w:rsidR="00F45F48" w:rsidRPr="00F45F48">
        <w:rPr>
          <w:i/>
        </w:rPr>
        <w:t>&gt;</w:t>
      </w:r>
      <w:r w:rsidR="00F77030">
        <w:t xml:space="preserve"> </w:t>
      </w:r>
      <w:r>
        <w:t xml:space="preserve">listed in the </w:t>
      </w:r>
      <w:r>
        <w:rPr>
          <w:rStyle w:val="CodeChar"/>
          <w:bCs w:val="0"/>
          <w:kern w:val="0"/>
          <w:sz w:val="24"/>
          <w:szCs w:val="24"/>
        </w:rPr>
        <w:t>/etc/r</w:t>
      </w:r>
      <w:r w:rsidRPr="00320AE6">
        <w:rPr>
          <w:rStyle w:val="CodeChar"/>
          <w:bCs w:val="0"/>
          <w:kern w:val="0"/>
          <w:sz w:val="24"/>
          <w:szCs w:val="24"/>
        </w:rPr>
        <w:t>syslog.conf</w:t>
      </w:r>
      <w:r>
        <w:t xml:space="preserve"> file, perform the following commands (where </w:t>
      </w:r>
      <w:r w:rsidR="00F45F48">
        <w:t>&lt;</w:t>
      </w:r>
      <w:r w:rsidRPr="00F45F48">
        <w:rPr>
          <w:i/>
        </w:rPr>
        <w:t>securegrp</w:t>
      </w:r>
      <w:r w:rsidR="00F45F48">
        <w:rPr>
          <w:i/>
        </w:rPr>
        <w:t>&gt;</w:t>
      </w:r>
      <w:r>
        <w:t xml:space="preserve"> is the name of the security group):</w:t>
      </w:r>
    </w:p>
    <w:p w:rsidR="005B7F2A" w:rsidRDefault="005B7F2A" w:rsidP="00E4785F">
      <w:pPr>
        <w:pStyle w:val="CISNormal"/>
      </w:pPr>
    </w:p>
    <w:p w:rsidR="00E4785F" w:rsidRPr="00320AE6" w:rsidRDefault="00E4785F" w:rsidP="00FB132F">
      <w:pPr>
        <w:pStyle w:val="CISC0de"/>
        <w:pBdr>
          <w:bottom w:val="single" w:sz="4" w:space="0" w:color="auto"/>
        </w:pBdr>
      </w:pPr>
      <w:r w:rsidRPr="00320AE6">
        <w:t xml:space="preserve"># </w:t>
      </w:r>
      <w:r w:rsidRPr="00FB132F">
        <w:t xml:space="preserve">touch </w:t>
      </w:r>
      <w:r w:rsidR="007E304C" w:rsidRPr="007E304C">
        <w:rPr>
          <w:i/>
        </w:rPr>
        <w:t>&lt;logfile&gt;</w:t>
      </w:r>
    </w:p>
    <w:p w:rsidR="00E4785F" w:rsidRPr="00320AE6" w:rsidRDefault="00E4785F" w:rsidP="00FB132F">
      <w:pPr>
        <w:pStyle w:val="CISC0de"/>
        <w:pBdr>
          <w:bottom w:val="single" w:sz="4" w:space="0" w:color="auto"/>
        </w:pBdr>
      </w:pPr>
      <w:r w:rsidRPr="00320AE6">
        <w:t xml:space="preserve"># </w:t>
      </w:r>
      <w:r w:rsidRPr="00FB132F">
        <w:t>chown root:</w:t>
      </w:r>
      <w:r w:rsidR="00F45F48" w:rsidRPr="00F45F48">
        <w:rPr>
          <w:i/>
        </w:rPr>
        <w:t>&lt;</w:t>
      </w:r>
      <w:r w:rsidRPr="00F45F48">
        <w:rPr>
          <w:i/>
        </w:rPr>
        <w:t>securegrp</w:t>
      </w:r>
      <w:r w:rsidR="00F45F48" w:rsidRPr="00F45F48">
        <w:rPr>
          <w:i/>
        </w:rPr>
        <w:t>&gt;</w:t>
      </w:r>
      <w:r w:rsidRPr="00FB132F">
        <w:t xml:space="preserve"> </w:t>
      </w:r>
      <w:r w:rsidR="007E304C" w:rsidRPr="007E304C">
        <w:rPr>
          <w:i/>
        </w:rPr>
        <w:t>&lt;logfile&gt;</w:t>
      </w:r>
    </w:p>
    <w:p w:rsidR="00E4785F" w:rsidRPr="00320AE6" w:rsidRDefault="00E4785F" w:rsidP="00FB132F">
      <w:pPr>
        <w:pStyle w:val="CISC0de"/>
        <w:pBdr>
          <w:bottom w:val="single" w:sz="4" w:space="0" w:color="auto"/>
        </w:pBdr>
      </w:pPr>
      <w:r w:rsidRPr="00320AE6">
        <w:t xml:space="preserve"># </w:t>
      </w:r>
      <w:r w:rsidRPr="00FB132F">
        <w:t xml:space="preserve">chmod </w:t>
      </w:r>
      <w:r w:rsidR="00606D88">
        <w:t xml:space="preserve">g-wx,o-rwx </w:t>
      </w:r>
      <w:r w:rsidR="007E304C" w:rsidRPr="007E304C">
        <w:rPr>
          <w:i/>
        </w:rPr>
        <w:t>&lt;logfile&gt;</w:t>
      </w:r>
    </w:p>
    <w:p w:rsidR="00E4785F" w:rsidRDefault="00E4785F" w:rsidP="00F00AD9">
      <w:pPr>
        <w:pStyle w:val="CISNormal"/>
      </w:pPr>
    </w:p>
    <w:p w:rsidR="00F00AD9" w:rsidRPr="00685F23" w:rsidRDefault="00F00AD9" w:rsidP="00F00AD9">
      <w:pPr>
        <w:pStyle w:val="CISNormal"/>
        <w:rPr>
          <w:b/>
        </w:rPr>
      </w:pPr>
      <w:r w:rsidRPr="00685F23">
        <w:rPr>
          <w:b/>
        </w:rPr>
        <w:t>Audit:</w:t>
      </w:r>
    </w:p>
    <w:p w:rsidR="00F00AD9" w:rsidRDefault="00F00AD9" w:rsidP="00F00AD9">
      <w:pPr>
        <w:pStyle w:val="CISNormal"/>
        <w:rPr>
          <w:ins w:id="3876" w:author="blake" w:date="2012-04-05T12:32:00Z"/>
        </w:rPr>
      </w:pPr>
      <w:r>
        <w:t xml:space="preserve">For each </w:t>
      </w:r>
      <w:r w:rsidR="007E304C" w:rsidRPr="007E304C">
        <w:rPr>
          <w:i/>
        </w:rPr>
        <w:t>&lt;logfile&gt;</w:t>
      </w:r>
      <w:r>
        <w:t xml:space="preserve"> listed in the </w:t>
      </w:r>
      <w:r w:rsidRPr="0063120E">
        <w:rPr>
          <w:rStyle w:val="CodeChar"/>
          <w:bCs w:val="0"/>
          <w:kern w:val="0"/>
          <w:sz w:val="24"/>
          <w:szCs w:val="24"/>
        </w:rPr>
        <w:t>/etc/</w:t>
      </w:r>
      <w:r w:rsidR="00693845">
        <w:rPr>
          <w:rStyle w:val="CodeChar"/>
          <w:bCs w:val="0"/>
          <w:kern w:val="0"/>
          <w:sz w:val="24"/>
          <w:szCs w:val="24"/>
        </w:rPr>
        <w:t>r</w:t>
      </w:r>
      <w:r w:rsidRPr="0063120E">
        <w:rPr>
          <w:rStyle w:val="CodeChar"/>
          <w:bCs w:val="0"/>
          <w:kern w:val="0"/>
          <w:sz w:val="24"/>
          <w:szCs w:val="24"/>
        </w:rPr>
        <w:t>syslog.conf</w:t>
      </w:r>
      <w:r>
        <w:t xml:space="preserve"> file</w:t>
      </w:r>
      <w:r w:rsidR="00E61CF4">
        <w:t>, perform the following command</w:t>
      </w:r>
      <w:r>
        <w:t xml:space="preserve"> and verify that the </w:t>
      </w:r>
      <w:r w:rsidR="007E304C" w:rsidRPr="007E304C">
        <w:rPr>
          <w:i/>
        </w:rPr>
        <w:t>&lt;</w:t>
      </w:r>
      <w:r w:rsidRPr="007E304C">
        <w:rPr>
          <w:rStyle w:val="CodeChar"/>
          <w:i/>
        </w:rPr>
        <w:t>owner</w:t>
      </w:r>
      <w:r w:rsidR="007E304C" w:rsidRPr="007E304C">
        <w:rPr>
          <w:rStyle w:val="CodeChar"/>
          <w:i/>
        </w:rPr>
        <w:t>&gt;</w:t>
      </w:r>
      <w:r w:rsidRPr="007E304C">
        <w:rPr>
          <w:rStyle w:val="CodeChar"/>
        </w:rPr>
        <w:t>:</w:t>
      </w:r>
      <w:r w:rsidR="007E304C" w:rsidRPr="007E304C">
        <w:rPr>
          <w:rStyle w:val="CodeChar"/>
          <w:i/>
        </w:rPr>
        <w:t>&lt;</w:t>
      </w:r>
      <w:r w:rsidRPr="007E304C">
        <w:rPr>
          <w:rStyle w:val="CodeChar"/>
          <w:i/>
        </w:rPr>
        <w:t>group</w:t>
      </w:r>
      <w:r w:rsidR="007E304C" w:rsidRPr="007E304C">
        <w:rPr>
          <w:rStyle w:val="CodeChar"/>
          <w:i/>
        </w:rPr>
        <w:t>&gt;</w:t>
      </w:r>
      <w:r>
        <w:t xml:space="preserve"> is </w:t>
      </w:r>
      <w:r w:rsidRPr="007E304C">
        <w:rPr>
          <w:rStyle w:val="CodeChar"/>
        </w:rPr>
        <w:t>root:root</w:t>
      </w:r>
      <w:r>
        <w:t xml:space="preserve"> and the permissions are </w:t>
      </w:r>
      <w:r w:rsidRPr="007E304C">
        <w:rPr>
          <w:rStyle w:val="CodeChar"/>
        </w:rPr>
        <w:t>0600</w:t>
      </w:r>
      <w:r w:rsidR="00E4785F">
        <w:t xml:space="preserve"> (for sites that have not implemented a secure group) and </w:t>
      </w:r>
      <w:r w:rsidR="00E4785F" w:rsidRPr="007F66B7">
        <w:rPr>
          <w:rStyle w:val="CodeChar"/>
        </w:rPr>
        <w:t>root:securegrp</w:t>
      </w:r>
      <w:r w:rsidR="00E4785F">
        <w:t xml:space="preserve"> with permissions of </w:t>
      </w:r>
      <w:r w:rsidR="00E4785F" w:rsidRPr="007E304C">
        <w:rPr>
          <w:rStyle w:val="CodeChar"/>
        </w:rPr>
        <w:t>0640</w:t>
      </w:r>
      <w:r w:rsidR="00E4785F">
        <w:t xml:space="preserve"> (for sites that have implemented a secure group)</w:t>
      </w:r>
      <w:r>
        <w:t>:</w:t>
      </w:r>
    </w:p>
    <w:p w:rsidR="005B7F2A" w:rsidRDefault="005B7F2A" w:rsidP="00F00AD9">
      <w:pPr>
        <w:pStyle w:val="CISNormal"/>
      </w:pPr>
    </w:p>
    <w:p w:rsidR="00F00AD9" w:rsidRDefault="00F00AD9" w:rsidP="00FB132F">
      <w:pPr>
        <w:pStyle w:val="CISC0de"/>
        <w:pBdr>
          <w:bottom w:val="single" w:sz="4" w:space="0" w:color="auto"/>
        </w:pBdr>
      </w:pPr>
      <w:r>
        <w:t xml:space="preserve"># </w:t>
      </w:r>
      <w:r w:rsidRPr="00FB132F">
        <w:t xml:space="preserve">ls </w:t>
      </w:r>
      <w:r w:rsidR="001731CF">
        <w:t>-</w:t>
      </w:r>
      <w:r w:rsidRPr="00FB132F">
        <w:t xml:space="preserve">l </w:t>
      </w:r>
      <w:r w:rsidR="00F45F48" w:rsidRPr="00F45F48">
        <w:rPr>
          <w:i/>
        </w:rPr>
        <w:t>&lt;logfile&gt;</w:t>
      </w:r>
    </w:p>
    <w:p w:rsidR="00F00AD9" w:rsidRDefault="00F00AD9" w:rsidP="00F00AD9">
      <w:pPr>
        <w:pStyle w:val="CISNormal"/>
      </w:pPr>
    </w:p>
    <w:p w:rsidR="00F00AD9" w:rsidRPr="00685F23" w:rsidRDefault="00F00AD9" w:rsidP="00F00AD9">
      <w:pPr>
        <w:pStyle w:val="CISNormal"/>
        <w:rPr>
          <w:b/>
        </w:rPr>
      </w:pPr>
      <w:r w:rsidRPr="00685F23">
        <w:rPr>
          <w:b/>
        </w:rPr>
        <w:t>References:</w:t>
      </w:r>
    </w:p>
    <w:p w:rsidR="00693845" w:rsidDel="00CC0390" w:rsidRDefault="00693845" w:rsidP="00693845">
      <w:pPr>
        <w:pStyle w:val="CISNormal"/>
        <w:rPr>
          <w:del w:id="3877" w:author="blake" w:date="2012-04-07T23:10:00Z"/>
        </w:rPr>
      </w:pPr>
      <w:r>
        <w:t xml:space="preserve">See the </w:t>
      </w:r>
      <w:r w:rsidRPr="00693845">
        <w:rPr>
          <w:rStyle w:val="CodeChar"/>
          <w:bCs w:val="0"/>
          <w:kern w:val="0"/>
          <w:sz w:val="24"/>
          <w:szCs w:val="24"/>
        </w:rPr>
        <w:t>rsyslog.conf(5)</w:t>
      </w:r>
      <w:r>
        <w:t xml:space="preserve"> man page for more information.</w:t>
      </w:r>
    </w:p>
    <w:p w:rsidR="002409CE" w:rsidRDefault="002409CE" w:rsidP="002409CE">
      <w:pPr>
        <w:pStyle w:val="CISNormal"/>
      </w:pPr>
    </w:p>
    <w:p w:rsidR="002409CE" w:rsidRDefault="002409CE" w:rsidP="006E606D">
      <w:pPr>
        <w:pStyle w:val="Heading3"/>
        <w:tabs>
          <w:tab w:val="center" w:pos="990"/>
        </w:tabs>
        <w:ind w:left="360"/>
      </w:pPr>
      <w:bookmarkStart w:id="3878" w:name="_Toc328948784"/>
      <w:r>
        <w:t xml:space="preserve">Configure </w:t>
      </w:r>
      <w:r w:rsidRPr="0034768F">
        <w:rPr>
          <w:rStyle w:val="CodeChar"/>
          <w:sz w:val="28"/>
          <w:szCs w:val="28"/>
        </w:rPr>
        <w:t>rsyslog</w:t>
      </w:r>
      <w:r w:rsidR="00A40A73">
        <w:t xml:space="preserve"> </w:t>
      </w:r>
      <w:r>
        <w:t xml:space="preserve">to Send Logs to a Remote </w:t>
      </w:r>
      <w:r w:rsidR="00F77030">
        <w:t>Log Host</w:t>
      </w:r>
      <w:bookmarkEnd w:id="3878"/>
    </w:p>
    <w:tbl>
      <w:tblPr>
        <w:tblW w:w="0" w:type="auto"/>
        <w:tblInd w:w="462" w:type="dxa"/>
        <w:tblLayout w:type="fixed"/>
        <w:tblLook w:val="0000" w:firstRow="0" w:lastRow="0" w:firstColumn="0" w:lastColumn="0" w:noHBand="0" w:noVBand="0"/>
      </w:tblPr>
      <w:tblGrid>
        <w:gridCol w:w="3451"/>
        <w:gridCol w:w="4894"/>
      </w:tblGrid>
      <w:tr w:rsidR="00A51FD8" w:rsidRPr="00F74208" w:rsidTr="00A51FD8">
        <w:trPr>
          <w:trHeight w:val="256"/>
        </w:trPr>
        <w:tc>
          <w:tcPr>
            <w:tcW w:w="3451" w:type="dxa"/>
            <w:tcBorders>
              <w:top w:val="single" w:sz="4" w:space="0" w:color="000000"/>
              <w:left w:val="single" w:sz="4" w:space="0" w:color="000000"/>
              <w:bottom w:val="single" w:sz="4" w:space="0" w:color="000000"/>
            </w:tcBorders>
          </w:tcPr>
          <w:p w:rsidR="00A51FD8" w:rsidRPr="00F74208" w:rsidRDefault="00A51FD8" w:rsidP="00A51FD8">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A51FD8" w:rsidRPr="00F74208" w:rsidRDefault="00A51FD8" w:rsidP="00A51FD8">
            <w:pPr>
              <w:pStyle w:val="CISNormal"/>
            </w:pPr>
            <w:r w:rsidRPr="00F74208">
              <w:t>Level-I</w:t>
            </w:r>
          </w:p>
        </w:tc>
      </w:tr>
      <w:tr w:rsidR="00A51FD8" w:rsidRPr="00F74208" w:rsidTr="00A51FD8">
        <w:trPr>
          <w:trHeight w:val="256"/>
        </w:trPr>
        <w:tc>
          <w:tcPr>
            <w:tcW w:w="3451" w:type="dxa"/>
            <w:tcBorders>
              <w:top w:val="single" w:sz="4" w:space="0" w:color="000000"/>
              <w:left w:val="single" w:sz="4" w:space="0" w:color="000000"/>
              <w:bottom w:val="single" w:sz="4" w:space="0" w:color="000000"/>
            </w:tcBorders>
          </w:tcPr>
          <w:p w:rsidR="00A51FD8" w:rsidRPr="00F74208" w:rsidRDefault="00A51FD8" w:rsidP="00A51FD8">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A51FD8" w:rsidRPr="00F74208" w:rsidRDefault="009A4065" w:rsidP="00A51FD8">
            <w:pPr>
              <w:pStyle w:val="CISNormal"/>
            </w:pPr>
            <w:r>
              <w:t>N</w:t>
            </w:r>
            <w:r w:rsidR="00A51FD8">
              <w:t>o</w:t>
            </w:r>
          </w:p>
        </w:tc>
      </w:tr>
      <w:tr w:rsidR="00A51FD8" w:rsidRPr="00F74208" w:rsidTr="00A51FD8">
        <w:trPr>
          <w:trHeight w:val="256"/>
        </w:trPr>
        <w:tc>
          <w:tcPr>
            <w:tcW w:w="3451" w:type="dxa"/>
            <w:tcBorders>
              <w:left w:val="single" w:sz="4" w:space="0" w:color="000000"/>
              <w:bottom w:val="single" w:sz="4" w:space="0" w:color="000000"/>
            </w:tcBorders>
          </w:tcPr>
          <w:p w:rsidR="00A51FD8" w:rsidRPr="00F74208" w:rsidRDefault="00A51FD8" w:rsidP="00A51FD8">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A51FD8" w:rsidRPr="00F74208" w:rsidRDefault="009A4065" w:rsidP="00A51FD8">
            <w:pPr>
              <w:pStyle w:val="CISNormal"/>
            </w:pPr>
            <w:r>
              <w:t>N</w:t>
            </w:r>
            <w:r w:rsidR="00A51FD8">
              <w:t>o</w:t>
            </w:r>
          </w:p>
        </w:tc>
      </w:tr>
      <w:tr w:rsidR="00A51FD8" w:rsidRPr="00F74208" w:rsidTr="00A51FD8">
        <w:trPr>
          <w:trHeight w:val="256"/>
        </w:trPr>
        <w:tc>
          <w:tcPr>
            <w:tcW w:w="3451" w:type="dxa"/>
            <w:tcBorders>
              <w:top w:val="single" w:sz="4" w:space="0" w:color="000000"/>
              <w:left w:val="single" w:sz="4" w:space="0" w:color="000000"/>
              <w:bottom w:val="single" w:sz="4" w:space="0" w:color="000000"/>
            </w:tcBorders>
          </w:tcPr>
          <w:p w:rsidR="00A51FD8" w:rsidRPr="00F74208" w:rsidRDefault="00A51FD8" w:rsidP="00A51FD8">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A51FD8" w:rsidRPr="00F74208" w:rsidRDefault="00A51FD8" w:rsidP="00A51FD8">
            <w:pPr>
              <w:pStyle w:val="CISNormal"/>
            </w:pPr>
            <w:del w:id="3879" w:author="blake" w:date="2012-04-05T12:32:00Z">
              <w:r w:rsidRPr="00F74208" w:rsidDel="005B7F2A">
                <w:delText>No</w:delText>
              </w:r>
            </w:del>
            <w:ins w:id="3880" w:author="blake" w:date="2012-04-05T12:32:00Z">
              <w:r w:rsidR="005B7F2A">
                <w:t>Yes</w:t>
              </w:r>
            </w:ins>
          </w:p>
        </w:tc>
      </w:tr>
      <w:tr w:rsidR="00A51FD8" w:rsidRPr="00F74208" w:rsidDel="00350415" w:rsidTr="00A51FD8">
        <w:trPr>
          <w:trHeight w:val="256"/>
          <w:del w:id="3881" w:author="blake" w:date="2012-04-05T12:49:00Z"/>
        </w:trPr>
        <w:tc>
          <w:tcPr>
            <w:tcW w:w="3451" w:type="dxa"/>
            <w:tcBorders>
              <w:top w:val="single" w:sz="4" w:space="0" w:color="000000"/>
              <w:left w:val="single" w:sz="4" w:space="0" w:color="000000"/>
              <w:bottom w:val="single" w:sz="4" w:space="0" w:color="000000"/>
            </w:tcBorders>
          </w:tcPr>
          <w:p w:rsidR="00A51FD8" w:rsidRPr="00F74208" w:rsidDel="00350415" w:rsidRDefault="00A51FD8" w:rsidP="00A51FD8">
            <w:pPr>
              <w:pStyle w:val="CISNormal"/>
              <w:rPr>
                <w:del w:id="3882" w:author="blake" w:date="2012-04-05T12:49:00Z"/>
              </w:rPr>
            </w:pPr>
            <w:del w:id="3883"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A51FD8" w:rsidRPr="00F74208" w:rsidDel="00350415" w:rsidRDefault="00A51FD8" w:rsidP="00A51FD8">
            <w:pPr>
              <w:pStyle w:val="CISNormal"/>
              <w:rPr>
                <w:del w:id="3884" w:author="blake" w:date="2012-04-05T12:49:00Z"/>
              </w:rPr>
            </w:pPr>
          </w:p>
        </w:tc>
      </w:tr>
    </w:tbl>
    <w:p w:rsidR="00A51FD8" w:rsidRDefault="00A51FD8" w:rsidP="00A51FD8">
      <w:pPr>
        <w:pStyle w:val="CISNormal"/>
      </w:pPr>
    </w:p>
    <w:p w:rsidR="00F00AD9" w:rsidRDefault="00F00AD9" w:rsidP="00F00AD9">
      <w:pPr>
        <w:pStyle w:val="CISNormal"/>
        <w:rPr>
          <w:b/>
        </w:rPr>
      </w:pPr>
      <w:r w:rsidRPr="003A5B47">
        <w:rPr>
          <w:b/>
        </w:rPr>
        <w:t>Description:</w:t>
      </w:r>
    </w:p>
    <w:p w:rsidR="00F00AD9" w:rsidRPr="003A5B47" w:rsidRDefault="00F00AD9" w:rsidP="00F00AD9">
      <w:pPr>
        <w:pStyle w:val="CISNormal"/>
      </w:pPr>
      <w:r w:rsidRPr="003A5B47">
        <w:t xml:space="preserve">The </w:t>
      </w:r>
      <w:r w:rsidR="00693845" w:rsidRPr="0052371F">
        <w:rPr>
          <w:rStyle w:val="CodeChar"/>
          <w:bCs w:val="0"/>
          <w:kern w:val="0"/>
          <w:sz w:val="24"/>
          <w:szCs w:val="24"/>
        </w:rPr>
        <w:t>r</w:t>
      </w:r>
      <w:r w:rsidRPr="0063120E">
        <w:rPr>
          <w:rStyle w:val="CodeChar"/>
          <w:bCs w:val="0"/>
          <w:kern w:val="0"/>
          <w:sz w:val="24"/>
          <w:szCs w:val="24"/>
        </w:rPr>
        <w:t>syslog</w:t>
      </w:r>
      <w:r w:rsidRPr="003A5B47">
        <w:t xml:space="preserve"> utility supports </w:t>
      </w:r>
      <w:r>
        <w:t xml:space="preserve">the ability to send logs it gathers to a remote </w:t>
      </w:r>
      <w:r w:rsidR="00F77030">
        <w:t xml:space="preserve">log host </w:t>
      </w:r>
      <w:r>
        <w:t xml:space="preserve">running </w:t>
      </w:r>
      <w:r w:rsidRPr="0063120E">
        <w:rPr>
          <w:rStyle w:val="CodeChar"/>
          <w:bCs w:val="0"/>
          <w:kern w:val="0"/>
          <w:sz w:val="24"/>
          <w:szCs w:val="24"/>
        </w:rPr>
        <w:t>syslogd(8)</w:t>
      </w:r>
      <w:r>
        <w:t xml:space="preserve"> or to receive messages from remote hosts, reducing administrative overhead.</w:t>
      </w:r>
    </w:p>
    <w:p w:rsidR="00F00AD9" w:rsidRDefault="00F00AD9" w:rsidP="00F00AD9">
      <w:pPr>
        <w:pStyle w:val="CISNormal"/>
      </w:pPr>
    </w:p>
    <w:p w:rsidR="00F00AD9" w:rsidRDefault="00F00AD9" w:rsidP="00F00AD9">
      <w:pPr>
        <w:pStyle w:val="CISNormal"/>
        <w:rPr>
          <w:b/>
        </w:rPr>
      </w:pPr>
      <w:r w:rsidRPr="003A5B47">
        <w:rPr>
          <w:b/>
        </w:rPr>
        <w:t>Rationale:</w:t>
      </w:r>
    </w:p>
    <w:p w:rsidR="00F00AD9" w:rsidRPr="003A5B47" w:rsidRDefault="00F00AD9" w:rsidP="00F00AD9">
      <w:pPr>
        <w:pStyle w:val="CISNormal"/>
      </w:pPr>
      <w:r w:rsidRPr="003A5B47">
        <w:t xml:space="preserve">Storing </w:t>
      </w:r>
      <w:r>
        <w:t>log data on a remote host protects log integrity from local attacks. If an attacker gains root access on the local system, they could tamper with or remove log data that is stored on the local system</w:t>
      </w:r>
    </w:p>
    <w:p w:rsidR="00F00AD9" w:rsidRDefault="00F00AD9" w:rsidP="00F00AD9">
      <w:pPr>
        <w:pStyle w:val="CISNormal"/>
      </w:pPr>
    </w:p>
    <w:p w:rsidR="00F00AD9" w:rsidRPr="003A5B47" w:rsidRDefault="00F00AD9" w:rsidP="00F00AD9">
      <w:pPr>
        <w:pStyle w:val="CISNormal"/>
        <w:rPr>
          <w:b/>
        </w:rPr>
      </w:pPr>
      <w:r w:rsidRPr="003A5B47">
        <w:rPr>
          <w:b/>
        </w:rPr>
        <w:t>Remediation:</w:t>
      </w:r>
    </w:p>
    <w:p w:rsidR="00F00AD9" w:rsidRDefault="00F00AD9" w:rsidP="00F00AD9">
      <w:pPr>
        <w:pStyle w:val="CISNormal"/>
        <w:rPr>
          <w:ins w:id="3885" w:author="blake" w:date="2012-04-05T16:33:00Z"/>
        </w:rPr>
      </w:pPr>
      <w:r>
        <w:lastRenderedPageBreak/>
        <w:t xml:space="preserve">Edit the </w:t>
      </w:r>
      <w:r w:rsidRPr="0063120E">
        <w:rPr>
          <w:rStyle w:val="CodeChar"/>
          <w:bCs w:val="0"/>
          <w:kern w:val="0"/>
          <w:sz w:val="24"/>
          <w:szCs w:val="24"/>
        </w:rPr>
        <w:t>/etc/</w:t>
      </w:r>
      <w:r w:rsidR="00693845">
        <w:rPr>
          <w:rStyle w:val="CodeChar"/>
          <w:bCs w:val="0"/>
          <w:kern w:val="0"/>
          <w:sz w:val="24"/>
          <w:szCs w:val="24"/>
        </w:rPr>
        <w:t>r</w:t>
      </w:r>
      <w:r w:rsidRPr="0063120E">
        <w:rPr>
          <w:rStyle w:val="CodeChar"/>
          <w:bCs w:val="0"/>
          <w:kern w:val="0"/>
          <w:sz w:val="24"/>
          <w:szCs w:val="24"/>
        </w:rPr>
        <w:t>syslog.conf</w:t>
      </w:r>
      <w:r>
        <w:t xml:space="preserve"> file and add the following line (where </w:t>
      </w:r>
      <w:r w:rsidRPr="001105C7">
        <w:rPr>
          <w:rStyle w:val="CodeChar"/>
          <w:bCs w:val="0"/>
          <w:i/>
          <w:kern w:val="0"/>
          <w:sz w:val="24"/>
          <w:szCs w:val="24"/>
        </w:rPr>
        <w:t>logfile.example.com</w:t>
      </w:r>
      <w:r>
        <w:t xml:space="preserve"> is the name of your central log host). </w:t>
      </w:r>
    </w:p>
    <w:p w:rsidR="00D44D3E" w:rsidRDefault="00D44D3E" w:rsidP="00F00AD9">
      <w:pPr>
        <w:pStyle w:val="CISNormal"/>
      </w:pPr>
    </w:p>
    <w:p w:rsidR="00F00AD9" w:rsidRDefault="00F00AD9" w:rsidP="00FB132F">
      <w:pPr>
        <w:pStyle w:val="CISC0de"/>
        <w:pBdr>
          <w:bottom w:val="single" w:sz="4" w:space="0" w:color="auto"/>
        </w:pBdr>
      </w:pPr>
      <w:r w:rsidRPr="0063120E">
        <w:t xml:space="preserve">*.* </w:t>
      </w:r>
      <w:r>
        <w:tab/>
      </w:r>
      <w:r>
        <w:tab/>
      </w:r>
      <w:r>
        <w:tab/>
      </w:r>
      <w:r>
        <w:tab/>
      </w:r>
      <w:r>
        <w:tab/>
      </w:r>
      <w:r>
        <w:tab/>
      </w:r>
      <w:r>
        <w:tab/>
      </w:r>
      <w:r w:rsidR="00693845">
        <w:t>@</w:t>
      </w:r>
      <w:r w:rsidRPr="0063120E">
        <w:t>@loghost.example.com</w:t>
      </w:r>
    </w:p>
    <w:p w:rsidR="009A4065" w:rsidRPr="00FB132F" w:rsidRDefault="009A4065" w:rsidP="00FB132F">
      <w:pPr>
        <w:pStyle w:val="CISC0de"/>
        <w:pBdr>
          <w:bottom w:val="single" w:sz="4" w:space="0" w:color="auto"/>
        </w:pBdr>
      </w:pPr>
    </w:p>
    <w:p w:rsidR="009A4065" w:rsidRPr="00FB132F" w:rsidRDefault="009A4065" w:rsidP="00FB132F">
      <w:pPr>
        <w:pStyle w:val="CISC0de"/>
        <w:pBdr>
          <w:bottom w:val="single" w:sz="4" w:space="0" w:color="auto"/>
        </w:pBdr>
      </w:pPr>
      <w:r w:rsidRPr="00FB132F">
        <w:t># Execute the following command to restart rsyslogd</w:t>
      </w:r>
    </w:p>
    <w:p w:rsidR="009A4065" w:rsidRPr="00FB132F" w:rsidRDefault="009A4065" w:rsidP="00FB132F">
      <w:pPr>
        <w:pStyle w:val="CISC0de"/>
        <w:pBdr>
          <w:bottom w:val="single" w:sz="4" w:space="0" w:color="auto"/>
        </w:pBdr>
      </w:pPr>
      <w:r w:rsidRPr="00FB132F">
        <w:t xml:space="preserve"># pkill </w:t>
      </w:r>
      <w:r w:rsidR="001731CF">
        <w:t>-</w:t>
      </w:r>
      <w:r w:rsidRPr="00FB132F">
        <w:t>HUP rsyslogd</w:t>
      </w:r>
    </w:p>
    <w:p w:rsidR="009A4065" w:rsidRPr="0063120E" w:rsidRDefault="009A4065" w:rsidP="00FB132F">
      <w:pPr>
        <w:pStyle w:val="CISC0de"/>
        <w:pBdr>
          <w:bottom w:val="single" w:sz="4" w:space="0" w:color="auto"/>
        </w:pBdr>
      </w:pPr>
    </w:p>
    <w:p w:rsidR="00F00AD9" w:rsidRDefault="00F00AD9" w:rsidP="00F00AD9">
      <w:pPr>
        <w:pStyle w:val="CISNormal"/>
        <w:rPr>
          <w:b/>
        </w:rPr>
      </w:pPr>
    </w:p>
    <w:p w:rsidR="00693845" w:rsidRDefault="00693845" w:rsidP="00F00AD9">
      <w:pPr>
        <w:pStyle w:val="CISNormal"/>
        <w:rPr>
          <w:b/>
        </w:rPr>
      </w:pPr>
      <w:r>
        <w:rPr>
          <w:b/>
        </w:rPr>
        <w:t>Note:</w:t>
      </w:r>
    </w:p>
    <w:p w:rsidR="00693845" w:rsidRPr="00693845" w:rsidRDefault="00693845" w:rsidP="00693845">
      <w:pPr>
        <w:pStyle w:val="CISNormal"/>
      </w:pPr>
      <w:r w:rsidRPr="00693845">
        <w:t xml:space="preserve">The double </w:t>
      </w:r>
      <w:r w:rsidR="00505736">
        <w:t>"</w:t>
      </w:r>
      <w:r w:rsidRPr="00693845">
        <w:t>at</w:t>
      </w:r>
      <w:r w:rsidR="00505736">
        <w:t>"</w:t>
      </w:r>
      <w:r w:rsidRPr="00693845">
        <w:t xml:space="preserve"> sign (</w:t>
      </w:r>
      <w:r w:rsidRPr="001105C7">
        <w:rPr>
          <w:rStyle w:val="CodeChar"/>
          <w:bCs w:val="0"/>
          <w:kern w:val="0"/>
          <w:sz w:val="24"/>
          <w:szCs w:val="24"/>
        </w:rPr>
        <w:t>@@</w:t>
      </w:r>
      <w:r w:rsidRPr="00693845">
        <w:t xml:space="preserve">) </w:t>
      </w:r>
      <w:r>
        <w:t xml:space="preserve">directs </w:t>
      </w:r>
      <w:r w:rsidRPr="00693845">
        <w:rPr>
          <w:rStyle w:val="CodeChar"/>
          <w:bCs w:val="0"/>
          <w:kern w:val="0"/>
          <w:sz w:val="24"/>
          <w:szCs w:val="24"/>
        </w:rPr>
        <w:t>rsyslog</w:t>
      </w:r>
      <w:r>
        <w:t xml:space="preserve"> to use TCP to send log messages to the server, which is a more reliable transport mechanism than the default UDP protocol.</w:t>
      </w:r>
    </w:p>
    <w:p w:rsidR="00693845" w:rsidRDefault="00693845" w:rsidP="00F00AD9">
      <w:pPr>
        <w:pStyle w:val="CISNormal"/>
        <w:rPr>
          <w:b/>
        </w:rPr>
      </w:pPr>
    </w:p>
    <w:p w:rsidR="00F00AD9" w:rsidRDefault="00F00AD9" w:rsidP="00F00AD9">
      <w:pPr>
        <w:pStyle w:val="CISNormal"/>
        <w:rPr>
          <w:b/>
        </w:rPr>
      </w:pPr>
      <w:r w:rsidRPr="003A5B47">
        <w:rPr>
          <w:b/>
        </w:rPr>
        <w:t>Audit:</w:t>
      </w:r>
    </w:p>
    <w:p w:rsidR="00F00AD9" w:rsidRDefault="00F00AD9" w:rsidP="00F00AD9">
      <w:pPr>
        <w:pStyle w:val="CISNormal"/>
      </w:pPr>
      <w:r>
        <w:t xml:space="preserve">Review the </w:t>
      </w:r>
      <w:r w:rsidRPr="0063120E">
        <w:rPr>
          <w:rStyle w:val="CodeChar"/>
          <w:bCs w:val="0"/>
          <w:kern w:val="0"/>
          <w:sz w:val="24"/>
          <w:szCs w:val="24"/>
        </w:rPr>
        <w:t>/etc/</w:t>
      </w:r>
      <w:r w:rsidR="00693845">
        <w:rPr>
          <w:rStyle w:val="CodeChar"/>
          <w:bCs w:val="0"/>
          <w:kern w:val="0"/>
          <w:sz w:val="24"/>
          <w:szCs w:val="24"/>
        </w:rPr>
        <w:t>r</w:t>
      </w:r>
      <w:r w:rsidRPr="0063120E">
        <w:rPr>
          <w:rStyle w:val="CodeChar"/>
          <w:bCs w:val="0"/>
          <w:kern w:val="0"/>
          <w:sz w:val="24"/>
          <w:szCs w:val="24"/>
        </w:rPr>
        <w:t>syslog.conf</w:t>
      </w:r>
      <w:r>
        <w:t xml:space="preserve"> file and verify that logs are sent to a central host (where </w:t>
      </w:r>
      <w:r w:rsidRPr="001105C7">
        <w:rPr>
          <w:rStyle w:val="CodeChar"/>
          <w:bCs w:val="0"/>
          <w:i/>
          <w:kern w:val="0"/>
          <w:sz w:val="24"/>
          <w:szCs w:val="24"/>
        </w:rPr>
        <w:t>logfile.example.com</w:t>
      </w:r>
      <w:r>
        <w:t xml:space="preserve"> is the name of your central log host). </w:t>
      </w:r>
    </w:p>
    <w:p w:rsidR="00782137" w:rsidRDefault="00782137" w:rsidP="00F00AD9">
      <w:pPr>
        <w:pStyle w:val="CISNormal"/>
      </w:pPr>
    </w:p>
    <w:p w:rsidR="00472C20" w:rsidRDefault="00472C20" w:rsidP="00FB132F">
      <w:pPr>
        <w:pStyle w:val="CISC0de"/>
        <w:pBdr>
          <w:bottom w:val="single" w:sz="4" w:space="0" w:color="auto"/>
        </w:pBdr>
      </w:pPr>
      <w:r>
        <w:t xml:space="preserve"># grep </w:t>
      </w:r>
      <w:r w:rsidR="00505736">
        <w:t>"</w:t>
      </w:r>
      <w:r>
        <w:t>^*.*[^I][^I]*@</w:t>
      </w:r>
      <w:r w:rsidR="00505736">
        <w:t>"</w:t>
      </w:r>
      <w:r>
        <w:t xml:space="preserve"> /etc/rsyslog.conf</w:t>
      </w:r>
    </w:p>
    <w:p w:rsidR="00F00AD9" w:rsidRPr="0063120E" w:rsidRDefault="00F00AD9" w:rsidP="00FB132F">
      <w:pPr>
        <w:pStyle w:val="CISC0de"/>
        <w:pBdr>
          <w:bottom w:val="single" w:sz="4" w:space="0" w:color="auto"/>
        </w:pBdr>
      </w:pPr>
      <w:r w:rsidRPr="0063120E">
        <w:t xml:space="preserve">*.* </w:t>
      </w:r>
      <w:r>
        <w:tab/>
      </w:r>
      <w:r>
        <w:tab/>
      </w:r>
      <w:r>
        <w:tab/>
      </w:r>
      <w:r>
        <w:tab/>
      </w:r>
      <w:r>
        <w:tab/>
      </w:r>
      <w:r>
        <w:tab/>
      </w:r>
      <w:r>
        <w:tab/>
      </w:r>
      <w:r w:rsidR="00693845">
        <w:t>@</w:t>
      </w:r>
      <w:r w:rsidRPr="0063120E">
        <w:t>@loghost.example.com</w:t>
      </w:r>
    </w:p>
    <w:p w:rsidR="00F00AD9" w:rsidRDefault="00F00AD9" w:rsidP="00F00AD9">
      <w:pPr>
        <w:pStyle w:val="CISNormal"/>
        <w:rPr>
          <w:b/>
        </w:rPr>
      </w:pPr>
    </w:p>
    <w:p w:rsidR="00F00AD9" w:rsidRPr="00685F23" w:rsidRDefault="00F00AD9" w:rsidP="00F00AD9">
      <w:pPr>
        <w:pStyle w:val="CISNormal"/>
        <w:rPr>
          <w:b/>
        </w:rPr>
      </w:pPr>
      <w:r w:rsidRPr="00685F23">
        <w:rPr>
          <w:b/>
        </w:rPr>
        <w:t>References:</w:t>
      </w:r>
    </w:p>
    <w:p w:rsidR="00F00AD9" w:rsidRDefault="00F00AD9" w:rsidP="00F00AD9">
      <w:pPr>
        <w:pStyle w:val="CISNormal"/>
      </w:pPr>
      <w:r>
        <w:t xml:space="preserve">See the </w:t>
      </w:r>
      <w:r w:rsidR="00693845" w:rsidRPr="00FB132F">
        <w:rPr>
          <w:rStyle w:val="CodeChar"/>
          <w:bCs w:val="0"/>
          <w:kern w:val="0"/>
          <w:sz w:val="24"/>
          <w:szCs w:val="24"/>
        </w:rPr>
        <w:t>r</w:t>
      </w:r>
      <w:r w:rsidRPr="00685F23">
        <w:rPr>
          <w:rStyle w:val="CodeChar"/>
          <w:bCs w:val="0"/>
          <w:kern w:val="0"/>
          <w:sz w:val="24"/>
          <w:szCs w:val="24"/>
        </w:rPr>
        <w:t>syslog</w:t>
      </w:r>
      <w:r>
        <w:rPr>
          <w:rStyle w:val="CodeChar"/>
          <w:bCs w:val="0"/>
          <w:kern w:val="0"/>
          <w:sz w:val="24"/>
          <w:szCs w:val="24"/>
        </w:rPr>
        <w:t>.conf(5</w:t>
      </w:r>
      <w:r w:rsidRPr="00685F23">
        <w:rPr>
          <w:rStyle w:val="CodeChar"/>
          <w:bCs w:val="0"/>
          <w:kern w:val="0"/>
          <w:sz w:val="24"/>
          <w:szCs w:val="24"/>
        </w:rPr>
        <w:t>)</w:t>
      </w:r>
      <w:r>
        <w:t xml:space="preserve"> man page for more information.</w:t>
      </w:r>
    </w:p>
    <w:p w:rsidR="002409CE" w:rsidRDefault="002409CE" w:rsidP="002409CE">
      <w:pPr>
        <w:pStyle w:val="CISNormal"/>
      </w:pPr>
    </w:p>
    <w:p w:rsidR="00F00AD9" w:rsidRDefault="002409CE" w:rsidP="006E606D">
      <w:pPr>
        <w:pStyle w:val="Heading3"/>
        <w:tabs>
          <w:tab w:val="center" w:pos="990"/>
        </w:tabs>
        <w:ind w:left="360"/>
      </w:pPr>
      <w:bookmarkStart w:id="3886" w:name="_Toc328948785"/>
      <w:r>
        <w:t xml:space="preserve">Accept Remote </w:t>
      </w:r>
      <w:r w:rsidRPr="0034768F">
        <w:rPr>
          <w:rStyle w:val="CodeChar"/>
          <w:sz w:val="28"/>
          <w:szCs w:val="28"/>
        </w:rPr>
        <w:t>rsyslog</w:t>
      </w:r>
      <w:r w:rsidRPr="00F77030">
        <w:t xml:space="preserve"> </w:t>
      </w:r>
      <w:commentRangeStart w:id="3887"/>
      <w:r>
        <w:t xml:space="preserve">Messages Only on Designated </w:t>
      </w:r>
      <w:r w:rsidR="00F77030">
        <w:t xml:space="preserve">Log </w:t>
      </w:r>
      <w:commentRangeEnd w:id="3887"/>
      <w:r w:rsidR="00D440B9">
        <w:rPr>
          <w:rStyle w:val="CommentReference"/>
          <w:bCs w:val="0"/>
          <w:i w:val="0"/>
          <w:color w:val="auto"/>
          <w:kern w:val="0"/>
        </w:rPr>
        <w:commentReference w:id="3887"/>
      </w:r>
      <w:r w:rsidR="00F77030">
        <w:t>Hosts</w:t>
      </w:r>
      <w:bookmarkEnd w:id="3886"/>
    </w:p>
    <w:tbl>
      <w:tblPr>
        <w:tblW w:w="0" w:type="auto"/>
        <w:tblInd w:w="462" w:type="dxa"/>
        <w:tblLayout w:type="fixed"/>
        <w:tblLook w:val="0000" w:firstRow="0" w:lastRow="0" w:firstColumn="0" w:lastColumn="0" w:noHBand="0" w:noVBand="0"/>
      </w:tblPr>
      <w:tblGrid>
        <w:gridCol w:w="3451"/>
        <w:gridCol w:w="4894"/>
      </w:tblGrid>
      <w:tr w:rsidR="00F00AD9" w:rsidRPr="00F74208" w:rsidTr="00F00AD9">
        <w:trPr>
          <w:trHeight w:val="256"/>
        </w:trPr>
        <w:tc>
          <w:tcPr>
            <w:tcW w:w="3451" w:type="dxa"/>
            <w:tcBorders>
              <w:top w:val="single" w:sz="4" w:space="0" w:color="000000"/>
              <w:left w:val="single" w:sz="4" w:space="0" w:color="000000"/>
              <w:bottom w:val="single" w:sz="4" w:space="0" w:color="000000"/>
            </w:tcBorders>
          </w:tcPr>
          <w:p w:rsidR="00F00AD9" w:rsidRPr="00F74208" w:rsidRDefault="00F00AD9" w:rsidP="00F00AD9">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00AD9" w:rsidRPr="00F74208" w:rsidRDefault="00F00AD9" w:rsidP="00F00AD9">
            <w:pPr>
              <w:pStyle w:val="CISNormal"/>
            </w:pPr>
            <w:r w:rsidRPr="00F74208">
              <w:t>Level-I</w:t>
            </w:r>
          </w:p>
        </w:tc>
      </w:tr>
      <w:tr w:rsidR="00F00AD9" w:rsidRPr="00F74208" w:rsidTr="00F00AD9">
        <w:trPr>
          <w:trHeight w:val="256"/>
        </w:trPr>
        <w:tc>
          <w:tcPr>
            <w:tcW w:w="3451" w:type="dxa"/>
            <w:tcBorders>
              <w:top w:val="single" w:sz="4" w:space="0" w:color="000000"/>
              <w:left w:val="single" w:sz="4" w:space="0" w:color="000000"/>
              <w:bottom w:val="single" w:sz="4" w:space="0" w:color="000000"/>
            </w:tcBorders>
          </w:tcPr>
          <w:p w:rsidR="00F00AD9" w:rsidRPr="00F74208" w:rsidRDefault="00F00AD9" w:rsidP="00F00AD9">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F00AD9" w:rsidRPr="00F74208" w:rsidRDefault="009A4065" w:rsidP="00F00AD9">
            <w:pPr>
              <w:pStyle w:val="CISNormal"/>
            </w:pPr>
            <w:r>
              <w:t>N</w:t>
            </w:r>
            <w:r w:rsidR="00F00AD9">
              <w:t>o</w:t>
            </w:r>
          </w:p>
        </w:tc>
      </w:tr>
      <w:tr w:rsidR="00F00AD9" w:rsidRPr="00F74208" w:rsidTr="00F00AD9">
        <w:trPr>
          <w:trHeight w:val="256"/>
        </w:trPr>
        <w:tc>
          <w:tcPr>
            <w:tcW w:w="3451" w:type="dxa"/>
            <w:tcBorders>
              <w:left w:val="single" w:sz="4" w:space="0" w:color="000000"/>
              <w:bottom w:val="single" w:sz="4" w:space="0" w:color="000000"/>
            </w:tcBorders>
          </w:tcPr>
          <w:p w:rsidR="00F00AD9" w:rsidRPr="00F74208" w:rsidRDefault="00F00AD9" w:rsidP="00F00AD9">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F00AD9" w:rsidRPr="00F74208" w:rsidRDefault="009A4065" w:rsidP="00F00AD9">
            <w:pPr>
              <w:pStyle w:val="CISNormal"/>
            </w:pPr>
            <w:r>
              <w:t>N</w:t>
            </w:r>
            <w:r w:rsidR="00F00AD9">
              <w:t>o</w:t>
            </w:r>
          </w:p>
        </w:tc>
      </w:tr>
      <w:tr w:rsidR="00F00AD9" w:rsidRPr="00F74208" w:rsidTr="00F00AD9">
        <w:trPr>
          <w:trHeight w:val="256"/>
        </w:trPr>
        <w:tc>
          <w:tcPr>
            <w:tcW w:w="3451" w:type="dxa"/>
            <w:tcBorders>
              <w:top w:val="single" w:sz="4" w:space="0" w:color="000000"/>
              <w:left w:val="single" w:sz="4" w:space="0" w:color="000000"/>
              <w:bottom w:val="single" w:sz="4" w:space="0" w:color="000000"/>
            </w:tcBorders>
          </w:tcPr>
          <w:p w:rsidR="00F00AD9" w:rsidRPr="00F74208" w:rsidRDefault="00F00AD9" w:rsidP="00F00AD9">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F00AD9" w:rsidRPr="00F74208" w:rsidRDefault="00F00AD9" w:rsidP="00F00AD9">
            <w:pPr>
              <w:pStyle w:val="CISNormal"/>
            </w:pPr>
            <w:del w:id="3888" w:author="blake" w:date="2012-04-05T12:33:00Z">
              <w:r w:rsidRPr="00F74208" w:rsidDel="005B7F2A">
                <w:delText>No</w:delText>
              </w:r>
            </w:del>
            <w:ins w:id="3889" w:author="blake" w:date="2012-07-01T22:33:00Z">
              <w:r w:rsidR="00F60BEA">
                <w:t>No</w:t>
              </w:r>
            </w:ins>
          </w:p>
        </w:tc>
      </w:tr>
      <w:tr w:rsidR="00F00AD9" w:rsidRPr="00F74208" w:rsidDel="00350415" w:rsidTr="00F00AD9">
        <w:trPr>
          <w:trHeight w:val="256"/>
          <w:del w:id="3890" w:author="blake" w:date="2012-04-05T12:49:00Z"/>
        </w:trPr>
        <w:tc>
          <w:tcPr>
            <w:tcW w:w="3451" w:type="dxa"/>
            <w:tcBorders>
              <w:top w:val="single" w:sz="4" w:space="0" w:color="000000"/>
              <w:left w:val="single" w:sz="4" w:space="0" w:color="000000"/>
              <w:bottom w:val="single" w:sz="4" w:space="0" w:color="000000"/>
            </w:tcBorders>
          </w:tcPr>
          <w:p w:rsidR="00F00AD9" w:rsidRPr="00F74208" w:rsidDel="00350415" w:rsidRDefault="00F00AD9" w:rsidP="00F00AD9">
            <w:pPr>
              <w:pStyle w:val="CISNormal"/>
              <w:rPr>
                <w:del w:id="3891" w:author="blake" w:date="2012-04-05T12:49:00Z"/>
              </w:rPr>
            </w:pPr>
            <w:del w:id="3892"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00AD9" w:rsidRPr="00F74208" w:rsidDel="00350415" w:rsidRDefault="00F00AD9" w:rsidP="00F00AD9">
            <w:pPr>
              <w:pStyle w:val="CISNormal"/>
              <w:rPr>
                <w:del w:id="3893" w:author="blake" w:date="2012-04-05T12:49:00Z"/>
              </w:rPr>
            </w:pPr>
          </w:p>
        </w:tc>
      </w:tr>
    </w:tbl>
    <w:p w:rsidR="00F00AD9" w:rsidRDefault="00F00AD9" w:rsidP="00F00AD9">
      <w:pPr>
        <w:pStyle w:val="CISNormal"/>
      </w:pPr>
    </w:p>
    <w:p w:rsidR="00F00AD9" w:rsidRPr="0063120E" w:rsidRDefault="00F00AD9" w:rsidP="00F00AD9">
      <w:pPr>
        <w:pStyle w:val="CISNormal"/>
        <w:rPr>
          <w:b/>
        </w:rPr>
      </w:pPr>
      <w:r w:rsidRPr="0063120E">
        <w:rPr>
          <w:b/>
        </w:rPr>
        <w:t>Description:</w:t>
      </w:r>
    </w:p>
    <w:p w:rsidR="00AC2D8A" w:rsidRDefault="00F00AD9" w:rsidP="00AC2D8A">
      <w:pPr>
        <w:pStyle w:val="CISNormal"/>
      </w:pPr>
      <w:r>
        <w:t xml:space="preserve">By default, </w:t>
      </w:r>
      <w:r w:rsidR="00693845" w:rsidRPr="001105C7">
        <w:rPr>
          <w:rStyle w:val="CodeChar"/>
          <w:bCs w:val="0"/>
          <w:kern w:val="0"/>
          <w:sz w:val="24"/>
          <w:szCs w:val="24"/>
        </w:rPr>
        <w:t>r</w:t>
      </w:r>
      <w:r w:rsidRPr="0063120E">
        <w:rPr>
          <w:rStyle w:val="CodeChar"/>
          <w:bCs w:val="0"/>
          <w:kern w:val="0"/>
          <w:sz w:val="24"/>
          <w:szCs w:val="24"/>
        </w:rPr>
        <w:t>syslog</w:t>
      </w:r>
      <w:r>
        <w:t xml:space="preserve"> does not listen for log messages coming in from remote systems. </w:t>
      </w:r>
      <w:r w:rsidR="00AC2D8A">
        <w:t xml:space="preserve">The </w:t>
      </w:r>
      <w:r w:rsidR="00AC2D8A" w:rsidRPr="00AC2D8A">
        <w:rPr>
          <w:rFonts w:ascii="Courier New" w:hAnsi="Courier New" w:cs="Courier New"/>
        </w:rPr>
        <w:t>ModLoad</w:t>
      </w:r>
      <w:r w:rsidR="00AC2D8A" w:rsidRPr="00A40A73">
        <w:t xml:space="preserve"> </w:t>
      </w:r>
      <w:r w:rsidR="00AC2D8A">
        <w:t xml:space="preserve">tells </w:t>
      </w:r>
      <w:r w:rsidR="00AC2D8A" w:rsidRPr="00AC2D8A">
        <w:rPr>
          <w:rFonts w:ascii="Courier New" w:hAnsi="Courier New" w:cs="Courier New"/>
        </w:rPr>
        <w:t>rsyslog</w:t>
      </w:r>
      <w:r w:rsidR="00AC2D8A">
        <w:t xml:space="preserve"> to load the </w:t>
      </w:r>
      <w:r w:rsidR="00AC2D8A" w:rsidRPr="00AC2D8A">
        <w:rPr>
          <w:rFonts w:ascii="Courier New" w:hAnsi="Courier New" w:cs="Courier New"/>
        </w:rPr>
        <w:t>imtcp.so</w:t>
      </w:r>
      <w:r w:rsidR="00AC2D8A">
        <w:rPr>
          <w:rFonts w:ascii="CMTT10" w:hAnsi="CMTT10" w:cs="CMTT10"/>
        </w:rPr>
        <w:t xml:space="preserve"> </w:t>
      </w:r>
      <w:r w:rsidR="00AC2D8A">
        <w:t>module so it can listen over a network via TCP. The</w:t>
      </w:r>
      <w:r w:rsidR="002274B6" w:rsidRPr="00A40A73">
        <w:t xml:space="preserve"> </w:t>
      </w:r>
      <w:r w:rsidR="00AC2D8A" w:rsidRPr="00AC2D8A">
        <w:rPr>
          <w:rFonts w:ascii="Courier New" w:hAnsi="Courier New" w:cs="Courier New"/>
        </w:rPr>
        <w:t>InputTCPServerRun</w:t>
      </w:r>
      <w:r w:rsidR="00AC2D8A">
        <w:rPr>
          <w:rFonts w:ascii="CMTI10" w:hAnsi="CMTI10" w:cs="CMTI10"/>
        </w:rPr>
        <w:t xml:space="preserve"> </w:t>
      </w:r>
      <w:r w:rsidR="00AC2D8A">
        <w:t xml:space="preserve">option instructs </w:t>
      </w:r>
      <w:r w:rsidR="00AC2D8A" w:rsidRPr="00AC2D8A">
        <w:rPr>
          <w:rFonts w:ascii="Courier New" w:hAnsi="Courier New" w:cs="Courier New"/>
        </w:rPr>
        <w:t>rsyslogd</w:t>
      </w:r>
      <w:r w:rsidR="00AC2D8A">
        <w:rPr>
          <w:rFonts w:ascii="CMTT10" w:hAnsi="CMTT10" w:cs="CMTT10"/>
        </w:rPr>
        <w:t xml:space="preserve"> </w:t>
      </w:r>
      <w:r w:rsidR="00AC2D8A">
        <w:t>to listen on the specified TCP port.</w:t>
      </w:r>
    </w:p>
    <w:p w:rsidR="00A51FD8" w:rsidRDefault="00A51FD8" w:rsidP="00AC2D8A">
      <w:pPr>
        <w:pStyle w:val="CISNormal"/>
      </w:pPr>
    </w:p>
    <w:p w:rsidR="00F00AD9" w:rsidRPr="00685F23" w:rsidRDefault="00F00AD9" w:rsidP="00AC2D8A">
      <w:pPr>
        <w:pStyle w:val="CISNormal"/>
        <w:rPr>
          <w:b/>
        </w:rPr>
      </w:pPr>
      <w:r w:rsidRPr="00685F23">
        <w:rPr>
          <w:b/>
        </w:rPr>
        <w:t>Rationale:</w:t>
      </w:r>
    </w:p>
    <w:p w:rsidR="00F00AD9" w:rsidRDefault="00F00AD9" w:rsidP="00F00AD9">
      <w:pPr>
        <w:pStyle w:val="CISNormal"/>
      </w:pPr>
      <w:r>
        <w:t>The guidance in the section ensures that remote</w:t>
      </w:r>
      <w:r w:rsidR="00F77030">
        <w:t xml:space="preserve"> log hosts </w:t>
      </w:r>
      <w:r>
        <w:t xml:space="preserve">are configured to only accept </w:t>
      </w:r>
      <w:r w:rsidR="00693845" w:rsidRPr="00693845">
        <w:rPr>
          <w:rFonts w:ascii="Courier New" w:hAnsi="Courier New" w:cs="Courier New"/>
        </w:rPr>
        <w:t>r</w:t>
      </w:r>
      <w:r w:rsidRPr="00693845">
        <w:rPr>
          <w:rFonts w:ascii="Courier New" w:hAnsi="Courier New" w:cs="Courier New"/>
        </w:rPr>
        <w:t>syslog</w:t>
      </w:r>
      <w:r w:rsidRPr="00A40A73">
        <w:t xml:space="preserve"> </w:t>
      </w:r>
      <w:r>
        <w:t>data from hosts within the specified domain and that</w:t>
      </w:r>
      <w:r w:rsidR="001105C7">
        <w:t xml:space="preserve"> those</w:t>
      </w:r>
      <w:r>
        <w:t xml:space="preserve"> systems that are not designed to be</w:t>
      </w:r>
      <w:r w:rsidR="00F77030">
        <w:t xml:space="preserve"> log hosts</w:t>
      </w:r>
      <w:r>
        <w:t xml:space="preserve"> do not accept any remote </w:t>
      </w:r>
      <w:r w:rsidR="00693845" w:rsidRPr="00693845">
        <w:rPr>
          <w:rFonts w:ascii="Courier New" w:hAnsi="Courier New" w:cs="Courier New"/>
        </w:rPr>
        <w:t>r</w:t>
      </w:r>
      <w:r w:rsidRPr="00693845">
        <w:rPr>
          <w:rFonts w:ascii="Courier New" w:hAnsi="Courier New" w:cs="Courier New"/>
        </w:rPr>
        <w:t>syslog</w:t>
      </w:r>
      <w:r>
        <w:t xml:space="preserve"> messages. This provides protection from spoofed log data and ensures that system administrators are reviewing reasonably complete syslog data in a central location. </w:t>
      </w:r>
    </w:p>
    <w:p w:rsidR="00F00AD9" w:rsidRDefault="00F00AD9" w:rsidP="00F00AD9">
      <w:pPr>
        <w:pStyle w:val="CISNormal"/>
      </w:pPr>
    </w:p>
    <w:p w:rsidR="00F00AD9" w:rsidRPr="00685F23" w:rsidRDefault="00F00AD9" w:rsidP="00F00AD9">
      <w:pPr>
        <w:pStyle w:val="CISNormal"/>
        <w:rPr>
          <w:b/>
        </w:rPr>
      </w:pPr>
      <w:r w:rsidRPr="00685F23">
        <w:rPr>
          <w:b/>
        </w:rPr>
        <w:t>Remediation:</w:t>
      </w:r>
    </w:p>
    <w:p w:rsidR="00F00AD9" w:rsidRDefault="00F00AD9" w:rsidP="00F00AD9">
      <w:pPr>
        <w:pStyle w:val="CISNormal"/>
      </w:pPr>
      <w:r>
        <w:lastRenderedPageBreak/>
        <w:t>For hosts that are designated</w:t>
      </w:r>
      <w:r w:rsidR="00F77030">
        <w:t xml:space="preserve"> as log hosts,</w:t>
      </w:r>
      <w:r>
        <w:t xml:space="preserve"> edit the </w:t>
      </w:r>
      <w:r w:rsidR="00AC2D8A">
        <w:rPr>
          <w:rStyle w:val="CodeChar"/>
          <w:bCs w:val="0"/>
          <w:kern w:val="0"/>
          <w:sz w:val="24"/>
          <w:szCs w:val="24"/>
        </w:rPr>
        <w:t>/etc/</w:t>
      </w:r>
      <w:r w:rsidR="00693845">
        <w:rPr>
          <w:rStyle w:val="CodeChar"/>
          <w:bCs w:val="0"/>
          <w:kern w:val="0"/>
          <w:sz w:val="24"/>
          <w:szCs w:val="24"/>
        </w:rPr>
        <w:t>r</w:t>
      </w:r>
      <w:r w:rsidRPr="00685F23">
        <w:rPr>
          <w:rStyle w:val="CodeChar"/>
          <w:bCs w:val="0"/>
          <w:kern w:val="0"/>
          <w:sz w:val="24"/>
          <w:szCs w:val="24"/>
        </w:rPr>
        <w:t>syslog</w:t>
      </w:r>
      <w:r w:rsidR="00AC2D8A">
        <w:rPr>
          <w:rStyle w:val="CodeChar"/>
          <w:bCs w:val="0"/>
          <w:kern w:val="0"/>
          <w:sz w:val="24"/>
          <w:szCs w:val="24"/>
        </w:rPr>
        <w:t>.conf</w:t>
      </w:r>
      <w:r>
        <w:t xml:space="preserve"> file and </w:t>
      </w:r>
      <w:r w:rsidR="00832D67">
        <w:t>un</w:t>
      </w:r>
      <w:r w:rsidR="006B3F66">
        <w:t>-</w:t>
      </w:r>
      <w:r w:rsidR="00832D67">
        <w:t>comment</w:t>
      </w:r>
      <w:r w:rsidR="00AC2D8A">
        <w:t xml:space="preserve"> </w:t>
      </w:r>
      <w:r>
        <w:t>the following line</w:t>
      </w:r>
      <w:r w:rsidR="00E61CF4">
        <w:t>s</w:t>
      </w:r>
      <w:r>
        <w:t>:</w:t>
      </w:r>
    </w:p>
    <w:p w:rsidR="00AC2D8A" w:rsidRDefault="00AC2D8A" w:rsidP="00F00AD9">
      <w:pPr>
        <w:pStyle w:val="CISNormal"/>
      </w:pPr>
    </w:p>
    <w:p w:rsidR="00832D67" w:rsidDel="00C171BF" w:rsidRDefault="00832D67" w:rsidP="00FB132F">
      <w:pPr>
        <w:pStyle w:val="CISC0de"/>
        <w:pBdr>
          <w:bottom w:val="single" w:sz="4" w:space="0" w:color="auto"/>
        </w:pBdr>
        <w:rPr>
          <w:del w:id="3894" w:author="blake" w:date="2012-07-01T22:41:00Z"/>
        </w:rPr>
      </w:pPr>
      <w:del w:id="3895" w:author="blake" w:date="2012-07-01T22:41:00Z">
        <w:r w:rsidDel="00C171BF">
          <w:delText>/bin/ed /etc/rsyslog.conf &lt;&lt; END</w:delText>
        </w:r>
      </w:del>
    </w:p>
    <w:p w:rsidR="00832D67" w:rsidRDefault="00C171BF" w:rsidP="00FB132F">
      <w:pPr>
        <w:pStyle w:val="CISC0de"/>
        <w:pBdr>
          <w:bottom w:val="single" w:sz="4" w:space="0" w:color="auto"/>
        </w:pBdr>
      </w:pPr>
      <w:ins w:id="3896" w:author="blake" w:date="2012-07-01T22:42:00Z">
        <w:r>
          <w:t xml:space="preserve">$ModLoad </w:t>
        </w:r>
      </w:ins>
      <w:del w:id="3897" w:author="blake" w:date="2012-07-01T22:41:00Z">
        <w:r w:rsidR="00832D67" w:rsidDel="00C171BF">
          <w:delText>/</w:delText>
        </w:r>
      </w:del>
      <w:r w:rsidR="00832D67">
        <w:t>imtcp.so</w:t>
      </w:r>
      <w:del w:id="3898" w:author="blake" w:date="2012-07-01T22:41:00Z">
        <w:r w:rsidR="00832D67" w:rsidDel="00C171BF">
          <w:delText>/s/^#//</w:delText>
        </w:r>
      </w:del>
    </w:p>
    <w:p w:rsidR="00C171BF" w:rsidRDefault="00C171BF" w:rsidP="00FB132F">
      <w:pPr>
        <w:pStyle w:val="CISC0de"/>
        <w:pBdr>
          <w:bottom w:val="single" w:sz="4" w:space="0" w:color="auto"/>
        </w:pBdr>
        <w:rPr>
          <w:ins w:id="3899" w:author="blake" w:date="2012-07-01T22:41:00Z"/>
        </w:rPr>
      </w:pPr>
      <w:ins w:id="3900" w:author="blake" w:date="2012-07-01T22:42:00Z">
        <w:r>
          <w:t>$</w:t>
        </w:r>
      </w:ins>
      <w:del w:id="3901" w:author="blake" w:date="2012-07-01T22:41:00Z">
        <w:r w:rsidR="00832D67" w:rsidDel="00C171BF">
          <w:delText>/</w:delText>
        </w:r>
      </w:del>
      <w:r w:rsidR="00832D67">
        <w:t>InputTCPServerRun</w:t>
      </w:r>
      <w:ins w:id="3902" w:author="blake" w:date="2012-07-01T22:42:00Z">
        <w:r>
          <w:t xml:space="preserve"> 514</w:t>
        </w:r>
      </w:ins>
    </w:p>
    <w:p w:rsidR="00C171BF" w:rsidRDefault="00C171BF" w:rsidP="00C171BF">
      <w:pPr>
        <w:pStyle w:val="CISNormal"/>
        <w:rPr>
          <w:ins w:id="3903" w:author="blake" w:date="2012-07-01T22:42:00Z"/>
        </w:rPr>
        <w:pPrChange w:id="3904" w:author="blake" w:date="2012-07-01T22:42:00Z">
          <w:pPr>
            <w:pStyle w:val="CISC0de"/>
            <w:pBdr>
              <w:bottom w:val="single" w:sz="4" w:space="0" w:color="auto"/>
            </w:pBdr>
          </w:pPr>
        </w:pPrChange>
      </w:pPr>
    </w:p>
    <w:p w:rsidR="00C171BF" w:rsidRDefault="00C171BF" w:rsidP="00C171BF">
      <w:pPr>
        <w:pStyle w:val="CISNormal"/>
        <w:rPr>
          <w:ins w:id="3905" w:author="blake" w:date="2012-07-01T22:41:00Z"/>
        </w:rPr>
        <w:pPrChange w:id="3906" w:author="blake" w:date="2012-07-01T22:42:00Z">
          <w:pPr>
            <w:pStyle w:val="CISC0de"/>
            <w:pBdr>
              <w:bottom w:val="single" w:sz="4" w:space="0" w:color="auto"/>
            </w:pBdr>
          </w:pPr>
        </w:pPrChange>
      </w:pPr>
      <w:ins w:id="3907" w:author="blake" w:date="2012-07-01T22:42:00Z">
        <w:r w:rsidRPr="00C171BF">
          <w:t xml:space="preserve">Execute the following command to restart </w:t>
        </w:r>
        <w:r w:rsidRPr="00C171BF">
          <w:rPr>
            <w:rStyle w:val="CodeChar"/>
            <w:rPrChange w:id="3908" w:author="blake" w:date="2012-07-01T22:42:00Z">
              <w:rPr/>
            </w:rPrChange>
          </w:rPr>
          <w:t>rsyslogd</w:t>
        </w:r>
        <w:r>
          <w:t>:</w:t>
        </w:r>
      </w:ins>
    </w:p>
    <w:p w:rsidR="00832D67" w:rsidDel="00C171BF" w:rsidRDefault="00832D67" w:rsidP="00FB132F">
      <w:pPr>
        <w:pStyle w:val="CISC0de"/>
        <w:pBdr>
          <w:bottom w:val="single" w:sz="4" w:space="0" w:color="auto"/>
        </w:pBdr>
        <w:rPr>
          <w:del w:id="3909" w:author="blake" w:date="2012-07-01T22:41:00Z"/>
        </w:rPr>
      </w:pPr>
      <w:del w:id="3910" w:author="blake" w:date="2012-07-01T22:41:00Z">
        <w:r w:rsidDel="00C171BF">
          <w:delText>/s/^#//</w:delText>
        </w:r>
      </w:del>
    </w:p>
    <w:p w:rsidR="00832D67" w:rsidDel="00C171BF" w:rsidRDefault="00832D67" w:rsidP="00FB132F">
      <w:pPr>
        <w:pStyle w:val="CISC0de"/>
        <w:pBdr>
          <w:bottom w:val="single" w:sz="4" w:space="0" w:color="auto"/>
        </w:pBdr>
        <w:rPr>
          <w:del w:id="3911" w:author="blake" w:date="2012-07-01T22:41:00Z"/>
        </w:rPr>
      </w:pPr>
      <w:del w:id="3912" w:author="blake" w:date="2012-07-01T22:41:00Z">
        <w:r w:rsidDel="00C171BF">
          <w:delText>w</w:delText>
        </w:r>
      </w:del>
    </w:p>
    <w:p w:rsidR="00832D67" w:rsidDel="00C171BF" w:rsidRDefault="00832D67" w:rsidP="00FB132F">
      <w:pPr>
        <w:pStyle w:val="CISC0de"/>
        <w:pBdr>
          <w:bottom w:val="single" w:sz="4" w:space="0" w:color="auto"/>
        </w:pBdr>
        <w:rPr>
          <w:del w:id="3913" w:author="blake" w:date="2012-07-01T22:41:00Z"/>
        </w:rPr>
      </w:pPr>
      <w:del w:id="3914" w:author="blake" w:date="2012-07-01T22:41:00Z">
        <w:r w:rsidDel="00C171BF">
          <w:delText>q</w:delText>
        </w:r>
      </w:del>
    </w:p>
    <w:p w:rsidR="00832D67" w:rsidDel="00C171BF" w:rsidRDefault="00832D67" w:rsidP="00FB132F">
      <w:pPr>
        <w:pStyle w:val="CISC0de"/>
        <w:pBdr>
          <w:bottom w:val="single" w:sz="4" w:space="0" w:color="auto"/>
        </w:pBdr>
        <w:rPr>
          <w:del w:id="3915" w:author="blake" w:date="2012-07-01T22:41:00Z"/>
        </w:rPr>
      </w:pPr>
      <w:del w:id="3916" w:author="blake" w:date="2012-07-01T22:41:00Z">
        <w:r w:rsidDel="00C171BF">
          <w:delText>END</w:delText>
        </w:r>
      </w:del>
    </w:p>
    <w:p w:rsidR="009A4065" w:rsidRPr="00FB132F" w:rsidDel="00C171BF" w:rsidRDefault="009A4065" w:rsidP="00FB132F">
      <w:pPr>
        <w:pStyle w:val="CISC0de"/>
        <w:pBdr>
          <w:bottom w:val="single" w:sz="4" w:space="0" w:color="auto"/>
        </w:pBdr>
        <w:rPr>
          <w:del w:id="3917" w:author="blake" w:date="2012-07-01T22:42:00Z"/>
        </w:rPr>
      </w:pPr>
    </w:p>
    <w:p w:rsidR="009A4065" w:rsidRPr="00FB132F" w:rsidDel="00C171BF" w:rsidRDefault="009A4065" w:rsidP="00FB132F">
      <w:pPr>
        <w:pStyle w:val="CISC0de"/>
        <w:pBdr>
          <w:bottom w:val="single" w:sz="4" w:space="0" w:color="auto"/>
        </w:pBdr>
        <w:rPr>
          <w:del w:id="3918" w:author="blake" w:date="2012-07-01T22:41:00Z"/>
        </w:rPr>
      </w:pPr>
      <w:del w:id="3919" w:author="blake" w:date="2012-07-01T22:41:00Z">
        <w:r w:rsidRPr="00FB132F" w:rsidDel="00C171BF">
          <w:delText># Execute the following command to restart rsyslogd</w:delText>
        </w:r>
      </w:del>
    </w:p>
    <w:p w:rsidR="009A4065" w:rsidRPr="00FB132F" w:rsidRDefault="009A4065" w:rsidP="00FB132F">
      <w:pPr>
        <w:pStyle w:val="CISC0de"/>
        <w:pBdr>
          <w:bottom w:val="single" w:sz="4" w:space="0" w:color="auto"/>
        </w:pBdr>
      </w:pPr>
      <w:r w:rsidRPr="00FB132F">
        <w:t xml:space="preserve"># pkill </w:t>
      </w:r>
      <w:r w:rsidR="001731CF">
        <w:t>-</w:t>
      </w:r>
      <w:r w:rsidRPr="00FB132F">
        <w:t>HUP rsyslogd</w:t>
      </w:r>
    </w:p>
    <w:p w:rsidR="00AC2D8A" w:rsidRDefault="00AC2D8A" w:rsidP="00AC2D8A">
      <w:pPr>
        <w:pStyle w:val="CISNormal"/>
      </w:pPr>
    </w:p>
    <w:p w:rsidR="00F00AD9" w:rsidRPr="00A51FD8" w:rsidRDefault="00F00AD9" w:rsidP="00F00AD9">
      <w:pPr>
        <w:pStyle w:val="CISNormal"/>
        <w:rPr>
          <w:b/>
        </w:rPr>
      </w:pPr>
      <w:r w:rsidRPr="002409CE">
        <w:rPr>
          <w:b/>
        </w:rPr>
        <w:t>Audit:</w:t>
      </w:r>
    </w:p>
    <w:p w:rsidR="00035A09" w:rsidRPr="00FB132F" w:rsidRDefault="00035A09" w:rsidP="00FB132F">
      <w:pPr>
        <w:pStyle w:val="CISC0de"/>
        <w:pBdr>
          <w:bottom w:val="single" w:sz="4" w:space="0" w:color="auto"/>
        </w:pBdr>
      </w:pPr>
      <w:r w:rsidRPr="00FB132F">
        <w:t xml:space="preserve"># grep </w:t>
      </w:r>
      <w:del w:id="3920" w:author="blake" w:date="2012-07-01T22:43:00Z">
        <w:r w:rsidRPr="00FB132F" w:rsidDel="00C171BF">
          <w:delText>‘$</w:delText>
        </w:r>
      </w:del>
      <w:ins w:id="3921" w:author="blake" w:date="2012-07-01T22:43:00Z">
        <w:r w:rsidR="00C171BF">
          <w:t>'</w:t>
        </w:r>
        <w:r w:rsidR="00C171BF" w:rsidRPr="00FB132F">
          <w:t>$</w:t>
        </w:r>
      </w:ins>
      <w:r w:rsidRPr="00FB132F">
        <w:t>ModLoad</w:t>
      </w:r>
      <w:r w:rsidR="00832D67">
        <w:t xml:space="preserve"> imtcp.</w:t>
      </w:r>
      <w:del w:id="3922" w:author="blake" w:date="2012-07-01T22:43:00Z">
        <w:r w:rsidR="00832D67" w:rsidDel="00C171BF">
          <w:delText>so</w:delText>
        </w:r>
        <w:r w:rsidRPr="00FB132F" w:rsidDel="00C171BF">
          <w:delText xml:space="preserve">’ </w:delText>
        </w:r>
      </w:del>
      <w:ins w:id="3923" w:author="blake" w:date="2012-07-01T22:43:00Z">
        <w:r w:rsidR="00C171BF">
          <w:t>so'</w:t>
        </w:r>
        <w:r w:rsidR="00C171BF" w:rsidRPr="00FB132F">
          <w:t xml:space="preserve"> </w:t>
        </w:r>
      </w:ins>
      <w:r w:rsidRPr="00FB132F">
        <w:t>/etc/rsyslog.conf</w:t>
      </w:r>
    </w:p>
    <w:p w:rsidR="00035A09" w:rsidRPr="00FB132F" w:rsidRDefault="00035A09" w:rsidP="00FB132F">
      <w:pPr>
        <w:pStyle w:val="CISC0de"/>
        <w:pBdr>
          <w:bottom w:val="single" w:sz="4" w:space="0" w:color="auto"/>
        </w:pBdr>
      </w:pPr>
      <w:r w:rsidRPr="00FB132F">
        <w:t>$ModLoad imtcp.so</w:t>
      </w:r>
    </w:p>
    <w:p w:rsidR="00035A09" w:rsidRPr="00FB132F" w:rsidRDefault="00035A09" w:rsidP="00FB132F">
      <w:pPr>
        <w:pStyle w:val="CISC0de"/>
        <w:pBdr>
          <w:bottom w:val="single" w:sz="4" w:space="0" w:color="auto"/>
        </w:pBdr>
      </w:pPr>
      <w:r w:rsidRPr="00FB132F">
        <w:t xml:space="preserve"># grep </w:t>
      </w:r>
      <w:del w:id="3924" w:author="blake" w:date="2012-07-01T22:43:00Z">
        <w:r w:rsidRPr="00FB132F" w:rsidDel="00C171BF">
          <w:delText>‘$</w:delText>
        </w:r>
      </w:del>
      <w:ins w:id="3925" w:author="blake" w:date="2012-07-01T22:43:00Z">
        <w:r w:rsidR="00C171BF">
          <w:t>'</w:t>
        </w:r>
        <w:r w:rsidR="00C171BF" w:rsidRPr="00FB132F">
          <w:t>$</w:t>
        </w:r>
      </w:ins>
      <w:del w:id="3926" w:author="blake" w:date="2012-07-01T22:43:00Z">
        <w:r w:rsidRPr="00FB132F" w:rsidDel="00C171BF">
          <w:delText xml:space="preserve">InputTCPServerRun’ </w:delText>
        </w:r>
      </w:del>
      <w:ins w:id="3927" w:author="blake" w:date="2012-07-01T22:43:00Z">
        <w:r w:rsidR="00C171BF" w:rsidRPr="00FB132F">
          <w:t>InputTCPServerRun</w:t>
        </w:r>
        <w:r w:rsidR="00C171BF">
          <w:t>'</w:t>
        </w:r>
        <w:r w:rsidR="00C171BF" w:rsidRPr="00FB132F">
          <w:t xml:space="preserve"> </w:t>
        </w:r>
      </w:ins>
      <w:r w:rsidRPr="00FB132F">
        <w:t>/etc/rsyslog.conf</w:t>
      </w:r>
    </w:p>
    <w:p w:rsidR="00035A09" w:rsidRPr="00FB132F" w:rsidRDefault="00035A09" w:rsidP="00FB132F">
      <w:pPr>
        <w:pStyle w:val="CISC0de"/>
        <w:pBdr>
          <w:bottom w:val="single" w:sz="4" w:space="0" w:color="auto"/>
        </w:pBdr>
      </w:pPr>
      <w:r w:rsidRPr="00FB132F">
        <w:t>$InputTCPServerRun 514</w:t>
      </w:r>
    </w:p>
    <w:p w:rsidR="00035A09" w:rsidRDefault="00035A09" w:rsidP="00F00AD9">
      <w:pPr>
        <w:pStyle w:val="CISNormal"/>
      </w:pPr>
    </w:p>
    <w:p w:rsidR="00F00AD9" w:rsidRPr="00685F23" w:rsidRDefault="00F00AD9" w:rsidP="00F00AD9">
      <w:pPr>
        <w:pStyle w:val="CISNormal"/>
        <w:rPr>
          <w:b/>
        </w:rPr>
      </w:pPr>
      <w:r w:rsidRPr="00685F23">
        <w:rPr>
          <w:b/>
        </w:rPr>
        <w:t>References:</w:t>
      </w:r>
    </w:p>
    <w:p w:rsidR="00F00AD9" w:rsidRDefault="00F00AD9" w:rsidP="00F00AD9">
      <w:pPr>
        <w:pStyle w:val="CISNormal"/>
      </w:pPr>
      <w:r>
        <w:t xml:space="preserve">See the </w:t>
      </w:r>
      <w:r w:rsidR="00AC2D8A" w:rsidRPr="001105C7">
        <w:rPr>
          <w:rStyle w:val="CodeChar"/>
          <w:bCs w:val="0"/>
          <w:kern w:val="0"/>
          <w:sz w:val="24"/>
          <w:szCs w:val="24"/>
        </w:rPr>
        <w:t>r</w:t>
      </w:r>
      <w:r w:rsidRPr="00685F23">
        <w:rPr>
          <w:rStyle w:val="CodeChar"/>
          <w:bCs w:val="0"/>
          <w:kern w:val="0"/>
          <w:sz w:val="24"/>
          <w:szCs w:val="24"/>
        </w:rPr>
        <w:t>syslog(8)</w:t>
      </w:r>
      <w:r>
        <w:t xml:space="preserve"> man page for more information.</w:t>
      </w:r>
    </w:p>
    <w:p w:rsidR="00F74208" w:rsidRDefault="00F74208" w:rsidP="00F74208">
      <w:pPr>
        <w:pStyle w:val="CISNormal"/>
      </w:pPr>
    </w:p>
    <w:p w:rsidR="007C383D" w:rsidRDefault="00E476A0" w:rsidP="00131241">
      <w:pPr>
        <w:pStyle w:val="Heading2"/>
        <w:numPr>
          <w:ilvl w:val="1"/>
          <w:numId w:val="6"/>
        </w:numPr>
      </w:pPr>
      <w:bookmarkStart w:id="3928" w:name="_Toc328948786"/>
      <w:r>
        <w:t>Configure</w:t>
      </w:r>
      <w:r w:rsidR="007C383D">
        <w:t xml:space="preserve"> System Accounting</w:t>
      </w:r>
      <w:r>
        <w:t xml:space="preserve"> (</w:t>
      </w:r>
      <w:r w:rsidRPr="0034768F">
        <w:rPr>
          <w:rStyle w:val="CodeChar"/>
          <w:sz w:val="28"/>
          <w:szCs w:val="28"/>
        </w:rPr>
        <w:t>auditd</w:t>
      </w:r>
      <w:r>
        <w:t>)</w:t>
      </w:r>
      <w:bookmarkEnd w:id="3928"/>
    </w:p>
    <w:p w:rsidR="00682EB1" w:rsidRDefault="00682EB1" w:rsidP="00682EB1">
      <w:pPr>
        <w:pStyle w:val="CISNormal"/>
      </w:pPr>
      <w:r>
        <w:t xml:space="preserve">System auditing, through </w:t>
      </w:r>
      <w:r w:rsidRPr="00936939">
        <w:rPr>
          <w:rFonts w:ascii="Courier New" w:hAnsi="Courier New" w:cs="Courier New"/>
        </w:rPr>
        <w:t>auditd</w:t>
      </w:r>
      <w:r>
        <w:t xml:space="preserve">, allows system administrators to monitor their systems such that they can detect unauthorized access or modification of data. By default, auditd will audit SELinux AVC denials, system logins, account modifications, and authentication events. Events will be logged to </w:t>
      </w:r>
      <w:r w:rsidRPr="00682EB1">
        <w:rPr>
          <w:rFonts w:ascii="Courier New" w:hAnsi="Courier New" w:cs="Courier New"/>
        </w:rPr>
        <w:t>/var/log/audit/audit.log</w:t>
      </w:r>
      <w:r>
        <w:t>. The recording of these events will use a modest amount of disk space on a system. If significantly more events are captured, additional on system or off system storage may need to be allocated.</w:t>
      </w:r>
    </w:p>
    <w:p w:rsidR="005131DF" w:rsidRDefault="005131DF" w:rsidP="00682EB1">
      <w:pPr>
        <w:pStyle w:val="CISNormal"/>
      </w:pPr>
    </w:p>
    <w:p w:rsidR="00A259B7" w:rsidRPr="006E606D" w:rsidRDefault="009A444B" w:rsidP="00682EB1">
      <w:pPr>
        <w:pStyle w:val="CISNormal"/>
        <w:rPr>
          <w:b/>
        </w:rPr>
      </w:pPr>
      <w:r w:rsidRPr="006E606D">
        <w:rPr>
          <w:b/>
        </w:rPr>
        <w:t>Note:</w:t>
      </w:r>
    </w:p>
    <w:p w:rsidR="00A259B7" w:rsidRDefault="00A259B7" w:rsidP="00682EB1">
      <w:pPr>
        <w:pStyle w:val="CISNormal"/>
      </w:pPr>
      <w:r>
        <w:t>For 64 bit systems that have arch as a rule parameter, you will need two rules: one for 64 bit and one for 32 bit systems. For 32 bit systems, only one rule is needed.</w:t>
      </w:r>
    </w:p>
    <w:p w:rsidR="00E476A0" w:rsidRDefault="009A68FC" w:rsidP="006E606D">
      <w:pPr>
        <w:pStyle w:val="Heading3"/>
        <w:tabs>
          <w:tab w:val="center" w:pos="990"/>
        </w:tabs>
        <w:ind w:left="360"/>
      </w:pPr>
      <w:bookmarkStart w:id="3929" w:name="_Toc295646635"/>
      <w:bookmarkStart w:id="3930" w:name="_Toc296072437"/>
      <w:bookmarkStart w:id="3931" w:name="_Toc328948787"/>
      <w:bookmarkEnd w:id="3929"/>
      <w:bookmarkEnd w:id="3930"/>
      <w:r>
        <w:t xml:space="preserve">Enable </w:t>
      </w:r>
      <w:r w:rsidRPr="0034768F">
        <w:rPr>
          <w:rStyle w:val="CodeChar"/>
          <w:sz w:val="28"/>
          <w:szCs w:val="28"/>
        </w:rPr>
        <w:t>auditd</w:t>
      </w:r>
      <w:r w:rsidR="00A40A73">
        <w:t xml:space="preserve"> </w:t>
      </w:r>
      <w:r>
        <w:t>S</w:t>
      </w:r>
      <w:r w:rsidR="00E476A0">
        <w:t>ervice</w:t>
      </w:r>
      <w:bookmarkEnd w:id="3931"/>
    </w:p>
    <w:tbl>
      <w:tblPr>
        <w:tblW w:w="0" w:type="auto"/>
        <w:tblInd w:w="462" w:type="dxa"/>
        <w:tblLayout w:type="fixed"/>
        <w:tblLook w:val="0000" w:firstRow="0" w:lastRow="0" w:firstColumn="0" w:lastColumn="0" w:noHBand="0" w:noVBand="0"/>
      </w:tblPr>
      <w:tblGrid>
        <w:gridCol w:w="3451"/>
        <w:gridCol w:w="4894"/>
      </w:tblGrid>
      <w:tr w:rsidR="00F74208" w:rsidRPr="00F74208" w:rsidTr="003D4CEC">
        <w:trPr>
          <w:trHeight w:val="256"/>
        </w:trPr>
        <w:tc>
          <w:tcPr>
            <w:tcW w:w="3451" w:type="dxa"/>
            <w:tcBorders>
              <w:top w:val="single" w:sz="4" w:space="0" w:color="000000"/>
              <w:left w:val="single" w:sz="4" w:space="0" w:color="000000"/>
              <w:bottom w:val="single" w:sz="4" w:space="0" w:color="000000"/>
            </w:tcBorders>
          </w:tcPr>
          <w:p w:rsidR="00F74208" w:rsidRPr="00F74208" w:rsidRDefault="00F74208"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74208" w:rsidRPr="00F74208" w:rsidRDefault="00F74208" w:rsidP="003D4CEC">
            <w:pPr>
              <w:pStyle w:val="CISNormal"/>
            </w:pPr>
            <w:r w:rsidRPr="00F74208">
              <w:t>Level-I</w:t>
            </w:r>
            <w:r w:rsidR="009E3144">
              <w:t>I</w:t>
            </w:r>
          </w:p>
        </w:tc>
      </w:tr>
      <w:tr w:rsidR="00F74208" w:rsidRPr="00F74208" w:rsidTr="003D4CEC">
        <w:trPr>
          <w:trHeight w:val="256"/>
        </w:trPr>
        <w:tc>
          <w:tcPr>
            <w:tcW w:w="3451" w:type="dxa"/>
            <w:tcBorders>
              <w:top w:val="single" w:sz="4" w:space="0" w:color="000000"/>
              <w:left w:val="single" w:sz="4" w:space="0" w:color="000000"/>
              <w:bottom w:val="single" w:sz="4" w:space="0" w:color="000000"/>
            </w:tcBorders>
          </w:tcPr>
          <w:p w:rsidR="00F74208" w:rsidRPr="00F74208" w:rsidRDefault="00F74208"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F74208" w:rsidRPr="00F74208" w:rsidRDefault="00F74208" w:rsidP="003D4CEC">
            <w:pPr>
              <w:pStyle w:val="CISNormal"/>
            </w:pPr>
            <w:r w:rsidRPr="00F74208">
              <w:t>N/A</w:t>
            </w:r>
          </w:p>
        </w:tc>
      </w:tr>
      <w:tr w:rsidR="00F74208" w:rsidRPr="00F74208" w:rsidTr="003D4CEC">
        <w:trPr>
          <w:trHeight w:val="256"/>
        </w:trPr>
        <w:tc>
          <w:tcPr>
            <w:tcW w:w="3451" w:type="dxa"/>
            <w:tcBorders>
              <w:left w:val="single" w:sz="4" w:space="0" w:color="000000"/>
              <w:bottom w:val="single" w:sz="4" w:space="0" w:color="000000"/>
            </w:tcBorders>
          </w:tcPr>
          <w:p w:rsidR="00F74208" w:rsidRPr="00F74208" w:rsidRDefault="00F74208"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F74208" w:rsidRPr="00F74208" w:rsidRDefault="009A4065" w:rsidP="003D4CEC">
            <w:pPr>
              <w:pStyle w:val="CISNormal"/>
            </w:pPr>
            <w:r>
              <w:t>No</w:t>
            </w:r>
          </w:p>
        </w:tc>
      </w:tr>
      <w:tr w:rsidR="00F74208" w:rsidRPr="00F74208" w:rsidTr="003D4CEC">
        <w:trPr>
          <w:trHeight w:val="256"/>
        </w:trPr>
        <w:tc>
          <w:tcPr>
            <w:tcW w:w="3451" w:type="dxa"/>
            <w:tcBorders>
              <w:top w:val="single" w:sz="4" w:space="0" w:color="000000"/>
              <w:left w:val="single" w:sz="4" w:space="0" w:color="000000"/>
              <w:bottom w:val="single" w:sz="4" w:space="0" w:color="000000"/>
            </w:tcBorders>
          </w:tcPr>
          <w:p w:rsidR="00F74208" w:rsidRPr="00F74208" w:rsidRDefault="00F74208"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F74208" w:rsidRPr="00F74208" w:rsidRDefault="009E3144" w:rsidP="003D4CEC">
            <w:pPr>
              <w:pStyle w:val="CISNormal"/>
            </w:pPr>
            <w:r>
              <w:t>Yes</w:t>
            </w:r>
          </w:p>
        </w:tc>
      </w:tr>
      <w:tr w:rsidR="00F74208" w:rsidRPr="00F74208" w:rsidDel="00350415" w:rsidTr="003D4CEC">
        <w:trPr>
          <w:trHeight w:val="256"/>
          <w:del w:id="3932" w:author="blake" w:date="2012-04-05T12:49:00Z"/>
        </w:trPr>
        <w:tc>
          <w:tcPr>
            <w:tcW w:w="3451" w:type="dxa"/>
            <w:tcBorders>
              <w:top w:val="single" w:sz="4" w:space="0" w:color="000000"/>
              <w:left w:val="single" w:sz="4" w:space="0" w:color="000000"/>
              <w:bottom w:val="single" w:sz="4" w:space="0" w:color="000000"/>
            </w:tcBorders>
          </w:tcPr>
          <w:p w:rsidR="00F74208" w:rsidRPr="00F74208" w:rsidDel="00350415" w:rsidRDefault="00F74208" w:rsidP="003D4CEC">
            <w:pPr>
              <w:pStyle w:val="CISNormal"/>
              <w:rPr>
                <w:del w:id="3933" w:author="blake" w:date="2012-04-05T12:49:00Z"/>
              </w:rPr>
            </w:pPr>
            <w:del w:id="3934"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74208" w:rsidRPr="00F74208" w:rsidDel="00350415" w:rsidRDefault="00514704" w:rsidP="003D4CEC">
            <w:pPr>
              <w:pStyle w:val="CISNormal"/>
              <w:rPr>
                <w:del w:id="3935" w:author="blake" w:date="2012-04-05T12:49:00Z"/>
              </w:rPr>
            </w:pPr>
            <w:del w:id="3936" w:author="blake" w:date="2012-04-05T12:49:00Z">
              <w:r w:rsidDel="00350415">
                <w:delText>CCE-4292-9</w:delText>
              </w:r>
            </w:del>
          </w:p>
        </w:tc>
      </w:tr>
    </w:tbl>
    <w:p w:rsidR="00E61CF4" w:rsidRDefault="00E61CF4" w:rsidP="009F07F8">
      <w:pPr>
        <w:pStyle w:val="CISNormal"/>
        <w:rPr>
          <w:b/>
        </w:rPr>
      </w:pPr>
    </w:p>
    <w:p w:rsidR="009F07F8" w:rsidRDefault="009F07F8" w:rsidP="009F07F8">
      <w:pPr>
        <w:pStyle w:val="CISNormal"/>
        <w:rPr>
          <w:b/>
        </w:rPr>
      </w:pPr>
      <w:r w:rsidRPr="009F07F8">
        <w:rPr>
          <w:b/>
        </w:rPr>
        <w:t xml:space="preserve">Description: </w:t>
      </w:r>
    </w:p>
    <w:p w:rsidR="00682EB1" w:rsidRDefault="00682EB1" w:rsidP="009F07F8">
      <w:pPr>
        <w:pStyle w:val="CISNormal"/>
      </w:pPr>
      <w:r>
        <w:t xml:space="preserve">Turn on the </w:t>
      </w:r>
      <w:r w:rsidRPr="00E61CF4">
        <w:rPr>
          <w:rFonts w:ascii="Courier New" w:hAnsi="Courier New" w:cs="Courier New"/>
        </w:rPr>
        <w:t>auditd</w:t>
      </w:r>
      <w:r>
        <w:t xml:space="preserve"> daemon </w:t>
      </w:r>
      <w:r w:rsidR="00E61CF4">
        <w:t>to record</w:t>
      </w:r>
      <w:r>
        <w:t xml:space="preserve"> system events.</w:t>
      </w:r>
    </w:p>
    <w:p w:rsidR="00E61CF4" w:rsidRPr="00682EB1" w:rsidRDefault="00E61CF4" w:rsidP="009F07F8">
      <w:pPr>
        <w:pStyle w:val="CISNormal"/>
      </w:pPr>
    </w:p>
    <w:p w:rsidR="009F07F8" w:rsidRDefault="009F07F8" w:rsidP="009F07F8">
      <w:pPr>
        <w:pStyle w:val="CISNormal"/>
        <w:rPr>
          <w:b/>
        </w:rPr>
      </w:pPr>
      <w:r w:rsidRPr="009F07F8">
        <w:rPr>
          <w:b/>
        </w:rPr>
        <w:t>Rationale:</w:t>
      </w:r>
    </w:p>
    <w:p w:rsidR="00682EB1" w:rsidRDefault="00682EB1" w:rsidP="009F07F8">
      <w:pPr>
        <w:pStyle w:val="CISNormal"/>
      </w:pPr>
      <w:r>
        <w:t>The capturing of system events provides system administrators with information to allow them to determine if unauthorized access to their system is occurring.</w:t>
      </w:r>
    </w:p>
    <w:p w:rsidR="00E61CF4" w:rsidRPr="00682EB1" w:rsidRDefault="00E61CF4" w:rsidP="009F07F8">
      <w:pPr>
        <w:pStyle w:val="CISNormal"/>
      </w:pPr>
    </w:p>
    <w:p w:rsidR="009F07F8" w:rsidRPr="009F07F8" w:rsidRDefault="009F07F8" w:rsidP="009F07F8">
      <w:pPr>
        <w:pStyle w:val="CISNormal"/>
        <w:rPr>
          <w:b/>
        </w:rPr>
      </w:pPr>
      <w:r w:rsidRPr="009F07F8">
        <w:rPr>
          <w:b/>
        </w:rPr>
        <w:t>Remediation:</w:t>
      </w:r>
    </w:p>
    <w:p w:rsidR="00C7465C" w:rsidRPr="00E61CF4" w:rsidRDefault="00682EB1" w:rsidP="00FB132F">
      <w:pPr>
        <w:pStyle w:val="CISC0de"/>
        <w:pBdr>
          <w:bottom w:val="single" w:sz="4" w:space="0" w:color="auto"/>
        </w:pBdr>
      </w:pPr>
      <w:r w:rsidRPr="00E61CF4">
        <w:t xml:space="preserve"># </w:t>
      </w:r>
      <w:r w:rsidRPr="00FB132F">
        <w:t>chkconfig auditd on</w:t>
      </w:r>
    </w:p>
    <w:p w:rsidR="009F07F8" w:rsidRPr="009F07F8" w:rsidRDefault="009F07F8" w:rsidP="009F07F8">
      <w:pPr>
        <w:pStyle w:val="CISNormal"/>
      </w:pPr>
    </w:p>
    <w:p w:rsidR="009F07F8" w:rsidRPr="009F07F8" w:rsidRDefault="009F07F8" w:rsidP="009F07F8">
      <w:pPr>
        <w:pStyle w:val="CISNormal"/>
        <w:rPr>
          <w:b/>
        </w:rPr>
      </w:pPr>
      <w:r w:rsidRPr="009F07F8">
        <w:rPr>
          <w:b/>
        </w:rPr>
        <w:t>Audit:</w:t>
      </w:r>
    </w:p>
    <w:p w:rsidR="009F07F8" w:rsidRPr="009F07F8" w:rsidRDefault="009F07F8" w:rsidP="009F07F8">
      <w:pPr>
        <w:pStyle w:val="CISNormal"/>
      </w:pPr>
      <w:r w:rsidRPr="009F07F8">
        <w:t xml:space="preserve">Perform the following to determine </w:t>
      </w:r>
      <w:r w:rsidR="00E61CF4">
        <w:t xml:space="preserve">if </w:t>
      </w:r>
      <w:r w:rsidR="00E61CF4" w:rsidRPr="00E61CF4">
        <w:rPr>
          <w:rFonts w:ascii="Courier New" w:hAnsi="Courier New" w:cs="Courier New"/>
        </w:rPr>
        <w:t>auditd</w:t>
      </w:r>
      <w:r w:rsidR="00E61CF4">
        <w:t xml:space="preserve"> is enabled.</w:t>
      </w:r>
    </w:p>
    <w:p w:rsidR="00C7465C" w:rsidRPr="00E61CF4" w:rsidRDefault="00682EB1" w:rsidP="00FB132F">
      <w:pPr>
        <w:pStyle w:val="CISC0de"/>
        <w:pBdr>
          <w:bottom w:val="single" w:sz="4" w:space="0" w:color="auto"/>
        </w:pBdr>
      </w:pPr>
      <w:r w:rsidRPr="00E61CF4">
        <w:t xml:space="preserve"># </w:t>
      </w:r>
      <w:r w:rsidR="006B5A1F">
        <w:t>chkconfig -</w:t>
      </w:r>
      <w:r w:rsidRPr="00FB132F">
        <w:t>-list auditd</w:t>
      </w:r>
    </w:p>
    <w:p w:rsidR="00C7465C" w:rsidRPr="00E61CF4" w:rsidRDefault="00682EB1" w:rsidP="00FB132F">
      <w:pPr>
        <w:pStyle w:val="CISC0de"/>
        <w:pBdr>
          <w:bottom w:val="single" w:sz="4" w:space="0" w:color="auto"/>
        </w:pBdr>
      </w:pPr>
      <w:r w:rsidRPr="00E61CF4">
        <w:t>auditd:</w:t>
      </w:r>
      <w:r w:rsidRPr="00E61CF4">
        <w:tab/>
        <w:t>0: off  1: off  2: on  3: on  4: on   5: on   6: off</w:t>
      </w:r>
    </w:p>
    <w:p w:rsidR="009F07F8" w:rsidRPr="009F07F8" w:rsidRDefault="009F07F8" w:rsidP="009F07F8">
      <w:pPr>
        <w:pStyle w:val="CISNormal"/>
      </w:pPr>
    </w:p>
    <w:p w:rsidR="00682EB1" w:rsidRDefault="009A68FC" w:rsidP="006E606D">
      <w:pPr>
        <w:pStyle w:val="Heading3"/>
        <w:tabs>
          <w:tab w:val="center" w:pos="990"/>
        </w:tabs>
        <w:ind w:left="360"/>
      </w:pPr>
      <w:bookmarkStart w:id="3937" w:name="_Toc328948788"/>
      <w:r>
        <w:t>Configure Data R</w:t>
      </w:r>
      <w:r w:rsidR="00682EB1">
        <w:t>etention</w:t>
      </w:r>
      <w:bookmarkEnd w:id="3937"/>
    </w:p>
    <w:p w:rsidR="006F4ABD" w:rsidRDefault="006F4ABD" w:rsidP="006F4ABD">
      <w:pPr>
        <w:pStyle w:val="CISNormal"/>
      </w:pPr>
      <w:r>
        <w:t>When auditing, it is important to</w:t>
      </w:r>
      <w:r w:rsidR="00E61CF4">
        <w:t xml:space="preserve"> carefully</w:t>
      </w:r>
      <w:r>
        <w:t xml:space="preserve"> configure the storage requirements for audit logs. By default, </w:t>
      </w:r>
      <w:r w:rsidRPr="00E61CF4">
        <w:rPr>
          <w:rFonts w:ascii="Courier New" w:hAnsi="Courier New" w:cs="Courier New"/>
        </w:rPr>
        <w:t>auditd</w:t>
      </w:r>
      <w:r>
        <w:t xml:space="preserve"> will max out the log files at 5MB and retain only 4 copies of them. Older versions will be deleted. It is possi</w:t>
      </w:r>
      <w:r w:rsidR="00E61CF4">
        <w:t>ble on a system that the 20 MB</w:t>
      </w:r>
      <w:r>
        <w:t xml:space="preserve">s of audit logs may fill up the system </w:t>
      </w:r>
      <w:r w:rsidR="00E61CF4">
        <w:t>causing loss of audit data</w:t>
      </w:r>
      <w:r>
        <w:t xml:space="preserve">. While the recommendations here </w:t>
      </w:r>
      <w:r w:rsidR="00A51FD8">
        <w:t>provide</w:t>
      </w:r>
      <w:r>
        <w:t xml:space="preserve"> guidance, check </w:t>
      </w:r>
      <w:r w:rsidR="00E61CF4">
        <w:t xml:space="preserve">your </w:t>
      </w:r>
      <w:r>
        <w:t xml:space="preserve">site policy </w:t>
      </w:r>
      <w:r w:rsidR="00E61CF4">
        <w:t>for</w:t>
      </w:r>
      <w:r>
        <w:t xml:space="preserve"> audit storage requirements.</w:t>
      </w:r>
    </w:p>
    <w:p w:rsidR="006F4ABD" w:rsidRDefault="000111C7" w:rsidP="006E606D">
      <w:pPr>
        <w:pStyle w:val="Heading3"/>
        <w:numPr>
          <w:ilvl w:val="3"/>
          <w:numId w:val="6"/>
        </w:numPr>
        <w:tabs>
          <w:tab w:val="center" w:pos="990"/>
        </w:tabs>
      </w:pPr>
      <w:bookmarkStart w:id="3938" w:name="_Toc328948789"/>
      <w:r>
        <w:t>Configure Audit Log Storage S</w:t>
      </w:r>
      <w:r w:rsidR="006F4ABD">
        <w:t>ize</w:t>
      </w:r>
      <w:bookmarkEnd w:id="3938"/>
    </w:p>
    <w:tbl>
      <w:tblPr>
        <w:tblW w:w="0" w:type="auto"/>
        <w:tblInd w:w="462" w:type="dxa"/>
        <w:tblLayout w:type="fixed"/>
        <w:tblLook w:val="0000" w:firstRow="0" w:lastRow="0" w:firstColumn="0" w:lastColumn="0" w:noHBand="0" w:noVBand="0"/>
      </w:tblPr>
      <w:tblGrid>
        <w:gridCol w:w="3451"/>
        <w:gridCol w:w="4894"/>
      </w:tblGrid>
      <w:tr w:rsidR="006F4ABD" w:rsidRPr="00F74208" w:rsidTr="00623D1B">
        <w:trPr>
          <w:trHeight w:val="256"/>
        </w:trPr>
        <w:tc>
          <w:tcPr>
            <w:tcW w:w="3451" w:type="dxa"/>
            <w:tcBorders>
              <w:top w:val="single" w:sz="4" w:space="0" w:color="000000"/>
              <w:left w:val="single" w:sz="4" w:space="0" w:color="000000"/>
              <w:bottom w:val="single" w:sz="4" w:space="0" w:color="000000"/>
            </w:tcBorders>
          </w:tcPr>
          <w:p w:rsidR="006F4ABD" w:rsidRPr="00F74208" w:rsidRDefault="006F4ABD" w:rsidP="00623D1B">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6F4ABD" w:rsidRPr="00F74208" w:rsidRDefault="006F4ABD" w:rsidP="00623D1B">
            <w:pPr>
              <w:pStyle w:val="CISNormal"/>
            </w:pPr>
            <w:r w:rsidRPr="00F74208">
              <w:t>Level-I</w:t>
            </w:r>
            <w:r w:rsidR="009E3144">
              <w:t>I</w:t>
            </w:r>
          </w:p>
        </w:tc>
      </w:tr>
      <w:tr w:rsidR="006F4ABD" w:rsidRPr="00F74208" w:rsidTr="00623D1B">
        <w:trPr>
          <w:trHeight w:val="256"/>
        </w:trPr>
        <w:tc>
          <w:tcPr>
            <w:tcW w:w="3451" w:type="dxa"/>
            <w:tcBorders>
              <w:top w:val="single" w:sz="4" w:space="0" w:color="000000"/>
              <w:left w:val="single" w:sz="4" w:space="0" w:color="000000"/>
              <w:bottom w:val="single" w:sz="4" w:space="0" w:color="000000"/>
            </w:tcBorders>
          </w:tcPr>
          <w:p w:rsidR="006F4ABD" w:rsidRPr="00F74208" w:rsidRDefault="006F4ABD" w:rsidP="00623D1B">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6F4ABD" w:rsidRPr="00F74208" w:rsidRDefault="006F4ABD" w:rsidP="00623D1B">
            <w:pPr>
              <w:pStyle w:val="CISNormal"/>
            </w:pPr>
            <w:r w:rsidRPr="00F74208">
              <w:t>N/A</w:t>
            </w:r>
          </w:p>
        </w:tc>
      </w:tr>
      <w:tr w:rsidR="006F4ABD" w:rsidRPr="00F74208" w:rsidTr="00623D1B">
        <w:trPr>
          <w:trHeight w:val="256"/>
        </w:trPr>
        <w:tc>
          <w:tcPr>
            <w:tcW w:w="3451" w:type="dxa"/>
            <w:tcBorders>
              <w:left w:val="single" w:sz="4" w:space="0" w:color="000000"/>
              <w:bottom w:val="single" w:sz="4" w:space="0" w:color="000000"/>
            </w:tcBorders>
          </w:tcPr>
          <w:p w:rsidR="006F4ABD" w:rsidRPr="00F74208" w:rsidRDefault="006F4ABD" w:rsidP="00623D1B">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6F4ABD" w:rsidRPr="00F74208" w:rsidRDefault="009A4065" w:rsidP="00623D1B">
            <w:pPr>
              <w:pStyle w:val="CISNormal"/>
            </w:pPr>
            <w:r>
              <w:t>N</w:t>
            </w:r>
            <w:r w:rsidR="00A51FD8">
              <w:t>o</w:t>
            </w:r>
          </w:p>
        </w:tc>
      </w:tr>
      <w:tr w:rsidR="006F4ABD" w:rsidRPr="00F74208" w:rsidTr="00623D1B">
        <w:trPr>
          <w:trHeight w:val="256"/>
        </w:trPr>
        <w:tc>
          <w:tcPr>
            <w:tcW w:w="3451" w:type="dxa"/>
            <w:tcBorders>
              <w:top w:val="single" w:sz="4" w:space="0" w:color="000000"/>
              <w:left w:val="single" w:sz="4" w:space="0" w:color="000000"/>
              <w:bottom w:val="single" w:sz="4" w:space="0" w:color="000000"/>
            </w:tcBorders>
          </w:tcPr>
          <w:p w:rsidR="006F4ABD" w:rsidRPr="00F74208" w:rsidRDefault="006F4ABD" w:rsidP="00623D1B">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6F4ABD" w:rsidRPr="00F74208" w:rsidRDefault="006F4ABD" w:rsidP="00623D1B">
            <w:pPr>
              <w:pStyle w:val="CISNormal"/>
            </w:pPr>
            <w:r w:rsidRPr="00F74208">
              <w:t>No</w:t>
            </w:r>
          </w:p>
        </w:tc>
      </w:tr>
      <w:tr w:rsidR="006F4ABD" w:rsidRPr="00F74208" w:rsidDel="00350415" w:rsidTr="00623D1B">
        <w:trPr>
          <w:trHeight w:val="256"/>
          <w:del w:id="3939" w:author="blake" w:date="2012-04-05T12:49:00Z"/>
        </w:trPr>
        <w:tc>
          <w:tcPr>
            <w:tcW w:w="3451" w:type="dxa"/>
            <w:tcBorders>
              <w:top w:val="single" w:sz="4" w:space="0" w:color="000000"/>
              <w:left w:val="single" w:sz="4" w:space="0" w:color="000000"/>
              <w:bottom w:val="single" w:sz="4" w:space="0" w:color="000000"/>
            </w:tcBorders>
          </w:tcPr>
          <w:p w:rsidR="006F4ABD" w:rsidRPr="00F74208" w:rsidDel="00350415" w:rsidRDefault="006F4ABD" w:rsidP="00623D1B">
            <w:pPr>
              <w:pStyle w:val="CISNormal"/>
              <w:rPr>
                <w:del w:id="3940" w:author="blake" w:date="2012-04-05T12:49:00Z"/>
              </w:rPr>
            </w:pPr>
            <w:del w:id="3941"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6F4ABD" w:rsidRPr="00F74208" w:rsidDel="00350415" w:rsidRDefault="006F4ABD" w:rsidP="00623D1B">
            <w:pPr>
              <w:pStyle w:val="CISNormal"/>
              <w:rPr>
                <w:del w:id="3942" w:author="blake" w:date="2012-04-05T12:49:00Z"/>
              </w:rPr>
            </w:pPr>
          </w:p>
        </w:tc>
      </w:tr>
    </w:tbl>
    <w:p w:rsidR="00E61CF4" w:rsidRDefault="00E61CF4" w:rsidP="006F4ABD">
      <w:pPr>
        <w:pStyle w:val="CISNormal"/>
        <w:rPr>
          <w:b/>
        </w:rPr>
      </w:pPr>
    </w:p>
    <w:p w:rsidR="006F4ABD" w:rsidRDefault="006F4ABD" w:rsidP="006F4ABD">
      <w:pPr>
        <w:pStyle w:val="CISNormal"/>
        <w:rPr>
          <w:b/>
        </w:rPr>
      </w:pPr>
      <w:r w:rsidRPr="009F07F8">
        <w:rPr>
          <w:b/>
        </w:rPr>
        <w:t xml:space="preserve">Description: </w:t>
      </w:r>
    </w:p>
    <w:p w:rsidR="003F4752" w:rsidRDefault="003F4752" w:rsidP="006F4ABD">
      <w:pPr>
        <w:pStyle w:val="CISNormal"/>
      </w:pPr>
      <w:r>
        <w:t>Configure the maximum size of the audit log file. Once the log reaches the maximum size, it will be rotated and a new log file will be started.</w:t>
      </w:r>
    </w:p>
    <w:p w:rsidR="00E61CF4" w:rsidRPr="003F4752" w:rsidRDefault="00E61CF4" w:rsidP="006F4ABD">
      <w:pPr>
        <w:pStyle w:val="CISNormal"/>
      </w:pPr>
    </w:p>
    <w:p w:rsidR="006F4ABD" w:rsidRDefault="006F4ABD" w:rsidP="006F4ABD">
      <w:pPr>
        <w:pStyle w:val="CISNormal"/>
        <w:rPr>
          <w:b/>
        </w:rPr>
      </w:pPr>
      <w:r w:rsidRPr="009F07F8">
        <w:rPr>
          <w:b/>
        </w:rPr>
        <w:t>Rationale:</w:t>
      </w:r>
    </w:p>
    <w:p w:rsidR="003F4752" w:rsidRDefault="003F4752" w:rsidP="006F4ABD">
      <w:pPr>
        <w:pStyle w:val="CISNormal"/>
      </w:pPr>
      <w:r>
        <w:t>It is important that an appropriate size is determined for log files so that they do not impact the system</w:t>
      </w:r>
      <w:r w:rsidR="00E61CF4">
        <w:t xml:space="preserve"> and</w:t>
      </w:r>
      <w:r>
        <w:t xml:space="preserve"> audit </w:t>
      </w:r>
      <w:r w:rsidR="00E61CF4">
        <w:t>data is not lost</w:t>
      </w:r>
      <w:r>
        <w:t>.</w:t>
      </w:r>
    </w:p>
    <w:p w:rsidR="00E61CF4" w:rsidRPr="003F4752" w:rsidRDefault="00E61CF4" w:rsidP="006F4ABD">
      <w:pPr>
        <w:pStyle w:val="CISNormal"/>
      </w:pPr>
    </w:p>
    <w:p w:rsidR="006F4ABD" w:rsidRDefault="006F4ABD" w:rsidP="006F4ABD">
      <w:pPr>
        <w:pStyle w:val="CISNormal"/>
        <w:rPr>
          <w:ins w:id="3943" w:author="blake" w:date="2012-07-01T22:44:00Z"/>
          <w:b/>
        </w:rPr>
      </w:pPr>
      <w:r w:rsidRPr="009F07F8">
        <w:rPr>
          <w:b/>
        </w:rPr>
        <w:t>Remediation:</w:t>
      </w:r>
    </w:p>
    <w:p w:rsidR="00C171BF" w:rsidRDefault="007A31A5" w:rsidP="00C171BF">
      <w:pPr>
        <w:pStyle w:val="CISNormal"/>
        <w:rPr>
          <w:ins w:id="3944" w:author="blake" w:date="2012-07-01T22:46:00Z"/>
          <w:rStyle w:val="CodeChar"/>
        </w:rPr>
      </w:pPr>
      <w:ins w:id="3945" w:author="blake" w:date="2012-07-01T22:44:00Z">
        <w:r>
          <w:t xml:space="preserve">Set the </w:t>
        </w:r>
        <w:r w:rsidRPr="007A31A5">
          <w:rPr>
            <w:rStyle w:val="CodeChar"/>
            <w:rPrChange w:id="3946" w:author="blake" w:date="2012-07-01T22:46:00Z">
              <w:rPr/>
            </w:rPrChange>
          </w:rPr>
          <w:t>max_log_file</w:t>
        </w:r>
        <w:r>
          <w:t xml:space="preserve"> parameter </w:t>
        </w:r>
      </w:ins>
      <w:ins w:id="3947" w:author="blake" w:date="2012-07-01T22:45:00Z">
        <w:r>
          <w:t xml:space="preserve">in </w:t>
        </w:r>
        <w:r w:rsidRPr="007A31A5">
          <w:rPr>
            <w:rStyle w:val="CodeChar"/>
            <w:rPrChange w:id="3948" w:author="blake" w:date="2012-07-01T22:46:00Z">
              <w:rPr/>
            </w:rPrChange>
          </w:rPr>
          <w:t>/etc/audit/auditd.conf</w:t>
        </w:r>
      </w:ins>
    </w:p>
    <w:p w:rsidR="007A31A5" w:rsidRPr="00C171BF" w:rsidRDefault="007A31A5" w:rsidP="00C171BF">
      <w:pPr>
        <w:pStyle w:val="CISNormal"/>
        <w:rPr>
          <w:rPrChange w:id="3949" w:author="blake" w:date="2012-07-01T22:44:00Z">
            <w:rPr>
              <w:b/>
            </w:rPr>
          </w:rPrChange>
        </w:rPr>
      </w:pPr>
    </w:p>
    <w:p w:rsidR="006F4ABD" w:rsidRPr="00FB132F" w:rsidDel="007A31A5" w:rsidRDefault="003F4752" w:rsidP="00FB132F">
      <w:pPr>
        <w:pStyle w:val="CISC0de"/>
        <w:pBdr>
          <w:bottom w:val="single" w:sz="4" w:space="0" w:color="auto"/>
        </w:pBdr>
        <w:rPr>
          <w:del w:id="3950" w:author="blake" w:date="2012-07-01T22:46:00Z"/>
        </w:rPr>
      </w:pPr>
      <w:del w:id="3951" w:author="blake" w:date="2012-07-01T22:46:00Z">
        <w:r w:rsidRPr="00FB132F" w:rsidDel="007A31A5">
          <w:delText># ed /etc/audit/auditd.conf &lt;&lt; END</w:delText>
        </w:r>
      </w:del>
    </w:p>
    <w:p w:rsidR="003F4752" w:rsidRPr="00FB132F" w:rsidRDefault="003F4752" w:rsidP="00FB132F">
      <w:pPr>
        <w:pStyle w:val="CISC0de"/>
        <w:pBdr>
          <w:bottom w:val="single" w:sz="4" w:space="0" w:color="auto"/>
        </w:pBdr>
      </w:pPr>
      <w:del w:id="3952" w:author="blake" w:date="2012-07-01T22:46:00Z">
        <w:r w:rsidRPr="00FB132F" w:rsidDel="007A31A5">
          <w:delText>/</w:delText>
        </w:r>
      </w:del>
      <w:r w:rsidRPr="00FB132F">
        <w:t>max_log_file</w:t>
      </w:r>
      <w:ins w:id="3953" w:author="blake" w:date="2012-07-01T22:46:00Z">
        <w:r w:rsidR="007A31A5">
          <w:t xml:space="preserve"> = </w:t>
        </w:r>
        <w:r w:rsidR="007A31A5" w:rsidRPr="007A31A5">
          <w:rPr>
            <w:i/>
            <w:rPrChange w:id="3954" w:author="blake" w:date="2012-07-01T22:46:00Z">
              <w:rPr/>
            </w:rPrChange>
          </w:rPr>
          <w:t>&lt;MB&gt;</w:t>
        </w:r>
      </w:ins>
      <w:del w:id="3955" w:author="blake" w:date="2012-07-01T22:46:00Z">
        <w:r w:rsidRPr="00FB132F" w:rsidDel="007A31A5">
          <w:delText>/</w:delText>
        </w:r>
      </w:del>
    </w:p>
    <w:p w:rsidR="003F4752" w:rsidRPr="00FB132F" w:rsidDel="007A31A5" w:rsidRDefault="003F4752" w:rsidP="00FB132F">
      <w:pPr>
        <w:pStyle w:val="CISC0de"/>
        <w:pBdr>
          <w:bottom w:val="single" w:sz="4" w:space="0" w:color="auto"/>
        </w:pBdr>
        <w:rPr>
          <w:del w:id="3956" w:author="blake" w:date="2012-07-01T22:46:00Z"/>
        </w:rPr>
      </w:pPr>
      <w:del w:id="3957" w:author="blake" w:date="2012-07-01T22:46:00Z">
        <w:r w:rsidRPr="00FB132F" w:rsidDel="007A31A5">
          <w:delText>s/=.*/s//= MB/</w:delText>
        </w:r>
      </w:del>
    </w:p>
    <w:p w:rsidR="003F4752" w:rsidRPr="00FB132F" w:rsidDel="007A31A5" w:rsidRDefault="003F4752" w:rsidP="00FB132F">
      <w:pPr>
        <w:pStyle w:val="CISC0de"/>
        <w:pBdr>
          <w:bottom w:val="single" w:sz="4" w:space="0" w:color="auto"/>
        </w:pBdr>
        <w:rPr>
          <w:del w:id="3958" w:author="blake" w:date="2012-07-01T22:46:00Z"/>
        </w:rPr>
      </w:pPr>
      <w:del w:id="3959" w:author="blake" w:date="2012-07-01T22:46:00Z">
        <w:r w:rsidRPr="00FB132F" w:rsidDel="007A31A5">
          <w:delText>w</w:delText>
        </w:r>
      </w:del>
    </w:p>
    <w:p w:rsidR="003F4752" w:rsidRPr="00FB132F" w:rsidDel="007A31A5" w:rsidRDefault="003F4752" w:rsidP="00FB132F">
      <w:pPr>
        <w:pStyle w:val="CISC0de"/>
        <w:pBdr>
          <w:bottom w:val="single" w:sz="4" w:space="0" w:color="auto"/>
        </w:pBdr>
        <w:rPr>
          <w:del w:id="3960" w:author="blake" w:date="2012-07-01T22:46:00Z"/>
        </w:rPr>
      </w:pPr>
      <w:del w:id="3961" w:author="blake" w:date="2012-07-01T22:46:00Z">
        <w:r w:rsidRPr="00FB132F" w:rsidDel="007A31A5">
          <w:delText>q</w:delText>
        </w:r>
      </w:del>
    </w:p>
    <w:p w:rsidR="003F4752" w:rsidRPr="00FB132F" w:rsidDel="007A31A5" w:rsidRDefault="003F4752" w:rsidP="00FB132F">
      <w:pPr>
        <w:pStyle w:val="CISC0de"/>
        <w:pBdr>
          <w:bottom w:val="single" w:sz="4" w:space="0" w:color="auto"/>
        </w:pBdr>
        <w:rPr>
          <w:del w:id="3962" w:author="blake" w:date="2012-07-01T22:46:00Z"/>
        </w:rPr>
      </w:pPr>
      <w:del w:id="3963" w:author="blake" w:date="2012-07-01T22:46:00Z">
        <w:r w:rsidRPr="00FB132F" w:rsidDel="007A31A5">
          <w:delText>END</w:delText>
        </w:r>
      </w:del>
    </w:p>
    <w:p w:rsidR="006F4ABD" w:rsidRPr="009F07F8" w:rsidRDefault="006F4ABD" w:rsidP="006F4ABD">
      <w:pPr>
        <w:pStyle w:val="CISNormal"/>
      </w:pPr>
    </w:p>
    <w:p w:rsidR="006F4ABD" w:rsidRDefault="006F4ABD" w:rsidP="006F4ABD">
      <w:pPr>
        <w:pStyle w:val="CISNormal"/>
      </w:pPr>
      <w:r w:rsidRPr="009F07F8">
        <w:rPr>
          <w:b/>
        </w:rPr>
        <w:lastRenderedPageBreak/>
        <w:t>Note:</w:t>
      </w:r>
      <w:r w:rsidRPr="009F07F8">
        <w:t xml:space="preserve"> </w:t>
      </w:r>
      <w:r w:rsidR="00E61CF4">
        <w:t xml:space="preserve"> </w:t>
      </w:r>
      <w:r w:rsidR="00E61CF4" w:rsidRPr="004F15F1">
        <w:rPr>
          <w:rStyle w:val="CodeChar"/>
        </w:rPr>
        <w:t>MB</w:t>
      </w:r>
      <w:r w:rsidR="00E61CF4">
        <w:t xml:space="preserve"> is the number of MegaB</w:t>
      </w:r>
      <w:r w:rsidR="003F4752">
        <w:t>ytes the file can be.</w:t>
      </w:r>
    </w:p>
    <w:p w:rsidR="00E61CF4" w:rsidRPr="009F07F8" w:rsidRDefault="00E61CF4" w:rsidP="006F4ABD">
      <w:pPr>
        <w:pStyle w:val="CISNormal"/>
      </w:pPr>
    </w:p>
    <w:p w:rsidR="006F4ABD" w:rsidRPr="009F07F8" w:rsidRDefault="006F4ABD" w:rsidP="006F4ABD">
      <w:pPr>
        <w:pStyle w:val="CISNormal"/>
        <w:rPr>
          <w:b/>
        </w:rPr>
      </w:pPr>
      <w:r w:rsidRPr="009F07F8">
        <w:rPr>
          <w:b/>
        </w:rPr>
        <w:t>Audit:</w:t>
      </w:r>
    </w:p>
    <w:p w:rsidR="006F4ABD" w:rsidRPr="009F07F8" w:rsidRDefault="006F4ABD" w:rsidP="006F4ABD">
      <w:pPr>
        <w:pStyle w:val="CISNormal"/>
      </w:pPr>
      <w:r w:rsidRPr="009F07F8">
        <w:t xml:space="preserve">Perform the following to determine </w:t>
      </w:r>
      <w:r w:rsidR="00E61CF4">
        <w:t xml:space="preserve">the maximum size of the audit log files. </w:t>
      </w:r>
    </w:p>
    <w:p w:rsidR="006F4ABD" w:rsidRDefault="003F4752" w:rsidP="00FB132F">
      <w:pPr>
        <w:pStyle w:val="CISC0de"/>
        <w:pBdr>
          <w:bottom w:val="single" w:sz="4" w:space="0" w:color="auto"/>
        </w:pBdr>
      </w:pPr>
      <w:r>
        <w:t xml:space="preserve"># </w:t>
      </w:r>
      <w:r w:rsidRPr="00FB132F">
        <w:t>grep max_log_file /etc/audit/auditd.conf</w:t>
      </w:r>
    </w:p>
    <w:p w:rsidR="003F4752" w:rsidRDefault="003F4752" w:rsidP="00FB132F">
      <w:pPr>
        <w:pStyle w:val="CISC0de"/>
        <w:pBdr>
          <w:bottom w:val="single" w:sz="4" w:space="0" w:color="auto"/>
        </w:pBdr>
      </w:pPr>
      <w:r>
        <w:t xml:space="preserve">max_log_file = </w:t>
      </w:r>
      <w:ins w:id="3964" w:author="blake" w:date="2012-07-01T22:44:00Z">
        <w:r w:rsidR="00C171BF" w:rsidRPr="00C171BF">
          <w:rPr>
            <w:i/>
            <w:rPrChange w:id="3965" w:author="blake" w:date="2012-07-01T22:44:00Z">
              <w:rPr/>
            </w:rPrChange>
          </w:rPr>
          <w:t>&lt;</w:t>
        </w:r>
      </w:ins>
      <w:r w:rsidRPr="00C171BF">
        <w:rPr>
          <w:i/>
          <w:rPrChange w:id="3966" w:author="blake" w:date="2012-07-01T22:44:00Z">
            <w:rPr/>
          </w:rPrChange>
        </w:rPr>
        <w:t>MB</w:t>
      </w:r>
      <w:ins w:id="3967" w:author="blake" w:date="2012-07-01T22:44:00Z">
        <w:r w:rsidR="00C171BF" w:rsidRPr="00C171BF">
          <w:rPr>
            <w:i/>
            <w:rPrChange w:id="3968" w:author="blake" w:date="2012-07-01T22:44:00Z">
              <w:rPr/>
            </w:rPrChange>
          </w:rPr>
          <w:t>&gt;</w:t>
        </w:r>
      </w:ins>
    </w:p>
    <w:p w:rsidR="006F4ABD" w:rsidRDefault="000111C7" w:rsidP="006E606D">
      <w:pPr>
        <w:pStyle w:val="Heading3"/>
        <w:numPr>
          <w:ilvl w:val="3"/>
          <w:numId w:val="6"/>
        </w:numPr>
        <w:tabs>
          <w:tab w:val="center" w:pos="990"/>
        </w:tabs>
      </w:pPr>
      <w:bookmarkStart w:id="3969" w:name="_Toc328948790"/>
      <w:r>
        <w:t>Disable System on Audit Log F</w:t>
      </w:r>
      <w:r w:rsidR="006F4ABD">
        <w:t>ull</w:t>
      </w:r>
      <w:bookmarkEnd w:id="3969"/>
    </w:p>
    <w:tbl>
      <w:tblPr>
        <w:tblW w:w="0" w:type="auto"/>
        <w:tblInd w:w="462" w:type="dxa"/>
        <w:tblLayout w:type="fixed"/>
        <w:tblLook w:val="0000" w:firstRow="0" w:lastRow="0" w:firstColumn="0" w:lastColumn="0" w:noHBand="0" w:noVBand="0"/>
      </w:tblPr>
      <w:tblGrid>
        <w:gridCol w:w="3451"/>
        <w:gridCol w:w="4894"/>
      </w:tblGrid>
      <w:tr w:rsidR="006F4ABD" w:rsidRPr="00F74208" w:rsidTr="00623D1B">
        <w:trPr>
          <w:trHeight w:val="256"/>
        </w:trPr>
        <w:tc>
          <w:tcPr>
            <w:tcW w:w="3451" w:type="dxa"/>
            <w:tcBorders>
              <w:top w:val="single" w:sz="4" w:space="0" w:color="000000"/>
              <w:left w:val="single" w:sz="4" w:space="0" w:color="000000"/>
              <w:bottom w:val="single" w:sz="4" w:space="0" w:color="000000"/>
            </w:tcBorders>
          </w:tcPr>
          <w:p w:rsidR="006F4ABD" w:rsidRPr="00F74208" w:rsidRDefault="006F4ABD" w:rsidP="00623D1B">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6F4ABD" w:rsidRPr="00F74208" w:rsidRDefault="006F4ABD" w:rsidP="00623D1B">
            <w:pPr>
              <w:pStyle w:val="CISNormal"/>
            </w:pPr>
            <w:r w:rsidRPr="00F74208">
              <w:t>Level-I</w:t>
            </w:r>
            <w:r w:rsidR="009E3144">
              <w:t>I</w:t>
            </w:r>
          </w:p>
        </w:tc>
      </w:tr>
      <w:tr w:rsidR="006F4ABD" w:rsidRPr="00F74208" w:rsidTr="00623D1B">
        <w:trPr>
          <w:trHeight w:val="256"/>
        </w:trPr>
        <w:tc>
          <w:tcPr>
            <w:tcW w:w="3451" w:type="dxa"/>
            <w:tcBorders>
              <w:top w:val="single" w:sz="4" w:space="0" w:color="000000"/>
              <w:left w:val="single" w:sz="4" w:space="0" w:color="000000"/>
              <w:bottom w:val="single" w:sz="4" w:space="0" w:color="000000"/>
            </w:tcBorders>
          </w:tcPr>
          <w:p w:rsidR="006F4ABD" w:rsidRPr="00F74208" w:rsidRDefault="006F4ABD" w:rsidP="00623D1B">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6F4ABD" w:rsidRPr="00F74208" w:rsidRDefault="006F4ABD" w:rsidP="00623D1B">
            <w:pPr>
              <w:pStyle w:val="CISNormal"/>
            </w:pPr>
            <w:r w:rsidRPr="00F74208">
              <w:t>N/A</w:t>
            </w:r>
          </w:p>
        </w:tc>
      </w:tr>
      <w:tr w:rsidR="006F4ABD" w:rsidRPr="00F74208" w:rsidTr="00623D1B">
        <w:trPr>
          <w:trHeight w:val="256"/>
        </w:trPr>
        <w:tc>
          <w:tcPr>
            <w:tcW w:w="3451" w:type="dxa"/>
            <w:tcBorders>
              <w:left w:val="single" w:sz="4" w:space="0" w:color="000000"/>
              <w:bottom w:val="single" w:sz="4" w:space="0" w:color="000000"/>
            </w:tcBorders>
          </w:tcPr>
          <w:p w:rsidR="006F4ABD" w:rsidRPr="00F74208" w:rsidRDefault="006F4ABD" w:rsidP="00623D1B">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6F4ABD" w:rsidRPr="00F74208" w:rsidRDefault="00A51FD8" w:rsidP="00623D1B">
            <w:pPr>
              <w:pStyle w:val="CISNormal"/>
            </w:pPr>
            <w:r>
              <w:t>No</w:t>
            </w:r>
          </w:p>
        </w:tc>
      </w:tr>
      <w:tr w:rsidR="006F4ABD" w:rsidRPr="00F74208" w:rsidTr="00623D1B">
        <w:trPr>
          <w:trHeight w:val="256"/>
        </w:trPr>
        <w:tc>
          <w:tcPr>
            <w:tcW w:w="3451" w:type="dxa"/>
            <w:tcBorders>
              <w:top w:val="single" w:sz="4" w:space="0" w:color="000000"/>
              <w:left w:val="single" w:sz="4" w:space="0" w:color="000000"/>
              <w:bottom w:val="single" w:sz="4" w:space="0" w:color="000000"/>
            </w:tcBorders>
          </w:tcPr>
          <w:p w:rsidR="006F4ABD" w:rsidRPr="00F74208" w:rsidRDefault="006F4ABD" w:rsidP="00623D1B">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6F4ABD" w:rsidRPr="00F74208" w:rsidRDefault="006F4ABD" w:rsidP="00623D1B">
            <w:pPr>
              <w:pStyle w:val="CISNormal"/>
            </w:pPr>
            <w:del w:id="3970" w:author="blake" w:date="2012-07-01T22:47:00Z">
              <w:r w:rsidRPr="00F74208" w:rsidDel="007A31A5">
                <w:delText>No</w:delText>
              </w:r>
            </w:del>
            <w:ins w:id="3971" w:author="blake" w:date="2012-07-01T22:47:00Z">
              <w:r w:rsidR="007A31A5">
                <w:t>No</w:t>
              </w:r>
            </w:ins>
          </w:p>
        </w:tc>
      </w:tr>
      <w:tr w:rsidR="006F4ABD" w:rsidRPr="00F74208" w:rsidDel="00350415" w:rsidTr="00623D1B">
        <w:trPr>
          <w:trHeight w:val="256"/>
          <w:del w:id="3972" w:author="blake" w:date="2012-04-05T12:49:00Z"/>
        </w:trPr>
        <w:tc>
          <w:tcPr>
            <w:tcW w:w="3451" w:type="dxa"/>
            <w:tcBorders>
              <w:top w:val="single" w:sz="4" w:space="0" w:color="000000"/>
              <w:left w:val="single" w:sz="4" w:space="0" w:color="000000"/>
              <w:bottom w:val="single" w:sz="4" w:space="0" w:color="000000"/>
            </w:tcBorders>
          </w:tcPr>
          <w:p w:rsidR="006F4ABD" w:rsidRPr="00F74208" w:rsidDel="00350415" w:rsidRDefault="006F4ABD" w:rsidP="00623D1B">
            <w:pPr>
              <w:pStyle w:val="CISNormal"/>
              <w:rPr>
                <w:del w:id="3973" w:author="blake" w:date="2012-04-05T12:49:00Z"/>
              </w:rPr>
            </w:pPr>
            <w:del w:id="3974"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6F4ABD" w:rsidRPr="00F74208" w:rsidDel="00350415" w:rsidRDefault="006F4ABD" w:rsidP="00623D1B">
            <w:pPr>
              <w:pStyle w:val="CISNormal"/>
              <w:rPr>
                <w:del w:id="3975" w:author="blake" w:date="2012-04-05T12:49:00Z"/>
              </w:rPr>
            </w:pPr>
          </w:p>
        </w:tc>
      </w:tr>
    </w:tbl>
    <w:p w:rsidR="00E61CF4" w:rsidRDefault="00E61CF4" w:rsidP="006F4ABD">
      <w:pPr>
        <w:pStyle w:val="CISNormal"/>
        <w:rPr>
          <w:b/>
        </w:rPr>
      </w:pPr>
    </w:p>
    <w:p w:rsidR="006F4ABD" w:rsidRDefault="006F4ABD" w:rsidP="006F4ABD">
      <w:pPr>
        <w:pStyle w:val="CISNormal"/>
        <w:rPr>
          <w:b/>
        </w:rPr>
      </w:pPr>
      <w:r w:rsidRPr="009F07F8">
        <w:rPr>
          <w:b/>
        </w:rPr>
        <w:t xml:space="preserve">Description: </w:t>
      </w:r>
    </w:p>
    <w:p w:rsidR="003F4752" w:rsidRPr="003F4752" w:rsidRDefault="00E61CF4" w:rsidP="006F4ABD">
      <w:pPr>
        <w:pStyle w:val="CISNormal"/>
      </w:pPr>
      <w:r>
        <w:t xml:space="preserve">The </w:t>
      </w:r>
      <w:r w:rsidRPr="00E61CF4">
        <w:rPr>
          <w:rFonts w:ascii="Courier New" w:hAnsi="Courier New" w:cs="Courier New"/>
        </w:rPr>
        <w:t>a</w:t>
      </w:r>
      <w:r w:rsidR="003F4752" w:rsidRPr="00E61CF4">
        <w:rPr>
          <w:rFonts w:ascii="Courier New" w:hAnsi="Courier New" w:cs="Courier New"/>
        </w:rPr>
        <w:t>uditd</w:t>
      </w:r>
      <w:r w:rsidR="003F4752">
        <w:t xml:space="preserve"> </w:t>
      </w:r>
      <w:r>
        <w:t xml:space="preserve">daemon </w:t>
      </w:r>
      <w:r w:rsidR="003F4752">
        <w:t>can be configured to halt the system when the audit logs are full</w:t>
      </w:r>
      <w:r w:rsidR="000111C7">
        <w:t>.</w:t>
      </w:r>
    </w:p>
    <w:p w:rsidR="000111C7" w:rsidRDefault="000111C7" w:rsidP="006F4ABD">
      <w:pPr>
        <w:pStyle w:val="CISNormal"/>
        <w:rPr>
          <w:b/>
        </w:rPr>
      </w:pPr>
    </w:p>
    <w:p w:rsidR="006F4ABD" w:rsidRDefault="006F4ABD" w:rsidP="006F4ABD">
      <w:pPr>
        <w:pStyle w:val="CISNormal"/>
        <w:rPr>
          <w:b/>
        </w:rPr>
      </w:pPr>
      <w:r w:rsidRPr="009F07F8">
        <w:rPr>
          <w:b/>
        </w:rPr>
        <w:t>Rationale:</w:t>
      </w:r>
    </w:p>
    <w:p w:rsidR="003F4752" w:rsidRDefault="003F4752" w:rsidP="006F4ABD">
      <w:pPr>
        <w:pStyle w:val="CISNormal"/>
      </w:pPr>
      <w:r>
        <w:t xml:space="preserve">In </w:t>
      </w:r>
      <w:r w:rsidR="009E3144">
        <w:t xml:space="preserve">high security contexts, the risk of detecting unauthorized access or nonrepudiation exceeds the benefit of the system's availability. </w:t>
      </w:r>
    </w:p>
    <w:p w:rsidR="000111C7" w:rsidRPr="003F4752" w:rsidRDefault="000111C7" w:rsidP="006F4ABD">
      <w:pPr>
        <w:pStyle w:val="CISNormal"/>
      </w:pPr>
    </w:p>
    <w:p w:rsidR="006F4ABD" w:rsidRDefault="006F4ABD" w:rsidP="006F4ABD">
      <w:pPr>
        <w:pStyle w:val="CISNormal"/>
        <w:rPr>
          <w:b/>
        </w:rPr>
      </w:pPr>
      <w:r w:rsidRPr="009F07F8">
        <w:rPr>
          <w:b/>
        </w:rPr>
        <w:t>Remediation:</w:t>
      </w:r>
    </w:p>
    <w:p w:rsidR="003F4752" w:rsidRPr="000111C7" w:rsidRDefault="000111C7" w:rsidP="000111C7">
      <w:pPr>
        <w:pStyle w:val="CISNormal"/>
      </w:pPr>
      <w:r w:rsidRPr="000111C7">
        <w:t xml:space="preserve">Add the </w:t>
      </w:r>
      <w:r>
        <w:t xml:space="preserve">following lines to the </w:t>
      </w:r>
      <w:r w:rsidRPr="000111C7">
        <w:rPr>
          <w:rFonts w:ascii="Courier New" w:hAnsi="Courier New" w:cs="Courier New"/>
        </w:rPr>
        <w:t>/etc/audit/auditd.conf</w:t>
      </w:r>
      <w:r>
        <w:t xml:space="preserve"> file. </w:t>
      </w:r>
    </w:p>
    <w:p w:rsidR="003F4752" w:rsidRPr="00FB132F" w:rsidRDefault="003F4752" w:rsidP="00FB132F">
      <w:pPr>
        <w:pStyle w:val="CISC0de"/>
        <w:pBdr>
          <w:bottom w:val="single" w:sz="4" w:space="0" w:color="auto"/>
        </w:pBdr>
      </w:pPr>
      <w:r w:rsidRPr="00FB132F">
        <w:t>space_left_action = email</w:t>
      </w:r>
    </w:p>
    <w:p w:rsidR="003F4752" w:rsidRPr="00FB132F" w:rsidRDefault="003F4752" w:rsidP="00FB132F">
      <w:pPr>
        <w:pStyle w:val="CISC0de"/>
        <w:pBdr>
          <w:bottom w:val="single" w:sz="4" w:space="0" w:color="auto"/>
        </w:pBdr>
      </w:pPr>
      <w:r w:rsidRPr="00FB132F">
        <w:t>action_mail_acct = root</w:t>
      </w:r>
    </w:p>
    <w:p w:rsidR="003F4752" w:rsidRPr="00FB132F" w:rsidRDefault="003F4752" w:rsidP="00FB132F">
      <w:pPr>
        <w:pStyle w:val="CISC0de"/>
        <w:pBdr>
          <w:bottom w:val="single" w:sz="4" w:space="0" w:color="auto"/>
        </w:pBdr>
      </w:pPr>
      <w:r w:rsidRPr="00FB132F">
        <w:t>admin_space_left_action = halt</w:t>
      </w:r>
    </w:p>
    <w:p w:rsidR="006F4ABD" w:rsidRPr="009F07F8" w:rsidRDefault="006F4ABD" w:rsidP="006F4ABD">
      <w:pPr>
        <w:pStyle w:val="CISNormal"/>
      </w:pPr>
    </w:p>
    <w:p w:rsidR="006F4ABD" w:rsidRPr="009F07F8" w:rsidRDefault="006F4ABD" w:rsidP="006F4ABD">
      <w:pPr>
        <w:pStyle w:val="CISNormal"/>
        <w:rPr>
          <w:b/>
        </w:rPr>
      </w:pPr>
      <w:r w:rsidRPr="009F07F8">
        <w:rPr>
          <w:b/>
        </w:rPr>
        <w:t>Audit:</w:t>
      </w:r>
    </w:p>
    <w:p w:rsidR="006F4ABD" w:rsidRDefault="006F4ABD" w:rsidP="006F4ABD">
      <w:pPr>
        <w:pStyle w:val="CISNormal"/>
        <w:rPr>
          <w:ins w:id="3976" w:author="blake" w:date="2012-04-05T16:33:00Z"/>
        </w:rPr>
      </w:pPr>
      <w:r w:rsidRPr="009F07F8">
        <w:t xml:space="preserve">Perform the following to determine </w:t>
      </w:r>
      <w:r w:rsidR="000111C7">
        <w:t xml:space="preserve">if </w:t>
      </w:r>
      <w:r w:rsidR="000111C7" w:rsidRPr="000111C7">
        <w:rPr>
          <w:rFonts w:ascii="Courier New" w:hAnsi="Courier New" w:cs="Courier New"/>
        </w:rPr>
        <w:t>auditd</w:t>
      </w:r>
      <w:r w:rsidR="000111C7" w:rsidRPr="00A40A73">
        <w:t xml:space="preserve"> </w:t>
      </w:r>
      <w:r w:rsidR="000111C7">
        <w:t>is configured to notify the administrator and halt the system when audit logs are full.</w:t>
      </w:r>
    </w:p>
    <w:p w:rsidR="00D44D3E" w:rsidRPr="009F07F8" w:rsidRDefault="00D44D3E" w:rsidP="006F4ABD">
      <w:pPr>
        <w:pStyle w:val="CISNormal"/>
      </w:pPr>
    </w:p>
    <w:p w:rsidR="006F4ABD" w:rsidRDefault="003F4752" w:rsidP="00FB132F">
      <w:pPr>
        <w:pStyle w:val="CISC0de"/>
        <w:pBdr>
          <w:bottom w:val="single" w:sz="4" w:space="0" w:color="auto"/>
        </w:pBdr>
      </w:pPr>
      <w:r>
        <w:t xml:space="preserve"># </w:t>
      </w:r>
      <w:r w:rsidRPr="00FB132F">
        <w:t>grep space_left_action /etc/audit/auditd.conf</w:t>
      </w:r>
    </w:p>
    <w:p w:rsidR="003F4752" w:rsidRDefault="003F4752" w:rsidP="00FB132F">
      <w:pPr>
        <w:pStyle w:val="CISC0de"/>
        <w:pBdr>
          <w:bottom w:val="single" w:sz="4" w:space="0" w:color="auto"/>
        </w:pBdr>
      </w:pPr>
      <w:r>
        <w:t>space_left_action = email</w:t>
      </w:r>
    </w:p>
    <w:p w:rsidR="003F4752" w:rsidRDefault="003F4752" w:rsidP="00FB132F">
      <w:pPr>
        <w:pStyle w:val="CISC0de"/>
        <w:pBdr>
          <w:bottom w:val="single" w:sz="4" w:space="0" w:color="auto"/>
        </w:pBdr>
      </w:pPr>
      <w:r>
        <w:t xml:space="preserve"># </w:t>
      </w:r>
      <w:r w:rsidRPr="00FB132F">
        <w:t>grep action_mail_acct /etc/audit/auditd.conf</w:t>
      </w:r>
    </w:p>
    <w:p w:rsidR="003F4752" w:rsidRDefault="003F4752" w:rsidP="00FB132F">
      <w:pPr>
        <w:pStyle w:val="CISC0de"/>
        <w:pBdr>
          <w:bottom w:val="single" w:sz="4" w:space="0" w:color="auto"/>
        </w:pBdr>
      </w:pPr>
      <w:r>
        <w:t>action_mail_acct = email</w:t>
      </w:r>
    </w:p>
    <w:p w:rsidR="003F4752" w:rsidRDefault="003F4752" w:rsidP="00FB132F">
      <w:pPr>
        <w:pStyle w:val="CISC0de"/>
        <w:pBdr>
          <w:bottom w:val="single" w:sz="4" w:space="0" w:color="auto"/>
        </w:pBdr>
      </w:pPr>
      <w:r>
        <w:t xml:space="preserve"># </w:t>
      </w:r>
      <w:r w:rsidRPr="00FB132F">
        <w:t>grep admin_space_left_action /etc/audit/auditd.conf</w:t>
      </w:r>
    </w:p>
    <w:p w:rsidR="006F4ABD" w:rsidRPr="009F07F8" w:rsidRDefault="003F4752" w:rsidP="00FB132F">
      <w:pPr>
        <w:pStyle w:val="CISC0de"/>
        <w:pBdr>
          <w:bottom w:val="single" w:sz="4" w:space="0" w:color="auto"/>
        </w:pBdr>
      </w:pPr>
      <w:r>
        <w:t>admin_space_left_action = email</w:t>
      </w:r>
    </w:p>
    <w:p w:rsidR="006F4ABD" w:rsidRDefault="000111C7" w:rsidP="006E606D">
      <w:pPr>
        <w:pStyle w:val="Heading3"/>
        <w:numPr>
          <w:ilvl w:val="3"/>
          <w:numId w:val="6"/>
        </w:numPr>
        <w:tabs>
          <w:tab w:val="center" w:pos="990"/>
        </w:tabs>
      </w:pPr>
      <w:bookmarkStart w:id="3977" w:name="_Toc328948791"/>
      <w:r>
        <w:t>Keep All Auditing I</w:t>
      </w:r>
      <w:r w:rsidR="006F4ABD">
        <w:t>nformation</w:t>
      </w:r>
      <w:bookmarkEnd w:id="3977"/>
    </w:p>
    <w:tbl>
      <w:tblPr>
        <w:tblW w:w="0" w:type="auto"/>
        <w:tblInd w:w="462" w:type="dxa"/>
        <w:tblLayout w:type="fixed"/>
        <w:tblLook w:val="0000" w:firstRow="0" w:lastRow="0" w:firstColumn="0" w:lastColumn="0" w:noHBand="0" w:noVBand="0"/>
      </w:tblPr>
      <w:tblGrid>
        <w:gridCol w:w="3451"/>
        <w:gridCol w:w="4894"/>
      </w:tblGrid>
      <w:tr w:rsidR="00682EB1" w:rsidRPr="00F74208" w:rsidTr="00682EB1">
        <w:trPr>
          <w:trHeight w:val="256"/>
        </w:trPr>
        <w:tc>
          <w:tcPr>
            <w:tcW w:w="3451" w:type="dxa"/>
            <w:tcBorders>
              <w:top w:val="single" w:sz="4" w:space="0" w:color="000000"/>
              <w:left w:val="single" w:sz="4" w:space="0" w:color="000000"/>
              <w:bottom w:val="single" w:sz="4" w:space="0" w:color="000000"/>
            </w:tcBorders>
          </w:tcPr>
          <w:p w:rsidR="00682EB1" w:rsidRPr="00F74208" w:rsidRDefault="00682EB1" w:rsidP="00682EB1">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682EB1" w:rsidRPr="00F74208" w:rsidRDefault="00682EB1" w:rsidP="00682EB1">
            <w:pPr>
              <w:pStyle w:val="CISNormal"/>
            </w:pPr>
            <w:r w:rsidRPr="00F74208">
              <w:t>Level-I</w:t>
            </w:r>
            <w:r w:rsidR="009E3144">
              <w:t>I</w:t>
            </w:r>
          </w:p>
        </w:tc>
      </w:tr>
      <w:tr w:rsidR="00682EB1" w:rsidRPr="00F74208" w:rsidTr="00682EB1">
        <w:trPr>
          <w:trHeight w:val="256"/>
        </w:trPr>
        <w:tc>
          <w:tcPr>
            <w:tcW w:w="3451" w:type="dxa"/>
            <w:tcBorders>
              <w:top w:val="single" w:sz="4" w:space="0" w:color="000000"/>
              <w:left w:val="single" w:sz="4" w:space="0" w:color="000000"/>
              <w:bottom w:val="single" w:sz="4" w:space="0" w:color="000000"/>
            </w:tcBorders>
          </w:tcPr>
          <w:p w:rsidR="00682EB1" w:rsidRPr="00F74208" w:rsidRDefault="00682EB1" w:rsidP="00682EB1">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682EB1" w:rsidRPr="00F74208" w:rsidRDefault="00682EB1" w:rsidP="00682EB1">
            <w:pPr>
              <w:pStyle w:val="CISNormal"/>
            </w:pPr>
            <w:r w:rsidRPr="00F74208">
              <w:t>N/A</w:t>
            </w:r>
          </w:p>
        </w:tc>
      </w:tr>
      <w:tr w:rsidR="00682EB1" w:rsidRPr="00F74208" w:rsidTr="00682EB1">
        <w:trPr>
          <w:trHeight w:val="256"/>
        </w:trPr>
        <w:tc>
          <w:tcPr>
            <w:tcW w:w="3451" w:type="dxa"/>
            <w:tcBorders>
              <w:left w:val="single" w:sz="4" w:space="0" w:color="000000"/>
              <w:bottom w:val="single" w:sz="4" w:space="0" w:color="000000"/>
            </w:tcBorders>
          </w:tcPr>
          <w:p w:rsidR="00682EB1" w:rsidRPr="00F74208" w:rsidRDefault="00682EB1" w:rsidP="00682EB1">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682EB1" w:rsidRPr="00F74208" w:rsidRDefault="00A51FD8" w:rsidP="00682EB1">
            <w:pPr>
              <w:pStyle w:val="CISNormal"/>
            </w:pPr>
            <w:r>
              <w:t>No</w:t>
            </w:r>
          </w:p>
        </w:tc>
      </w:tr>
      <w:tr w:rsidR="00682EB1" w:rsidRPr="00F74208" w:rsidTr="00682EB1">
        <w:trPr>
          <w:trHeight w:val="256"/>
        </w:trPr>
        <w:tc>
          <w:tcPr>
            <w:tcW w:w="3451" w:type="dxa"/>
            <w:tcBorders>
              <w:top w:val="single" w:sz="4" w:space="0" w:color="000000"/>
              <w:left w:val="single" w:sz="4" w:space="0" w:color="000000"/>
              <w:bottom w:val="single" w:sz="4" w:space="0" w:color="000000"/>
            </w:tcBorders>
          </w:tcPr>
          <w:p w:rsidR="00682EB1" w:rsidRPr="00F74208" w:rsidRDefault="00682EB1" w:rsidP="00682EB1">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682EB1" w:rsidRPr="00F74208" w:rsidRDefault="009A4ECE" w:rsidP="00682EB1">
            <w:pPr>
              <w:pStyle w:val="CISNormal"/>
            </w:pPr>
            <w:r>
              <w:t>Yes</w:t>
            </w:r>
          </w:p>
        </w:tc>
      </w:tr>
      <w:tr w:rsidR="00682EB1" w:rsidRPr="00F74208" w:rsidDel="00350415" w:rsidTr="00682EB1">
        <w:trPr>
          <w:trHeight w:val="256"/>
          <w:del w:id="3978" w:author="blake" w:date="2012-04-05T12:49:00Z"/>
        </w:trPr>
        <w:tc>
          <w:tcPr>
            <w:tcW w:w="3451" w:type="dxa"/>
            <w:tcBorders>
              <w:top w:val="single" w:sz="4" w:space="0" w:color="000000"/>
              <w:left w:val="single" w:sz="4" w:space="0" w:color="000000"/>
              <w:bottom w:val="single" w:sz="4" w:space="0" w:color="000000"/>
            </w:tcBorders>
          </w:tcPr>
          <w:p w:rsidR="00682EB1" w:rsidRPr="00F74208" w:rsidDel="00350415" w:rsidRDefault="00682EB1" w:rsidP="00682EB1">
            <w:pPr>
              <w:pStyle w:val="CISNormal"/>
              <w:rPr>
                <w:del w:id="3979" w:author="blake" w:date="2012-04-05T12:49:00Z"/>
              </w:rPr>
            </w:pPr>
            <w:del w:id="3980"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682EB1" w:rsidRPr="00F74208" w:rsidDel="00350415" w:rsidRDefault="00682EB1" w:rsidP="00682EB1">
            <w:pPr>
              <w:pStyle w:val="CISNormal"/>
              <w:rPr>
                <w:del w:id="3981" w:author="blake" w:date="2012-04-05T12:49:00Z"/>
              </w:rPr>
            </w:pPr>
          </w:p>
        </w:tc>
      </w:tr>
    </w:tbl>
    <w:p w:rsidR="000111C7" w:rsidRDefault="000111C7" w:rsidP="00682EB1">
      <w:pPr>
        <w:pStyle w:val="CISNormal"/>
        <w:rPr>
          <w:b/>
        </w:rPr>
      </w:pPr>
    </w:p>
    <w:p w:rsidR="00682EB1" w:rsidRDefault="00682EB1" w:rsidP="00682EB1">
      <w:pPr>
        <w:pStyle w:val="CISNormal"/>
        <w:rPr>
          <w:b/>
        </w:rPr>
      </w:pPr>
      <w:r w:rsidRPr="009F07F8">
        <w:rPr>
          <w:b/>
        </w:rPr>
        <w:t xml:space="preserve">Description: </w:t>
      </w:r>
    </w:p>
    <w:p w:rsidR="003F4752" w:rsidRDefault="003F4752" w:rsidP="00682EB1">
      <w:pPr>
        <w:pStyle w:val="CISNormal"/>
      </w:pPr>
      <w:r>
        <w:lastRenderedPageBreak/>
        <w:t xml:space="preserve">Normally, </w:t>
      </w:r>
      <w:r w:rsidRPr="000111C7">
        <w:rPr>
          <w:rFonts w:ascii="Courier New" w:hAnsi="Courier New" w:cs="Courier New"/>
        </w:rPr>
        <w:t>auditd</w:t>
      </w:r>
      <w:r>
        <w:t xml:space="preserve"> will hold 4 logs of maximum log file size before deleting older log files.</w:t>
      </w:r>
    </w:p>
    <w:p w:rsidR="000111C7" w:rsidRPr="003F4752" w:rsidRDefault="000111C7" w:rsidP="00682EB1">
      <w:pPr>
        <w:pStyle w:val="CISNormal"/>
      </w:pPr>
    </w:p>
    <w:p w:rsidR="00682EB1" w:rsidRDefault="00682EB1" w:rsidP="00682EB1">
      <w:pPr>
        <w:pStyle w:val="CISNormal"/>
        <w:rPr>
          <w:b/>
        </w:rPr>
      </w:pPr>
      <w:r w:rsidRPr="009F07F8">
        <w:rPr>
          <w:b/>
        </w:rPr>
        <w:t>Rationale:</w:t>
      </w:r>
    </w:p>
    <w:p w:rsidR="003F4752" w:rsidRDefault="009E3144" w:rsidP="00682EB1">
      <w:pPr>
        <w:pStyle w:val="CISNormal"/>
      </w:pPr>
      <w:r>
        <w:t>In high security contexts, the benefits of maintaining a long audit history exceed the</w:t>
      </w:r>
      <w:r w:rsidR="009A4ECE">
        <w:t xml:space="preserve"> cost of storing the audit history. </w:t>
      </w:r>
    </w:p>
    <w:p w:rsidR="000111C7" w:rsidRPr="003F4752" w:rsidRDefault="000111C7" w:rsidP="00682EB1">
      <w:pPr>
        <w:pStyle w:val="CISNormal"/>
      </w:pPr>
    </w:p>
    <w:p w:rsidR="00682EB1" w:rsidRDefault="00682EB1" w:rsidP="00682EB1">
      <w:pPr>
        <w:pStyle w:val="CISNormal"/>
        <w:rPr>
          <w:b/>
        </w:rPr>
      </w:pPr>
      <w:r w:rsidRPr="009F07F8">
        <w:rPr>
          <w:b/>
        </w:rPr>
        <w:t>Remediation:</w:t>
      </w:r>
    </w:p>
    <w:p w:rsidR="003F4752" w:rsidRPr="000111C7" w:rsidRDefault="000111C7" w:rsidP="000111C7">
      <w:pPr>
        <w:pStyle w:val="CISNormal"/>
      </w:pPr>
      <w:r w:rsidRPr="000111C7">
        <w:t xml:space="preserve">Add the following line to the </w:t>
      </w:r>
      <w:r w:rsidRPr="000111C7">
        <w:rPr>
          <w:rFonts w:ascii="Courier New" w:hAnsi="Courier New" w:cs="Courier New"/>
        </w:rPr>
        <w:t>/etc/audit/auditd.conf</w:t>
      </w:r>
      <w:r w:rsidRPr="000111C7">
        <w:t xml:space="preserve"> file. </w:t>
      </w:r>
    </w:p>
    <w:p w:rsidR="003F4752" w:rsidRPr="00FB132F" w:rsidRDefault="00035A09" w:rsidP="00FB132F">
      <w:pPr>
        <w:pStyle w:val="CISC0de"/>
        <w:pBdr>
          <w:bottom w:val="single" w:sz="4" w:space="0" w:color="auto"/>
        </w:pBdr>
      </w:pPr>
      <w:r w:rsidRPr="00FB132F">
        <w:t>max_log_file_action = k</w:t>
      </w:r>
      <w:r w:rsidR="003F4752" w:rsidRPr="00FB132F">
        <w:t>eep_logs</w:t>
      </w:r>
    </w:p>
    <w:p w:rsidR="00682EB1" w:rsidRPr="009F07F8" w:rsidRDefault="00682EB1" w:rsidP="00682EB1">
      <w:pPr>
        <w:pStyle w:val="CISNormal"/>
      </w:pPr>
    </w:p>
    <w:p w:rsidR="00682EB1" w:rsidRPr="009F07F8" w:rsidRDefault="00682EB1" w:rsidP="00682EB1">
      <w:pPr>
        <w:pStyle w:val="CISNormal"/>
        <w:rPr>
          <w:b/>
        </w:rPr>
      </w:pPr>
      <w:r w:rsidRPr="009F07F8">
        <w:rPr>
          <w:b/>
        </w:rPr>
        <w:t>Audit:</w:t>
      </w:r>
    </w:p>
    <w:p w:rsidR="00682EB1" w:rsidRPr="009F07F8" w:rsidRDefault="00682EB1" w:rsidP="00682EB1">
      <w:pPr>
        <w:pStyle w:val="CISNormal"/>
      </w:pPr>
      <w:r w:rsidRPr="009F07F8">
        <w:t xml:space="preserve">Perform the following to determine </w:t>
      </w:r>
      <w:r w:rsidR="003B67EF">
        <w:t>if audit logs are retained.</w:t>
      </w:r>
    </w:p>
    <w:p w:rsidR="003F4752" w:rsidRDefault="003F4752" w:rsidP="00FB132F">
      <w:pPr>
        <w:pStyle w:val="CISC0de"/>
        <w:pBdr>
          <w:bottom w:val="single" w:sz="4" w:space="0" w:color="auto"/>
        </w:pBdr>
      </w:pPr>
      <w:r w:rsidRPr="003F4752">
        <w:t xml:space="preserve"># grep </w:t>
      </w:r>
      <w:r>
        <w:t>max_log_file</w:t>
      </w:r>
      <w:r w:rsidRPr="003F4752">
        <w:t>_action /etc/audit/auditd.conf</w:t>
      </w:r>
    </w:p>
    <w:p w:rsidR="00682EB1" w:rsidRPr="009F07F8" w:rsidRDefault="003F4752" w:rsidP="00FB132F">
      <w:pPr>
        <w:pStyle w:val="CISC0de"/>
        <w:pBdr>
          <w:bottom w:val="single" w:sz="4" w:space="0" w:color="auto"/>
        </w:pBdr>
      </w:pPr>
      <w:r w:rsidRPr="00FB132F">
        <w:t xml:space="preserve">max_log_file_action = </w:t>
      </w:r>
      <w:r w:rsidR="00035A09" w:rsidRPr="00FB132F">
        <w:t>keep_logs</w:t>
      </w:r>
    </w:p>
    <w:p w:rsidR="00682EB1" w:rsidRDefault="00682EB1" w:rsidP="00682EB1">
      <w:pPr>
        <w:pStyle w:val="CISNormal"/>
      </w:pPr>
    </w:p>
    <w:p w:rsidR="009F07F8" w:rsidRPr="00383405" w:rsidRDefault="00702B9B" w:rsidP="006E606D">
      <w:pPr>
        <w:pStyle w:val="Heading3"/>
        <w:tabs>
          <w:tab w:val="center" w:pos="990"/>
        </w:tabs>
        <w:ind w:left="360"/>
      </w:pPr>
      <w:bookmarkStart w:id="3982" w:name="_Toc328948792"/>
      <w:r>
        <w:t>Enable Auditing for P</w:t>
      </w:r>
      <w:r w:rsidR="00E476A0" w:rsidRPr="00383405">
        <w:t xml:space="preserve">rocesses </w:t>
      </w:r>
      <w:r>
        <w:t xml:space="preserve">That Start Prior to </w:t>
      </w:r>
      <w:r w:rsidR="0034768F">
        <w:rPr>
          <w:rStyle w:val="CodeChar"/>
          <w:sz w:val="28"/>
          <w:szCs w:val="28"/>
        </w:rPr>
        <w:t>a</w:t>
      </w:r>
      <w:r w:rsidR="00E476A0" w:rsidRPr="0034768F">
        <w:rPr>
          <w:rStyle w:val="CodeChar"/>
          <w:sz w:val="28"/>
          <w:szCs w:val="28"/>
        </w:rPr>
        <w:t>udit</w:t>
      </w:r>
      <w:r w:rsidRPr="0034768F">
        <w:rPr>
          <w:rStyle w:val="CodeChar"/>
          <w:sz w:val="28"/>
          <w:szCs w:val="28"/>
        </w:rPr>
        <w:t>d</w:t>
      </w:r>
      <w:bookmarkEnd w:id="3982"/>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E476A0" w:rsidP="003D4CEC">
            <w:pPr>
              <w:pStyle w:val="CISNormal"/>
            </w:pPr>
            <w:r w:rsidRPr="00F74208">
              <w:t>Yes</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3983" w:author="blake" w:date="2012-04-05T12:49: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3984" w:author="blake" w:date="2012-04-05T12:49:00Z"/>
              </w:rPr>
            </w:pPr>
            <w:del w:id="3985"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3D4CEC">
            <w:pPr>
              <w:pStyle w:val="CISNormal"/>
              <w:rPr>
                <w:del w:id="3986" w:author="blake" w:date="2012-04-05T12:49:00Z"/>
              </w:rPr>
            </w:pPr>
            <w:del w:id="3987" w:author="blake" w:date="2012-04-05T12:49:00Z">
              <w:r w:rsidDel="00350415">
                <w:delText>CCE-15026-8</w:delText>
              </w:r>
            </w:del>
          </w:p>
        </w:tc>
      </w:tr>
    </w:tbl>
    <w:p w:rsidR="00702B9B" w:rsidRDefault="00702B9B" w:rsidP="00E476A0">
      <w:pPr>
        <w:pStyle w:val="CISNormal"/>
        <w:rPr>
          <w:b/>
        </w:rPr>
      </w:pPr>
    </w:p>
    <w:p w:rsidR="00E476A0" w:rsidRDefault="00E476A0" w:rsidP="00E476A0">
      <w:pPr>
        <w:pStyle w:val="CISNormal"/>
        <w:rPr>
          <w:b/>
        </w:rPr>
      </w:pPr>
      <w:r w:rsidRPr="009F07F8">
        <w:rPr>
          <w:b/>
        </w:rPr>
        <w:t xml:space="preserve">Description: </w:t>
      </w:r>
    </w:p>
    <w:p w:rsidR="00845245" w:rsidRDefault="004335B1" w:rsidP="00E476A0">
      <w:pPr>
        <w:pStyle w:val="CISNormal"/>
      </w:pPr>
      <w:r>
        <w:t xml:space="preserve">Configure </w:t>
      </w:r>
      <w:r w:rsidRPr="00702B9B">
        <w:rPr>
          <w:rFonts w:ascii="Courier New" w:hAnsi="Courier New" w:cs="Courier New"/>
        </w:rPr>
        <w:t>grub</w:t>
      </w:r>
      <w:r>
        <w:t xml:space="preserve"> </w:t>
      </w:r>
      <w:r w:rsidR="00702B9B">
        <w:t xml:space="preserve">so that </w:t>
      </w:r>
      <w:r>
        <w:t>processes tha</w:t>
      </w:r>
      <w:r w:rsidR="00702B9B">
        <w:t xml:space="preserve">t are capable of being audited </w:t>
      </w:r>
      <w:r>
        <w:t xml:space="preserve">can be audited </w:t>
      </w:r>
      <w:r w:rsidR="00702B9B">
        <w:t xml:space="preserve">even if they </w:t>
      </w:r>
      <w:r>
        <w:t xml:space="preserve"> start up prior to </w:t>
      </w:r>
      <w:r w:rsidRPr="00702B9B">
        <w:rPr>
          <w:rFonts w:ascii="Courier New" w:hAnsi="Courier New" w:cs="Courier New"/>
        </w:rPr>
        <w:t>auditd</w:t>
      </w:r>
      <w:r w:rsidRPr="00A40A73">
        <w:t xml:space="preserve"> </w:t>
      </w:r>
      <w:r>
        <w:t>startup.</w:t>
      </w:r>
    </w:p>
    <w:p w:rsidR="00702B9B" w:rsidRPr="004335B1" w:rsidRDefault="00702B9B" w:rsidP="00E476A0">
      <w:pPr>
        <w:pStyle w:val="CISNormal"/>
      </w:pPr>
    </w:p>
    <w:p w:rsidR="00E476A0" w:rsidRDefault="00E476A0" w:rsidP="00E476A0">
      <w:pPr>
        <w:pStyle w:val="CISNormal"/>
        <w:rPr>
          <w:b/>
        </w:rPr>
      </w:pPr>
      <w:r w:rsidRPr="009F07F8">
        <w:rPr>
          <w:b/>
        </w:rPr>
        <w:t>Rationale:</w:t>
      </w:r>
    </w:p>
    <w:p w:rsidR="00845245" w:rsidRDefault="004335B1" w:rsidP="00E476A0">
      <w:pPr>
        <w:pStyle w:val="CISNormal"/>
      </w:pPr>
      <w:r>
        <w:t xml:space="preserve">Audit events need to be captured on processes that start up prior to </w:t>
      </w:r>
      <w:r w:rsidRPr="00702B9B">
        <w:rPr>
          <w:rFonts w:ascii="Courier New" w:hAnsi="Courier New" w:cs="Courier New"/>
        </w:rPr>
        <w:t>auditd</w:t>
      </w:r>
      <w:r>
        <w:t>, so that potential malicious activity cannot go undetected.</w:t>
      </w:r>
    </w:p>
    <w:p w:rsidR="00702B9B" w:rsidRPr="004335B1" w:rsidRDefault="00702B9B" w:rsidP="00E476A0">
      <w:pPr>
        <w:pStyle w:val="CISNormal"/>
      </w:pPr>
    </w:p>
    <w:p w:rsidR="00F845BB" w:rsidRPr="009F07F8" w:rsidRDefault="00E476A0" w:rsidP="00E476A0">
      <w:pPr>
        <w:pStyle w:val="CISNormal"/>
        <w:rPr>
          <w:b/>
        </w:rPr>
      </w:pPr>
      <w:r w:rsidRPr="009F07F8">
        <w:rPr>
          <w:b/>
        </w:rPr>
        <w:t>Remediation:</w:t>
      </w:r>
    </w:p>
    <w:p w:rsidR="00E476A0" w:rsidRPr="00FB132F" w:rsidRDefault="00845245" w:rsidP="00FB132F">
      <w:pPr>
        <w:pStyle w:val="CISC0de"/>
        <w:pBdr>
          <w:bottom w:val="single" w:sz="4" w:space="0" w:color="auto"/>
        </w:pBdr>
      </w:pPr>
      <w:r w:rsidRPr="00FB132F">
        <w:t>#</w:t>
      </w:r>
      <w:r w:rsidR="00702B9B" w:rsidRPr="00FB132F">
        <w:t xml:space="preserve"> </w:t>
      </w:r>
      <w:r w:rsidRPr="00FB132F">
        <w:t>ed /etc/grub.conf &lt;&lt; END</w:t>
      </w:r>
    </w:p>
    <w:p w:rsidR="00845245" w:rsidRPr="00FB132F" w:rsidRDefault="00845245" w:rsidP="00FB132F">
      <w:pPr>
        <w:pStyle w:val="CISC0de"/>
        <w:pBdr>
          <w:bottom w:val="single" w:sz="4" w:space="0" w:color="auto"/>
        </w:pBdr>
      </w:pPr>
      <w:r w:rsidRPr="00FB132F">
        <w:t>g/audit=1/s///g</w:t>
      </w:r>
    </w:p>
    <w:p w:rsidR="00845245" w:rsidRPr="00FB132F" w:rsidRDefault="00845245" w:rsidP="00FB132F">
      <w:pPr>
        <w:pStyle w:val="CISC0de"/>
        <w:pBdr>
          <w:bottom w:val="single" w:sz="4" w:space="0" w:color="auto"/>
        </w:pBdr>
      </w:pPr>
      <w:r w:rsidRPr="00FB132F">
        <w:t>g/kernel/s/$/ audit=1/</w:t>
      </w:r>
    </w:p>
    <w:p w:rsidR="00845245" w:rsidRPr="00FB132F" w:rsidRDefault="00845245" w:rsidP="00FB132F">
      <w:pPr>
        <w:pStyle w:val="CISC0de"/>
        <w:pBdr>
          <w:bottom w:val="single" w:sz="4" w:space="0" w:color="auto"/>
        </w:pBdr>
      </w:pPr>
      <w:r w:rsidRPr="00FB132F">
        <w:t>w</w:t>
      </w:r>
    </w:p>
    <w:p w:rsidR="00845245" w:rsidRPr="00FB132F" w:rsidRDefault="00845245" w:rsidP="00FB132F">
      <w:pPr>
        <w:pStyle w:val="CISC0de"/>
        <w:pBdr>
          <w:bottom w:val="single" w:sz="4" w:space="0" w:color="auto"/>
        </w:pBdr>
      </w:pPr>
      <w:r w:rsidRPr="00FB132F">
        <w:t>q</w:t>
      </w:r>
    </w:p>
    <w:p w:rsidR="00845245" w:rsidRPr="00FB132F" w:rsidRDefault="00845245" w:rsidP="00FB132F">
      <w:pPr>
        <w:pStyle w:val="CISC0de"/>
        <w:pBdr>
          <w:bottom w:val="single" w:sz="4" w:space="0" w:color="auto"/>
        </w:pBdr>
      </w:pPr>
      <w:r w:rsidRPr="00FB132F">
        <w:t>END</w:t>
      </w:r>
    </w:p>
    <w:p w:rsidR="00E476A0" w:rsidRPr="009F07F8" w:rsidRDefault="00E476A0" w:rsidP="00E476A0">
      <w:pPr>
        <w:pStyle w:val="CISNormal"/>
      </w:pPr>
    </w:p>
    <w:p w:rsidR="00E476A0" w:rsidRPr="009F07F8" w:rsidRDefault="00E476A0" w:rsidP="00E476A0">
      <w:pPr>
        <w:pStyle w:val="CISNormal"/>
        <w:rPr>
          <w:b/>
        </w:rPr>
      </w:pPr>
      <w:r w:rsidRPr="009F07F8">
        <w:rPr>
          <w:b/>
        </w:rPr>
        <w:t>Audit:</w:t>
      </w:r>
    </w:p>
    <w:p w:rsidR="00E476A0" w:rsidRPr="009F07F8" w:rsidRDefault="00E476A0" w:rsidP="00E476A0">
      <w:pPr>
        <w:pStyle w:val="CISNormal"/>
      </w:pPr>
      <w:r w:rsidRPr="009F07F8">
        <w:t xml:space="preserve">Perform the following to determine </w:t>
      </w:r>
      <w:r w:rsidR="00702B9B">
        <w:t xml:space="preserve">if </w:t>
      </w:r>
      <w:r w:rsidR="00702B9B" w:rsidRPr="00702B9B">
        <w:rPr>
          <w:rFonts w:ascii="Courier New" w:hAnsi="Courier New" w:cs="Courier New"/>
        </w:rPr>
        <w:t>/etc/grub.conf</w:t>
      </w:r>
      <w:r w:rsidR="00702B9B">
        <w:t xml:space="preserve"> is configured to log processes that start prior to </w:t>
      </w:r>
      <w:r w:rsidR="00702B9B" w:rsidRPr="00702B9B">
        <w:rPr>
          <w:rFonts w:ascii="Courier New" w:hAnsi="Courier New" w:cs="Courier New"/>
        </w:rPr>
        <w:t>auditd</w:t>
      </w:r>
      <w:r w:rsidR="00702B9B">
        <w:t xml:space="preserve">. </w:t>
      </w:r>
    </w:p>
    <w:p w:rsidR="00E476A0" w:rsidRPr="00924457" w:rsidRDefault="004335B1" w:rsidP="00FB132F">
      <w:pPr>
        <w:pStyle w:val="CISC0de"/>
        <w:pBdr>
          <w:bottom w:val="single" w:sz="4" w:space="0" w:color="auto"/>
        </w:pBdr>
      </w:pPr>
      <w:r w:rsidRPr="00924457">
        <w:t xml:space="preserve"># grep </w:t>
      </w:r>
      <w:r w:rsidR="00505736">
        <w:t>"</w:t>
      </w:r>
      <w:del w:id="3988" w:author="blake" w:date="2012-07-01T22:49:00Z">
        <w:r w:rsidRPr="00924457" w:rsidDel="00667A7C">
          <w:delText>audit=1</w:delText>
        </w:r>
      </w:del>
      <w:ins w:id="3989" w:author="blake" w:date="2012-07-01T22:49:00Z">
        <w:r w:rsidR="00667A7C">
          <w:t>kernel</w:t>
        </w:r>
      </w:ins>
      <w:r w:rsidR="00505736">
        <w:t>"</w:t>
      </w:r>
      <w:r w:rsidRPr="00924457">
        <w:t xml:space="preserve"> /etc/grub.conf</w:t>
      </w:r>
    </w:p>
    <w:p w:rsidR="004335B1" w:rsidRPr="00924457" w:rsidRDefault="004335B1" w:rsidP="00FB132F">
      <w:pPr>
        <w:pStyle w:val="CISC0de"/>
        <w:pBdr>
          <w:bottom w:val="single" w:sz="4" w:space="0" w:color="auto"/>
        </w:pBdr>
      </w:pPr>
      <w:r w:rsidRPr="00924457">
        <w:t>Make sure each line that starts with kernel has the audit=1 parameter set.</w:t>
      </w:r>
    </w:p>
    <w:p w:rsidR="00E476A0" w:rsidRPr="00383405" w:rsidRDefault="00702B9B" w:rsidP="006E606D">
      <w:pPr>
        <w:pStyle w:val="Heading3"/>
        <w:tabs>
          <w:tab w:val="center" w:pos="990"/>
        </w:tabs>
        <w:ind w:left="360"/>
      </w:pPr>
      <w:bookmarkStart w:id="3990" w:name="_Toc328948793"/>
      <w:r>
        <w:lastRenderedPageBreak/>
        <w:t>Record Events That Modify Date and Time I</w:t>
      </w:r>
      <w:r w:rsidR="00E476A0" w:rsidRPr="00383405">
        <w:t>nformation</w:t>
      </w:r>
      <w:bookmarkEnd w:id="3990"/>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A51FD8" w:rsidP="003D4CEC">
            <w:pPr>
              <w:pStyle w:val="CISNormal"/>
            </w:pPr>
            <w:r>
              <w:t>No</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3991" w:author="blake" w:date="2012-04-05T12:49: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3992" w:author="blake" w:date="2012-04-05T12:49:00Z"/>
              </w:rPr>
            </w:pPr>
            <w:del w:id="3993"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3D4CEC">
            <w:pPr>
              <w:pStyle w:val="CISNormal"/>
              <w:rPr>
                <w:del w:id="3994" w:author="blake" w:date="2012-04-05T12:49:00Z"/>
              </w:rPr>
            </w:pPr>
            <w:del w:id="3995" w:author="blake" w:date="2012-04-05T12:49:00Z">
              <w:r w:rsidDel="00350415">
                <w:delText>CCE-14051-7</w:delText>
              </w:r>
            </w:del>
          </w:p>
        </w:tc>
      </w:tr>
    </w:tbl>
    <w:p w:rsidR="00702B9B" w:rsidRDefault="00702B9B" w:rsidP="00E476A0">
      <w:pPr>
        <w:pStyle w:val="CISNormal"/>
        <w:rPr>
          <w:b/>
        </w:rPr>
      </w:pPr>
    </w:p>
    <w:p w:rsidR="00E476A0" w:rsidRDefault="00E476A0" w:rsidP="00E476A0">
      <w:pPr>
        <w:pStyle w:val="CISNormal"/>
        <w:rPr>
          <w:b/>
        </w:rPr>
      </w:pPr>
      <w:r w:rsidRPr="009F07F8">
        <w:rPr>
          <w:b/>
        </w:rPr>
        <w:t xml:space="preserve">Description: </w:t>
      </w:r>
    </w:p>
    <w:p w:rsidR="004335B1" w:rsidRDefault="005006D2" w:rsidP="00E476A0">
      <w:pPr>
        <w:pStyle w:val="CISNormal"/>
      </w:pPr>
      <w:r>
        <w:t>Capture events where the system date and/or time has been modified.</w:t>
      </w:r>
      <w:r w:rsidR="00C57311">
        <w:t xml:space="preserve"> The parameters</w:t>
      </w:r>
      <w:r w:rsidR="00385527">
        <w:t xml:space="preserve"> </w:t>
      </w:r>
      <w:r w:rsidR="00702B9B">
        <w:t xml:space="preserve">in this section </w:t>
      </w:r>
      <w:r w:rsidR="00385527">
        <w:t xml:space="preserve">are set to determine if the </w:t>
      </w:r>
      <w:r w:rsidR="00385527" w:rsidRPr="00702B9B">
        <w:rPr>
          <w:rFonts w:ascii="Courier New" w:hAnsi="Courier New" w:cs="Courier New"/>
        </w:rPr>
        <w:t>adjtimex</w:t>
      </w:r>
      <w:r w:rsidR="00385527">
        <w:t xml:space="preserve"> (tune kernel clock), </w:t>
      </w:r>
      <w:r w:rsidR="00385527" w:rsidRPr="00702B9B">
        <w:rPr>
          <w:rFonts w:ascii="Courier New" w:hAnsi="Courier New" w:cs="Courier New"/>
        </w:rPr>
        <w:t>settimeofday</w:t>
      </w:r>
      <w:r w:rsidR="00385527">
        <w:t xml:space="preserve"> (Set time, using timeval and timezone structures) </w:t>
      </w:r>
      <w:r w:rsidR="00385527" w:rsidRPr="00702B9B">
        <w:rPr>
          <w:rFonts w:ascii="Courier New" w:hAnsi="Courier New" w:cs="Courier New"/>
        </w:rPr>
        <w:t>stime</w:t>
      </w:r>
      <w:r w:rsidR="00385527">
        <w:t xml:space="preserve"> (using seconds since 1/1/1970) or </w:t>
      </w:r>
      <w:r w:rsidR="00385527" w:rsidRPr="00702B9B">
        <w:rPr>
          <w:rFonts w:ascii="Courier New" w:hAnsi="Courier New" w:cs="Courier New"/>
        </w:rPr>
        <w:t>clock_settime</w:t>
      </w:r>
      <w:r w:rsidR="006A2B51">
        <w:t xml:space="preserve"> (allows for the setting of several internal clocks and timers)</w:t>
      </w:r>
      <w:r w:rsidR="00385527">
        <w:t xml:space="preserve"> system calls have been executed and always write an audit record to</w:t>
      </w:r>
      <w:r w:rsidR="00702B9B">
        <w:t xml:space="preserve"> the</w:t>
      </w:r>
      <w:r w:rsidR="00385527">
        <w:t xml:space="preserve"> </w:t>
      </w:r>
      <w:r w:rsidR="00385527" w:rsidRPr="00702B9B">
        <w:rPr>
          <w:rFonts w:ascii="Courier New" w:hAnsi="Courier New" w:cs="Courier New"/>
        </w:rPr>
        <w:t>/var/log/audit.log</w:t>
      </w:r>
      <w:r w:rsidR="00385527">
        <w:t xml:space="preserve"> file upon exit, tagging the records with the identifier </w:t>
      </w:r>
      <w:r w:rsidR="00505736">
        <w:t>"</w:t>
      </w:r>
      <w:r w:rsidR="00385527">
        <w:t>time-change</w:t>
      </w:r>
      <w:r w:rsidR="00505736">
        <w:t>"</w:t>
      </w:r>
    </w:p>
    <w:p w:rsidR="00702B9B" w:rsidRPr="005006D2" w:rsidRDefault="00702B9B" w:rsidP="00E476A0">
      <w:pPr>
        <w:pStyle w:val="CISNormal"/>
      </w:pPr>
    </w:p>
    <w:p w:rsidR="00E476A0" w:rsidRDefault="00E476A0" w:rsidP="00E476A0">
      <w:pPr>
        <w:pStyle w:val="CISNormal"/>
        <w:rPr>
          <w:b/>
        </w:rPr>
      </w:pPr>
      <w:r w:rsidRPr="009F07F8">
        <w:rPr>
          <w:b/>
        </w:rPr>
        <w:t>Rationale:</w:t>
      </w:r>
    </w:p>
    <w:p w:rsidR="004335B1" w:rsidRDefault="005006D2" w:rsidP="00E476A0">
      <w:pPr>
        <w:pStyle w:val="CISNormal"/>
      </w:pPr>
      <w:r>
        <w:t>Unexpected changes in system data and/or time could be a sign of malicious activity on the system.</w:t>
      </w:r>
    </w:p>
    <w:p w:rsidR="00702B9B" w:rsidRPr="005006D2" w:rsidRDefault="00702B9B" w:rsidP="00E476A0">
      <w:pPr>
        <w:pStyle w:val="CISNormal"/>
      </w:pPr>
    </w:p>
    <w:p w:rsidR="00E476A0" w:rsidRDefault="00E476A0" w:rsidP="00E476A0">
      <w:pPr>
        <w:pStyle w:val="CISNormal"/>
        <w:rPr>
          <w:b/>
        </w:rPr>
      </w:pPr>
      <w:r w:rsidRPr="009F07F8">
        <w:rPr>
          <w:b/>
        </w:rPr>
        <w:t>Remediation:</w:t>
      </w:r>
    </w:p>
    <w:p w:rsidR="00A259B7" w:rsidDel="005B7F2A" w:rsidRDefault="00A259B7" w:rsidP="00E476A0">
      <w:pPr>
        <w:pStyle w:val="CISNormal"/>
        <w:rPr>
          <w:del w:id="3996" w:author="blake" w:date="2012-04-05T12:24:00Z"/>
        </w:rPr>
      </w:pPr>
    </w:p>
    <w:p w:rsidR="00702B9B" w:rsidRPr="00702B9B" w:rsidRDefault="00A259B7" w:rsidP="00E476A0">
      <w:pPr>
        <w:pStyle w:val="CISNormal"/>
      </w:pPr>
      <w:r>
        <w:t xml:space="preserve">For 64 bit systems, </w:t>
      </w:r>
      <w:del w:id="3997" w:author="blake" w:date="2012-04-05T12:24:00Z">
        <w:r w:rsidDel="005B7F2A">
          <w:delText xml:space="preserve"> </w:delText>
        </w:r>
      </w:del>
      <w:r>
        <w:t>a</w:t>
      </w:r>
      <w:r w:rsidR="00702B9B" w:rsidRPr="00702B9B">
        <w:t xml:space="preserve">dd the following lines to the </w:t>
      </w:r>
      <w:r w:rsidR="00702B9B" w:rsidRPr="00702B9B">
        <w:rPr>
          <w:rFonts w:ascii="Courier New" w:hAnsi="Courier New" w:cs="Courier New"/>
        </w:rPr>
        <w:t>/etc/audit/audit.rules</w:t>
      </w:r>
      <w:r w:rsidR="00702B9B" w:rsidRPr="00A40A73">
        <w:t xml:space="preserve"> </w:t>
      </w:r>
      <w:r w:rsidR="00702B9B" w:rsidRPr="00702B9B">
        <w:t xml:space="preserve">file. </w:t>
      </w:r>
    </w:p>
    <w:p w:rsidR="007A31A5" w:rsidRDefault="007A31A5" w:rsidP="00FB132F">
      <w:pPr>
        <w:pStyle w:val="CISC0de"/>
        <w:pBdr>
          <w:bottom w:val="single" w:sz="4" w:space="0" w:color="auto"/>
        </w:pBdr>
        <w:rPr>
          <w:ins w:id="3998" w:author="blake" w:date="2012-07-01T22:49:00Z"/>
          <w:sz w:val="18"/>
        </w:rPr>
      </w:pPr>
    </w:p>
    <w:p w:rsidR="00082985" w:rsidRPr="007A31A5" w:rsidRDefault="00082985" w:rsidP="00FB132F">
      <w:pPr>
        <w:pStyle w:val="CISC0de"/>
        <w:pBdr>
          <w:bottom w:val="single" w:sz="4" w:space="0" w:color="auto"/>
        </w:pBdr>
        <w:rPr>
          <w:sz w:val="18"/>
          <w:rPrChange w:id="3999" w:author="blake" w:date="2012-07-01T22:48:00Z">
            <w:rPr/>
          </w:rPrChange>
        </w:rPr>
      </w:pPr>
      <w:r w:rsidRPr="007A31A5">
        <w:rPr>
          <w:sz w:val="18"/>
          <w:rPrChange w:id="4000" w:author="blake" w:date="2012-07-01T22:48:00Z">
            <w:rPr/>
          </w:rPrChange>
        </w:rPr>
        <w:t>-a always,exit -F arch=</w:t>
      </w:r>
      <w:r w:rsidR="00A259B7" w:rsidRPr="007A31A5">
        <w:rPr>
          <w:sz w:val="18"/>
          <w:rPrChange w:id="4001" w:author="blake" w:date="2012-07-01T22:48:00Z">
            <w:rPr/>
          </w:rPrChange>
        </w:rPr>
        <w:t xml:space="preserve">b64 </w:t>
      </w:r>
      <w:r w:rsidRPr="007A31A5">
        <w:rPr>
          <w:sz w:val="18"/>
          <w:rPrChange w:id="4002" w:author="blake" w:date="2012-07-01T22:48:00Z">
            <w:rPr/>
          </w:rPrChange>
        </w:rPr>
        <w:t>-S adjtimex -S settimeofday -k time-change</w:t>
      </w:r>
    </w:p>
    <w:p w:rsidR="00A259B7" w:rsidRPr="007A31A5" w:rsidRDefault="00A259B7" w:rsidP="00FB132F">
      <w:pPr>
        <w:pStyle w:val="CISC0de"/>
        <w:pBdr>
          <w:bottom w:val="single" w:sz="4" w:space="0" w:color="auto"/>
        </w:pBdr>
        <w:rPr>
          <w:sz w:val="18"/>
          <w:rPrChange w:id="4003" w:author="blake" w:date="2012-07-01T22:48:00Z">
            <w:rPr/>
          </w:rPrChange>
        </w:rPr>
      </w:pPr>
      <w:r w:rsidRPr="007A31A5">
        <w:rPr>
          <w:sz w:val="18"/>
          <w:rPrChange w:id="4004" w:author="blake" w:date="2012-07-01T22:48:00Z">
            <w:rPr/>
          </w:rPrChange>
        </w:rPr>
        <w:t>-a always,exit -F arch=b32 -S adjtimex -S settimeofday -S stime -k time-change</w:t>
      </w:r>
    </w:p>
    <w:p w:rsidR="00082985" w:rsidRPr="007A31A5" w:rsidRDefault="00082985" w:rsidP="00FB132F">
      <w:pPr>
        <w:pStyle w:val="CISC0de"/>
        <w:pBdr>
          <w:bottom w:val="single" w:sz="4" w:space="0" w:color="auto"/>
        </w:pBdr>
        <w:rPr>
          <w:sz w:val="18"/>
          <w:rPrChange w:id="4005" w:author="blake" w:date="2012-07-01T22:48:00Z">
            <w:rPr/>
          </w:rPrChange>
        </w:rPr>
      </w:pPr>
      <w:r w:rsidRPr="007A31A5">
        <w:rPr>
          <w:sz w:val="18"/>
          <w:rPrChange w:id="4006" w:author="blake" w:date="2012-07-01T22:48:00Z">
            <w:rPr/>
          </w:rPrChange>
        </w:rPr>
        <w:t>-a always,exit -F arch=</w:t>
      </w:r>
      <w:r w:rsidR="00A259B7" w:rsidRPr="007A31A5">
        <w:rPr>
          <w:sz w:val="18"/>
          <w:rPrChange w:id="4007" w:author="blake" w:date="2012-07-01T22:48:00Z">
            <w:rPr/>
          </w:rPrChange>
        </w:rPr>
        <w:t xml:space="preserve">b64 </w:t>
      </w:r>
      <w:r w:rsidRPr="007A31A5">
        <w:rPr>
          <w:sz w:val="18"/>
          <w:rPrChange w:id="4008" w:author="blake" w:date="2012-07-01T22:48:00Z">
            <w:rPr/>
          </w:rPrChange>
        </w:rPr>
        <w:t>-S clock_settime -k time-change</w:t>
      </w:r>
    </w:p>
    <w:p w:rsidR="00A259B7" w:rsidRPr="007A31A5" w:rsidRDefault="00A259B7" w:rsidP="00FB132F">
      <w:pPr>
        <w:pStyle w:val="CISC0de"/>
        <w:pBdr>
          <w:bottom w:val="single" w:sz="4" w:space="0" w:color="auto"/>
        </w:pBdr>
        <w:rPr>
          <w:sz w:val="18"/>
          <w:rPrChange w:id="4009" w:author="blake" w:date="2012-07-01T22:48:00Z">
            <w:rPr/>
          </w:rPrChange>
        </w:rPr>
      </w:pPr>
      <w:r w:rsidRPr="007A31A5">
        <w:rPr>
          <w:sz w:val="18"/>
          <w:rPrChange w:id="4010" w:author="blake" w:date="2012-07-01T22:48:00Z">
            <w:rPr/>
          </w:rPrChange>
        </w:rPr>
        <w:t>-a always,exit -F arch=b32 -S clock_settime -k time-change</w:t>
      </w:r>
    </w:p>
    <w:p w:rsidR="00E476A0" w:rsidRPr="007A31A5" w:rsidRDefault="00082985" w:rsidP="00FB132F">
      <w:pPr>
        <w:pStyle w:val="CISC0de"/>
        <w:pBdr>
          <w:bottom w:val="single" w:sz="4" w:space="0" w:color="auto"/>
        </w:pBdr>
        <w:rPr>
          <w:sz w:val="18"/>
          <w:rPrChange w:id="4011" w:author="blake" w:date="2012-07-01T22:48:00Z">
            <w:rPr/>
          </w:rPrChange>
        </w:rPr>
      </w:pPr>
      <w:r w:rsidRPr="007A31A5">
        <w:rPr>
          <w:sz w:val="18"/>
          <w:rPrChange w:id="4012" w:author="blake" w:date="2012-07-01T22:48:00Z">
            <w:rPr/>
          </w:rPrChange>
        </w:rPr>
        <w:t>-w /etc/localtime -p wa -k time-change</w:t>
      </w:r>
    </w:p>
    <w:p w:rsidR="00C867E1" w:rsidRPr="00FB132F" w:rsidRDefault="00C867E1" w:rsidP="00FB132F">
      <w:pPr>
        <w:pStyle w:val="CISC0de"/>
        <w:pBdr>
          <w:bottom w:val="single" w:sz="4" w:space="0" w:color="auto"/>
        </w:pBdr>
      </w:pPr>
    </w:p>
    <w:p w:rsidR="00C867E1" w:rsidRPr="007A31A5" w:rsidRDefault="00C867E1" w:rsidP="00FB132F">
      <w:pPr>
        <w:pStyle w:val="CISC0de"/>
        <w:pBdr>
          <w:bottom w:val="single" w:sz="4" w:space="0" w:color="auto"/>
        </w:pBdr>
        <w:rPr>
          <w:sz w:val="18"/>
          <w:rPrChange w:id="4013" w:author="blake" w:date="2012-07-01T22:48:00Z">
            <w:rPr/>
          </w:rPrChange>
        </w:rPr>
      </w:pPr>
      <w:r w:rsidRPr="007A31A5">
        <w:rPr>
          <w:sz w:val="18"/>
          <w:rPrChange w:id="4014" w:author="blake" w:date="2012-07-01T22:48:00Z">
            <w:rPr/>
          </w:rPrChange>
        </w:rPr>
        <w:t># Execute the following command to restart auditd</w:t>
      </w:r>
    </w:p>
    <w:p w:rsidR="00C867E1" w:rsidRPr="007A31A5" w:rsidRDefault="00C867E1" w:rsidP="00FB132F">
      <w:pPr>
        <w:pStyle w:val="CISC0de"/>
        <w:pBdr>
          <w:bottom w:val="single" w:sz="4" w:space="0" w:color="auto"/>
        </w:pBdr>
        <w:rPr>
          <w:sz w:val="18"/>
          <w:rPrChange w:id="4015" w:author="blake" w:date="2012-07-01T22:48:00Z">
            <w:rPr/>
          </w:rPrChange>
        </w:rPr>
      </w:pPr>
      <w:r w:rsidRPr="007A31A5">
        <w:rPr>
          <w:sz w:val="18"/>
          <w:rPrChange w:id="4016" w:author="blake" w:date="2012-07-01T22:48:00Z">
            <w:rPr/>
          </w:rPrChange>
        </w:rPr>
        <w:t xml:space="preserve"># pkill </w:t>
      </w:r>
      <w:r w:rsidR="001731CF" w:rsidRPr="007A31A5">
        <w:rPr>
          <w:sz w:val="18"/>
          <w:rPrChange w:id="4017" w:author="blake" w:date="2012-07-01T22:48:00Z">
            <w:rPr/>
          </w:rPrChange>
        </w:rPr>
        <w:t>-</w:t>
      </w:r>
      <w:r w:rsidRPr="007A31A5">
        <w:rPr>
          <w:sz w:val="18"/>
          <w:rPrChange w:id="4018" w:author="blake" w:date="2012-07-01T22:48:00Z">
            <w:rPr/>
          </w:rPrChange>
        </w:rPr>
        <w:t>P 1</w:t>
      </w:r>
      <w:r w:rsidR="001731CF" w:rsidRPr="007A31A5">
        <w:rPr>
          <w:sz w:val="18"/>
          <w:rPrChange w:id="4019" w:author="blake" w:date="2012-07-01T22:48:00Z">
            <w:rPr/>
          </w:rPrChange>
        </w:rPr>
        <w:t>-</w:t>
      </w:r>
      <w:r w:rsidRPr="007A31A5">
        <w:rPr>
          <w:sz w:val="18"/>
          <w:rPrChange w:id="4020" w:author="blake" w:date="2012-07-01T22:48:00Z">
            <w:rPr/>
          </w:rPrChange>
        </w:rPr>
        <w:t>HUP auditd</w:t>
      </w:r>
    </w:p>
    <w:p w:rsidR="00C867E1" w:rsidRPr="00FB132F" w:rsidRDefault="00C867E1" w:rsidP="00FB132F">
      <w:pPr>
        <w:pStyle w:val="CISC0de"/>
        <w:pBdr>
          <w:bottom w:val="single" w:sz="4" w:space="0" w:color="auto"/>
        </w:pBdr>
      </w:pPr>
    </w:p>
    <w:p w:rsidR="00A259B7" w:rsidRDefault="00A259B7" w:rsidP="00E476A0">
      <w:pPr>
        <w:pStyle w:val="CISNormal"/>
      </w:pPr>
    </w:p>
    <w:p w:rsidR="00A259B7" w:rsidRPr="009F07F8" w:rsidRDefault="00A259B7" w:rsidP="00E476A0">
      <w:pPr>
        <w:pStyle w:val="CISNormal"/>
      </w:pPr>
      <w:r>
        <w:t xml:space="preserve">For 32 bit systems, add the following lines to the </w:t>
      </w:r>
      <w:r w:rsidR="009A444B" w:rsidRPr="006E606D">
        <w:rPr>
          <w:rFonts w:ascii="Courier New" w:hAnsi="Courier New" w:cs="Courier New"/>
          <w:bCs w:val="0"/>
        </w:rPr>
        <w:t>/etc/audit/audit.rules</w:t>
      </w:r>
      <w:r>
        <w:t xml:space="preserve"> file.</w:t>
      </w:r>
    </w:p>
    <w:p w:rsidR="00A259B7" w:rsidRPr="00FB132F" w:rsidRDefault="00A259B7" w:rsidP="00FB132F">
      <w:pPr>
        <w:pStyle w:val="CISC0de"/>
        <w:pBdr>
          <w:bottom w:val="single" w:sz="4" w:space="0" w:color="auto"/>
        </w:pBdr>
      </w:pPr>
      <w:r w:rsidRPr="00FB132F">
        <w:t>-a always,exit -F arch=b32 -S adjtimex -S settimeofday -S stime -k time-change</w:t>
      </w:r>
    </w:p>
    <w:p w:rsidR="00A259B7" w:rsidRPr="00FB132F" w:rsidRDefault="00A259B7" w:rsidP="00FB132F">
      <w:pPr>
        <w:pStyle w:val="CISC0de"/>
        <w:pBdr>
          <w:bottom w:val="single" w:sz="4" w:space="0" w:color="auto"/>
        </w:pBdr>
      </w:pPr>
      <w:r w:rsidRPr="00FB132F">
        <w:t>-a always,exit -F arch=b32 -S clock_settime -k time-change</w:t>
      </w:r>
    </w:p>
    <w:p w:rsidR="00A259B7" w:rsidRPr="00FB132F" w:rsidRDefault="00A259B7" w:rsidP="00FB132F">
      <w:pPr>
        <w:pStyle w:val="CISC0de"/>
        <w:pBdr>
          <w:bottom w:val="single" w:sz="4" w:space="0" w:color="auto"/>
        </w:pBdr>
      </w:pPr>
      <w:r w:rsidRPr="00FB132F">
        <w:t>-w /etc/localtime -p wa -k time-change</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1731CF">
        <w:t>-</w:t>
      </w:r>
      <w:r w:rsidRPr="00FB132F">
        <w:t>P 1</w:t>
      </w:r>
      <w:r w:rsidR="001731CF">
        <w:t>-</w:t>
      </w:r>
      <w:r w:rsidRPr="00FB132F">
        <w:t>HUP auditd</w:t>
      </w:r>
    </w:p>
    <w:p w:rsidR="00C867E1" w:rsidRPr="00FB132F" w:rsidRDefault="00C867E1" w:rsidP="00FB132F">
      <w:pPr>
        <w:pStyle w:val="CISC0de"/>
        <w:pBdr>
          <w:bottom w:val="single" w:sz="4" w:space="0" w:color="auto"/>
        </w:pBdr>
      </w:pPr>
    </w:p>
    <w:p w:rsidR="00702B9B" w:rsidRPr="009F07F8" w:rsidRDefault="00702B9B" w:rsidP="00E476A0">
      <w:pPr>
        <w:pStyle w:val="CISNormal"/>
      </w:pPr>
    </w:p>
    <w:p w:rsidR="00E476A0" w:rsidRPr="009F07F8" w:rsidRDefault="00E476A0" w:rsidP="00E476A0">
      <w:pPr>
        <w:pStyle w:val="CISNormal"/>
        <w:rPr>
          <w:b/>
        </w:rPr>
      </w:pPr>
      <w:r w:rsidRPr="009F07F8">
        <w:rPr>
          <w:b/>
        </w:rPr>
        <w:t>Audit:</w:t>
      </w:r>
    </w:p>
    <w:p w:rsidR="00E476A0" w:rsidRDefault="00E476A0" w:rsidP="00E476A0">
      <w:pPr>
        <w:pStyle w:val="CISNormal"/>
      </w:pPr>
      <w:r w:rsidRPr="009F07F8">
        <w:t xml:space="preserve">Perform the following to determine </w:t>
      </w:r>
      <w:r w:rsidR="00702B9B">
        <w:t>if events where the system date and/or time has been modified are captured.</w:t>
      </w:r>
    </w:p>
    <w:p w:rsidR="00A259B7" w:rsidRDefault="00A259B7" w:rsidP="00E476A0">
      <w:pPr>
        <w:pStyle w:val="CISNormal"/>
      </w:pPr>
    </w:p>
    <w:p w:rsidR="00A259B7" w:rsidRPr="009F07F8" w:rsidRDefault="00A259B7" w:rsidP="00E476A0">
      <w:pPr>
        <w:pStyle w:val="CISNormal"/>
      </w:pPr>
      <w:r>
        <w:t xml:space="preserve">On a 64 </w:t>
      </w:r>
      <w:r w:rsidR="00A40A73">
        <w:t>bit system</w:t>
      </w:r>
      <w:r w:rsidR="002D2126">
        <w:t>, perform the following command and ensure</w:t>
      </w:r>
      <w:r>
        <w:t xml:space="preserve"> the output </w:t>
      </w:r>
      <w:r w:rsidR="002D2126">
        <w:t>is as shown</w:t>
      </w:r>
      <w:r>
        <w:t>.</w:t>
      </w:r>
    </w:p>
    <w:p w:rsidR="00551C7A" w:rsidRDefault="00924457" w:rsidP="00FB132F">
      <w:pPr>
        <w:pStyle w:val="CISC0de"/>
        <w:pBdr>
          <w:bottom w:val="single" w:sz="4" w:space="0" w:color="auto"/>
        </w:pBdr>
      </w:pPr>
      <w:r>
        <w:t>#</w:t>
      </w:r>
      <w:r w:rsidR="00702B9B">
        <w:t xml:space="preserve"> </w:t>
      </w:r>
      <w:r w:rsidRPr="00FB132F">
        <w:t>grep time_change /etc/audit/audit.rules</w:t>
      </w:r>
    </w:p>
    <w:p w:rsidR="00551C7A" w:rsidRPr="00FB132F" w:rsidRDefault="00924457" w:rsidP="00FB132F">
      <w:pPr>
        <w:pStyle w:val="CISC0de"/>
        <w:pBdr>
          <w:bottom w:val="single" w:sz="4" w:space="0" w:color="auto"/>
        </w:pBdr>
      </w:pPr>
      <w:r w:rsidRPr="00FB132F">
        <w:lastRenderedPageBreak/>
        <w:t>-a always,exit -F arch=</w:t>
      </w:r>
      <w:r w:rsidR="00A259B7" w:rsidRPr="00FB132F">
        <w:t xml:space="preserve">b64 </w:t>
      </w:r>
      <w:r w:rsidRPr="00FB132F">
        <w:t>-S adjtimex -S settimeofday -k time-change</w:t>
      </w:r>
    </w:p>
    <w:p w:rsidR="00A259B7" w:rsidRPr="00FB132F" w:rsidRDefault="00A259B7" w:rsidP="00FB132F">
      <w:pPr>
        <w:pStyle w:val="CISC0de"/>
        <w:pBdr>
          <w:bottom w:val="single" w:sz="4" w:space="0" w:color="auto"/>
        </w:pBdr>
      </w:pPr>
      <w:r w:rsidRPr="00FB132F">
        <w:t>-a always,exit -F arch=b32 -S adjtimex -S settimeofday -S stime -k time-change</w:t>
      </w:r>
    </w:p>
    <w:p w:rsidR="00551C7A" w:rsidRPr="00FB132F" w:rsidRDefault="00924457" w:rsidP="00FB132F">
      <w:pPr>
        <w:pStyle w:val="CISC0de"/>
        <w:pBdr>
          <w:bottom w:val="single" w:sz="4" w:space="0" w:color="auto"/>
        </w:pBdr>
      </w:pPr>
      <w:r w:rsidRPr="00FB132F">
        <w:t>-a always,exit -F arch=</w:t>
      </w:r>
      <w:r w:rsidR="00A259B7" w:rsidRPr="00FB132F">
        <w:t xml:space="preserve">b64 </w:t>
      </w:r>
      <w:r w:rsidRPr="00FB132F">
        <w:t>-S clock_settime -k time-change</w:t>
      </w:r>
    </w:p>
    <w:p w:rsidR="00A259B7" w:rsidRPr="00FB132F" w:rsidRDefault="00A259B7" w:rsidP="00FB132F">
      <w:pPr>
        <w:pStyle w:val="CISC0de"/>
        <w:pBdr>
          <w:bottom w:val="single" w:sz="4" w:space="0" w:color="auto"/>
        </w:pBdr>
      </w:pPr>
      <w:r w:rsidRPr="00FB132F">
        <w:t>-a always,exit -F arch=b32 -S clock_settime -k time-change</w:t>
      </w:r>
    </w:p>
    <w:p w:rsidR="00551C7A" w:rsidRPr="00FB132F" w:rsidRDefault="00924457" w:rsidP="00FB132F">
      <w:pPr>
        <w:pStyle w:val="CISC0de"/>
        <w:pBdr>
          <w:bottom w:val="single" w:sz="4" w:space="0" w:color="auto"/>
        </w:pBdr>
      </w:pPr>
      <w:r w:rsidRPr="00FB132F">
        <w:t>-w /etc/localtime -p wa -k time-change</w:t>
      </w:r>
    </w:p>
    <w:p w:rsidR="00551C7A" w:rsidRPr="00FB132F" w:rsidRDefault="00551C7A"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1731CF">
        <w:t>-</w:t>
      </w:r>
      <w:r w:rsidRPr="00FB132F">
        <w:t>P 1</w:t>
      </w:r>
      <w:r w:rsidR="001731CF">
        <w:t>-</w:t>
      </w:r>
      <w:r w:rsidRPr="00FB132F">
        <w:t>HUP auditd</w:t>
      </w:r>
    </w:p>
    <w:p w:rsidR="00551C7A" w:rsidRPr="00FB132F" w:rsidRDefault="00551C7A" w:rsidP="00FB132F">
      <w:pPr>
        <w:pStyle w:val="CISC0de"/>
        <w:pBdr>
          <w:bottom w:val="single" w:sz="4" w:space="0" w:color="auto"/>
        </w:pBdr>
      </w:pPr>
    </w:p>
    <w:p w:rsidR="00551C7A" w:rsidRDefault="00551C7A" w:rsidP="006E606D">
      <w:pPr>
        <w:pStyle w:val="CISNormal"/>
      </w:pPr>
    </w:p>
    <w:p w:rsidR="00551C7A" w:rsidRDefault="00A259B7" w:rsidP="006E606D">
      <w:pPr>
        <w:pStyle w:val="CISNormal"/>
      </w:pPr>
      <w:r w:rsidRPr="00A259B7">
        <w:t xml:space="preserve">On a 32 bit system, </w:t>
      </w:r>
      <w:r w:rsidR="002D2126">
        <w:t xml:space="preserve">perform the following command and ensure </w:t>
      </w:r>
      <w:r w:rsidRPr="00A259B7">
        <w:t xml:space="preserve">the output </w:t>
      </w:r>
      <w:r w:rsidR="002D2126">
        <w:t>is as shown</w:t>
      </w:r>
      <w:r w:rsidRPr="00A259B7">
        <w:t>.</w:t>
      </w:r>
    </w:p>
    <w:p w:rsidR="00551C7A" w:rsidRDefault="00A259B7" w:rsidP="00FB132F">
      <w:pPr>
        <w:pStyle w:val="CISC0de"/>
        <w:pBdr>
          <w:bottom w:val="single" w:sz="4" w:space="0" w:color="auto"/>
        </w:pBdr>
      </w:pPr>
      <w:r w:rsidRPr="00FB132F">
        <w:t># grep time_change /etc/audit/audit.rules</w:t>
      </w:r>
    </w:p>
    <w:p w:rsidR="00551C7A" w:rsidRPr="00FB132F" w:rsidRDefault="00A259B7" w:rsidP="00FB132F">
      <w:pPr>
        <w:pStyle w:val="CISC0de"/>
        <w:pBdr>
          <w:bottom w:val="single" w:sz="4" w:space="0" w:color="auto"/>
        </w:pBdr>
      </w:pPr>
      <w:r w:rsidRPr="00FB132F">
        <w:t>-a always,exit -F arch=b32 -S adjtimex -S settimeofday -S stime -k time-change</w:t>
      </w:r>
    </w:p>
    <w:p w:rsidR="00551C7A" w:rsidRPr="00FB132F" w:rsidRDefault="00A259B7" w:rsidP="00FB132F">
      <w:pPr>
        <w:pStyle w:val="CISC0de"/>
        <w:pBdr>
          <w:bottom w:val="single" w:sz="4" w:space="0" w:color="auto"/>
        </w:pBdr>
      </w:pPr>
      <w:r w:rsidRPr="00FB132F">
        <w:t>-a always,exit -F arch=b32 -S clock_settime -k time-change</w:t>
      </w:r>
    </w:p>
    <w:p w:rsidR="00551C7A" w:rsidRPr="00FB132F" w:rsidRDefault="00A259B7" w:rsidP="00FB132F">
      <w:pPr>
        <w:pStyle w:val="CISC0de"/>
        <w:pBdr>
          <w:bottom w:val="single" w:sz="4" w:space="0" w:color="auto"/>
        </w:pBdr>
      </w:pPr>
      <w:r w:rsidRPr="00FB132F">
        <w:t>-w /etc/localtime -p wa -k time-change</w:t>
      </w:r>
    </w:p>
    <w:p w:rsidR="00551C7A" w:rsidRPr="00FB132F" w:rsidRDefault="00551C7A"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xml:space="preserve"># </w:t>
      </w:r>
      <w:r w:rsidR="009A444B" w:rsidRPr="00FB132F">
        <w:t>Execute the following command to restart auditd</w:t>
      </w:r>
    </w:p>
    <w:p w:rsidR="00C867E1" w:rsidRPr="00FB132F" w:rsidRDefault="009A444B" w:rsidP="00FB132F">
      <w:pPr>
        <w:pStyle w:val="CISC0de"/>
        <w:pBdr>
          <w:bottom w:val="single" w:sz="4" w:space="0" w:color="auto"/>
        </w:pBdr>
      </w:pPr>
      <w:r w:rsidRPr="00FB132F">
        <w:t xml:space="preserve"># pkill </w:t>
      </w:r>
      <w:r w:rsidR="001731CF">
        <w:t>-</w:t>
      </w:r>
      <w:r w:rsidRPr="00FB132F">
        <w:t>P 1</w:t>
      </w:r>
      <w:r w:rsidR="001731CF">
        <w:t>-</w:t>
      </w:r>
      <w:r w:rsidRPr="00FB132F">
        <w:t>HUP auditd</w:t>
      </w:r>
    </w:p>
    <w:p w:rsidR="00551C7A" w:rsidRPr="00FB132F" w:rsidRDefault="00551C7A" w:rsidP="00FB132F">
      <w:pPr>
        <w:pStyle w:val="CISC0de"/>
        <w:pBdr>
          <w:bottom w:val="single" w:sz="4" w:space="0" w:color="auto"/>
        </w:pBdr>
      </w:pPr>
    </w:p>
    <w:p w:rsidR="00E476A0" w:rsidRPr="009F07F8" w:rsidRDefault="00E476A0" w:rsidP="00E476A0">
      <w:pPr>
        <w:pStyle w:val="CISNormal"/>
      </w:pPr>
    </w:p>
    <w:p w:rsidR="00E476A0" w:rsidRPr="00383405" w:rsidRDefault="00702B9B" w:rsidP="006E606D">
      <w:pPr>
        <w:pStyle w:val="Heading3"/>
        <w:tabs>
          <w:tab w:val="center" w:pos="990"/>
        </w:tabs>
        <w:ind w:left="360"/>
      </w:pPr>
      <w:bookmarkStart w:id="4021" w:name="_Toc328948794"/>
      <w:r>
        <w:t>Record Events That Modify User/Group I</w:t>
      </w:r>
      <w:r w:rsidR="00E476A0" w:rsidRPr="00383405">
        <w:t>nformation</w:t>
      </w:r>
      <w:bookmarkEnd w:id="4021"/>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A51FD8" w:rsidP="003D4CEC">
            <w:pPr>
              <w:pStyle w:val="CISNormal"/>
            </w:pPr>
            <w:r>
              <w:t>No</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4022" w:author="blake" w:date="2012-04-05T12:49: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4023" w:author="blake" w:date="2012-04-05T12:49:00Z"/>
              </w:rPr>
            </w:pPr>
            <w:del w:id="4024"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3D4CEC">
            <w:pPr>
              <w:pStyle w:val="CISNormal"/>
              <w:rPr>
                <w:del w:id="4025" w:author="blake" w:date="2012-04-05T12:49:00Z"/>
              </w:rPr>
            </w:pPr>
            <w:del w:id="4026" w:author="blake" w:date="2012-04-05T12:49:00Z">
              <w:r w:rsidDel="00350415">
                <w:delText>CCE-14829-6</w:delText>
              </w:r>
            </w:del>
          </w:p>
        </w:tc>
      </w:tr>
    </w:tbl>
    <w:p w:rsidR="00702B9B" w:rsidRDefault="00702B9B" w:rsidP="00E476A0">
      <w:pPr>
        <w:pStyle w:val="CISNormal"/>
        <w:rPr>
          <w:b/>
        </w:rPr>
      </w:pPr>
    </w:p>
    <w:p w:rsidR="00E476A0" w:rsidRDefault="00E476A0" w:rsidP="00E476A0">
      <w:pPr>
        <w:pStyle w:val="CISNormal"/>
        <w:rPr>
          <w:b/>
        </w:rPr>
      </w:pPr>
      <w:r w:rsidRPr="009F07F8">
        <w:rPr>
          <w:b/>
        </w:rPr>
        <w:t xml:space="preserve">Description: </w:t>
      </w:r>
    </w:p>
    <w:p w:rsidR="00C57311" w:rsidRPr="005006D2" w:rsidRDefault="005006D2" w:rsidP="00C57311">
      <w:pPr>
        <w:pStyle w:val="CISNormal"/>
      </w:pPr>
      <w:r>
        <w:t xml:space="preserve">Record events affecting the </w:t>
      </w:r>
      <w:r w:rsidRPr="00702B9B">
        <w:rPr>
          <w:rFonts w:ascii="Courier New" w:hAnsi="Courier New" w:cs="Courier New"/>
        </w:rPr>
        <w:t>group</w:t>
      </w:r>
      <w:r>
        <w:t xml:space="preserve">, </w:t>
      </w:r>
      <w:r w:rsidRPr="00702B9B">
        <w:rPr>
          <w:rFonts w:ascii="Courier New" w:hAnsi="Courier New" w:cs="Courier New"/>
        </w:rPr>
        <w:t>passwd</w:t>
      </w:r>
      <w:r w:rsidRPr="00A40A73">
        <w:t xml:space="preserve"> </w:t>
      </w:r>
      <w:r>
        <w:t>(user</w:t>
      </w:r>
      <w:r w:rsidR="00A40A73">
        <w:t xml:space="preserve"> </w:t>
      </w:r>
      <w:r>
        <w:t>ID</w:t>
      </w:r>
      <w:r w:rsidR="00A40A73">
        <w:t>s</w:t>
      </w:r>
      <w:r>
        <w:t xml:space="preserve">), </w:t>
      </w:r>
      <w:r w:rsidRPr="00702B9B">
        <w:rPr>
          <w:rFonts w:ascii="Courier New" w:hAnsi="Courier New" w:cs="Courier New"/>
        </w:rPr>
        <w:t>shadow</w:t>
      </w:r>
      <w:r>
        <w:t xml:space="preserve"> and </w:t>
      </w:r>
      <w:r w:rsidRPr="00702B9B">
        <w:rPr>
          <w:rFonts w:ascii="Courier New" w:hAnsi="Courier New" w:cs="Courier New"/>
        </w:rPr>
        <w:t xml:space="preserve">gshadow </w:t>
      </w:r>
      <w:r>
        <w:t>(passwords) or /</w:t>
      </w:r>
      <w:r w:rsidRPr="00702B9B">
        <w:rPr>
          <w:rFonts w:ascii="Courier New" w:hAnsi="Courier New" w:cs="Courier New"/>
        </w:rPr>
        <w:t>etc/security/opasswd</w:t>
      </w:r>
      <w:r>
        <w:t xml:space="preserve"> (old passwords, </w:t>
      </w:r>
      <w:r w:rsidR="00C57311">
        <w:t>based on remember parameter in the PAM configuration)</w:t>
      </w:r>
      <w:r w:rsidR="00702B9B">
        <w:t xml:space="preserve"> files. The parameters</w:t>
      </w:r>
      <w:r w:rsidR="00C57311">
        <w:t xml:space="preserve"> </w:t>
      </w:r>
      <w:r w:rsidR="00702B9B">
        <w:t>in this section</w:t>
      </w:r>
      <w:r w:rsidR="00C57311">
        <w:t xml:space="preserve"> will watch the files to see if they have been opened for write or have had attribute changes (e.g. permissions) and tag them with the </w:t>
      </w:r>
      <w:r w:rsidR="006A2B51">
        <w:t>identifier</w:t>
      </w:r>
      <w:r w:rsidR="00C57311">
        <w:t xml:space="preserve"> </w:t>
      </w:r>
      <w:r w:rsidR="00505736">
        <w:t>"</w:t>
      </w:r>
      <w:r w:rsidR="00C57311">
        <w:t>identity</w:t>
      </w:r>
      <w:r w:rsidR="00505736">
        <w:t>"</w:t>
      </w:r>
      <w:r w:rsidR="00C57311">
        <w:t xml:space="preserve"> in the audit log file.</w:t>
      </w:r>
    </w:p>
    <w:p w:rsidR="004335B1" w:rsidRPr="005006D2" w:rsidRDefault="004335B1" w:rsidP="00E476A0">
      <w:pPr>
        <w:pStyle w:val="CISNormal"/>
      </w:pPr>
    </w:p>
    <w:p w:rsidR="00E476A0" w:rsidRDefault="00E476A0" w:rsidP="00E476A0">
      <w:pPr>
        <w:pStyle w:val="CISNormal"/>
        <w:rPr>
          <w:b/>
        </w:rPr>
      </w:pPr>
      <w:r w:rsidRPr="009F07F8">
        <w:rPr>
          <w:b/>
        </w:rPr>
        <w:t>Rationale:</w:t>
      </w:r>
    </w:p>
    <w:p w:rsidR="00702B9B" w:rsidRDefault="00C57311" w:rsidP="00E476A0">
      <w:pPr>
        <w:pStyle w:val="CISNormal"/>
      </w:pPr>
      <w:r>
        <w:t xml:space="preserve">Unexpected changes to these files could be an indication that the system has been compromised and that an unauthorized user is attempting to hide their activities or compromise additional accounts. </w:t>
      </w:r>
    </w:p>
    <w:p w:rsidR="00702B9B" w:rsidRDefault="00702B9B" w:rsidP="00E476A0">
      <w:pPr>
        <w:pStyle w:val="CISNormal"/>
      </w:pPr>
    </w:p>
    <w:p w:rsidR="00E476A0" w:rsidRDefault="00E476A0" w:rsidP="00E476A0">
      <w:pPr>
        <w:pStyle w:val="CISNormal"/>
        <w:rPr>
          <w:b/>
        </w:rPr>
      </w:pPr>
      <w:r w:rsidRPr="009F07F8">
        <w:rPr>
          <w:b/>
        </w:rPr>
        <w:t>Remediation:</w:t>
      </w:r>
    </w:p>
    <w:p w:rsidR="004335B1" w:rsidRDefault="00702B9B" w:rsidP="00595E90">
      <w:pPr>
        <w:pStyle w:val="CISNormal"/>
      </w:pPr>
      <w:r w:rsidRPr="00702B9B">
        <w:t xml:space="preserve">Add the following lines to the </w:t>
      </w:r>
      <w:r w:rsidRPr="00595E90">
        <w:rPr>
          <w:rStyle w:val="CodeChar"/>
          <w:sz w:val="24"/>
          <w:szCs w:val="24"/>
        </w:rPr>
        <w:t>/etc/audit/audit.rules</w:t>
      </w:r>
      <w:r w:rsidRPr="00702B9B">
        <w:t xml:space="preserve"> file. </w:t>
      </w:r>
    </w:p>
    <w:p w:rsidR="00082985" w:rsidRPr="00FB132F" w:rsidRDefault="00082985" w:rsidP="00FB132F">
      <w:pPr>
        <w:pStyle w:val="CISC0de"/>
        <w:pBdr>
          <w:bottom w:val="single" w:sz="4" w:space="0" w:color="auto"/>
        </w:pBdr>
      </w:pPr>
      <w:r w:rsidRPr="00FB132F">
        <w:t>-w /etc/group -p wa -k identity</w:t>
      </w:r>
    </w:p>
    <w:p w:rsidR="00082985" w:rsidRPr="00FB132F" w:rsidRDefault="00082985" w:rsidP="00FB132F">
      <w:pPr>
        <w:pStyle w:val="CISC0de"/>
        <w:pBdr>
          <w:bottom w:val="single" w:sz="4" w:space="0" w:color="auto"/>
        </w:pBdr>
      </w:pPr>
      <w:r w:rsidRPr="00FB132F">
        <w:t>-w /etc/passwd -p wa -k identity</w:t>
      </w:r>
    </w:p>
    <w:p w:rsidR="00082985" w:rsidRPr="00FB132F" w:rsidRDefault="00082985" w:rsidP="00FB132F">
      <w:pPr>
        <w:pStyle w:val="CISC0de"/>
        <w:pBdr>
          <w:bottom w:val="single" w:sz="4" w:space="0" w:color="auto"/>
        </w:pBdr>
      </w:pPr>
      <w:r w:rsidRPr="00FB132F">
        <w:t>-w /etc/gshadow -p wa -k identity</w:t>
      </w:r>
    </w:p>
    <w:p w:rsidR="00082985" w:rsidRPr="00FB132F" w:rsidRDefault="00082985" w:rsidP="00FB132F">
      <w:pPr>
        <w:pStyle w:val="CISC0de"/>
        <w:pBdr>
          <w:bottom w:val="single" w:sz="4" w:space="0" w:color="auto"/>
        </w:pBdr>
      </w:pPr>
      <w:r w:rsidRPr="00FB132F">
        <w:t>-w /etc/shadow -p wa -k identity</w:t>
      </w:r>
    </w:p>
    <w:p w:rsidR="00E476A0" w:rsidRPr="00FB132F" w:rsidRDefault="00082985" w:rsidP="00FB132F">
      <w:pPr>
        <w:pStyle w:val="CISC0de"/>
        <w:pBdr>
          <w:bottom w:val="single" w:sz="4" w:space="0" w:color="auto"/>
        </w:pBdr>
      </w:pPr>
      <w:r w:rsidRPr="00FB132F">
        <w:t>-w /etc/security/opasswd -p wa -k identity</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1731CF">
        <w:t>-</w:t>
      </w:r>
      <w:r w:rsidRPr="00FB132F">
        <w:t>P 1</w:t>
      </w:r>
      <w:r w:rsidR="001731CF">
        <w:t>-</w:t>
      </w:r>
      <w:r w:rsidRPr="00FB132F">
        <w:t>HUP auditd</w:t>
      </w:r>
    </w:p>
    <w:p w:rsidR="00C867E1" w:rsidRPr="00FB132F" w:rsidRDefault="00C867E1" w:rsidP="00FB132F">
      <w:pPr>
        <w:pStyle w:val="CISC0de"/>
        <w:pBdr>
          <w:bottom w:val="single" w:sz="4" w:space="0" w:color="auto"/>
        </w:pBdr>
      </w:pPr>
    </w:p>
    <w:p w:rsidR="00E476A0" w:rsidRPr="009F07F8" w:rsidRDefault="00E476A0" w:rsidP="00E476A0">
      <w:pPr>
        <w:pStyle w:val="CISNormal"/>
      </w:pPr>
    </w:p>
    <w:p w:rsidR="00E476A0" w:rsidRPr="009F07F8" w:rsidRDefault="00E476A0" w:rsidP="00E476A0">
      <w:pPr>
        <w:pStyle w:val="CISNormal"/>
        <w:rPr>
          <w:b/>
        </w:rPr>
      </w:pPr>
      <w:r w:rsidRPr="009F07F8">
        <w:rPr>
          <w:b/>
        </w:rPr>
        <w:t>Audit:</w:t>
      </w:r>
    </w:p>
    <w:p w:rsidR="00E476A0" w:rsidRPr="009F07F8" w:rsidRDefault="00E476A0" w:rsidP="00E476A0">
      <w:pPr>
        <w:pStyle w:val="CISNormal"/>
      </w:pPr>
      <w:r w:rsidRPr="009F07F8">
        <w:t xml:space="preserve">Perform the following to determine </w:t>
      </w:r>
      <w:r w:rsidR="00595E90">
        <w:t>if events that modify user/group information are recorded.</w:t>
      </w:r>
    </w:p>
    <w:p w:rsidR="004335B1" w:rsidRDefault="00924457" w:rsidP="00FB132F">
      <w:pPr>
        <w:pStyle w:val="CISC0de"/>
        <w:pBdr>
          <w:bottom w:val="single" w:sz="4" w:space="0" w:color="auto"/>
        </w:pBdr>
      </w:pPr>
      <w:r>
        <w:t xml:space="preserve"># </w:t>
      </w:r>
      <w:r w:rsidRPr="00FB132F">
        <w:t>grep identity /etc/audit/audit.rules</w:t>
      </w:r>
    </w:p>
    <w:p w:rsidR="00924457" w:rsidRPr="00F845BB" w:rsidRDefault="00924457" w:rsidP="00FB132F">
      <w:pPr>
        <w:pStyle w:val="CISC0de"/>
        <w:pBdr>
          <w:bottom w:val="single" w:sz="4" w:space="0" w:color="auto"/>
        </w:pBdr>
      </w:pPr>
      <w:r w:rsidRPr="00F845BB">
        <w:t>-w /etc/group -p wa -k identity</w:t>
      </w:r>
    </w:p>
    <w:p w:rsidR="00924457" w:rsidRPr="00F845BB" w:rsidRDefault="00924457" w:rsidP="00FB132F">
      <w:pPr>
        <w:pStyle w:val="CISC0de"/>
        <w:pBdr>
          <w:bottom w:val="single" w:sz="4" w:space="0" w:color="auto"/>
        </w:pBdr>
      </w:pPr>
      <w:r w:rsidRPr="00F845BB">
        <w:t>-w /etc/passwd -p wa -k identity</w:t>
      </w:r>
    </w:p>
    <w:p w:rsidR="00924457" w:rsidRPr="00F845BB" w:rsidRDefault="00924457" w:rsidP="00FB132F">
      <w:pPr>
        <w:pStyle w:val="CISC0de"/>
        <w:pBdr>
          <w:bottom w:val="single" w:sz="4" w:space="0" w:color="auto"/>
        </w:pBdr>
      </w:pPr>
      <w:r w:rsidRPr="00F845BB">
        <w:t>-w /etc/gshadow -p wa -k identity</w:t>
      </w:r>
    </w:p>
    <w:p w:rsidR="00924457" w:rsidRPr="00F845BB" w:rsidRDefault="00924457" w:rsidP="00FB132F">
      <w:pPr>
        <w:pStyle w:val="CISC0de"/>
        <w:pBdr>
          <w:bottom w:val="single" w:sz="4" w:space="0" w:color="auto"/>
        </w:pBdr>
      </w:pPr>
      <w:r w:rsidRPr="00F845BB">
        <w:t>-w /etc/shadow -p wa -k identity</w:t>
      </w:r>
    </w:p>
    <w:p w:rsidR="00924457" w:rsidRPr="00F845BB" w:rsidRDefault="00924457" w:rsidP="00FB132F">
      <w:pPr>
        <w:pStyle w:val="CISC0de"/>
        <w:pBdr>
          <w:bottom w:val="single" w:sz="4" w:space="0" w:color="auto"/>
        </w:pBdr>
      </w:pPr>
      <w:r w:rsidRPr="00F845BB">
        <w:t>-w /etc/security/opasswd -p wa -k identity</w:t>
      </w:r>
    </w:p>
    <w:p w:rsidR="00E476A0" w:rsidRPr="009F07F8" w:rsidRDefault="00E476A0" w:rsidP="00E476A0">
      <w:pPr>
        <w:pStyle w:val="CISNormal"/>
      </w:pPr>
    </w:p>
    <w:p w:rsidR="00E476A0" w:rsidRPr="00383405" w:rsidRDefault="00595E90" w:rsidP="006E606D">
      <w:pPr>
        <w:pStyle w:val="Heading3"/>
        <w:tabs>
          <w:tab w:val="center" w:pos="990"/>
        </w:tabs>
        <w:ind w:left="360"/>
      </w:pPr>
      <w:bookmarkStart w:id="4027" w:name="_Toc328948795"/>
      <w:r>
        <w:t>Record Events That Modify the System’s Network E</w:t>
      </w:r>
      <w:r w:rsidR="00E476A0" w:rsidRPr="00383405">
        <w:t>nvironment</w:t>
      </w:r>
      <w:bookmarkEnd w:id="4027"/>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A51FD8" w:rsidP="003D4CEC">
            <w:pPr>
              <w:pStyle w:val="CISNormal"/>
            </w:pPr>
            <w:r>
              <w:t>No</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4028" w:author="blake" w:date="2012-04-05T12:49: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4029" w:author="blake" w:date="2012-04-05T12:49:00Z"/>
              </w:rPr>
            </w:pPr>
            <w:del w:id="4030"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3D4CEC">
            <w:pPr>
              <w:pStyle w:val="CISNormal"/>
              <w:rPr>
                <w:del w:id="4031" w:author="blake" w:date="2012-04-05T12:49:00Z"/>
              </w:rPr>
            </w:pPr>
            <w:del w:id="4032" w:author="blake" w:date="2012-04-05T12:49:00Z">
              <w:r w:rsidDel="00350415">
                <w:delText>CCE-14816-3</w:delText>
              </w:r>
            </w:del>
          </w:p>
        </w:tc>
      </w:tr>
    </w:tbl>
    <w:p w:rsidR="00595E90" w:rsidRDefault="00595E90" w:rsidP="00E476A0">
      <w:pPr>
        <w:pStyle w:val="CISNormal"/>
        <w:rPr>
          <w:b/>
        </w:rPr>
      </w:pPr>
    </w:p>
    <w:p w:rsidR="00E476A0" w:rsidRDefault="00E476A0" w:rsidP="00E476A0">
      <w:pPr>
        <w:pStyle w:val="CISNormal"/>
        <w:rPr>
          <w:b/>
        </w:rPr>
      </w:pPr>
      <w:r w:rsidRPr="009F07F8">
        <w:rPr>
          <w:b/>
        </w:rPr>
        <w:t xml:space="preserve">Description: </w:t>
      </w:r>
    </w:p>
    <w:p w:rsidR="004335B1" w:rsidRDefault="006A2B51" w:rsidP="00E476A0">
      <w:pPr>
        <w:pStyle w:val="CISNormal"/>
      </w:pPr>
      <w:r>
        <w:t xml:space="preserve">Record changes to network environment files or system calls. The below parameters monitor the sethostname (set the systems host name) or setdomainname (set the systems domainname) system calls, and write an audit event on system call exit. The other parameters monitor the </w:t>
      </w:r>
      <w:r w:rsidRPr="00595E90">
        <w:rPr>
          <w:rStyle w:val="CodeChar"/>
          <w:sz w:val="24"/>
          <w:szCs w:val="24"/>
        </w:rPr>
        <w:t>/etc/issue</w:t>
      </w:r>
      <w:r>
        <w:t xml:space="preserve"> and </w:t>
      </w:r>
      <w:r w:rsidRPr="00595E90">
        <w:rPr>
          <w:rStyle w:val="CodeChar"/>
          <w:sz w:val="24"/>
          <w:szCs w:val="24"/>
        </w:rPr>
        <w:t>/etc/issue.net</w:t>
      </w:r>
      <w:r>
        <w:t xml:space="preserve"> files (messages displayed pre-login), </w:t>
      </w:r>
      <w:r w:rsidRPr="00595E90">
        <w:rPr>
          <w:rStyle w:val="CodeChar"/>
          <w:sz w:val="24"/>
          <w:szCs w:val="24"/>
        </w:rPr>
        <w:t>/etc/hosts</w:t>
      </w:r>
      <w:r>
        <w:t xml:space="preserve"> (file containing host names and associated IP addresses) and </w:t>
      </w:r>
      <w:r w:rsidRPr="00595E90">
        <w:rPr>
          <w:rStyle w:val="CodeChar"/>
          <w:sz w:val="24"/>
          <w:szCs w:val="24"/>
        </w:rPr>
        <w:t>/etc/sysconfig/network</w:t>
      </w:r>
      <w:r>
        <w:t xml:space="preserve"> (directory containing network interface scripts and configurations)</w:t>
      </w:r>
      <w:r w:rsidR="00595E90">
        <w:t xml:space="preserve"> files. </w:t>
      </w:r>
    </w:p>
    <w:p w:rsidR="00595E90" w:rsidRPr="006A2B51" w:rsidRDefault="00595E90" w:rsidP="00E476A0">
      <w:pPr>
        <w:pStyle w:val="CISNormal"/>
      </w:pPr>
    </w:p>
    <w:p w:rsidR="00E476A0" w:rsidRDefault="00E476A0" w:rsidP="00E476A0">
      <w:pPr>
        <w:pStyle w:val="CISNormal"/>
        <w:rPr>
          <w:b/>
        </w:rPr>
      </w:pPr>
      <w:r w:rsidRPr="009F07F8">
        <w:rPr>
          <w:b/>
        </w:rPr>
        <w:t>Rationale:</w:t>
      </w:r>
    </w:p>
    <w:p w:rsidR="004335B1" w:rsidRDefault="006A2B51" w:rsidP="00E476A0">
      <w:pPr>
        <w:pStyle w:val="CISNormal"/>
      </w:pPr>
      <w:r>
        <w:t xml:space="preserve">Monitoring </w:t>
      </w:r>
      <w:r w:rsidRPr="00595E90">
        <w:rPr>
          <w:rStyle w:val="CodeChar"/>
          <w:sz w:val="24"/>
          <w:szCs w:val="24"/>
        </w:rPr>
        <w:t>sethostname</w:t>
      </w:r>
      <w:r>
        <w:t xml:space="preserve"> and </w:t>
      </w:r>
      <w:r w:rsidRPr="00595E90">
        <w:rPr>
          <w:rStyle w:val="CodeChar"/>
          <w:sz w:val="24"/>
          <w:szCs w:val="24"/>
        </w:rPr>
        <w:t>setdomainname</w:t>
      </w:r>
      <w:r>
        <w:t xml:space="preserve"> will identify potential unauthorized changes to host and domainname of a system. The changing of these names could potentially break security parameters that are set based on those names.</w:t>
      </w:r>
      <w:r w:rsidR="00595E90">
        <w:t xml:space="preserve"> The</w:t>
      </w:r>
      <w:r>
        <w:t xml:space="preserve">  </w:t>
      </w:r>
      <w:r w:rsidRPr="00595E90">
        <w:rPr>
          <w:rStyle w:val="CodeChar"/>
          <w:sz w:val="24"/>
          <w:szCs w:val="24"/>
        </w:rPr>
        <w:t>/etc/hosts</w:t>
      </w:r>
      <w:r>
        <w:t xml:space="preserve"> </w:t>
      </w:r>
      <w:r w:rsidR="00595E90">
        <w:t xml:space="preserve">file </w:t>
      </w:r>
      <w:r>
        <w:t xml:space="preserve">is monitored for changes in the file that can indicate an unauthorized intruder is trying to change machine associations with IP addresses and trick users and processes into connecting to unintended machines. Monitoring </w:t>
      </w:r>
      <w:r w:rsidRPr="00595E90">
        <w:rPr>
          <w:rStyle w:val="CodeChar"/>
          <w:sz w:val="24"/>
          <w:szCs w:val="24"/>
        </w:rPr>
        <w:t>/etc/issue</w:t>
      </w:r>
      <w:r>
        <w:t xml:space="preserve"> and </w:t>
      </w:r>
      <w:r w:rsidRPr="00595E90">
        <w:rPr>
          <w:rStyle w:val="CodeChar"/>
          <w:sz w:val="24"/>
          <w:szCs w:val="24"/>
        </w:rPr>
        <w:t>/etc/issue.net</w:t>
      </w:r>
      <w:r>
        <w:t xml:space="preserve"> is important, as intruders could put disinformation into those files and trick users into providing information to the intruder. Monitoring </w:t>
      </w:r>
      <w:r w:rsidRPr="00595E90">
        <w:rPr>
          <w:rStyle w:val="CodeChar"/>
          <w:sz w:val="24"/>
          <w:szCs w:val="24"/>
        </w:rPr>
        <w:t>/etc/sysconfig/network</w:t>
      </w:r>
      <w:r>
        <w:t xml:space="preserve"> is important as it can show if network interfaces or scripts are being modified in a way that can lead to the machine becoming unavailable or compromised.</w:t>
      </w:r>
      <w:r w:rsidR="00F665EE">
        <w:t xml:space="preserve"> All audit records will be tagged with the identifier </w:t>
      </w:r>
      <w:r w:rsidR="00505736">
        <w:t>"</w:t>
      </w:r>
      <w:r w:rsidR="00F665EE">
        <w:t>system-locale.</w:t>
      </w:r>
      <w:r w:rsidR="00505736">
        <w:t>"</w:t>
      </w:r>
    </w:p>
    <w:p w:rsidR="006A2B51" w:rsidRPr="006A2B51" w:rsidRDefault="006A2B51" w:rsidP="00E476A0">
      <w:pPr>
        <w:pStyle w:val="CISNormal"/>
      </w:pPr>
    </w:p>
    <w:p w:rsidR="00E476A0" w:rsidRDefault="00E476A0" w:rsidP="00E476A0">
      <w:pPr>
        <w:pStyle w:val="CISNormal"/>
        <w:rPr>
          <w:b/>
        </w:rPr>
      </w:pPr>
      <w:r w:rsidRPr="009F07F8">
        <w:rPr>
          <w:b/>
        </w:rPr>
        <w:t>Remediation:</w:t>
      </w:r>
    </w:p>
    <w:p w:rsidR="004335B1" w:rsidRDefault="00A12C5A" w:rsidP="00595E90">
      <w:pPr>
        <w:pStyle w:val="CISNormal"/>
      </w:pPr>
      <w:r>
        <w:lastRenderedPageBreak/>
        <w:t>For 64 bit systems, a</w:t>
      </w:r>
      <w:r w:rsidR="00595E90" w:rsidRPr="00702B9B">
        <w:t xml:space="preserve">dd the following lines to the </w:t>
      </w:r>
      <w:r w:rsidR="00595E90" w:rsidRPr="00595E90">
        <w:rPr>
          <w:rStyle w:val="CodeChar"/>
          <w:sz w:val="24"/>
          <w:szCs w:val="24"/>
        </w:rPr>
        <w:t>/etc/audit/audit.rules</w:t>
      </w:r>
      <w:r w:rsidR="00595E90" w:rsidRPr="00702B9B">
        <w:t xml:space="preserve"> file. </w:t>
      </w:r>
    </w:p>
    <w:p w:rsidR="00082985" w:rsidRPr="00FB132F" w:rsidRDefault="00082985" w:rsidP="00FB132F">
      <w:pPr>
        <w:pStyle w:val="CISC0de"/>
        <w:pBdr>
          <w:bottom w:val="single" w:sz="4" w:space="0" w:color="auto"/>
        </w:pBdr>
      </w:pPr>
      <w:r w:rsidRPr="00FB132F">
        <w:t>-a exit,always -F arch=</w:t>
      </w:r>
      <w:r w:rsidR="000F77A6" w:rsidRPr="00FB132F">
        <w:t>b64</w:t>
      </w:r>
      <w:r w:rsidRPr="00FB132F">
        <w:t xml:space="preserve"> -S sethostname -S setdomainname -k system-locale</w:t>
      </w:r>
    </w:p>
    <w:p w:rsidR="000F77A6" w:rsidRPr="00FB132F" w:rsidRDefault="000F77A6" w:rsidP="00FB132F">
      <w:pPr>
        <w:pStyle w:val="CISC0de"/>
        <w:pBdr>
          <w:bottom w:val="single" w:sz="4" w:space="0" w:color="auto"/>
        </w:pBdr>
      </w:pPr>
      <w:r w:rsidRPr="00FB132F">
        <w:t>-a exit,always -F arch=b32 -S sethostname -S setdomainname -k system-locale</w:t>
      </w:r>
    </w:p>
    <w:p w:rsidR="00082985" w:rsidRPr="00FB132F" w:rsidRDefault="00082985" w:rsidP="00FB132F">
      <w:pPr>
        <w:pStyle w:val="CISC0de"/>
        <w:pBdr>
          <w:bottom w:val="single" w:sz="4" w:space="0" w:color="auto"/>
        </w:pBdr>
      </w:pPr>
      <w:r w:rsidRPr="00FB132F">
        <w:t>-w /etc/issue -p wa -k system-locale</w:t>
      </w:r>
    </w:p>
    <w:p w:rsidR="00082985" w:rsidRPr="00FB132F" w:rsidRDefault="00082985" w:rsidP="00FB132F">
      <w:pPr>
        <w:pStyle w:val="CISC0de"/>
        <w:pBdr>
          <w:bottom w:val="single" w:sz="4" w:space="0" w:color="auto"/>
        </w:pBdr>
      </w:pPr>
      <w:r w:rsidRPr="00FB132F">
        <w:t>-w /etc/issue.net -p wa -k system-locale</w:t>
      </w:r>
    </w:p>
    <w:p w:rsidR="00082985" w:rsidRPr="00FB132F" w:rsidRDefault="00082985" w:rsidP="00FB132F">
      <w:pPr>
        <w:pStyle w:val="CISC0de"/>
        <w:pBdr>
          <w:bottom w:val="single" w:sz="4" w:space="0" w:color="auto"/>
        </w:pBdr>
      </w:pPr>
      <w:r w:rsidRPr="00FB132F">
        <w:t>-w /etc/hosts -p wa -k system-locale</w:t>
      </w:r>
    </w:p>
    <w:p w:rsidR="00E476A0" w:rsidRPr="00FB132F" w:rsidRDefault="00082985" w:rsidP="00FB132F">
      <w:pPr>
        <w:pStyle w:val="CISC0de"/>
        <w:pBdr>
          <w:bottom w:val="single" w:sz="4" w:space="0" w:color="auto"/>
        </w:pBdr>
      </w:pPr>
      <w:r w:rsidRPr="00FB132F">
        <w:t>-w /etc/sysconfig/network -p wa -k system-locale</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1731CF">
        <w:t>-</w:t>
      </w:r>
      <w:r w:rsidRPr="00FB132F">
        <w:t>P 1</w:t>
      </w:r>
      <w:r w:rsidR="001731CF">
        <w:t>-</w:t>
      </w:r>
      <w:r w:rsidRPr="00FB132F">
        <w:t>HUP auditd</w:t>
      </w:r>
    </w:p>
    <w:p w:rsidR="000F77A6" w:rsidRPr="00FB132F" w:rsidRDefault="000F77A6" w:rsidP="00FB132F">
      <w:pPr>
        <w:pStyle w:val="CISC0de"/>
        <w:pBdr>
          <w:bottom w:val="single" w:sz="4" w:space="0" w:color="auto"/>
        </w:pBdr>
      </w:pPr>
    </w:p>
    <w:p w:rsidR="00E476A0" w:rsidRDefault="00E476A0" w:rsidP="00E476A0">
      <w:pPr>
        <w:pStyle w:val="CISNormal"/>
      </w:pPr>
    </w:p>
    <w:p w:rsidR="00A12C5A" w:rsidRDefault="00A12C5A" w:rsidP="00E476A0">
      <w:pPr>
        <w:pStyle w:val="CISNormal"/>
      </w:pPr>
      <w:r>
        <w:t xml:space="preserve">For 32 bit systems, add the following lines to the </w:t>
      </w:r>
      <w:r w:rsidRPr="00595E90">
        <w:rPr>
          <w:rStyle w:val="CodeChar"/>
          <w:sz w:val="24"/>
          <w:szCs w:val="24"/>
        </w:rPr>
        <w:t>/etc/audit/audit.rules</w:t>
      </w:r>
      <w:r w:rsidRPr="00702B9B">
        <w:t xml:space="preserve"> file. </w:t>
      </w:r>
    </w:p>
    <w:p w:rsidR="000F77A6" w:rsidRPr="00FB132F" w:rsidRDefault="000F77A6" w:rsidP="00FB132F">
      <w:pPr>
        <w:pStyle w:val="CISC0de"/>
        <w:pBdr>
          <w:bottom w:val="single" w:sz="4" w:space="0" w:color="auto"/>
        </w:pBdr>
      </w:pPr>
      <w:r w:rsidRPr="00FB132F">
        <w:t>-a exit,always -F arch=b32 -S sethostname -S setdomainname -k system-locale</w:t>
      </w:r>
    </w:p>
    <w:p w:rsidR="000F77A6" w:rsidRPr="00FB132F" w:rsidRDefault="000F77A6" w:rsidP="00FB132F">
      <w:pPr>
        <w:pStyle w:val="CISC0de"/>
        <w:pBdr>
          <w:bottom w:val="single" w:sz="4" w:space="0" w:color="auto"/>
        </w:pBdr>
      </w:pPr>
      <w:r w:rsidRPr="00FB132F">
        <w:t>-w /etc/issue -p wa -k system-locale</w:t>
      </w:r>
    </w:p>
    <w:p w:rsidR="000F77A6" w:rsidRPr="00FB132F" w:rsidRDefault="000F77A6" w:rsidP="00FB132F">
      <w:pPr>
        <w:pStyle w:val="CISC0de"/>
        <w:pBdr>
          <w:bottom w:val="single" w:sz="4" w:space="0" w:color="auto"/>
        </w:pBdr>
      </w:pPr>
      <w:r w:rsidRPr="00FB132F">
        <w:t>-w /etc/issue.net -p wa -k system-locale</w:t>
      </w:r>
    </w:p>
    <w:p w:rsidR="000F77A6" w:rsidRPr="00FB132F" w:rsidRDefault="000F77A6" w:rsidP="00FB132F">
      <w:pPr>
        <w:pStyle w:val="CISC0de"/>
        <w:pBdr>
          <w:bottom w:val="single" w:sz="4" w:space="0" w:color="auto"/>
        </w:pBdr>
      </w:pPr>
      <w:r w:rsidRPr="00FB132F">
        <w:t>-w /etc/hosts -p wa -k system-locale</w:t>
      </w:r>
    </w:p>
    <w:p w:rsidR="000F77A6" w:rsidRPr="00FB132F" w:rsidRDefault="000F77A6" w:rsidP="00FB132F">
      <w:pPr>
        <w:pStyle w:val="CISC0de"/>
        <w:pBdr>
          <w:bottom w:val="single" w:sz="4" w:space="0" w:color="auto"/>
        </w:pBdr>
      </w:pPr>
      <w:r w:rsidRPr="00FB132F">
        <w:t>-w /etc/sysconfig/network -p wa -k system-locale</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1731CF">
        <w:t>-</w:t>
      </w:r>
      <w:r w:rsidRPr="00FB132F">
        <w:t>P 1</w:t>
      </w:r>
      <w:r w:rsidR="001731CF">
        <w:t>-</w:t>
      </w:r>
      <w:r w:rsidRPr="00FB132F">
        <w:t>HUP auditd</w:t>
      </w:r>
    </w:p>
    <w:p w:rsidR="00C867E1" w:rsidRPr="00FB132F" w:rsidRDefault="00C867E1" w:rsidP="00FB132F">
      <w:pPr>
        <w:pStyle w:val="CISC0de"/>
        <w:pBdr>
          <w:bottom w:val="single" w:sz="4" w:space="0" w:color="auto"/>
        </w:pBdr>
      </w:pPr>
    </w:p>
    <w:p w:rsidR="00595E90" w:rsidRPr="009F07F8" w:rsidRDefault="00595E90" w:rsidP="00E476A0">
      <w:pPr>
        <w:pStyle w:val="CISNormal"/>
      </w:pPr>
    </w:p>
    <w:p w:rsidR="00E476A0" w:rsidRPr="009F07F8" w:rsidRDefault="00E476A0" w:rsidP="00E476A0">
      <w:pPr>
        <w:pStyle w:val="CISNormal"/>
        <w:rPr>
          <w:b/>
        </w:rPr>
      </w:pPr>
      <w:r w:rsidRPr="009F07F8">
        <w:rPr>
          <w:b/>
        </w:rPr>
        <w:t>Audit:</w:t>
      </w:r>
    </w:p>
    <w:p w:rsidR="001B13CB" w:rsidRPr="009F07F8" w:rsidRDefault="001B13CB" w:rsidP="001B13CB">
      <w:pPr>
        <w:pStyle w:val="CISNormal"/>
      </w:pPr>
      <w:r>
        <w:t>On a 64 bit system, perform the following command and ensure the output is as shown</w:t>
      </w:r>
    </w:p>
    <w:p w:rsidR="00E476A0" w:rsidRPr="009F07F8" w:rsidRDefault="00E476A0" w:rsidP="00E476A0">
      <w:pPr>
        <w:pStyle w:val="CISNormal"/>
      </w:pPr>
      <w:r w:rsidRPr="009F07F8">
        <w:t xml:space="preserve">to determine </w:t>
      </w:r>
      <w:r w:rsidR="00595E90">
        <w:t>if events that modify the system’s environment are recorded.</w:t>
      </w:r>
    </w:p>
    <w:p w:rsidR="004335B1" w:rsidRDefault="00924457" w:rsidP="00FB132F">
      <w:pPr>
        <w:pStyle w:val="CISC0de"/>
        <w:pBdr>
          <w:bottom w:val="single" w:sz="4" w:space="0" w:color="auto"/>
        </w:pBdr>
      </w:pPr>
      <w:r>
        <w:t xml:space="preserve"># </w:t>
      </w:r>
      <w:r w:rsidRPr="00FB132F">
        <w:t>grep system-locale /etc/audit/audit.rules</w:t>
      </w:r>
    </w:p>
    <w:p w:rsidR="00924457" w:rsidRDefault="00924457" w:rsidP="00FB132F">
      <w:pPr>
        <w:pStyle w:val="CISC0de"/>
        <w:pBdr>
          <w:bottom w:val="single" w:sz="4" w:space="0" w:color="auto"/>
        </w:pBdr>
      </w:pPr>
      <w:r w:rsidRPr="007E270F">
        <w:t>-a exit,always -F arch=</w:t>
      </w:r>
      <w:r w:rsidR="000F77A6">
        <w:t>b64</w:t>
      </w:r>
      <w:r w:rsidRPr="007E270F">
        <w:t xml:space="preserve"> -S sethostname -S setdomainname -k system-locale</w:t>
      </w:r>
    </w:p>
    <w:p w:rsidR="000F77A6" w:rsidRPr="007E270F" w:rsidRDefault="000F77A6" w:rsidP="00FB132F">
      <w:pPr>
        <w:pStyle w:val="CISC0de"/>
        <w:pBdr>
          <w:bottom w:val="single" w:sz="4" w:space="0" w:color="auto"/>
        </w:pBdr>
      </w:pPr>
      <w:r w:rsidRPr="007E270F">
        <w:t>-a exit,always -F arch=</w:t>
      </w:r>
      <w:r>
        <w:t>b32</w:t>
      </w:r>
      <w:r w:rsidRPr="007E270F">
        <w:t xml:space="preserve"> -S sethostname -S setdomainname -k system-locale</w:t>
      </w:r>
    </w:p>
    <w:p w:rsidR="00924457" w:rsidRPr="007E270F" w:rsidRDefault="00924457" w:rsidP="00FB132F">
      <w:pPr>
        <w:pStyle w:val="CISC0de"/>
        <w:pBdr>
          <w:bottom w:val="single" w:sz="4" w:space="0" w:color="auto"/>
        </w:pBdr>
      </w:pPr>
      <w:r w:rsidRPr="007E270F">
        <w:t>-w /etc/issue -p wa -k system-locale</w:t>
      </w:r>
    </w:p>
    <w:p w:rsidR="00924457" w:rsidRPr="007E270F" w:rsidRDefault="00924457" w:rsidP="00FB132F">
      <w:pPr>
        <w:pStyle w:val="CISC0de"/>
        <w:pBdr>
          <w:bottom w:val="single" w:sz="4" w:space="0" w:color="auto"/>
        </w:pBdr>
      </w:pPr>
      <w:r w:rsidRPr="007E270F">
        <w:t>-w /etc/issue.net -p wa -k system-locale</w:t>
      </w:r>
    </w:p>
    <w:p w:rsidR="00924457" w:rsidRPr="007E270F" w:rsidRDefault="00924457" w:rsidP="00FB132F">
      <w:pPr>
        <w:pStyle w:val="CISC0de"/>
        <w:pBdr>
          <w:bottom w:val="single" w:sz="4" w:space="0" w:color="auto"/>
        </w:pBdr>
      </w:pPr>
      <w:r w:rsidRPr="007E270F">
        <w:t>-w /etc/hosts -p wa -k system-locale</w:t>
      </w:r>
    </w:p>
    <w:p w:rsidR="00924457" w:rsidRPr="007E270F" w:rsidRDefault="00924457" w:rsidP="00FB132F">
      <w:pPr>
        <w:pStyle w:val="CISC0de"/>
        <w:pBdr>
          <w:bottom w:val="single" w:sz="4" w:space="0" w:color="auto"/>
        </w:pBdr>
      </w:pPr>
      <w:r w:rsidRPr="007E270F">
        <w:t>-w /etc/sysconfig/network -p wa -k system-locale</w:t>
      </w:r>
    </w:p>
    <w:p w:rsidR="00E476A0" w:rsidRDefault="00E476A0" w:rsidP="000F77A6">
      <w:pPr>
        <w:pStyle w:val="CISNormal"/>
      </w:pPr>
    </w:p>
    <w:p w:rsidR="00A12C5A" w:rsidRDefault="00A12C5A" w:rsidP="000F77A6">
      <w:pPr>
        <w:pStyle w:val="CISNormal"/>
      </w:pPr>
      <w:r>
        <w:t>For 32 bit systems, p</w:t>
      </w:r>
      <w:r w:rsidRPr="009F07F8">
        <w:t xml:space="preserve">erform the following </w:t>
      </w:r>
      <w:r w:rsidR="001B13CB">
        <w:t>command and ensure the output is as shown</w:t>
      </w:r>
      <w:r w:rsidR="001B13CB" w:rsidRPr="009F07F8">
        <w:t xml:space="preserve"> </w:t>
      </w:r>
      <w:r w:rsidRPr="009F07F8">
        <w:t xml:space="preserve">to determine </w:t>
      </w:r>
      <w:r>
        <w:t>if events that modify the system’s environment are recorded.</w:t>
      </w:r>
    </w:p>
    <w:p w:rsidR="000F77A6" w:rsidRDefault="000F77A6" w:rsidP="00FB132F">
      <w:pPr>
        <w:pStyle w:val="CISC0de"/>
        <w:pBdr>
          <w:bottom w:val="single" w:sz="4" w:space="0" w:color="auto"/>
        </w:pBdr>
      </w:pPr>
      <w:r>
        <w:t xml:space="preserve"># </w:t>
      </w:r>
      <w:r w:rsidRPr="00FB132F">
        <w:t>grep system-locale /etc/audit/audit.rules</w:t>
      </w:r>
    </w:p>
    <w:p w:rsidR="000F77A6" w:rsidRPr="007E270F" w:rsidRDefault="000F77A6" w:rsidP="00FB132F">
      <w:pPr>
        <w:pStyle w:val="CISC0de"/>
        <w:pBdr>
          <w:bottom w:val="single" w:sz="4" w:space="0" w:color="auto"/>
        </w:pBdr>
      </w:pPr>
      <w:r w:rsidRPr="007E270F">
        <w:t>-a exit,always -</w:t>
      </w:r>
      <w:r>
        <w:t>F arch=b32</w:t>
      </w:r>
      <w:r w:rsidRPr="007E270F">
        <w:t xml:space="preserve"> -S sethostname -S setdomainname -k system-locale</w:t>
      </w:r>
    </w:p>
    <w:p w:rsidR="000F77A6" w:rsidRPr="007E270F" w:rsidRDefault="000F77A6" w:rsidP="00FB132F">
      <w:pPr>
        <w:pStyle w:val="CISC0de"/>
        <w:pBdr>
          <w:bottom w:val="single" w:sz="4" w:space="0" w:color="auto"/>
        </w:pBdr>
      </w:pPr>
      <w:r w:rsidRPr="007E270F">
        <w:t>-w /etc/issue -p wa -k system-locale</w:t>
      </w:r>
    </w:p>
    <w:p w:rsidR="000F77A6" w:rsidRPr="007E270F" w:rsidRDefault="000F77A6" w:rsidP="00FB132F">
      <w:pPr>
        <w:pStyle w:val="CISC0de"/>
        <w:pBdr>
          <w:bottom w:val="single" w:sz="4" w:space="0" w:color="auto"/>
        </w:pBdr>
      </w:pPr>
      <w:r w:rsidRPr="007E270F">
        <w:t>-w /etc/issue.net -p wa -k system-locale</w:t>
      </w:r>
    </w:p>
    <w:p w:rsidR="000F77A6" w:rsidRPr="007E270F" w:rsidRDefault="000F77A6" w:rsidP="00FB132F">
      <w:pPr>
        <w:pStyle w:val="CISC0de"/>
        <w:pBdr>
          <w:bottom w:val="single" w:sz="4" w:space="0" w:color="auto"/>
        </w:pBdr>
      </w:pPr>
      <w:r w:rsidRPr="007E270F">
        <w:t>-w /etc/hosts -p wa -k system-locale</w:t>
      </w:r>
    </w:p>
    <w:p w:rsidR="000F77A6" w:rsidRPr="007E270F" w:rsidRDefault="000F77A6" w:rsidP="00FB132F">
      <w:pPr>
        <w:pStyle w:val="CISC0de"/>
        <w:pBdr>
          <w:bottom w:val="single" w:sz="4" w:space="0" w:color="auto"/>
        </w:pBdr>
      </w:pPr>
      <w:r w:rsidRPr="007E270F">
        <w:t>-w /etc/sysconfig/network -p wa -k system-locale</w:t>
      </w:r>
    </w:p>
    <w:p w:rsidR="000F77A6" w:rsidRPr="000F77A6" w:rsidRDefault="000F77A6" w:rsidP="000F77A6">
      <w:pPr>
        <w:pStyle w:val="CISNormal"/>
      </w:pPr>
    </w:p>
    <w:p w:rsidR="00E476A0" w:rsidRPr="00383405" w:rsidRDefault="00595E90" w:rsidP="006E606D">
      <w:pPr>
        <w:pStyle w:val="Heading3"/>
        <w:tabs>
          <w:tab w:val="center" w:pos="990"/>
        </w:tabs>
        <w:ind w:left="360"/>
      </w:pPr>
      <w:bookmarkStart w:id="4033" w:name="_Toc328948796"/>
      <w:r>
        <w:t>Record Events That Modify the System’s Mandatory Access C</w:t>
      </w:r>
      <w:r w:rsidR="00E476A0" w:rsidRPr="00383405">
        <w:t>ontrols</w:t>
      </w:r>
      <w:bookmarkEnd w:id="4033"/>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9A4065" w:rsidP="003D4CEC">
            <w:pPr>
              <w:pStyle w:val="CISNormal"/>
            </w:pPr>
            <w:r>
              <w:t>No</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4034" w:author="blake" w:date="2012-04-05T12:49: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4035" w:author="blake" w:date="2012-04-05T12:49:00Z"/>
              </w:rPr>
            </w:pPr>
            <w:del w:id="4036"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3D4CEC">
            <w:pPr>
              <w:pStyle w:val="CISNormal"/>
              <w:rPr>
                <w:del w:id="4037" w:author="blake" w:date="2012-04-05T12:49:00Z"/>
              </w:rPr>
            </w:pPr>
            <w:del w:id="4038" w:author="blake" w:date="2012-04-05T12:49:00Z">
              <w:r w:rsidDel="00350415">
                <w:delText>CCE-14821-3</w:delText>
              </w:r>
            </w:del>
          </w:p>
        </w:tc>
      </w:tr>
    </w:tbl>
    <w:p w:rsidR="00595E90" w:rsidRDefault="00595E90" w:rsidP="00E476A0">
      <w:pPr>
        <w:pStyle w:val="CISNormal"/>
        <w:rPr>
          <w:b/>
        </w:rPr>
      </w:pPr>
    </w:p>
    <w:p w:rsidR="00E476A0" w:rsidRDefault="00E476A0" w:rsidP="00E476A0">
      <w:pPr>
        <w:pStyle w:val="CISNormal"/>
        <w:rPr>
          <w:b/>
        </w:rPr>
      </w:pPr>
      <w:r w:rsidRPr="009F07F8">
        <w:rPr>
          <w:b/>
        </w:rPr>
        <w:lastRenderedPageBreak/>
        <w:t xml:space="preserve">Description: </w:t>
      </w:r>
    </w:p>
    <w:p w:rsidR="004335B1" w:rsidRDefault="009370E5" w:rsidP="00E476A0">
      <w:pPr>
        <w:pStyle w:val="CISNormal"/>
      </w:pPr>
      <w:r>
        <w:t xml:space="preserve">Monitor SELinux mandatory access controls. The parameters below monitor any write access (potential additional, deletion or modification of files in the directory) or attribute changes to the </w:t>
      </w:r>
      <w:r w:rsidRPr="00595E90">
        <w:rPr>
          <w:rStyle w:val="CodeChar"/>
          <w:sz w:val="24"/>
          <w:szCs w:val="24"/>
        </w:rPr>
        <w:t>/etc/selinux</w:t>
      </w:r>
      <w:r>
        <w:t xml:space="preserve"> directory.</w:t>
      </w:r>
    </w:p>
    <w:p w:rsidR="00595E90" w:rsidRPr="00253661" w:rsidRDefault="00595E90" w:rsidP="00E476A0">
      <w:pPr>
        <w:pStyle w:val="CISNormal"/>
      </w:pPr>
    </w:p>
    <w:p w:rsidR="00E476A0" w:rsidRDefault="00E476A0" w:rsidP="00E476A0">
      <w:pPr>
        <w:pStyle w:val="CISNormal"/>
        <w:rPr>
          <w:b/>
        </w:rPr>
      </w:pPr>
      <w:r w:rsidRPr="009F07F8">
        <w:rPr>
          <w:b/>
        </w:rPr>
        <w:t>Rationale:</w:t>
      </w:r>
    </w:p>
    <w:p w:rsidR="004335B1" w:rsidRDefault="009370E5" w:rsidP="00E476A0">
      <w:pPr>
        <w:pStyle w:val="CISNormal"/>
      </w:pPr>
      <w:r>
        <w:t>Changes to files in this directory could indicate that an unauthorized user is attempting to modify access controls and change security contexts, leading to a compromise of the system.</w:t>
      </w:r>
    </w:p>
    <w:p w:rsidR="00595E90" w:rsidRPr="009370E5" w:rsidRDefault="00595E90" w:rsidP="00E476A0">
      <w:pPr>
        <w:pStyle w:val="CISNormal"/>
      </w:pPr>
    </w:p>
    <w:p w:rsidR="00E476A0" w:rsidRDefault="00E476A0" w:rsidP="00E476A0">
      <w:pPr>
        <w:pStyle w:val="CISNormal"/>
        <w:rPr>
          <w:b/>
        </w:rPr>
      </w:pPr>
      <w:r w:rsidRPr="009F07F8">
        <w:rPr>
          <w:b/>
        </w:rPr>
        <w:t>Remediation:</w:t>
      </w:r>
    </w:p>
    <w:p w:rsidR="00595E90" w:rsidRPr="00595E90" w:rsidRDefault="00595E90" w:rsidP="00E476A0">
      <w:pPr>
        <w:pStyle w:val="CISNormal"/>
      </w:pPr>
      <w:r w:rsidRPr="00702B9B">
        <w:t xml:space="preserve">Add the following lines to the </w:t>
      </w:r>
      <w:r w:rsidRPr="00595E90">
        <w:rPr>
          <w:rStyle w:val="CodeChar"/>
          <w:sz w:val="24"/>
          <w:szCs w:val="24"/>
        </w:rPr>
        <w:t>/etc/audit/audit.rules</w:t>
      </w:r>
      <w:r w:rsidRPr="00702B9B">
        <w:t xml:space="preserve"> file. </w:t>
      </w:r>
    </w:p>
    <w:p w:rsidR="004335B1" w:rsidRPr="00FB132F" w:rsidRDefault="004335B1" w:rsidP="00FB132F">
      <w:pPr>
        <w:pStyle w:val="CISC0de"/>
        <w:pBdr>
          <w:bottom w:val="single" w:sz="4" w:space="0" w:color="auto"/>
        </w:pBdr>
      </w:pPr>
      <w:r w:rsidRPr="00FB132F">
        <w:t>Add the following lines to /etc/audit/audit.rules</w:t>
      </w:r>
    </w:p>
    <w:p w:rsidR="004335B1" w:rsidRDefault="004335B1" w:rsidP="00FB132F">
      <w:pPr>
        <w:pStyle w:val="CISC0de"/>
        <w:pBdr>
          <w:bottom w:val="single" w:sz="4" w:space="0" w:color="auto"/>
        </w:pBdr>
      </w:pPr>
    </w:p>
    <w:p w:rsidR="00E476A0" w:rsidRDefault="00082985" w:rsidP="00FB132F">
      <w:pPr>
        <w:pStyle w:val="CISC0de"/>
        <w:pBdr>
          <w:bottom w:val="single" w:sz="4" w:space="0" w:color="auto"/>
        </w:pBdr>
      </w:pPr>
      <w:r w:rsidRPr="00F845BB">
        <w:t>-w /etc/selinux/ -p wa -k MAC-policy</w:t>
      </w:r>
    </w:p>
    <w:p w:rsidR="00C867E1"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1731CF">
        <w:t>-</w:t>
      </w:r>
      <w:r w:rsidRPr="00FB132F">
        <w:t>P 1</w:t>
      </w:r>
      <w:r w:rsidR="001731CF">
        <w:t>-</w:t>
      </w:r>
      <w:r w:rsidRPr="00FB132F">
        <w:t>HUP auditd</w:t>
      </w:r>
    </w:p>
    <w:p w:rsidR="00C867E1" w:rsidRPr="00F845BB" w:rsidRDefault="00C867E1" w:rsidP="00FB132F">
      <w:pPr>
        <w:pStyle w:val="CISC0de"/>
        <w:pBdr>
          <w:bottom w:val="single" w:sz="4" w:space="0" w:color="auto"/>
        </w:pBdr>
      </w:pPr>
    </w:p>
    <w:p w:rsidR="00E476A0" w:rsidRPr="009F07F8" w:rsidRDefault="00E476A0" w:rsidP="00E476A0">
      <w:pPr>
        <w:pStyle w:val="CISNormal"/>
      </w:pPr>
    </w:p>
    <w:p w:rsidR="00E476A0" w:rsidRPr="009F07F8" w:rsidRDefault="00E476A0" w:rsidP="00E476A0">
      <w:pPr>
        <w:pStyle w:val="CISNormal"/>
        <w:rPr>
          <w:b/>
        </w:rPr>
      </w:pPr>
      <w:r w:rsidRPr="009F07F8">
        <w:rPr>
          <w:b/>
        </w:rPr>
        <w:t>Audit:</w:t>
      </w:r>
    </w:p>
    <w:p w:rsidR="00E476A0" w:rsidRPr="009F07F8" w:rsidRDefault="00E476A0" w:rsidP="00E476A0">
      <w:pPr>
        <w:pStyle w:val="CISNormal"/>
      </w:pPr>
      <w:r w:rsidRPr="009F07F8">
        <w:t xml:space="preserve">Perform the following to determine </w:t>
      </w:r>
      <w:r w:rsidR="00595E90">
        <w:t>if events that modify the system’s mandatory access ontrols are recorded</w:t>
      </w:r>
    </w:p>
    <w:p w:rsidR="00924457" w:rsidRDefault="00924457" w:rsidP="00FB132F">
      <w:pPr>
        <w:pStyle w:val="CISC0de"/>
        <w:pBdr>
          <w:bottom w:val="single" w:sz="4" w:space="0" w:color="auto"/>
        </w:pBdr>
      </w:pPr>
      <w:r>
        <w:t xml:space="preserve"># </w:t>
      </w:r>
      <w:r w:rsidRPr="00FB132F">
        <w:t>grep MAC_policy /etc/audit/audit.rules</w:t>
      </w:r>
    </w:p>
    <w:p w:rsidR="00924457" w:rsidRPr="00F845BB" w:rsidRDefault="00924457" w:rsidP="00FB132F">
      <w:pPr>
        <w:pStyle w:val="CISC0de"/>
        <w:pBdr>
          <w:bottom w:val="single" w:sz="4" w:space="0" w:color="auto"/>
        </w:pBdr>
      </w:pPr>
      <w:r w:rsidRPr="00F845BB">
        <w:t>-w /etc/selinux/ -p wa -k MAC-policy</w:t>
      </w:r>
    </w:p>
    <w:p w:rsidR="00E476A0" w:rsidRPr="00E476A0" w:rsidRDefault="00E476A0" w:rsidP="00595E90">
      <w:pPr>
        <w:pStyle w:val="CISNormal"/>
      </w:pPr>
    </w:p>
    <w:p w:rsidR="00E476A0" w:rsidRPr="00383405" w:rsidRDefault="009370E5" w:rsidP="006E606D">
      <w:pPr>
        <w:pStyle w:val="Heading3"/>
        <w:tabs>
          <w:tab w:val="center" w:pos="990"/>
        </w:tabs>
        <w:ind w:left="360"/>
      </w:pPr>
      <w:bookmarkStart w:id="4039" w:name="_Toc328948797"/>
      <w:r>
        <w:t>Collect Logi</w:t>
      </w:r>
      <w:r w:rsidR="00322A96">
        <w:t>n and Logout E</w:t>
      </w:r>
      <w:r w:rsidR="00E476A0" w:rsidRPr="00383405">
        <w:t>vents</w:t>
      </w:r>
      <w:bookmarkEnd w:id="4039"/>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C867E1" w:rsidP="003D4CEC">
            <w:pPr>
              <w:pStyle w:val="CISNormal"/>
            </w:pPr>
            <w:r>
              <w:t>No</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4040" w:author="blake" w:date="2012-04-05T12:49: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4041" w:author="blake" w:date="2012-04-05T12:49:00Z"/>
              </w:rPr>
            </w:pPr>
            <w:del w:id="4042"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3D4CEC">
            <w:pPr>
              <w:pStyle w:val="CISNormal"/>
              <w:rPr>
                <w:del w:id="4043" w:author="blake" w:date="2012-04-05T12:49:00Z"/>
              </w:rPr>
            </w:pPr>
            <w:del w:id="4044" w:author="blake" w:date="2012-04-05T12:49:00Z">
              <w:r w:rsidDel="00350415">
                <w:delText>CCE-14904-7</w:delText>
              </w:r>
            </w:del>
          </w:p>
        </w:tc>
      </w:tr>
    </w:tbl>
    <w:p w:rsidR="00322A96" w:rsidRDefault="00322A96" w:rsidP="00E476A0">
      <w:pPr>
        <w:pStyle w:val="CISNormal"/>
        <w:rPr>
          <w:b/>
        </w:rPr>
      </w:pPr>
    </w:p>
    <w:p w:rsidR="00E476A0" w:rsidRDefault="00E476A0" w:rsidP="00E476A0">
      <w:pPr>
        <w:pStyle w:val="CISNormal"/>
        <w:rPr>
          <w:b/>
        </w:rPr>
      </w:pPr>
      <w:r w:rsidRPr="009F07F8">
        <w:rPr>
          <w:b/>
        </w:rPr>
        <w:t xml:space="preserve">Description: </w:t>
      </w:r>
    </w:p>
    <w:p w:rsidR="004335B1" w:rsidRDefault="006A10AB" w:rsidP="00E476A0">
      <w:pPr>
        <w:pStyle w:val="CISNormal"/>
      </w:pPr>
      <w:r>
        <w:t xml:space="preserve">Monitor login and logout events. The parameters below track changes to files associated with login/logout events. The file </w:t>
      </w:r>
      <w:r w:rsidRPr="00595E90">
        <w:rPr>
          <w:rStyle w:val="CodeChar"/>
          <w:sz w:val="24"/>
          <w:szCs w:val="24"/>
        </w:rPr>
        <w:t>/var/log/faillog</w:t>
      </w:r>
      <w:r>
        <w:t xml:space="preserve"> tracks failed events from login. The file </w:t>
      </w:r>
      <w:r w:rsidRPr="00322A96">
        <w:rPr>
          <w:rStyle w:val="CodeChar"/>
          <w:sz w:val="24"/>
          <w:szCs w:val="24"/>
        </w:rPr>
        <w:t>/var/log/lastlog</w:t>
      </w:r>
      <w:r>
        <w:t xml:space="preserve"> maintain records of the last time a user successfully logged in. </w:t>
      </w:r>
      <w:r w:rsidR="003A1DA4">
        <w:t xml:space="preserve">The file </w:t>
      </w:r>
      <w:r w:rsidR="003A1DA4" w:rsidRPr="00322A96">
        <w:rPr>
          <w:rStyle w:val="CodeChar"/>
          <w:sz w:val="24"/>
          <w:szCs w:val="24"/>
        </w:rPr>
        <w:t>/var/log/btmp</w:t>
      </w:r>
      <w:r w:rsidR="003A1DA4">
        <w:t xml:space="preserve"> keeps track of failed login attempts and can be read by entering the command /</w:t>
      </w:r>
      <w:r w:rsidR="003A1DA4" w:rsidRPr="00322A96">
        <w:rPr>
          <w:rStyle w:val="CodeChar"/>
          <w:sz w:val="24"/>
          <w:szCs w:val="24"/>
        </w:rPr>
        <w:t xml:space="preserve">usr/bin/last </w:t>
      </w:r>
      <w:r w:rsidR="001731CF">
        <w:rPr>
          <w:rStyle w:val="CodeChar"/>
          <w:sz w:val="24"/>
          <w:szCs w:val="24"/>
        </w:rPr>
        <w:t>-</w:t>
      </w:r>
      <w:r w:rsidR="003A1DA4" w:rsidRPr="00322A96">
        <w:rPr>
          <w:rStyle w:val="CodeChar"/>
          <w:sz w:val="24"/>
          <w:szCs w:val="24"/>
        </w:rPr>
        <w:t>f /var/log/btmp</w:t>
      </w:r>
      <w:r w:rsidR="00F665EE">
        <w:t xml:space="preserve">. All audit records will be tagged with the identifier </w:t>
      </w:r>
      <w:r w:rsidR="00505736">
        <w:t>"</w:t>
      </w:r>
      <w:r w:rsidR="00F665EE">
        <w:t>logins.</w:t>
      </w:r>
      <w:r w:rsidR="00505736">
        <w:t>"</w:t>
      </w:r>
    </w:p>
    <w:p w:rsidR="00322A96" w:rsidRPr="006A10AB" w:rsidRDefault="00322A96" w:rsidP="00E476A0">
      <w:pPr>
        <w:pStyle w:val="CISNormal"/>
      </w:pPr>
    </w:p>
    <w:p w:rsidR="00E476A0" w:rsidRDefault="00E476A0" w:rsidP="00E476A0">
      <w:pPr>
        <w:pStyle w:val="CISNormal"/>
        <w:rPr>
          <w:b/>
        </w:rPr>
      </w:pPr>
      <w:r w:rsidRPr="009F07F8">
        <w:rPr>
          <w:b/>
        </w:rPr>
        <w:t>Rationale:</w:t>
      </w:r>
    </w:p>
    <w:p w:rsidR="004335B1" w:rsidRDefault="006A10AB" w:rsidP="00E476A0">
      <w:pPr>
        <w:pStyle w:val="CISNormal"/>
      </w:pPr>
      <w:r>
        <w:t>Monitoring login/logout events could provide a system administrator with information associated with brute force attacks against user logins.</w:t>
      </w:r>
    </w:p>
    <w:p w:rsidR="00595E90" w:rsidRPr="006A10AB" w:rsidRDefault="00595E90" w:rsidP="00E476A0">
      <w:pPr>
        <w:pStyle w:val="CISNormal"/>
      </w:pPr>
    </w:p>
    <w:p w:rsidR="00E476A0" w:rsidRDefault="00E476A0" w:rsidP="00E476A0">
      <w:pPr>
        <w:pStyle w:val="CISNormal"/>
        <w:rPr>
          <w:b/>
        </w:rPr>
      </w:pPr>
      <w:r w:rsidRPr="009F07F8">
        <w:rPr>
          <w:b/>
        </w:rPr>
        <w:lastRenderedPageBreak/>
        <w:t>Remediation:</w:t>
      </w:r>
    </w:p>
    <w:p w:rsidR="004335B1" w:rsidRDefault="00595E90" w:rsidP="00322A96">
      <w:pPr>
        <w:pStyle w:val="CISNormal"/>
      </w:pPr>
      <w:r w:rsidRPr="00702B9B">
        <w:t xml:space="preserve">Add the following lines to the </w:t>
      </w:r>
      <w:r w:rsidRPr="00595E90">
        <w:rPr>
          <w:rStyle w:val="CodeChar"/>
          <w:sz w:val="24"/>
          <w:szCs w:val="24"/>
        </w:rPr>
        <w:t>/etc/audit/audit.rules</w:t>
      </w:r>
      <w:r w:rsidRPr="00702B9B">
        <w:t xml:space="preserve"> file. </w:t>
      </w:r>
    </w:p>
    <w:p w:rsidR="00082985" w:rsidRPr="00FB132F" w:rsidRDefault="00082985" w:rsidP="00FB132F">
      <w:pPr>
        <w:pStyle w:val="CISC0de"/>
        <w:pBdr>
          <w:bottom w:val="single" w:sz="4" w:space="0" w:color="auto"/>
        </w:pBdr>
      </w:pPr>
      <w:r w:rsidRPr="00FB132F">
        <w:t>-w /var/log/faillog -p wa -k logins</w:t>
      </w:r>
    </w:p>
    <w:p w:rsidR="00E476A0" w:rsidRPr="00FB132F" w:rsidRDefault="00082985" w:rsidP="00FB132F">
      <w:pPr>
        <w:pStyle w:val="CISC0de"/>
        <w:pBdr>
          <w:bottom w:val="single" w:sz="4" w:space="0" w:color="auto"/>
        </w:pBdr>
      </w:pPr>
      <w:r w:rsidRPr="00FB132F">
        <w:t>-w /var/log/lastlog -p wa -k logins</w:t>
      </w:r>
    </w:p>
    <w:p w:rsidR="00881575" w:rsidRDefault="003A1DA4" w:rsidP="00033D25">
      <w:pPr>
        <w:pStyle w:val="CISC0de"/>
        <w:pBdr>
          <w:bottom w:val="single" w:sz="4" w:space="0" w:color="auto"/>
        </w:pBdr>
        <w:tabs>
          <w:tab w:val="center" w:pos="4680"/>
        </w:tabs>
      </w:pPr>
      <w:r w:rsidRPr="00FB132F">
        <w:t>-w /var/log/btmp -p wa -k session</w:t>
      </w:r>
      <w:r w:rsidR="00E416F4">
        <w:tab/>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5005C8">
        <w:t>-HUP –P 1</w:t>
      </w:r>
      <w:r w:rsidRPr="00FB132F">
        <w:t xml:space="preserve"> auditd</w:t>
      </w:r>
    </w:p>
    <w:p w:rsidR="00C867E1" w:rsidRPr="00FB132F" w:rsidRDefault="00C867E1" w:rsidP="00FB132F">
      <w:pPr>
        <w:pStyle w:val="CISC0de"/>
        <w:pBdr>
          <w:bottom w:val="single" w:sz="4" w:space="0" w:color="auto"/>
        </w:pBdr>
      </w:pPr>
    </w:p>
    <w:p w:rsidR="00E476A0" w:rsidRPr="009F07F8" w:rsidRDefault="00E476A0" w:rsidP="00E476A0">
      <w:pPr>
        <w:pStyle w:val="CISNormal"/>
      </w:pPr>
    </w:p>
    <w:p w:rsidR="00E476A0" w:rsidRPr="009F07F8" w:rsidRDefault="00E476A0" w:rsidP="00E476A0">
      <w:pPr>
        <w:pStyle w:val="CISNormal"/>
        <w:rPr>
          <w:b/>
        </w:rPr>
      </w:pPr>
      <w:r w:rsidRPr="009F07F8">
        <w:rPr>
          <w:b/>
        </w:rPr>
        <w:t>Audit:</w:t>
      </w:r>
    </w:p>
    <w:p w:rsidR="00E476A0" w:rsidRPr="009F07F8" w:rsidRDefault="00E476A0" w:rsidP="00E476A0">
      <w:pPr>
        <w:pStyle w:val="CISNormal"/>
      </w:pPr>
      <w:r w:rsidRPr="009F07F8">
        <w:t xml:space="preserve">Perform the following to determine </w:t>
      </w:r>
      <w:r w:rsidR="00322A96">
        <w:t>if login and logout events are recorded.</w:t>
      </w:r>
    </w:p>
    <w:p w:rsidR="00924457" w:rsidRDefault="00924457" w:rsidP="00FB132F">
      <w:pPr>
        <w:pStyle w:val="CISC0de"/>
        <w:pBdr>
          <w:bottom w:val="single" w:sz="4" w:space="0" w:color="auto"/>
        </w:pBdr>
      </w:pPr>
      <w:r>
        <w:t xml:space="preserve"># </w:t>
      </w:r>
      <w:r w:rsidRPr="00FB132F">
        <w:t>grep logins  /etc/audit/audit.rules</w:t>
      </w:r>
    </w:p>
    <w:p w:rsidR="00924457" w:rsidRPr="00F845BB" w:rsidRDefault="00924457" w:rsidP="00FB132F">
      <w:pPr>
        <w:pStyle w:val="CISC0de"/>
        <w:pBdr>
          <w:bottom w:val="single" w:sz="4" w:space="0" w:color="auto"/>
        </w:pBdr>
      </w:pPr>
      <w:r w:rsidRPr="00F845BB">
        <w:t>-w /var/log/faillog -p wa -k logins</w:t>
      </w:r>
    </w:p>
    <w:p w:rsidR="00924457" w:rsidRDefault="00924457" w:rsidP="00FB132F">
      <w:pPr>
        <w:pStyle w:val="CISC0de"/>
        <w:pBdr>
          <w:bottom w:val="single" w:sz="4" w:space="0" w:color="auto"/>
        </w:pBdr>
      </w:pPr>
      <w:r w:rsidRPr="00F845BB">
        <w:t>-w /var/log/lastlog -p wa -k logins</w:t>
      </w:r>
    </w:p>
    <w:p w:rsidR="00924457" w:rsidRDefault="00924457" w:rsidP="00FB132F">
      <w:pPr>
        <w:pStyle w:val="CISC0de"/>
        <w:pBdr>
          <w:bottom w:val="single" w:sz="4" w:space="0" w:color="auto"/>
        </w:pBdr>
      </w:pPr>
      <w:r>
        <w:t xml:space="preserve">-w /var/log/tallylog </w:t>
      </w:r>
      <w:r w:rsidR="001731CF">
        <w:t>-</w:t>
      </w:r>
      <w:r>
        <w:t xml:space="preserve">p </w:t>
      </w:r>
      <w:r w:rsidR="001731CF">
        <w:t>-</w:t>
      </w:r>
      <w:r>
        <w:t xml:space="preserve">wa </w:t>
      </w:r>
      <w:r w:rsidR="001731CF">
        <w:t>-</w:t>
      </w:r>
      <w:r>
        <w:t>k logins</w:t>
      </w:r>
    </w:p>
    <w:p w:rsidR="00924457" w:rsidRPr="007E270F" w:rsidRDefault="00924457" w:rsidP="00FB132F">
      <w:pPr>
        <w:pStyle w:val="CISC0de"/>
        <w:pBdr>
          <w:bottom w:val="single" w:sz="4" w:space="0" w:color="auto"/>
        </w:pBdr>
      </w:pPr>
      <w:r w:rsidRPr="007E270F">
        <w:t>-w /var/log/btmp -p wa -k session</w:t>
      </w:r>
    </w:p>
    <w:p w:rsidR="00E476A0" w:rsidRPr="00E476A0" w:rsidRDefault="00E476A0" w:rsidP="00322A96">
      <w:pPr>
        <w:pStyle w:val="CISNormal"/>
      </w:pPr>
    </w:p>
    <w:p w:rsidR="00E476A0" w:rsidRPr="00383405" w:rsidRDefault="00E476A0" w:rsidP="006E606D">
      <w:pPr>
        <w:pStyle w:val="Heading3"/>
        <w:tabs>
          <w:tab w:val="center" w:pos="990"/>
        </w:tabs>
        <w:ind w:left="360"/>
      </w:pPr>
      <w:bookmarkStart w:id="4045" w:name="_Toc328948798"/>
      <w:r w:rsidRPr="00383405">
        <w:t xml:space="preserve">Collect </w:t>
      </w:r>
      <w:r w:rsidR="003A1DA4">
        <w:t>S</w:t>
      </w:r>
      <w:r w:rsidR="00322A96">
        <w:t>ession Initiation I</w:t>
      </w:r>
      <w:r w:rsidRPr="00383405">
        <w:t>nformation</w:t>
      </w:r>
      <w:bookmarkEnd w:id="4045"/>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C867E1" w:rsidP="003D4CEC">
            <w:pPr>
              <w:pStyle w:val="CISNormal"/>
            </w:pPr>
            <w:r>
              <w:t>No</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4046" w:author="blake" w:date="2012-04-05T12:49: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4047" w:author="blake" w:date="2012-04-05T12:49:00Z"/>
              </w:rPr>
            </w:pPr>
            <w:del w:id="4048" w:author="blake" w:date="2012-04-05T12:49: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3D4CEC">
            <w:pPr>
              <w:pStyle w:val="CISNormal"/>
              <w:rPr>
                <w:del w:id="4049" w:author="blake" w:date="2012-04-05T12:49:00Z"/>
              </w:rPr>
            </w:pPr>
            <w:del w:id="4050" w:author="blake" w:date="2012-04-05T12:49:00Z">
              <w:r w:rsidDel="00350415">
                <w:delText>CCE-14679-5</w:delText>
              </w:r>
            </w:del>
          </w:p>
        </w:tc>
      </w:tr>
    </w:tbl>
    <w:p w:rsidR="00322A96" w:rsidRDefault="00322A96" w:rsidP="00E476A0">
      <w:pPr>
        <w:pStyle w:val="CISNormal"/>
        <w:rPr>
          <w:b/>
        </w:rPr>
      </w:pPr>
    </w:p>
    <w:p w:rsidR="00E476A0" w:rsidRDefault="00E476A0" w:rsidP="00E476A0">
      <w:pPr>
        <w:pStyle w:val="CISNormal"/>
        <w:rPr>
          <w:b/>
        </w:rPr>
      </w:pPr>
      <w:r w:rsidRPr="009F07F8">
        <w:rPr>
          <w:b/>
        </w:rPr>
        <w:t xml:space="preserve">Description: </w:t>
      </w:r>
    </w:p>
    <w:p w:rsidR="004335B1" w:rsidRDefault="00B664F2" w:rsidP="00E476A0">
      <w:pPr>
        <w:pStyle w:val="CISNormal"/>
      </w:pPr>
      <w:r>
        <w:t xml:space="preserve">Monitor session initiation events. The parameters </w:t>
      </w:r>
      <w:r w:rsidR="00322A96">
        <w:t>in this section</w:t>
      </w:r>
      <w:r>
        <w:t xml:space="preserve"> track changes to the files associated with session events. The file </w:t>
      </w:r>
      <w:r w:rsidRPr="00322A96">
        <w:rPr>
          <w:rStyle w:val="CodeChar"/>
          <w:sz w:val="24"/>
          <w:szCs w:val="24"/>
        </w:rPr>
        <w:t>/var/run/utmp</w:t>
      </w:r>
      <w:r>
        <w:t xml:space="preserve"> file tracks all currently logged in users. The </w:t>
      </w:r>
      <w:r w:rsidRPr="00322A96">
        <w:rPr>
          <w:rStyle w:val="CodeChar"/>
          <w:sz w:val="24"/>
          <w:szCs w:val="24"/>
        </w:rPr>
        <w:t>/var/log/wtmp</w:t>
      </w:r>
      <w:r>
        <w:t xml:space="preserve"> file tracks logins, logouts, shutdown and reboot events.</w:t>
      </w:r>
      <w:r w:rsidR="00F665EE">
        <w:t xml:space="preserve"> All audit records will be tagged with the identifier </w:t>
      </w:r>
      <w:r w:rsidR="00505736">
        <w:t>"</w:t>
      </w:r>
      <w:r w:rsidR="00F665EE">
        <w:t>session.</w:t>
      </w:r>
      <w:r w:rsidR="00505736">
        <w:t>"</w:t>
      </w:r>
    </w:p>
    <w:p w:rsidR="00322A96" w:rsidRPr="00B664F2" w:rsidRDefault="00322A96" w:rsidP="00E476A0">
      <w:pPr>
        <w:pStyle w:val="CISNormal"/>
      </w:pPr>
    </w:p>
    <w:p w:rsidR="00E476A0" w:rsidRDefault="00E476A0" w:rsidP="00E476A0">
      <w:pPr>
        <w:pStyle w:val="CISNormal"/>
        <w:rPr>
          <w:b/>
        </w:rPr>
      </w:pPr>
      <w:r w:rsidRPr="009F07F8">
        <w:rPr>
          <w:b/>
        </w:rPr>
        <w:t>Rationale:</w:t>
      </w:r>
    </w:p>
    <w:p w:rsidR="004335B1" w:rsidRDefault="00B664F2" w:rsidP="00E476A0">
      <w:pPr>
        <w:pStyle w:val="CISNormal"/>
      </w:pPr>
      <w:r>
        <w:t>Monitoring these files for changes could alert a system administrator to logins occurring at unusual hours, which could indicate intruder activity (i.e. a user logging in at a time when they do</w:t>
      </w:r>
      <w:r w:rsidR="00322A96">
        <w:t xml:space="preserve"> no</w:t>
      </w:r>
      <w:r>
        <w:t>t normally log in).</w:t>
      </w:r>
    </w:p>
    <w:p w:rsidR="00322A96" w:rsidRPr="00B664F2" w:rsidRDefault="00322A96" w:rsidP="00E476A0">
      <w:pPr>
        <w:pStyle w:val="CISNormal"/>
      </w:pPr>
    </w:p>
    <w:p w:rsidR="00E476A0" w:rsidRDefault="00E476A0" w:rsidP="00E476A0">
      <w:pPr>
        <w:pStyle w:val="CISNormal"/>
        <w:rPr>
          <w:b/>
        </w:rPr>
      </w:pPr>
      <w:r w:rsidRPr="009F07F8">
        <w:rPr>
          <w:b/>
        </w:rPr>
        <w:t>Remediation:</w:t>
      </w:r>
    </w:p>
    <w:p w:rsidR="004335B1" w:rsidRDefault="00595E90" w:rsidP="00322A96">
      <w:pPr>
        <w:pStyle w:val="CISNormal"/>
      </w:pPr>
      <w:r w:rsidRPr="00702B9B">
        <w:t xml:space="preserve">Add the following lines to the </w:t>
      </w:r>
      <w:r w:rsidRPr="00595E90">
        <w:rPr>
          <w:rStyle w:val="CodeChar"/>
          <w:sz w:val="24"/>
          <w:szCs w:val="24"/>
        </w:rPr>
        <w:t>/etc/audit/audit.rules</w:t>
      </w:r>
      <w:r w:rsidRPr="00702B9B">
        <w:t xml:space="preserve"> file. </w:t>
      </w:r>
    </w:p>
    <w:p w:rsidR="00082985" w:rsidRPr="00FB132F" w:rsidRDefault="00082985" w:rsidP="00FB132F">
      <w:pPr>
        <w:pStyle w:val="CISC0de"/>
        <w:pBdr>
          <w:bottom w:val="single" w:sz="4" w:space="0" w:color="auto"/>
        </w:pBdr>
      </w:pPr>
      <w:r w:rsidRPr="00FB132F">
        <w:t>-w /var/run/utmp -p wa -k session</w:t>
      </w:r>
    </w:p>
    <w:p w:rsidR="00E476A0" w:rsidRPr="00FB132F" w:rsidRDefault="00082985" w:rsidP="00FB132F">
      <w:pPr>
        <w:pStyle w:val="CISC0de"/>
        <w:pBdr>
          <w:bottom w:val="single" w:sz="4" w:space="0" w:color="auto"/>
        </w:pBdr>
      </w:pPr>
      <w:r w:rsidRPr="00FB132F">
        <w:t>-w /var/log/wtmp -p wa -k session</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5005C8">
        <w:t xml:space="preserve">–HUP </w:t>
      </w:r>
      <w:r w:rsidR="001731CF">
        <w:t>-</w:t>
      </w:r>
      <w:r w:rsidRPr="00FB132F">
        <w:t>P 1 auditd</w:t>
      </w:r>
    </w:p>
    <w:p w:rsidR="00E476A0" w:rsidRPr="009F07F8" w:rsidRDefault="00E476A0" w:rsidP="00E476A0">
      <w:pPr>
        <w:pStyle w:val="CISNormal"/>
      </w:pPr>
    </w:p>
    <w:p w:rsidR="00E476A0" w:rsidRDefault="00E476A0" w:rsidP="00E476A0">
      <w:pPr>
        <w:pStyle w:val="CISNormal"/>
      </w:pPr>
      <w:r w:rsidRPr="009F07F8">
        <w:rPr>
          <w:b/>
        </w:rPr>
        <w:t>Note:</w:t>
      </w:r>
      <w:r w:rsidRPr="009F07F8">
        <w:t xml:space="preserve"> </w:t>
      </w:r>
      <w:r w:rsidR="00B664F2">
        <w:t xml:space="preserve"> Use the last command to read </w:t>
      </w:r>
      <w:r w:rsidR="00B664F2" w:rsidRPr="00322A96">
        <w:rPr>
          <w:rStyle w:val="CodeChar"/>
          <w:sz w:val="24"/>
          <w:szCs w:val="24"/>
        </w:rPr>
        <w:t>/var/log/wtmp</w:t>
      </w:r>
      <w:r w:rsidR="00B664F2">
        <w:t xml:space="preserve"> (</w:t>
      </w:r>
      <w:r w:rsidR="00B664F2" w:rsidRPr="00322A96">
        <w:rPr>
          <w:rStyle w:val="CodeChar"/>
          <w:sz w:val="24"/>
          <w:szCs w:val="24"/>
        </w:rPr>
        <w:t>last</w:t>
      </w:r>
      <w:r w:rsidR="00B664F2">
        <w:t xml:space="preserve"> with no parameters) and </w:t>
      </w:r>
      <w:r w:rsidR="00B664F2" w:rsidRPr="00322A96">
        <w:rPr>
          <w:rStyle w:val="CodeChar"/>
          <w:sz w:val="24"/>
          <w:szCs w:val="24"/>
        </w:rPr>
        <w:t>/var/run/utmp</w:t>
      </w:r>
      <w:r w:rsidR="00B664F2">
        <w:t xml:space="preserve"> (</w:t>
      </w:r>
      <w:r w:rsidR="00B664F2" w:rsidRPr="00322A96">
        <w:rPr>
          <w:rStyle w:val="CodeChar"/>
          <w:sz w:val="24"/>
          <w:szCs w:val="24"/>
        </w:rPr>
        <w:t xml:space="preserve">last </w:t>
      </w:r>
      <w:r w:rsidR="001731CF">
        <w:rPr>
          <w:rStyle w:val="CodeChar"/>
          <w:sz w:val="24"/>
          <w:szCs w:val="24"/>
        </w:rPr>
        <w:t>-</w:t>
      </w:r>
      <w:r w:rsidR="00B664F2" w:rsidRPr="00322A96">
        <w:rPr>
          <w:rStyle w:val="CodeChar"/>
          <w:sz w:val="24"/>
          <w:szCs w:val="24"/>
        </w:rPr>
        <w:t>f /var/run/utmp</w:t>
      </w:r>
      <w:r w:rsidR="00B664F2">
        <w:t>)</w:t>
      </w:r>
    </w:p>
    <w:p w:rsidR="00322A96" w:rsidRPr="009F07F8" w:rsidRDefault="00322A96" w:rsidP="00E476A0">
      <w:pPr>
        <w:pStyle w:val="CISNormal"/>
      </w:pPr>
    </w:p>
    <w:p w:rsidR="00E476A0" w:rsidRPr="009F07F8" w:rsidRDefault="00E476A0" w:rsidP="00E476A0">
      <w:pPr>
        <w:pStyle w:val="CISNormal"/>
        <w:rPr>
          <w:b/>
        </w:rPr>
      </w:pPr>
      <w:r w:rsidRPr="009F07F8">
        <w:rPr>
          <w:b/>
        </w:rPr>
        <w:lastRenderedPageBreak/>
        <w:t>Audit:</w:t>
      </w:r>
    </w:p>
    <w:p w:rsidR="00E476A0" w:rsidRPr="009F07F8" w:rsidRDefault="00E476A0" w:rsidP="00E476A0">
      <w:pPr>
        <w:pStyle w:val="CISNormal"/>
      </w:pPr>
      <w:r w:rsidRPr="009F07F8">
        <w:t xml:space="preserve">Perform the following to determine </w:t>
      </w:r>
      <w:r w:rsidR="00322A96">
        <w:t>if session initiation information is collected.</w:t>
      </w:r>
    </w:p>
    <w:p w:rsidR="00924457" w:rsidRPr="00FB132F" w:rsidRDefault="00924457" w:rsidP="00FB132F">
      <w:pPr>
        <w:pStyle w:val="CISC0de"/>
        <w:pBdr>
          <w:bottom w:val="single" w:sz="4" w:space="0" w:color="auto"/>
        </w:pBdr>
      </w:pPr>
      <w:r>
        <w:t xml:space="preserve"># </w:t>
      </w:r>
      <w:r w:rsidRPr="00FB132F">
        <w:t>grep session  /etc/audit/audit.rules</w:t>
      </w:r>
    </w:p>
    <w:p w:rsidR="00924457" w:rsidRPr="007E270F" w:rsidRDefault="00924457" w:rsidP="00FB132F">
      <w:pPr>
        <w:pStyle w:val="CISC0de"/>
        <w:pBdr>
          <w:bottom w:val="single" w:sz="4" w:space="0" w:color="auto"/>
        </w:pBdr>
      </w:pPr>
      <w:r w:rsidRPr="007E270F">
        <w:t>-w /var/run/utmp -p wa -k session</w:t>
      </w:r>
    </w:p>
    <w:p w:rsidR="00924457" w:rsidRPr="007E270F" w:rsidRDefault="00924457" w:rsidP="00FB132F">
      <w:pPr>
        <w:pStyle w:val="CISC0de"/>
        <w:pBdr>
          <w:bottom w:val="single" w:sz="4" w:space="0" w:color="auto"/>
        </w:pBdr>
      </w:pPr>
      <w:r w:rsidRPr="007E270F">
        <w:t>-w /var/log/wtmp -p wa -k session</w:t>
      </w:r>
    </w:p>
    <w:p w:rsidR="00E476A0" w:rsidRPr="00E476A0" w:rsidRDefault="00E476A0" w:rsidP="00322A96">
      <w:pPr>
        <w:pStyle w:val="CISNormal"/>
      </w:pPr>
    </w:p>
    <w:p w:rsidR="00E476A0" w:rsidRPr="00383405" w:rsidRDefault="00322A96" w:rsidP="006E606D">
      <w:pPr>
        <w:pStyle w:val="Heading3"/>
        <w:tabs>
          <w:tab w:val="center" w:pos="990"/>
        </w:tabs>
        <w:ind w:left="360"/>
      </w:pPr>
      <w:bookmarkStart w:id="4051" w:name="_Toc328948799"/>
      <w:r>
        <w:t>Collect Discretionary Access Control Permission Modification E</w:t>
      </w:r>
      <w:r w:rsidR="00E476A0" w:rsidRPr="00383405">
        <w:t>vents</w:t>
      </w:r>
      <w:bookmarkEnd w:id="4051"/>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C867E1" w:rsidP="003D4CEC">
            <w:pPr>
              <w:pStyle w:val="CISNormal"/>
            </w:pPr>
            <w:r>
              <w:t>No</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4052" w:author="blake" w:date="2012-04-05T12:50: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4053" w:author="blake" w:date="2012-04-05T12:50:00Z"/>
              </w:rPr>
            </w:pPr>
            <w:del w:id="4054" w:author="blake" w:date="2012-04-05T12:50: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3D4CEC">
            <w:pPr>
              <w:pStyle w:val="CISNormal"/>
              <w:rPr>
                <w:del w:id="4055" w:author="blake" w:date="2012-04-05T12:50:00Z"/>
              </w:rPr>
            </w:pPr>
            <w:del w:id="4056" w:author="blake" w:date="2012-04-05T12:50:00Z">
              <w:r w:rsidDel="00350415">
                <w:delText>CCE-14058-2</w:delText>
              </w:r>
            </w:del>
          </w:p>
        </w:tc>
      </w:tr>
    </w:tbl>
    <w:p w:rsidR="00322A96" w:rsidRDefault="00322A96" w:rsidP="00E476A0">
      <w:pPr>
        <w:pStyle w:val="CISNormal"/>
        <w:rPr>
          <w:b/>
        </w:rPr>
      </w:pPr>
    </w:p>
    <w:p w:rsidR="00E476A0" w:rsidRDefault="00E476A0" w:rsidP="00E476A0">
      <w:pPr>
        <w:pStyle w:val="CISNormal"/>
        <w:rPr>
          <w:b/>
        </w:rPr>
      </w:pPr>
      <w:r w:rsidRPr="009F07F8">
        <w:rPr>
          <w:b/>
        </w:rPr>
        <w:t xml:space="preserve">Description: </w:t>
      </w:r>
    </w:p>
    <w:p w:rsidR="004335B1" w:rsidRDefault="00C23474" w:rsidP="00E476A0">
      <w:pPr>
        <w:pStyle w:val="CISNormal"/>
      </w:pPr>
      <w:r>
        <w:t xml:space="preserve">Monitor changes to file permissions, attributes, ownership and group. The parameters </w:t>
      </w:r>
      <w:r w:rsidR="00322A96">
        <w:t>in this section</w:t>
      </w:r>
      <w:r>
        <w:t xml:space="preserve"> track changes for system calls that affect file permissions and attributes. The </w:t>
      </w:r>
      <w:r w:rsidRPr="00322A96">
        <w:rPr>
          <w:rStyle w:val="CodeChar"/>
          <w:sz w:val="24"/>
          <w:szCs w:val="24"/>
        </w:rPr>
        <w:t>chmod</w:t>
      </w:r>
      <w:r>
        <w:t xml:space="preserve">, </w:t>
      </w:r>
      <w:r w:rsidRPr="00322A96">
        <w:rPr>
          <w:rStyle w:val="CodeChar"/>
          <w:sz w:val="24"/>
          <w:szCs w:val="24"/>
        </w:rPr>
        <w:t>fchmod</w:t>
      </w:r>
      <w:r>
        <w:t xml:space="preserve"> and </w:t>
      </w:r>
      <w:r w:rsidRPr="00322A96">
        <w:rPr>
          <w:rStyle w:val="CodeChar"/>
          <w:sz w:val="24"/>
          <w:szCs w:val="24"/>
        </w:rPr>
        <w:t>fchmodat</w:t>
      </w:r>
      <w:r>
        <w:t xml:space="preserve"> system calls affect the permissions associated with a file. The </w:t>
      </w:r>
      <w:r w:rsidRPr="00322A96">
        <w:rPr>
          <w:rStyle w:val="CodeChar"/>
          <w:sz w:val="24"/>
          <w:szCs w:val="24"/>
        </w:rPr>
        <w:t>chown</w:t>
      </w:r>
      <w:r>
        <w:t xml:space="preserve">, </w:t>
      </w:r>
      <w:r w:rsidRPr="00322A96">
        <w:rPr>
          <w:rStyle w:val="CodeChar"/>
          <w:sz w:val="24"/>
          <w:szCs w:val="24"/>
        </w:rPr>
        <w:t>fchown</w:t>
      </w:r>
      <w:r>
        <w:t xml:space="preserve">, </w:t>
      </w:r>
      <w:r w:rsidRPr="00322A96">
        <w:rPr>
          <w:rStyle w:val="CodeChar"/>
          <w:sz w:val="24"/>
          <w:szCs w:val="24"/>
        </w:rPr>
        <w:t>fchownat</w:t>
      </w:r>
      <w:r>
        <w:t xml:space="preserve"> and </w:t>
      </w:r>
      <w:r w:rsidRPr="00322A96">
        <w:rPr>
          <w:rStyle w:val="CodeChar"/>
          <w:sz w:val="24"/>
          <w:szCs w:val="24"/>
        </w:rPr>
        <w:t>lchown</w:t>
      </w:r>
      <w:r>
        <w:t xml:space="preserve"> system calls affect owner and group attributes on a file.</w:t>
      </w:r>
      <w:r w:rsidRPr="00C23474">
        <w:t xml:space="preserve"> </w:t>
      </w:r>
      <w:r>
        <w:t xml:space="preserve"> The </w:t>
      </w:r>
      <w:r w:rsidRPr="00322A96">
        <w:rPr>
          <w:rStyle w:val="CodeChar"/>
          <w:sz w:val="24"/>
          <w:szCs w:val="24"/>
        </w:rPr>
        <w:t>setxattr</w:t>
      </w:r>
      <w:r>
        <w:t xml:space="preserve">, </w:t>
      </w:r>
      <w:r w:rsidRPr="00322A96">
        <w:rPr>
          <w:rStyle w:val="CodeChar"/>
          <w:sz w:val="24"/>
          <w:szCs w:val="24"/>
        </w:rPr>
        <w:t>lsetxattr</w:t>
      </w:r>
      <w:r>
        <w:t xml:space="preserve">, </w:t>
      </w:r>
      <w:r w:rsidRPr="00322A96">
        <w:rPr>
          <w:rStyle w:val="CodeChar"/>
          <w:sz w:val="24"/>
          <w:szCs w:val="24"/>
        </w:rPr>
        <w:t>fsetxattr</w:t>
      </w:r>
      <w:r w:rsidRPr="00A40A73">
        <w:t xml:space="preserve"> </w:t>
      </w:r>
      <w:r>
        <w:t xml:space="preserve">(set extended file attributes) and </w:t>
      </w:r>
      <w:r w:rsidRPr="00322A96">
        <w:rPr>
          <w:rStyle w:val="CodeChar"/>
          <w:sz w:val="24"/>
          <w:szCs w:val="24"/>
        </w:rPr>
        <w:t>removexattr</w:t>
      </w:r>
      <w:r>
        <w:t xml:space="preserve">, </w:t>
      </w:r>
      <w:r w:rsidRPr="00322A96">
        <w:rPr>
          <w:rStyle w:val="CodeChar"/>
          <w:sz w:val="24"/>
          <w:szCs w:val="24"/>
        </w:rPr>
        <w:t>lremovexattr</w:t>
      </w:r>
      <w:r>
        <w:t xml:space="preserve">, </w:t>
      </w:r>
      <w:r w:rsidRPr="00322A96">
        <w:rPr>
          <w:rStyle w:val="CodeChar"/>
          <w:sz w:val="24"/>
          <w:szCs w:val="24"/>
        </w:rPr>
        <w:t>fremovexattr</w:t>
      </w:r>
      <w:r>
        <w:t xml:space="preserve"> (remove extended file attributes) control extended file attributes.  In all cases, an audit record will only be written for non-system userids (</w:t>
      </w:r>
      <w:r w:rsidR="00DE42D6">
        <w:t>a</w:t>
      </w:r>
      <w:r>
        <w:t xml:space="preserve">uid &gt;= 500) and will ignore </w:t>
      </w:r>
      <w:r w:rsidR="00B662AA">
        <w:t>Daemon</w:t>
      </w:r>
      <w:r>
        <w:t xml:space="preserve"> events (</w:t>
      </w:r>
      <w:r w:rsidR="00DE42D6">
        <w:t>a</w:t>
      </w:r>
      <w:r>
        <w:t>uid = 4294967295).</w:t>
      </w:r>
      <w:r w:rsidR="00F665EE">
        <w:t xml:space="preserve"> All audit records will be tagged with the identifier </w:t>
      </w:r>
      <w:r w:rsidR="00505736">
        <w:t>"</w:t>
      </w:r>
      <w:r w:rsidR="00F665EE">
        <w:t>perm_mod.</w:t>
      </w:r>
      <w:r w:rsidR="00505736">
        <w:t>"</w:t>
      </w:r>
    </w:p>
    <w:p w:rsidR="00322A96" w:rsidRPr="00C23474" w:rsidRDefault="00322A96" w:rsidP="00E476A0">
      <w:pPr>
        <w:pStyle w:val="CISNormal"/>
      </w:pPr>
    </w:p>
    <w:p w:rsidR="00E476A0" w:rsidRDefault="00E476A0" w:rsidP="00E476A0">
      <w:pPr>
        <w:pStyle w:val="CISNormal"/>
        <w:rPr>
          <w:b/>
        </w:rPr>
      </w:pPr>
      <w:r w:rsidRPr="009F07F8">
        <w:rPr>
          <w:b/>
        </w:rPr>
        <w:t>Rationale:</w:t>
      </w:r>
    </w:p>
    <w:p w:rsidR="00322A96" w:rsidRDefault="00322A96" w:rsidP="00322A96">
      <w:pPr>
        <w:pStyle w:val="CISNormal"/>
      </w:pPr>
      <w:r>
        <w:t>Monitoring for changes in file attributes could alert a system administrator to activity that could indicate intruder activity or policy violation.</w:t>
      </w:r>
    </w:p>
    <w:p w:rsidR="004335B1" w:rsidRPr="009F07F8" w:rsidRDefault="004335B1" w:rsidP="00E476A0">
      <w:pPr>
        <w:pStyle w:val="CISNormal"/>
        <w:rPr>
          <w:b/>
        </w:rPr>
      </w:pPr>
    </w:p>
    <w:p w:rsidR="00E476A0" w:rsidRDefault="00E476A0" w:rsidP="00E476A0">
      <w:pPr>
        <w:pStyle w:val="CISNormal"/>
        <w:rPr>
          <w:b/>
        </w:rPr>
      </w:pPr>
      <w:r w:rsidRPr="009F07F8">
        <w:rPr>
          <w:b/>
        </w:rPr>
        <w:t>Remediation:</w:t>
      </w:r>
    </w:p>
    <w:p w:rsidR="004335B1" w:rsidRDefault="00A12C5A" w:rsidP="00322A96">
      <w:pPr>
        <w:pStyle w:val="CISNormal"/>
      </w:pPr>
      <w:r>
        <w:t>For 64 bit systems, a</w:t>
      </w:r>
      <w:r w:rsidR="00595E90" w:rsidRPr="00702B9B">
        <w:t xml:space="preserve">dd the following lines to the </w:t>
      </w:r>
      <w:r w:rsidR="00595E90" w:rsidRPr="00595E90">
        <w:rPr>
          <w:rStyle w:val="CodeChar"/>
          <w:sz w:val="24"/>
          <w:szCs w:val="24"/>
        </w:rPr>
        <w:t>/etc/audit/audit.rules</w:t>
      </w:r>
      <w:r w:rsidR="00595E90" w:rsidRPr="00702B9B">
        <w:t xml:space="preserve"> file. </w:t>
      </w:r>
    </w:p>
    <w:p w:rsidR="00082985" w:rsidRPr="00FB132F" w:rsidRDefault="00082985" w:rsidP="00FB132F">
      <w:pPr>
        <w:pStyle w:val="CISC0de"/>
        <w:pBdr>
          <w:bottom w:val="single" w:sz="4" w:space="0" w:color="auto"/>
        </w:pBdr>
      </w:pPr>
      <w:r w:rsidRPr="00FB132F">
        <w:t>-a always,exit -F arch=</w:t>
      </w:r>
      <w:r w:rsidR="00A12C5A" w:rsidRPr="00FB132F">
        <w:t>b64</w:t>
      </w:r>
      <w:r w:rsidRPr="00FB132F">
        <w:t xml:space="preserve"> -S chmod -S fchmod -S fchmodat -F auid&gt;=500 \</w:t>
      </w:r>
    </w:p>
    <w:p w:rsidR="00082985" w:rsidRPr="00FB132F" w:rsidRDefault="00082985" w:rsidP="00FB132F">
      <w:pPr>
        <w:pStyle w:val="CISC0de"/>
        <w:pBdr>
          <w:bottom w:val="single" w:sz="4" w:space="0" w:color="auto"/>
        </w:pBdr>
      </w:pPr>
      <w:r w:rsidRPr="00FB132F">
        <w:t>-F auid!=4294967295 -k perm_mod</w:t>
      </w:r>
    </w:p>
    <w:p w:rsidR="00A12C5A" w:rsidRPr="00FB132F" w:rsidRDefault="00A12C5A" w:rsidP="00FB132F">
      <w:pPr>
        <w:pStyle w:val="CISC0de"/>
        <w:pBdr>
          <w:bottom w:val="single" w:sz="4" w:space="0" w:color="auto"/>
        </w:pBdr>
      </w:pPr>
      <w:r w:rsidRPr="00FB132F">
        <w:t>-a always,exit -F arch=b32 -S chmod -S fchmod -S fchmodat -F auid&gt;=500 \</w:t>
      </w:r>
    </w:p>
    <w:p w:rsidR="00A12C5A" w:rsidRPr="00FB132F" w:rsidRDefault="00A12C5A" w:rsidP="00FB132F">
      <w:pPr>
        <w:pStyle w:val="CISC0de"/>
        <w:pBdr>
          <w:bottom w:val="single" w:sz="4" w:space="0" w:color="auto"/>
        </w:pBdr>
      </w:pPr>
      <w:r w:rsidRPr="00FB132F">
        <w:t>-F auid!=4294967295 -k perm_mod</w:t>
      </w:r>
    </w:p>
    <w:p w:rsidR="00082985" w:rsidRPr="00FB132F" w:rsidRDefault="00082985" w:rsidP="00FB132F">
      <w:pPr>
        <w:pStyle w:val="CISC0de"/>
        <w:pBdr>
          <w:bottom w:val="single" w:sz="4" w:space="0" w:color="auto"/>
        </w:pBdr>
      </w:pPr>
      <w:r w:rsidRPr="00FB132F">
        <w:t>-a always,exit -F arch=</w:t>
      </w:r>
      <w:r w:rsidR="00A12C5A" w:rsidRPr="00FB132F">
        <w:t>b64</w:t>
      </w:r>
      <w:r w:rsidRPr="00FB132F">
        <w:t xml:space="preserve"> -S chown -S fchown -S fchownat -S lchown -F auid&gt;=500 \</w:t>
      </w:r>
    </w:p>
    <w:p w:rsidR="00082985" w:rsidRPr="00FB132F" w:rsidRDefault="00082985" w:rsidP="00FB132F">
      <w:pPr>
        <w:pStyle w:val="CISC0de"/>
        <w:pBdr>
          <w:bottom w:val="single" w:sz="4" w:space="0" w:color="auto"/>
        </w:pBdr>
      </w:pPr>
      <w:r w:rsidRPr="00FB132F">
        <w:t>-F auid!=4294967295 -k perm_mod</w:t>
      </w:r>
    </w:p>
    <w:p w:rsidR="00A12C5A" w:rsidRPr="00FB132F" w:rsidRDefault="00A12C5A" w:rsidP="00FB132F">
      <w:pPr>
        <w:pStyle w:val="CISC0de"/>
        <w:pBdr>
          <w:bottom w:val="single" w:sz="4" w:space="0" w:color="auto"/>
        </w:pBdr>
      </w:pPr>
      <w:r w:rsidRPr="00FB132F">
        <w:t>-a always,exit -F arch=b32 -S chown -S fchown -S fchownat -S lchown -F auid&gt;=500 \</w:t>
      </w:r>
    </w:p>
    <w:p w:rsidR="00A12C5A" w:rsidRPr="00FB132F" w:rsidRDefault="00A12C5A" w:rsidP="00FB132F">
      <w:pPr>
        <w:pStyle w:val="CISC0de"/>
        <w:pBdr>
          <w:bottom w:val="single" w:sz="4" w:space="0" w:color="auto"/>
        </w:pBdr>
      </w:pPr>
      <w:r w:rsidRPr="00FB132F">
        <w:t>-F auid!=4294967295 -k perm_mod</w:t>
      </w:r>
    </w:p>
    <w:p w:rsidR="00082985" w:rsidRPr="00FB132F" w:rsidRDefault="00082985" w:rsidP="00FB132F">
      <w:pPr>
        <w:pStyle w:val="CISC0de"/>
        <w:pBdr>
          <w:bottom w:val="single" w:sz="4" w:space="0" w:color="auto"/>
        </w:pBdr>
      </w:pPr>
      <w:r w:rsidRPr="00FB132F">
        <w:t>-a always,exit -F arch=</w:t>
      </w:r>
      <w:r w:rsidR="00A12C5A" w:rsidRPr="00FB132F">
        <w:t>b64</w:t>
      </w:r>
      <w:r w:rsidRPr="00FB132F">
        <w:t xml:space="preserve"> -S setxattr -S lsetxattr -S fsetxattr -S removexattr -S \</w:t>
      </w:r>
    </w:p>
    <w:p w:rsidR="00E476A0" w:rsidRPr="00FB132F" w:rsidRDefault="00082985" w:rsidP="00FB132F">
      <w:pPr>
        <w:pStyle w:val="CISC0de"/>
        <w:pBdr>
          <w:bottom w:val="single" w:sz="4" w:space="0" w:color="auto"/>
        </w:pBdr>
      </w:pPr>
      <w:r w:rsidRPr="00FB132F">
        <w:t>lremovexattr -S fremovexattr -F auid&gt;=500 -F auid!=4294967295 -k perm_mod</w:t>
      </w:r>
    </w:p>
    <w:p w:rsidR="00A12C5A" w:rsidRPr="00FB132F" w:rsidRDefault="00A12C5A" w:rsidP="00FB132F">
      <w:pPr>
        <w:pStyle w:val="CISC0de"/>
        <w:pBdr>
          <w:bottom w:val="single" w:sz="4" w:space="0" w:color="auto"/>
        </w:pBdr>
      </w:pPr>
      <w:r w:rsidRPr="00FB132F">
        <w:t>-a always,exit -F arch=b32 -S setxattr -S lsetxattr -S fsetxattr -S removexattr -S \</w:t>
      </w:r>
    </w:p>
    <w:p w:rsidR="00A12C5A" w:rsidRPr="00FB132F" w:rsidRDefault="00A12C5A" w:rsidP="00FB132F">
      <w:pPr>
        <w:pStyle w:val="CISC0de"/>
        <w:pBdr>
          <w:bottom w:val="single" w:sz="4" w:space="0" w:color="auto"/>
        </w:pBdr>
      </w:pPr>
      <w:r w:rsidRPr="00FB132F">
        <w:t>lremovexattr -S fremovexattr -F auid&gt;=500 -F auid!=4294967295 -k perm_mod</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lastRenderedPageBreak/>
        <w:t xml:space="preserve"># pkill </w:t>
      </w:r>
      <w:r w:rsidR="005005C8">
        <w:t xml:space="preserve">–HUP </w:t>
      </w:r>
      <w:r w:rsidR="001731CF">
        <w:t>-</w:t>
      </w:r>
      <w:r w:rsidRPr="00FB132F">
        <w:t>P 1 auditd</w:t>
      </w:r>
    </w:p>
    <w:p w:rsidR="00A12C5A" w:rsidRPr="00FB132F" w:rsidRDefault="00A12C5A" w:rsidP="00FB132F">
      <w:pPr>
        <w:pStyle w:val="CISC0de"/>
        <w:pBdr>
          <w:bottom w:val="single" w:sz="4" w:space="0" w:color="auto"/>
        </w:pBdr>
      </w:pPr>
    </w:p>
    <w:p w:rsidR="00E476A0" w:rsidRDefault="00E476A0" w:rsidP="00E476A0">
      <w:pPr>
        <w:pStyle w:val="CISNormal"/>
      </w:pPr>
    </w:p>
    <w:p w:rsidR="00A12C5A" w:rsidRDefault="00A12C5A" w:rsidP="00E476A0">
      <w:pPr>
        <w:pStyle w:val="CISNormal"/>
      </w:pPr>
      <w:r>
        <w:t>For 32 bit systems, a</w:t>
      </w:r>
      <w:r w:rsidRPr="00702B9B">
        <w:t xml:space="preserve">dd the following lines to the </w:t>
      </w:r>
      <w:r w:rsidRPr="00595E90">
        <w:rPr>
          <w:rStyle w:val="CodeChar"/>
          <w:sz w:val="24"/>
          <w:szCs w:val="24"/>
        </w:rPr>
        <w:t>/etc/audit/audit.rules</w:t>
      </w:r>
      <w:r w:rsidRPr="00702B9B">
        <w:t xml:space="preserve"> file. </w:t>
      </w:r>
    </w:p>
    <w:p w:rsidR="00A12C5A" w:rsidRPr="00FB132F" w:rsidRDefault="00A12C5A" w:rsidP="00FB132F">
      <w:pPr>
        <w:pStyle w:val="CISC0de"/>
        <w:pBdr>
          <w:bottom w:val="single" w:sz="4" w:space="0" w:color="auto"/>
        </w:pBdr>
      </w:pPr>
    </w:p>
    <w:p w:rsidR="00A12C5A" w:rsidRPr="00FB132F" w:rsidRDefault="00A12C5A" w:rsidP="00FB132F">
      <w:pPr>
        <w:pStyle w:val="CISC0de"/>
        <w:pBdr>
          <w:bottom w:val="single" w:sz="4" w:space="0" w:color="auto"/>
        </w:pBdr>
      </w:pPr>
      <w:r w:rsidRPr="00FB132F">
        <w:t>-a always,exit -F arch=b32 -S chmod -S fchmod -S fchmodat -F auid&gt;=500 \</w:t>
      </w:r>
    </w:p>
    <w:p w:rsidR="00A12C5A" w:rsidRPr="00FB132F" w:rsidRDefault="00A12C5A" w:rsidP="00FB132F">
      <w:pPr>
        <w:pStyle w:val="CISC0de"/>
        <w:pBdr>
          <w:bottom w:val="single" w:sz="4" w:space="0" w:color="auto"/>
        </w:pBdr>
      </w:pPr>
      <w:r w:rsidRPr="00FB132F">
        <w:t>-F auid!=4294967295 -k perm_mod</w:t>
      </w:r>
    </w:p>
    <w:p w:rsidR="00A12C5A" w:rsidRPr="00FB132F" w:rsidRDefault="00A12C5A" w:rsidP="00FB132F">
      <w:pPr>
        <w:pStyle w:val="CISC0de"/>
        <w:pBdr>
          <w:bottom w:val="single" w:sz="4" w:space="0" w:color="auto"/>
        </w:pBdr>
      </w:pPr>
      <w:r w:rsidRPr="00FB132F">
        <w:t>-a always,exit -F arch=b32 -S chown -S fchown -S fchownat -S lchown -F auid&gt;=500 \</w:t>
      </w:r>
    </w:p>
    <w:p w:rsidR="00A12C5A" w:rsidRPr="00FB132F" w:rsidRDefault="00A12C5A" w:rsidP="00FB132F">
      <w:pPr>
        <w:pStyle w:val="CISC0de"/>
        <w:pBdr>
          <w:bottom w:val="single" w:sz="4" w:space="0" w:color="auto"/>
        </w:pBdr>
      </w:pPr>
      <w:r w:rsidRPr="00FB132F">
        <w:t>-F auid!=4294967295 -k perm_mod</w:t>
      </w:r>
    </w:p>
    <w:p w:rsidR="00A12C5A" w:rsidRPr="00FB132F" w:rsidRDefault="00A12C5A" w:rsidP="00FB132F">
      <w:pPr>
        <w:pStyle w:val="CISC0de"/>
        <w:pBdr>
          <w:bottom w:val="single" w:sz="4" w:space="0" w:color="auto"/>
        </w:pBdr>
      </w:pPr>
      <w:r w:rsidRPr="00FB132F">
        <w:t>-a always,exit -F arch=b32 -S setxattr -S lsetxattr -S fsetxattr -S removexattr -S \</w:t>
      </w:r>
    </w:p>
    <w:p w:rsidR="00A12C5A" w:rsidRPr="00FB132F" w:rsidRDefault="00A12C5A" w:rsidP="00FB132F">
      <w:pPr>
        <w:pStyle w:val="CISC0de"/>
        <w:pBdr>
          <w:bottom w:val="single" w:sz="4" w:space="0" w:color="auto"/>
        </w:pBdr>
      </w:pPr>
      <w:r w:rsidRPr="00FB132F">
        <w:t>lremovexattr -S fremovexattr -F auid&gt;=500 -F auid!=4294967295 -k perm_mod</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5005C8">
        <w:t xml:space="preserve">–HUP </w:t>
      </w:r>
      <w:r w:rsidR="001731CF">
        <w:t>-</w:t>
      </w:r>
      <w:r w:rsidRPr="00FB132F">
        <w:t>P 1 auditd</w:t>
      </w:r>
    </w:p>
    <w:p w:rsidR="00C867E1" w:rsidRPr="00FB132F" w:rsidRDefault="00C867E1" w:rsidP="00FB132F">
      <w:pPr>
        <w:pStyle w:val="CISC0de"/>
        <w:pBdr>
          <w:bottom w:val="single" w:sz="4" w:space="0" w:color="auto"/>
        </w:pBdr>
      </w:pPr>
    </w:p>
    <w:p w:rsidR="00331486" w:rsidRPr="009F07F8" w:rsidRDefault="00331486" w:rsidP="00E476A0">
      <w:pPr>
        <w:pStyle w:val="CISNormal"/>
      </w:pPr>
    </w:p>
    <w:p w:rsidR="00E476A0" w:rsidRPr="009F07F8" w:rsidRDefault="00E476A0" w:rsidP="00E476A0">
      <w:pPr>
        <w:pStyle w:val="CISNormal"/>
        <w:rPr>
          <w:b/>
        </w:rPr>
      </w:pPr>
      <w:r w:rsidRPr="009F07F8">
        <w:rPr>
          <w:b/>
        </w:rPr>
        <w:t>Audit:</w:t>
      </w:r>
    </w:p>
    <w:p w:rsidR="00E476A0" w:rsidRPr="009F07F8" w:rsidRDefault="00F8314A" w:rsidP="00E476A0">
      <w:pPr>
        <w:pStyle w:val="CISNormal"/>
      </w:pPr>
      <w:r>
        <w:t>For 64 bit systems, p</w:t>
      </w:r>
      <w:r w:rsidR="00E476A0" w:rsidRPr="009F07F8">
        <w:t>erform the following</w:t>
      </w:r>
      <w:r w:rsidR="001B13CB">
        <w:t xml:space="preserve"> command and ensure the output is as shown</w:t>
      </w:r>
      <w:r w:rsidR="00E476A0" w:rsidRPr="009F07F8">
        <w:t xml:space="preserve"> to determine </w:t>
      </w:r>
      <w:r w:rsidR="00331486">
        <w:t>if permission modifications are being recorded.</w:t>
      </w:r>
    </w:p>
    <w:p w:rsidR="00924457" w:rsidRDefault="00924457" w:rsidP="00FB132F">
      <w:pPr>
        <w:pStyle w:val="CISC0de"/>
        <w:pBdr>
          <w:bottom w:val="single" w:sz="4" w:space="0" w:color="auto"/>
        </w:pBdr>
      </w:pPr>
      <w:r>
        <w:t xml:space="preserve"># </w:t>
      </w:r>
      <w:r w:rsidRPr="00FB132F">
        <w:t>grep perm_mod  /etc/audit/audit.rules</w:t>
      </w:r>
    </w:p>
    <w:p w:rsidR="00924457" w:rsidRPr="007E270F" w:rsidRDefault="00924457" w:rsidP="00FB132F">
      <w:pPr>
        <w:pStyle w:val="CISC0de"/>
        <w:pBdr>
          <w:bottom w:val="single" w:sz="4" w:space="0" w:color="auto"/>
        </w:pBdr>
      </w:pPr>
      <w:r w:rsidRPr="007E270F">
        <w:t>-a always,exit -F arch=</w:t>
      </w:r>
      <w:r w:rsidR="00F8314A">
        <w:t>b64</w:t>
      </w:r>
      <w:r w:rsidR="00F8314A" w:rsidRPr="007E270F">
        <w:t xml:space="preserve"> </w:t>
      </w:r>
      <w:r w:rsidRPr="007E270F">
        <w:t>-S chmod -S fchmod -S fchmodat -F auid&gt;=500 \</w:t>
      </w:r>
    </w:p>
    <w:p w:rsidR="00924457" w:rsidRDefault="00924457" w:rsidP="00FB132F">
      <w:pPr>
        <w:pStyle w:val="CISC0de"/>
        <w:pBdr>
          <w:bottom w:val="single" w:sz="4" w:space="0" w:color="auto"/>
        </w:pBdr>
      </w:pPr>
      <w:r w:rsidRPr="007E270F">
        <w:t>-F auid!=4294967295 -k perm_mod</w:t>
      </w:r>
    </w:p>
    <w:p w:rsidR="00F8314A" w:rsidRPr="007E270F" w:rsidRDefault="00F8314A" w:rsidP="00FB132F">
      <w:pPr>
        <w:pStyle w:val="CISC0de"/>
        <w:pBdr>
          <w:bottom w:val="single" w:sz="4" w:space="0" w:color="auto"/>
        </w:pBdr>
      </w:pPr>
      <w:r w:rsidRPr="007E270F">
        <w:t>-a always,exit -F arch=</w:t>
      </w:r>
      <w:r>
        <w:t>b32</w:t>
      </w:r>
      <w:r w:rsidRPr="007E270F">
        <w:t xml:space="preserve"> -S chmod -S fchmod -S fchmodat -F auid&gt;=500 \</w:t>
      </w:r>
    </w:p>
    <w:p w:rsidR="00F8314A" w:rsidRPr="007E270F" w:rsidRDefault="00F8314A" w:rsidP="00FB132F">
      <w:pPr>
        <w:pStyle w:val="CISC0de"/>
        <w:pBdr>
          <w:bottom w:val="single" w:sz="4" w:space="0" w:color="auto"/>
        </w:pBdr>
      </w:pPr>
      <w:r w:rsidRPr="007E270F">
        <w:t>-F auid!=4294967295 -k perm_mod</w:t>
      </w:r>
    </w:p>
    <w:p w:rsidR="00924457" w:rsidRPr="007E270F" w:rsidRDefault="00924457" w:rsidP="00FB132F">
      <w:pPr>
        <w:pStyle w:val="CISC0de"/>
        <w:pBdr>
          <w:bottom w:val="single" w:sz="4" w:space="0" w:color="auto"/>
        </w:pBdr>
      </w:pPr>
      <w:r w:rsidRPr="007E270F">
        <w:t>-a always,exit -F arch=</w:t>
      </w:r>
      <w:r w:rsidR="00F8314A">
        <w:t>b64</w:t>
      </w:r>
      <w:r w:rsidRPr="007E270F">
        <w:t xml:space="preserve"> -S chown -S fchown -S fchownat -S lchown -F auid&gt;=500 \</w:t>
      </w:r>
    </w:p>
    <w:p w:rsidR="00924457" w:rsidRDefault="00924457" w:rsidP="00FB132F">
      <w:pPr>
        <w:pStyle w:val="CISC0de"/>
        <w:pBdr>
          <w:bottom w:val="single" w:sz="4" w:space="0" w:color="auto"/>
        </w:pBdr>
      </w:pPr>
      <w:r w:rsidRPr="007E270F">
        <w:t>-F auid!=4294967295 -k perm_mod</w:t>
      </w:r>
    </w:p>
    <w:p w:rsidR="00F8314A" w:rsidRPr="007E270F" w:rsidRDefault="00F8314A" w:rsidP="00FB132F">
      <w:pPr>
        <w:pStyle w:val="CISC0de"/>
        <w:pBdr>
          <w:bottom w:val="single" w:sz="4" w:space="0" w:color="auto"/>
        </w:pBdr>
      </w:pPr>
      <w:r>
        <w:t>-a always,exit -F arch=b32</w:t>
      </w:r>
      <w:r w:rsidRPr="007E270F">
        <w:t xml:space="preserve"> -S chown -S fchown -S fchownat -S lchown -F auid&gt;=500 \</w:t>
      </w:r>
    </w:p>
    <w:p w:rsidR="00F8314A" w:rsidRPr="007E270F" w:rsidRDefault="00F8314A" w:rsidP="00FB132F">
      <w:pPr>
        <w:pStyle w:val="CISC0de"/>
        <w:pBdr>
          <w:bottom w:val="single" w:sz="4" w:space="0" w:color="auto"/>
        </w:pBdr>
      </w:pPr>
      <w:r w:rsidRPr="007E270F">
        <w:t>-F auid!=4294967295 -k perm_mod</w:t>
      </w:r>
    </w:p>
    <w:p w:rsidR="00924457" w:rsidRPr="007E270F" w:rsidRDefault="00924457" w:rsidP="00FB132F">
      <w:pPr>
        <w:pStyle w:val="CISC0de"/>
        <w:pBdr>
          <w:bottom w:val="single" w:sz="4" w:space="0" w:color="auto"/>
        </w:pBdr>
      </w:pPr>
      <w:r w:rsidRPr="007E270F">
        <w:t>-a always,exit -F arch=</w:t>
      </w:r>
      <w:r w:rsidR="00F8314A">
        <w:t>b64</w:t>
      </w:r>
      <w:r w:rsidR="00F8314A" w:rsidRPr="007E270F">
        <w:t xml:space="preserve"> </w:t>
      </w:r>
      <w:r w:rsidRPr="007E270F">
        <w:t>-S setxattr -S lsetxattr -S fsetxattr -S removexattr -S \</w:t>
      </w:r>
    </w:p>
    <w:p w:rsidR="00924457" w:rsidRDefault="00924457" w:rsidP="00FB132F">
      <w:pPr>
        <w:pStyle w:val="CISC0de"/>
        <w:pBdr>
          <w:bottom w:val="single" w:sz="4" w:space="0" w:color="auto"/>
        </w:pBdr>
      </w:pPr>
      <w:r w:rsidRPr="007E270F">
        <w:t>lremovexattr -S fremovexattr -F auid&gt;=500 -F auid!=4294967295 -k perm_mod</w:t>
      </w:r>
    </w:p>
    <w:p w:rsidR="00F8314A" w:rsidRPr="007E270F" w:rsidRDefault="00F8314A" w:rsidP="00FB132F">
      <w:pPr>
        <w:pStyle w:val="CISC0de"/>
        <w:pBdr>
          <w:bottom w:val="single" w:sz="4" w:space="0" w:color="auto"/>
        </w:pBdr>
      </w:pPr>
      <w:r>
        <w:t>-a always,exit -F arch=b32</w:t>
      </w:r>
      <w:r w:rsidRPr="007E270F">
        <w:t xml:space="preserve"> -S setxattr -S lsetxattr -S fsetxattr -S removexattr -S \</w:t>
      </w:r>
    </w:p>
    <w:p w:rsidR="00F8314A" w:rsidRPr="007E270F" w:rsidRDefault="00F8314A" w:rsidP="00FB132F">
      <w:pPr>
        <w:pStyle w:val="CISC0de"/>
        <w:pBdr>
          <w:bottom w:val="single" w:sz="4" w:space="0" w:color="auto"/>
        </w:pBdr>
      </w:pPr>
      <w:r w:rsidRPr="007E270F">
        <w:t>lremovexattr -S fremovexattr -F auid&gt;=500 -F auid!=4294967295 -k perm_mod</w:t>
      </w:r>
    </w:p>
    <w:p w:rsidR="00E476A0" w:rsidRDefault="00E476A0" w:rsidP="00E476A0">
      <w:pPr>
        <w:pStyle w:val="CISNormal"/>
      </w:pPr>
    </w:p>
    <w:p w:rsidR="00F8314A" w:rsidRDefault="00F8314A" w:rsidP="00E476A0">
      <w:pPr>
        <w:pStyle w:val="CISNormal"/>
      </w:pPr>
      <w:r>
        <w:t>For 32 bit systems, p</w:t>
      </w:r>
      <w:r w:rsidRPr="009F07F8">
        <w:t xml:space="preserve">erform the following </w:t>
      </w:r>
      <w:r w:rsidR="001B13CB">
        <w:t>command and ensure the output is as shown</w:t>
      </w:r>
      <w:r w:rsidR="001B13CB" w:rsidRPr="009F07F8">
        <w:t xml:space="preserve"> </w:t>
      </w:r>
      <w:r w:rsidRPr="009F07F8">
        <w:t xml:space="preserve">to determine </w:t>
      </w:r>
      <w:r>
        <w:t>if permission modifications are being recorded.</w:t>
      </w:r>
    </w:p>
    <w:p w:rsidR="00F8314A" w:rsidRDefault="00F8314A" w:rsidP="00FB132F">
      <w:pPr>
        <w:pStyle w:val="CISC0de"/>
        <w:pBdr>
          <w:bottom w:val="single" w:sz="4" w:space="0" w:color="auto"/>
        </w:pBdr>
      </w:pPr>
      <w:r>
        <w:t xml:space="preserve"># </w:t>
      </w:r>
      <w:r w:rsidRPr="00FB132F">
        <w:t>grep perm_mod  /etc/audit/audit.rules</w:t>
      </w:r>
    </w:p>
    <w:p w:rsidR="00F8314A" w:rsidRPr="007E270F" w:rsidRDefault="00F8314A" w:rsidP="00FB132F">
      <w:pPr>
        <w:pStyle w:val="CISC0de"/>
        <w:pBdr>
          <w:bottom w:val="single" w:sz="4" w:space="0" w:color="auto"/>
        </w:pBdr>
      </w:pPr>
      <w:r w:rsidRPr="007E270F">
        <w:t>-a alw</w:t>
      </w:r>
      <w:r>
        <w:t>ays,exit -F arch=b32</w:t>
      </w:r>
      <w:r w:rsidRPr="007E270F">
        <w:t xml:space="preserve"> -S chmod -S fchmod -S fchmodat -F auid&gt;=500 \</w:t>
      </w:r>
    </w:p>
    <w:p w:rsidR="00F8314A" w:rsidRPr="007E270F" w:rsidRDefault="00F8314A" w:rsidP="00FB132F">
      <w:pPr>
        <w:pStyle w:val="CISC0de"/>
        <w:pBdr>
          <w:bottom w:val="single" w:sz="4" w:space="0" w:color="auto"/>
        </w:pBdr>
      </w:pPr>
      <w:r w:rsidRPr="007E270F">
        <w:t>-F auid!=4294967295 -k perm_mod</w:t>
      </w:r>
    </w:p>
    <w:p w:rsidR="00F8314A" w:rsidRPr="007E270F" w:rsidRDefault="00F8314A" w:rsidP="00FB132F">
      <w:pPr>
        <w:pStyle w:val="CISC0de"/>
        <w:pBdr>
          <w:bottom w:val="single" w:sz="4" w:space="0" w:color="auto"/>
        </w:pBdr>
      </w:pPr>
      <w:r>
        <w:t>-a always,exit -F arch=b32</w:t>
      </w:r>
      <w:r w:rsidRPr="007E270F">
        <w:t xml:space="preserve"> -S chown -S fchown -S fchownat -S lchown -F auid&gt;=500 \</w:t>
      </w:r>
    </w:p>
    <w:p w:rsidR="00F8314A" w:rsidRPr="007E270F" w:rsidRDefault="00F8314A" w:rsidP="00FB132F">
      <w:pPr>
        <w:pStyle w:val="CISC0de"/>
        <w:pBdr>
          <w:bottom w:val="single" w:sz="4" w:space="0" w:color="auto"/>
        </w:pBdr>
      </w:pPr>
      <w:r w:rsidRPr="007E270F">
        <w:t>-F auid!=4294967295 -k perm_mod</w:t>
      </w:r>
    </w:p>
    <w:p w:rsidR="00F8314A" w:rsidRPr="007E270F" w:rsidRDefault="00F8314A" w:rsidP="00FB132F">
      <w:pPr>
        <w:pStyle w:val="CISC0de"/>
        <w:pBdr>
          <w:bottom w:val="single" w:sz="4" w:space="0" w:color="auto"/>
        </w:pBdr>
      </w:pPr>
      <w:r>
        <w:t>-a always,exit -F arch=b32</w:t>
      </w:r>
      <w:r w:rsidRPr="007E270F">
        <w:t xml:space="preserve"> -S setxattr -S lsetxattr -S fsetxattr -S removexattr -S \</w:t>
      </w:r>
    </w:p>
    <w:p w:rsidR="00F8314A" w:rsidRPr="007E270F" w:rsidRDefault="00F8314A" w:rsidP="00FB132F">
      <w:pPr>
        <w:pStyle w:val="CISC0de"/>
        <w:pBdr>
          <w:bottom w:val="single" w:sz="4" w:space="0" w:color="auto"/>
        </w:pBdr>
      </w:pPr>
      <w:r w:rsidRPr="007E270F">
        <w:t>lremovexattr -S fremovexattr -F auid&gt;=500 -F auid!=4294967295 -k perm_mod</w:t>
      </w:r>
    </w:p>
    <w:p w:rsidR="00F8314A" w:rsidRPr="009F07F8" w:rsidRDefault="00F8314A" w:rsidP="00E476A0">
      <w:pPr>
        <w:pStyle w:val="CISNormal"/>
      </w:pPr>
    </w:p>
    <w:p w:rsidR="00E476A0" w:rsidRPr="00383405" w:rsidRDefault="00331486" w:rsidP="006E606D">
      <w:pPr>
        <w:pStyle w:val="Heading3"/>
        <w:tabs>
          <w:tab w:val="center" w:pos="990"/>
        </w:tabs>
        <w:ind w:left="360"/>
      </w:pPr>
      <w:bookmarkStart w:id="4057" w:name="_Toc328948800"/>
      <w:r>
        <w:lastRenderedPageBreak/>
        <w:t>Collect Unsuccessful U</w:t>
      </w:r>
      <w:r w:rsidR="00E476A0" w:rsidRPr="00383405">
        <w:t xml:space="preserve">nauthorized </w:t>
      </w:r>
      <w:r>
        <w:t>Access Attempts to F</w:t>
      </w:r>
      <w:r w:rsidR="00E476A0" w:rsidRPr="00383405">
        <w:t>iles</w:t>
      </w:r>
      <w:bookmarkEnd w:id="4057"/>
      <w:r w:rsidR="00E476A0" w:rsidRPr="00383405">
        <w:t xml:space="preserve"> </w:t>
      </w:r>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C867E1" w:rsidP="003D4CEC">
            <w:pPr>
              <w:pStyle w:val="CISNormal"/>
            </w:pPr>
            <w:r>
              <w:t>No</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4058" w:author="blake" w:date="2012-04-05T12:50: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4059" w:author="blake" w:date="2012-04-05T12:50:00Z"/>
              </w:rPr>
            </w:pPr>
            <w:del w:id="4060" w:author="blake" w:date="2012-04-05T12:50: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3D4CEC">
            <w:pPr>
              <w:pStyle w:val="CISNormal"/>
              <w:rPr>
                <w:del w:id="4061" w:author="blake" w:date="2012-04-05T12:50:00Z"/>
              </w:rPr>
            </w:pPr>
            <w:del w:id="4062" w:author="blake" w:date="2012-04-05T12:50:00Z">
              <w:r w:rsidDel="00350415">
                <w:delText>CCE-14917-9</w:delText>
              </w:r>
            </w:del>
          </w:p>
        </w:tc>
      </w:tr>
    </w:tbl>
    <w:p w:rsidR="00331486" w:rsidRDefault="00331486" w:rsidP="00E476A0">
      <w:pPr>
        <w:pStyle w:val="CISNormal"/>
        <w:rPr>
          <w:b/>
        </w:rPr>
      </w:pPr>
    </w:p>
    <w:p w:rsidR="00E476A0" w:rsidRDefault="00E476A0" w:rsidP="00E476A0">
      <w:pPr>
        <w:pStyle w:val="CISNormal"/>
        <w:rPr>
          <w:b/>
        </w:rPr>
      </w:pPr>
      <w:r w:rsidRPr="009F07F8">
        <w:rPr>
          <w:b/>
        </w:rPr>
        <w:t xml:space="preserve">Description: </w:t>
      </w:r>
    </w:p>
    <w:p w:rsidR="004335B1" w:rsidRDefault="00C23474" w:rsidP="00E476A0">
      <w:pPr>
        <w:pStyle w:val="CISNormal"/>
      </w:pPr>
      <w:r>
        <w:t xml:space="preserve">Monitor for unsuccessful attempts to access files. The parameters below are associated with </w:t>
      </w:r>
      <w:r w:rsidR="00DE42D6">
        <w:t xml:space="preserve">system calls that control </w:t>
      </w:r>
      <w:r>
        <w:t>creation (</w:t>
      </w:r>
      <w:r w:rsidRPr="00322A96">
        <w:rPr>
          <w:rStyle w:val="CodeChar"/>
          <w:sz w:val="24"/>
          <w:szCs w:val="24"/>
        </w:rPr>
        <w:t>creat</w:t>
      </w:r>
      <w:r>
        <w:t>), opening (</w:t>
      </w:r>
      <w:r w:rsidRPr="00331486">
        <w:rPr>
          <w:rStyle w:val="CodeChar"/>
          <w:sz w:val="24"/>
          <w:szCs w:val="24"/>
        </w:rPr>
        <w:t>open</w:t>
      </w:r>
      <w:r w:rsidRPr="00A40A73">
        <w:t xml:space="preserve">, </w:t>
      </w:r>
      <w:r w:rsidRPr="00331486">
        <w:rPr>
          <w:rStyle w:val="CodeChar"/>
          <w:sz w:val="24"/>
          <w:szCs w:val="24"/>
        </w:rPr>
        <w:t>openat</w:t>
      </w:r>
      <w:r>
        <w:t>) and truncation (</w:t>
      </w:r>
      <w:r w:rsidRPr="00331486">
        <w:rPr>
          <w:rStyle w:val="CodeChar"/>
          <w:sz w:val="24"/>
          <w:szCs w:val="24"/>
        </w:rPr>
        <w:t>truncate</w:t>
      </w:r>
      <w:r w:rsidRPr="00A40A73">
        <w:t xml:space="preserve">, </w:t>
      </w:r>
      <w:r w:rsidRPr="00331486">
        <w:rPr>
          <w:rStyle w:val="CodeChar"/>
          <w:sz w:val="24"/>
          <w:szCs w:val="24"/>
        </w:rPr>
        <w:t>ftruncate</w:t>
      </w:r>
      <w:r>
        <w:t>) of files. An audit log record will only be written if the user is a non-privileged user (auid &gt; = 500)</w:t>
      </w:r>
      <w:r w:rsidR="00DE42D6">
        <w:t xml:space="preserve">, is not a </w:t>
      </w:r>
      <w:r w:rsidR="00B662AA">
        <w:t>Daemon</w:t>
      </w:r>
      <w:r w:rsidR="00DE42D6">
        <w:t xml:space="preserve"> event (auid=4294967295) and if the system call returned EACCES (permission denied to the file) or EPERM (some other permanent error associated with the specific system call)</w:t>
      </w:r>
      <w:r w:rsidR="00F665EE">
        <w:t xml:space="preserve">. All audit records will be tagged with the identifier </w:t>
      </w:r>
      <w:r w:rsidR="00505736">
        <w:t>"</w:t>
      </w:r>
      <w:r w:rsidR="00F665EE">
        <w:t>access.</w:t>
      </w:r>
      <w:r w:rsidR="00505736">
        <w:t>"</w:t>
      </w:r>
    </w:p>
    <w:p w:rsidR="00331486" w:rsidRPr="00C23474" w:rsidRDefault="00331486" w:rsidP="00E476A0">
      <w:pPr>
        <w:pStyle w:val="CISNormal"/>
      </w:pPr>
    </w:p>
    <w:p w:rsidR="00E476A0" w:rsidRDefault="00E476A0" w:rsidP="00E476A0">
      <w:pPr>
        <w:pStyle w:val="CISNormal"/>
        <w:rPr>
          <w:b/>
        </w:rPr>
      </w:pPr>
      <w:r w:rsidRPr="009F07F8">
        <w:rPr>
          <w:b/>
        </w:rPr>
        <w:t>Rationale:</w:t>
      </w:r>
    </w:p>
    <w:p w:rsidR="004335B1" w:rsidRDefault="00F665EE" w:rsidP="00E476A0">
      <w:pPr>
        <w:pStyle w:val="CISNormal"/>
      </w:pPr>
      <w:r>
        <w:t>Failed attempts to open, create or truncate files could be an indication that an individual or process is trying to gain unauthorized access to the system.</w:t>
      </w:r>
    </w:p>
    <w:p w:rsidR="00331486" w:rsidRPr="00F665EE" w:rsidRDefault="00331486" w:rsidP="00E476A0">
      <w:pPr>
        <w:pStyle w:val="CISNormal"/>
      </w:pPr>
    </w:p>
    <w:p w:rsidR="00E476A0" w:rsidRDefault="00E476A0" w:rsidP="00E476A0">
      <w:pPr>
        <w:pStyle w:val="CISNormal"/>
        <w:rPr>
          <w:b/>
        </w:rPr>
      </w:pPr>
      <w:r w:rsidRPr="009F07F8">
        <w:rPr>
          <w:b/>
        </w:rPr>
        <w:t>Remediation:</w:t>
      </w:r>
    </w:p>
    <w:p w:rsidR="004335B1" w:rsidRDefault="001B13CB" w:rsidP="00331486">
      <w:pPr>
        <w:pStyle w:val="CISNormal"/>
      </w:pPr>
      <w:r>
        <w:t>For 64 bit systems, a</w:t>
      </w:r>
      <w:r w:rsidR="00595E90" w:rsidRPr="00702B9B">
        <w:t xml:space="preserve">dd the following lines to the </w:t>
      </w:r>
      <w:r w:rsidR="00595E90" w:rsidRPr="00595E90">
        <w:rPr>
          <w:rStyle w:val="CodeChar"/>
          <w:sz w:val="24"/>
          <w:szCs w:val="24"/>
        </w:rPr>
        <w:t>/etc/audit/audit.rules</w:t>
      </w:r>
      <w:r w:rsidR="00595E90" w:rsidRPr="00702B9B">
        <w:t xml:space="preserve"> file. </w:t>
      </w:r>
    </w:p>
    <w:p w:rsidR="00082985" w:rsidRPr="00FB132F" w:rsidRDefault="00082985" w:rsidP="00FB132F">
      <w:pPr>
        <w:pStyle w:val="CISC0de"/>
        <w:pBdr>
          <w:bottom w:val="single" w:sz="4" w:space="0" w:color="auto"/>
        </w:pBdr>
      </w:pPr>
      <w:r w:rsidRPr="00FB132F">
        <w:t>-a always,exit -F arch=</w:t>
      </w:r>
      <w:r w:rsidR="001B13CB" w:rsidRPr="00FB132F">
        <w:t>b64</w:t>
      </w:r>
      <w:r w:rsidRPr="00FB132F">
        <w:t xml:space="preserve"> -S creat -S open -S openat -S truncate -S ftruncate \</w:t>
      </w:r>
    </w:p>
    <w:p w:rsidR="00082985" w:rsidRPr="00FB132F" w:rsidRDefault="00082985" w:rsidP="00FB132F">
      <w:pPr>
        <w:pStyle w:val="CISC0de"/>
        <w:pBdr>
          <w:bottom w:val="single" w:sz="4" w:space="0" w:color="auto"/>
        </w:pBdr>
      </w:pPr>
      <w:r w:rsidRPr="00FB132F">
        <w:t>-F exit=-EACCES -F auid&gt;=500 -F auid!=4294967295 -k access</w:t>
      </w:r>
    </w:p>
    <w:p w:rsidR="001B13CB" w:rsidRPr="00FB132F" w:rsidRDefault="001B13CB" w:rsidP="00FB132F">
      <w:pPr>
        <w:pStyle w:val="CISC0de"/>
        <w:pBdr>
          <w:bottom w:val="single" w:sz="4" w:space="0" w:color="auto"/>
        </w:pBdr>
      </w:pPr>
      <w:r w:rsidRPr="00FB132F">
        <w:t>-a always,exit -F arch=b32 -S creat -S open -S openat -S truncate -S ftruncate \</w:t>
      </w:r>
    </w:p>
    <w:p w:rsidR="001B13CB" w:rsidRPr="00FB132F" w:rsidRDefault="001B13CB" w:rsidP="00FB132F">
      <w:pPr>
        <w:pStyle w:val="CISC0de"/>
        <w:pBdr>
          <w:bottom w:val="single" w:sz="4" w:space="0" w:color="auto"/>
        </w:pBdr>
      </w:pPr>
      <w:r w:rsidRPr="00FB132F">
        <w:t>-F exit=-EACCES -F auid&gt;=500 -F auid!=4294967295 -k access</w:t>
      </w:r>
    </w:p>
    <w:p w:rsidR="00082985" w:rsidRPr="00FB132F" w:rsidRDefault="00082985" w:rsidP="00FB132F">
      <w:pPr>
        <w:pStyle w:val="CISC0de"/>
        <w:pBdr>
          <w:bottom w:val="single" w:sz="4" w:space="0" w:color="auto"/>
        </w:pBdr>
      </w:pPr>
      <w:r w:rsidRPr="00FB132F">
        <w:t>-a always,exit -F arch=</w:t>
      </w:r>
      <w:r w:rsidR="001B13CB" w:rsidRPr="00FB132F">
        <w:t>b64</w:t>
      </w:r>
      <w:r w:rsidRPr="00FB132F">
        <w:t xml:space="preserve"> -S creat -S open -S openat -S truncate -S ftruncate \</w:t>
      </w:r>
    </w:p>
    <w:p w:rsidR="00E476A0" w:rsidRPr="00FB132F" w:rsidRDefault="00082985" w:rsidP="00FB132F">
      <w:pPr>
        <w:pStyle w:val="CISC0de"/>
        <w:pBdr>
          <w:bottom w:val="single" w:sz="4" w:space="0" w:color="auto"/>
        </w:pBdr>
      </w:pPr>
      <w:r w:rsidRPr="00FB132F">
        <w:t>-F exit=-EPERM -F auid&gt;=500 -F auid!=4294967295 -k access</w:t>
      </w:r>
    </w:p>
    <w:p w:rsidR="001B13CB" w:rsidRPr="00FB132F" w:rsidRDefault="001B13CB" w:rsidP="00FB132F">
      <w:pPr>
        <w:pStyle w:val="CISC0de"/>
        <w:pBdr>
          <w:bottom w:val="single" w:sz="4" w:space="0" w:color="auto"/>
        </w:pBdr>
      </w:pPr>
      <w:r w:rsidRPr="00FB132F">
        <w:t>-a always,exit -F arch=b32 -S creat -S open -S openat -S truncate -S ftruncate \</w:t>
      </w:r>
    </w:p>
    <w:p w:rsidR="001B13CB" w:rsidRPr="00FB132F" w:rsidRDefault="001B13CB" w:rsidP="00FB132F">
      <w:pPr>
        <w:pStyle w:val="CISC0de"/>
        <w:pBdr>
          <w:bottom w:val="single" w:sz="4" w:space="0" w:color="auto"/>
        </w:pBdr>
      </w:pPr>
      <w:r w:rsidRPr="00FB132F">
        <w:t>-F exit=-EPERM -F auid&gt;=500 -F auid!=4294967295 -k access</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5005C8">
        <w:t xml:space="preserve">–HUP </w:t>
      </w:r>
      <w:r w:rsidR="001731CF">
        <w:t>-</w:t>
      </w:r>
      <w:r w:rsidRPr="00FB132F">
        <w:t>P 1 auditd</w:t>
      </w:r>
    </w:p>
    <w:p w:rsidR="00E476A0" w:rsidRDefault="00E476A0" w:rsidP="00E476A0">
      <w:pPr>
        <w:pStyle w:val="CISNormal"/>
      </w:pPr>
    </w:p>
    <w:p w:rsidR="001B13CB" w:rsidRPr="009F07F8" w:rsidRDefault="001B13CB" w:rsidP="00E476A0">
      <w:pPr>
        <w:pStyle w:val="CISNormal"/>
      </w:pPr>
      <w:r>
        <w:t>For 32 bit systems, a</w:t>
      </w:r>
      <w:r w:rsidRPr="00702B9B">
        <w:t xml:space="preserve">dd the following lines to the </w:t>
      </w:r>
      <w:r w:rsidRPr="00595E90">
        <w:rPr>
          <w:rStyle w:val="CodeChar"/>
          <w:sz w:val="24"/>
          <w:szCs w:val="24"/>
        </w:rPr>
        <w:t>/etc/audit/audit.rules</w:t>
      </w:r>
      <w:r w:rsidRPr="00702B9B">
        <w:t xml:space="preserve"> file. </w:t>
      </w:r>
    </w:p>
    <w:p w:rsidR="001B13CB" w:rsidRPr="00FB132F" w:rsidRDefault="001B13CB" w:rsidP="00FB132F">
      <w:pPr>
        <w:pStyle w:val="CISC0de"/>
        <w:pBdr>
          <w:bottom w:val="single" w:sz="4" w:space="0" w:color="auto"/>
        </w:pBdr>
      </w:pPr>
      <w:r w:rsidRPr="00FB132F">
        <w:t>-a always,exit -F arch=b32 -S creat -S open -S openat -S truncate -S ftruncate \</w:t>
      </w:r>
    </w:p>
    <w:p w:rsidR="001B13CB" w:rsidRPr="00FB132F" w:rsidRDefault="001B13CB" w:rsidP="00FB132F">
      <w:pPr>
        <w:pStyle w:val="CISC0de"/>
        <w:pBdr>
          <w:bottom w:val="single" w:sz="4" w:space="0" w:color="auto"/>
        </w:pBdr>
      </w:pPr>
      <w:r w:rsidRPr="00FB132F">
        <w:t>-F exit=-EACCES -F auid&gt;=500 -F auid!=4294967295 -k access</w:t>
      </w:r>
    </w:p>
    <w:p w:rsidR="001B13CB" w:rsidRPr="00FB132F" w:rsidRDefault="001B13CB" w:rsidP="00FB132F">
      <w:pPr>
        <w:pStyle w:val="CISC0de"/>
        <w:pBdr>
          <w:bottom w:val="single" w:sz="4" w:space="0" w:color="auto"/>
        </w:pBdr>
      </w:pPr>
      <w:r w:rsidRPr="00FB132F">
        <w:t>-a always,exit -F arch=b32 -S creat -S open -S openat -S truncate -S ftruncate \</w:t>
      </w:r>
    </w:p>
    <w:p w:rsidR="001B13CB" w:rsidRPr="00FB132F" w:rsidRDefault="001B13CB" w:rsidP="00FB132F">
      <w:pPr>
        <w:pStyle w:val="CISC0de"/>
        <w:pBdr>
          <w:bottom w:val="single" w:sz="4" w:space="0" w:color="auto"/>
        </w:pBdr>
      </w:pPr>
      <w:r w:rsidRPr="00FB132F">
        <w:t>-F exit=-EPERM -F auid&gt;=500 -F auid!=4294967295 -k access</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5005C8">
        <w:t xml:space="preserve">–HUP </w:t>
      </w:r>
      <w:r w:rsidR="001731CF">
        <w:t>-</w:t>
      </w:r>
      <w:r w:rsidRPr="00FB132F">
        <w:t>P 1 auditd</w:t>
      </w:r>
    </w:p>
    <w:p w:rsidR="00331486" w:rsidRPr="009F07F8" w:rsidRDefault="00331486" w:rsidP="00DE42D6">
      <w:pPr>
        <w:pStyle w:val="CISNormal"/>
      </w:pPr>
    </w:p>
    <w:p w:rsidR="00E476A0" w:rsidRPr="009F07F8" w:rsidRDefault="00E476A0" w:rsidP="00E476A0">
      <w:pPr>
        <w:pStyle w:val="CISNormal"/>
        <w:rPr>
          <w:b/>
        </w:rPr>
      </w:pPr>
      <w:r w:rsidRPr="009F07F8">
        <w:rPr>
          <w:b/>
        </w:rPr>
        <w:lastRenderedPageBreak/>
        <w:t>Audit:</w:t>
      </w:r>
    </w:p>
    <w:p w:rsidR="00E476A0" w:rsidRPr="009F07F8" w:rsidRDefault="001B13CB" w:rsidP="00E476A0">
      <w:pPr>
        <w:pStyle w:val="CISNormal"/>
      </w:pPr>
      <w:r>
        <w:t>On 64 bit systems, p</w:t>
      </w:r>
      <w:r w:rsidR="00E476A0" w:rsidRPr="009F07F8">
        <w:t xml:space="preserve">erform the following </w:t>
      </w:r>
      <w:r>
        <w:t>command and ensure the output is as shown</w:t>
      </w:r>
      <w:r w:rsidRPr="009F07F8">
        <w:t xml:space="preserve"> </w:t>
      </w:r>
      <w:r w:rsidR="00E476A0" w:rsidRPr="009F07F8">
        <w:t xml:space="preserve">to determine </w:t>
      </w:r>
      <w:r w:rsidR="00331486">
        <w:t>if there are unsuccessful attempts to access files.</w:t>
      </w:r>
    </w:p>
    <w:p w:rsidR="00924457" w:rsidRDefault="00924457" w:rsidP="00FB132F">
      <w:pPr>
        <w:pStyle w:val="CISC0de"/>
        <w:pBdr>
          <w:bottom w:val="single" w:sz="4" w:space="0" w:color="auto"/>
        </w:pBdr>
      </w:pPr>
      <w:r>
        <w:t xml:space="preserve"># </w:t>
      </w:r>
      <w:r w:rsidRPr="00FB132F">
        <w:t>grep access  /etc/audit/audit.rules</w:t>
      </w:r>
    </w:p>
    <w:p w:rsidR="00924457" w:rsidRPr="007E270F" w:rsidRDefault="00924457" w:rsidP="00FB132F">
      <w:pPr>
        <w:pStyle w:val="CISC0de"/>
        <w:pBdr>
          <w:bottom w:val="single" w:sz="4" w:space="0" w:color="auto"/>
        </w:pBdr>
      </w:pPr>
      <w:r w:rsidRPr="007E270F">
        <w:t>-a always,exit -F arch=</w:t>
      </w:r>
      <w:r w:rsidR="001B13CB">
        <w:t>b64</w:t>
      </w:r>
      <w:r w:rsidR="001B13CB" w:rsidRPr="007E270F">
        <w:t xml:space="preserve"> </w:t>
      </w:r>
      <w:r w:rsidRPr="007E270F">
        <w:t>-S creat -S open -S openat -S truncate -S ftruncate \</w:t>
      </w:r>
    </w:p>
    <w:p w:rsidR="00924457" w:rsidRDefault="00924457" w:rsidP="00FB132F">
      <w:pPr>
        <w:pStyle w:val="CISC0de"/>
        <w:pBdr>
          <w:bottom w:val="single" w:sz="4" w:space="0" w:color="auto"/>
        </w:pBdr>
      </w:pPr>
      <w:r w:rsidRPr="007E270F">
        <w:t>-F exit=-EACCES -F auid&gt;=500 -F auid!=4294967295 -k access</w:t>
      </w:r>
    </w:p>
    <w:p w:rsidR="001B13CB" w:rsidRPr="007E270F" w:rsidRDefault="001B13CB" w:rsidP="00FB132F">
      <w:pPr>
        <w:pStyle w:val="CISC0de"/>
        <w:pBdr>
          <w:bottom w:val="single" w:sz="4" w:space="0" w:color="auto"/>
        </w:pBdr>
      </w:pPr>
      <w:r>
        <w:t>-a always,exit -F arch=b32</w:t>
      </w:r>
      <w:r w:rsidRPr="007E270F">
        <w:t xml:space="preserve"> -S creat -S open -S openat -S truncate -S ftruncate \</w:t>
      </w:r>
    </w:p>
    <w:p w:rsidR="001B13CB" w:rsidRPr="007E270F" w:rsidRDefault="001B13CB" w:rsidP="00FB132F">
      <w:pPr>
        <w:pStyle w:val="CISC0de"/>
        <w:pBdr>
          <w:bottom w:val="single" w:sz="4" w:space="0" w:color="auto"/>
        </w:pBdr>
      </w:pPr>
      <w:r w:rsidRPr="007E270F">
        <w:t>-F exit=-EACCES -F auid&gt;=500 -F auid!=4294967295 -k access</w:t>
      </w:r>
    </w:p>
    <w:p w:rsidR="00924457" w:rsidRPr="007E270F" w:rsidRDefault="00924457" w:rsidP="00FB132F">
      <w:pPr>
        <w:pStyle w:val="CISC0de"/>
        <w:pBdr>
          <w:bottom w:val="single" w:sz="4" w:space="0" w:color="auto"/>
        </w:pBdr>
      </w:pPr>
      <w:r w:rsidRPr="007E270F">
        <w:t>-a always,exit -F arch=</w:t>
      </w:r>
      <w:r w:rsidR="001B13CB">
        <w:t>b64</w:t>
      </w:r>
      <w:r w:rsidRPr="007E270F">
        <w:t xml:space="preserve"> -S creat -S open -S openat -S truncate -S ftruncate \</w:t>
      </w:r>
    </w:p>
    <w:p w:rsidR="00924457" w:rsidRDefault="00924457" w:rsidP="00FB132F">
      <w:pPr>
        <w:pStyle w:val="CISC0de"/>
        <w:pBdr>
          <w:bottom w:val="single" w:sz="4" w:space="0" w:color="auto"/>
        </w:pBdr>
      </w:pPr>
      <w:r w:rsidRPr="007E270F">
        <w:t>-F exit=-EPERM -F auid&gt;=500 -F auid!=4294967295 -k access</w:t>
      </w:r>
    </w:p>
    <w:p w:rsidR="001B13CB" w:rsidRPr="007E270F" w:rsidRDefault="001B13CB" w:rsidP="00FB132F">
      <w:pPr>
        <w:pStyle w:val="CISC0de"/>
        <w:pBdr>
          <w:bottom w:val="single" w:sz="4" w:space="0" w:color="auto"/>
        </w:pBdr>
      </w:pPr>
      <w:r w:rsidRPr="007E270F">
        <w:t>-a always,exit -F arch=</w:t>
      </w:r>
      <w:r>
        <w:t>b32</w:t>
      </w:r>
      <w:r w:rsidRPr="007E270F">
        <w:t xml:space="preserve"> -S creat -S open -S openat -S truncate -S ftruncate \</w:t>
      </w:r>
    </w:p>
    <w:p w:rsidR="001B13CB" w:rsidRPr="007E270F" w:rsidRDefault="001B13CB" w:rsidP="00FB132F">
      <w:pPr>
        <w:pStyle w:val="CISC0de"/>
        <w:pBdr>
          <w:bottom w:val="single" w:sz="4" w:space="0" w:color="auto"/>
        </w:pBdr>
      </w:pPr>
      <w:r w:rsidRPr="007E270F">
        <w:t>-F exit=-EPERM -F auid&gt;=500 -F auid!=4294967295 -k access</w:t>
      </w:r>
    </w:p>
    <w:p w:rsidR="00E476A0" w:rsidRDefault="00E476A0" w:rsidP="00331486">
      <w:pPr>
        <w:pStyle w:val="CISNormal"/>
        <w:rPr>
          <w:b/>
        </w:rPr>
      </w:pPr>
    </w:p>
    <w:p w:rsidR="001B13CB" w:rsidRPr="006E606D" w:rsidRDefault="001B13CB" w:rsidP="00331486">
      <w:pPr>
        <w:pStyle w:val="CISNormal"/>
      </w:pPr>
      <w:r>
        <w:t>On 32 bit systems, p</w:t>
      </w:r>
      <w:r w:rsidRPr="009F07F8">
        <w:t xml:space="preserve">erform the following </w:t>
      </w:r>
      <w:r>
        <w:t>command and ensure the output is as shown</w:t>
      </w:r>
      <w:r w:rsidRPr="009F07F8">
        <w:t xml:space="preserve"> to determine </w:t>
      </w:r>
      <w:r>
        <w:t>if there are unsuccessful attempts to access files.</w:t>
      </w:r>
    </w:p>
    <w:p w:rsidR="001B13CB" w:rsidRDefault="001B13CB" w:rsidP="00FB132F">
      <w:pPr>
        <w:pStyle w:val="CISC0de"/>
        <w:pBdr>
          <w:bottom w:val="single" w:sz="4" w:space="0" w:color="auto"/>
        </w:pBdr>
      </w:pPr>
      <w:r>
        <w:t xml:space="preserve"># </w:t>
      </w:r>
      <w:r w:rsidRPr="00FB132F">
        <w:t>grep access  /etc/audit/audit.rules</w:t>
      </w:r>
    </w:p>
    <w:p w:rsidR="001B13CB" w:rsidRPr="007E270F" w:rsidRDefault="001B13CB" w:rsidP="00FB132F">
      <w:pPr>
        <w:pStyle w:val="CISC0de"/>
        <w:pBdr>
          <w:bottom w:val="single" w:sz="4" w:space="0" w:color="auto"/>
        </w:pBdr>
      </w:pPr>
      <w:r>
        <w:t>-a always,exit -F arch=b32</w:t>
      </w:r>
      <w:r w:rsidRPr="007E270F">
        <w:t xml:space="preserve"> -S creat -S open -S openat -S truncate -S ftruncate \</w:t>
      </w:r>
    </w:p>
    <w:p w:rsidR="001B13CB" w:rsidRPr="007E270F" w:rsidRDefault="001B13CB" w:rsidP="00FB132F">
      <w:pPr>
        <w:pStyle w:val="CISC0de"/>
        <w:pBdr>
          <w:bottom w:val="single" w:sz="4" w:space="0" w:color="auto"/>
        </w:pBdr>
      </w:pPr>
      <w:r w:rsidRPr="007E270F">
        <w:t>-F exit=-EACCES -F auid&gt;=500 -F auid!=4294967295 -k access</w:t>
      </w:r>
    </w:p>
    <w:p w:rsidR="001B13CB" w:rsidRPr="007E270F" w:rsidRDefault="001B13CB" w:rsidP="00FB132F">
      <w:pPr>
        <w:pStyle w:val="CISC0de"/>
        <w:pBdr>
          <w:bottom w:val="single" w:sz="4" w:space="0" w:color="auto"/>
        </w:pBdr>
      </w:pPr>
      <w:r w:rsidRPr="007E270F">
        <w:t>-a al</w:t>
      </w:r>
      <w:r>
        <w:t>ways,exit -F arch=b32</w:t>
      </w:r>
      <w:r w:rsidRPr="007E270F">
        <w:t xml:space="preserve"> -S creat -S open -S openat -S truncate -S ftruncate \</w:t>
      </w:r>
    </w:p>
    <w:p w:rsidR="001B13CB" w:rsidRPr="00A40A73" w:rsidRDefault="001B13CB" w:rsidP="00A40A73">
      <w:pPr>
        <w:pStyle w:val="CISC0de"/>
        <w:pBdr>
          <w:bottom w:val="single" w:sz="4" w:space="0" w:color="auto"/>
        </w:pBdr>
      </w:pPr>
      <w:r w:rsidRPr="007E270F">
        <w:t>-F exit=-EPERM -F auid&gt;=500 -F auid!=4294967295 -k access</w:t>
      </w:r>
    </w:p>
    <w:p w:rsidR="00E476A0" w:rsidRPr="00383405" w:rsidRDefault="00331486" w:rsidP="006E606D">
      <w:pPr>
        <w:pStyle w:val="Heading3"/>
        <w:tabs>
          <w:tab w:val="center" w:pos="990"/>
        </w:tabs>
        <w:ind w:left="360"/>
      </w:pPr>
      <w:bookmarkStart w:id="4063" w:name="_Toc328948801"/>
      <w:r>
        <w:t>Collect Use of Privileged C</w:t>
      </w:r>
      <w:r w:rsidR="00E476A0" w:rsidRPr="00383405">
        <w:t>ommands</w:t>
      </w:r>
      <w:bookmarkEnd w:id="4063"/>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C867E1" w:rsidP="003D4CEC">
            <w:pPr>
              <w:pStyle w:val="CISNormal"/>
            </w:pPr>
            <w:r>
              <w:t>No</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4064" w:author="blake" w:date="2012-04-05T12:50: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4065" w:author="blake" w:date="2012-04-05T12:50:00Z"/>
              </w:rPr>
            </w:pPr>
            <w:del w:id="4066" w:author="blake" w:date="2012-04-05T12:50: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3D4CEC">
            <w:pPr>
              <w:pStyle w:val="CISNormal"/>
              <w:rPr>
                <w:del w:id="4067" w:author="blake" w:date="2012-04-05T12:50:00Z"/>
              </w:rPr>
            </w:pPr>
            <w:del w:id="4068" w:author="blake" w:date="2012-04-05T12:50:00Z">
              <w:r w:rsidDel="00350415">
                <w:delText>CCE-14296-8</w:delText>
              </w:r>
            </w:del>
          </w:p>
        </w:tc>
      </w:tr>
    </w:tbl>
    <w:p w:rsidR="00331486" w:rsidRDefault="00331486" w:rsidP="00E476A0">
      <w:pPr>
        <w:pStyle w:val="CISNormal"/>
        <w:rPr>
          <w:b/>
        </w:rPr>
      </w:pPr>
    </w:p>
    <w:p w:rsidR="00E476A0" w:rsidRDefault="00E476A0" w:rsidP="00E476A0">
      <w:pPr>
        <w:pStyle w:val="CISNormal"/>
        <w:rPr>
          <w:b/>
        </w:rPr>
      </w:pPr>
      <w:r w:rsidRPr="009F07F8">
        <w:rPr>
          <w:b/>
        </w:rPr>
        <w:t xml:space="preserve">Description: </w:t>
      </w:r>
    </w:p>
    <w:p w:rsidR="004335B1" w:rsidRDefault="00630ACA" w:rsidP="00E476A0">
      <w:pPr>
        <w:pStyle w:val="CISNormal"/>
      </w:pPr>
      <w:r>
        <w:t>Monitor privileged programs (</w:t>
      </w:r>
      <w:r w:rsidR="00331486">
        <w:t>thos that</w:t>
      </w:r>
      <w:r>
        <w:t xml:space="preserve"> have the setuid and/or setgid bit set on execution) to determine if unprivileged </w:t>
      </w:r>
      <w:r w:rsidR="00331486">
        <w:t xml:space="preserve">users </w:t>
      </w:r>
      <w:r>
        <w:t>are running these commands.</w:t>
      </w:r>
    </w:p>
    <w:p w:rsidR="00331486" w:rsidRPr="00630ACA" w:rsidRDefault="00331486" w:rsidP="00E476A0">
      <w:pPr>
        <w:pStyle w:val="CISNormal"/>
      </w:pPr>
    </w:p>
    <w:p w:rsidR="00E476A0" w:rsidRDefault="00E476A0" w:rsidP="00E476A0">
      <w:pPr>
        <w:pStyle w:val="CISNormal"/>
        <w:rPr>
          <w:b/>
        </w:rPr>
      </w:pPr>
      <w:r w:rsidRPr="009F07F8">
        <w:rPr>
          <w:b/>
        </w:rPr>
        <w:t>Rationale:</w:t>
      </w:r>
    </w:p>
    <w:p w:rsidR="004335B1" w:rsidRDefault="00630ACA" w:rsidP="00E476A0">
      <w:pPr>
        <w:pStyle w:val="CISNormal"/>
      </w:pPr>
      <w:r>
        <w:t>Execution of privileged commands by non-privileged users could be an indication of someone trying to gain unauthorized access to the system.</w:t>
      </w:r>
    </w:p>
    <w:p w:rsidR="00331486" w:rsidRPr="00630ACA" w:rsidRDefault="00331486" w:rsidP="00E476A0">
      <w:pPr>
        <w:pStyle w:val="CISNormal"/>
      </w:pPr>
    </w:p>
    <w:p w:rsidR="00E476A0" w:rsidRPr="009F07F8" w:rsidRDefault="00E476A0" w:rsidP="00E476A0">
      <w:pPr>
        <w:pStyle w:val="CISNormal"/>
        <w:rPr>
          <w:b/>
        </w:rPr>
      </w:pPr>
      <w:r w:rsidRPr="009F07F8">
        <w:rPr>
          <w:b/>
        </w:rPr>
        <w:t>Remediation:</w:t>
      </w:r>
    </w:p>
    <w:p w:rsidR="00F845BB" w:rsidRDefault="00630ACA" w:rsidP="00F845BB">
      <w:pPr>
        <w:pStyle w:val="CISNormal"/>
      </w:pPr>
      <w:r>
        <w:t xml:space="preserve">To remediate this issue, the system administrator will have to execute a </w:t>
      </w:r>
      <w:r w:rsidRPr="00331486">
        <w:rPr>
          <w:rStyle w:val="CodeChar"/>
          <w:sz w:val="24"/>
          <w:szCs w:val="24"/>
        </w:rPr>
        <w:t>find</w:t>
      </w:r>
      <w:r>
        <w:t xml:space="preserve"> command to locate all the privileged programs and then add an audit line for each one of them. The audit parameters associated with this are as follows:</w:t>
      </w:r>
    </w:p>
    <w:p w:rsidR="00A40A73" w:rsidRDefault="00A40A73" w:rsidP="00F845BB">
      <w:pPr>
        <w:pStyle w:val="CISNormal"/>
      </w:pPr>
    </w:p>
    <w:p w:rsidR="00630ACA" w:rsidRDefault="00630ACA" w:rsidP="00F845BB">
      <w:pPr>
        <w:pStyle w:val="CISNormal"/>
      </w:pPr>
      <w:r w:rsidRPr="006E606D">
        <w:rPr>
          <w:rStyle w:val="CodeChar"/>
          <w:sz w:val="24"/>
          <w:szCs w:val="24"/>
        </w:rPr>
        <w:t>-F path=</w:t>
      </w:r>
      <w:r w:rsidR="00505736">
        <w:rPr>
          <w:rStyle w:val="CodeChar"/>
          <w:sz w:val="24"/>
          <w:szCs w:val="24"/>
        </w:rPr>
        <w:t>"</w:t>
      </w:r>
      <w:r w:rsidRPr="006E606D">
        <w:rPr>
          <w:rStyle w:val="CodeChar"/>
          <w:sz w:val="24"/>
          <w:szCs w:val="24"/>
        </w:rPr>
        <w:t xml:space="preserve"> $1 </w:t>
      </w:r>
      <w:r w:rsidR="00505736">
        <w:rPr>
          <w:rStyle w:val="CodeChar"/>
          <w:sz w:val="24"/>
          <w:szCs w:val="24"/>
        </w:rPr>
        <w:t>"</w:t>
      </w:r>
      <w:r w:rsidR="00331486" w:rsidRPr="006E606D">
        <w:rPr>
          <w:rStyle w:val="CodeChar"/>
          <w:sz w:val="24"/>
          <w:szCs w:val="24"/>
        </w:rPr>
        <w:t xml:space="preserve"> </w:t>
      </w:r>
      <w:r w:rsidR="001731CF">
        <w:t>-</w:t>
      </w:r>
      <w:r>
        <w:t xml:space="preserve"> will populate each file name found through the find command and processed by awk.</w:t>
      </w:r>
    </w:p>
    <w:p w:rsidR="00630ACA" w:rsidRDefault="00630ACA" w:rsidP="00F845BB">
      <w:pPr>
        <w:pStyle w:val="CISNormal"/>
      </w:pPr>
      <w:r w:rsidRPr="006E606D">
        <w:rPr>
          <w:rStyle w:val="CodeChar"/>
          <w:sz w:val="24"/>
          <w:szCs w:val="24"/>
        </w:rPr>
        <w:lastRenderedPageBreak/>
        <w:t>-F perm=x</w:t>
      </w:r>
      <w:r>
        <w:t xml:space="preserve"> </w:t>
      </w:r>
      <w:r w:rsidR="00331486">
        <w:t xml:space="preserve"> </w:t>
      </w:r>
      <w:r w:rsidR="001731CF">
        <w:t>-</w:t>
      </w:r>
      <w:r>
        <w:t xml:space="preserve"> will write an audit record if the file is executed.</w:t>
      </w:r>
    </w:p>
    <w:p w:rsidR="00630ACA" w:rsidRDefault="00630ACA" w:rsidP="00F845BB">
      <w:pPr>
        <w:pStyle w:val="CISNormal"/>
      </w:pPr>
      <w:r w:rsidRPr="006E606D">
        <w:rPr>
          <w:rStyle w:val="CodeChar"/>
          <w:sz w:val="24"/>
          <w:szCs w:val="24"/>
        </w:rPr>
        <w:t>-F auid&gt;=500</w:t>
      </w:r>
      <w:r w:rsidR="00331486" w:rsidRPr="006E606D">
        <w:rPr>
          <w:rStyle w:val="CodeChar"/>
          <w:sz w:val="24"/>
          <w:szCs w:val="24"/>
        </w:rPr>
        <w:t xml:space="preserve"> </w:t>
      </w:r>
      <w:r>
        <w:t xml:space="preserve"> </w:t>
      </w:r>
      <w:r w:rsidR="001731CF">
        <w:t>-</w:t>
      </w:r>
      <w:r>
        <w:t xml:space="preserve"> will write a record if the user executing the command is not a privileged user.</w:t>
      </w:r>
    </w:p>
    <w:p w:rsidR="00630ACA" w:rsidRDefault="00630ACA" w:rsidP="00F845BB">
      <w:pPr>
        <w:pStyle w:val="CISNormal"/>
      </w:pPr>
      <w:r w:rsidRPr="006E606D">
        <w:rPr>
          <w:rStyle w:val="CodeChar"/>
          <w:sz w:val="24"/>
          <w:szCs w:val="24"/>
        </w:rPr>
        <w:t>-F auid!= 4294967295</w:t>
      </w:r>
      <w:r>
        <w:t xml:space="preserve"> </w:t>
      </w:r>
      <w:r w:rsidR="00331486">
        <w:t xml:space="preserve"> </w:t>
      </w:r>
      <w:r w:rsidR="001731CF">
        <w:t>-</w:t>
      </w:r>
      <w:r>
        <w:t xml:space="preserve"> will ignore </w:t>
      </w:r>
      <w:r w:rsidR="00B662AA">
        <w:t>Daemon</w:t>
      </w:r>
      <w:r>
        <w:t xml:space="preserve"> events</w:t>
      </w:r>
    </w:p>
    <w:p w:rsidR="00630ACA" w:rsidRDefault="00630ACA" w:rsidP="00F845BB">
      <w:pPr>
        <w:pStyle w:val="CISNormal"/>
      </w:pPr>
    </w:p>
    <w:p w:rsidR="00630ACA" w:rsidRPr="00082985" w:rsidRDefault="00630ACA" w:rsidP="00F845BB">
      <w:pPr>
        <w:pStyle w:val="CISNormal"/>
      </w:pPr>
      <w:r>
        <w:t xml:space="preserve">All audit records will be tagged with the identifier </w:t>
      </w:r>
      <w:r w:rsidR="00505736">
        <w:t>"</w:t>
      </w:r>
      <w:r>
        <w:t>privileged.</w:t>
      </w:r>
      <w:r w:rsidR="00505736">
        <w:t>"</w:t>
      </w:r>
    </w:p>
    <w:p w:rsidR="00082985" w:rsidRPr="00082985" w:rsidRDefault="00082985" w:rsidP="00F845BB">
      <w:pPr>
        <w:pStyle w:val="CISNormal"/>
      </w:pPr>
    </w:p>
    <w:p w:rsidR="00082985" w:rsidRPr="00FB132F" w:rsidRDefault="00082985" w:rsidP="00FB132F">
      <w:pPr>
        <w:pStyle w:val="CISC0de"/>
        <w:pBdr>
          <w:bottom w:val="single" w:sz="4" w:space="0" w:color="auto"/>
        </w:pBdr>
      </w:pPr>
      <w:r w:rsidRPr="00F845BB">
        <w:t xml:space="preserve"># </w:t>
      </w:r>
      <w:r w:rsidRPr="00FB132F">
        <w:t>find PART -xdev \( -perm -4000 -o -perm -2000 \) -type f | awk '{print \</w:t>
      </w:r>
    </w:p>
    <w:p w:rsidR="00082985" w:rsidRPr="00FB132F" w:rsidRDefault="00082985" w:rsidP="00FB132F">
      <w:pPr>
        <w:pStyle w:val="CISC0de"/>
        <w:pBdr>
          <w:bottom w:val="single" w:sz="4" w:space="0" w:color="auto"/>
        </w:pBdr>
      </w:pPr>
      <w:r w:rsidRPr="00FB132F">
        <w:t>"-a always,exit -F path=" $1 " -F perm=x -F auid&gt;=500 -F auid!=4294967295 \</w:t>
      </w:r>
    </w:p>
    <w:p w:rsidR="00082985" w:rsidRPr="00FB132F" w:rsidRDefault="00082985" w:rsidP="00FB132F">
      <w:pPr>
        <w:pStyle w:val="CISC0de"/>
        <w:pBdr>
          <w:bottom w:val="single" w:sz="4" w:space="0" w:color="auto"/>
        </w:pBdr>
      </w:pPr>
      <w:r w:rsidRPr="00FB132F">
        <w:t>-k privileged" }'</w:t>
      </w:r>
    </w:p>
    <w:p w:rsidR="00E476A0" w:rsidRPr="009F07F8" w:rsidRDefault="00E476A0" w:rsidP="00E476A0">
      <w:pPr>
        <w:pStyle w:val="CISNormal"/>
      </w:pPr>
    </w:p>
    <w:p w:rsidR="00F845BB" w:rsidRPr="00331486" w:rsidRDefault="00F845BB" w:rsidP="00331486">
      <w:pPr>
        <w:pStyle w:val="CISNormal"/>
      </w:pPr>
      <w:r w:rsidRPr="00331486">
        <w:t>Next, add those lines to</w:t>
      </w:r>
      <w:r w:rsidR="00331486" w:rsidRPr="00331486">
        <w:t xml:space="preserve"> the</w:t>
      </w:r>
      <w:r w:rsidRPr="00331486">
        <w:t xml:space="preserve"> </w:t>
      </w:r>
      <w:r w:rsidRPr="00331486">
        <w:rPr>
          <w:rStyle w:val="CodeChar"/>
          <w:sz w:val="24"/>
          <w:szCs w:val="24"/>
        </w:rPr>
        <w:t>/etc/audit/audit.rules</w:t>
      </w:r>
      <w:r w:rsidR="00331486" w:rsidRPr="00331486">
        <w:t xml:space="preserve"> file</w:t>
      </w:r>
      <w:r w:rsidRPr="00331486">
        <w:t>.</w:t>
      </w:r>
    </w:p>
    <w:p w:rsidR="00F845BB" w:rsidRDefault="00F845BB" w:rsidP="00E476A0">
      <w:pPr>
        <w:pStyle w:val="CISNormal"/>
        <w:rPr>
          <w:b/>
        </w:rPr>
      </w:pPr>
    </w:p>
    <w:p w:rsidR="00E476A0" w:rsidRPr="009F07F8" w:rsidRDefault="00E476A0" w:rsidP="00E476A0">
      <w:pPr>
        <w:pStyle w:val="CISNormal"/>
        <w:rPr>
          <w:b/>
        </w:rPr>
      </w:pPr>
      <w:r w:rsidRPr="009F07F8">
        <w:rPr>
          <w:b/>
        </w:rPr>
        <w:t>Audit:</w:t>
      </w:r>
    </w:p>
    <w:p w:rsidR="00E476A0" w:rsidRPr="00A51FD8" w:rsidRDefault="00DD6154" w:rsidP="00A51FD8">
      <w:pPr>
        <w:pStyle w:val="CISNormal"/>
      </w:pPr>
      <w:r w:rsidRPr="00A51FD8">
        <w:t xml:space="preserve">Verify that an audit line for each setuid/setgid program identified in the </w:t>
      </w:r>
      <w:r w:rsidRPr="004F1CDB">
        <w:rPr>
          <w:rStyle w:val="CodeChar"/>
          <w:sz w:val="24"/>
          <w:szCs w:val="24"/>
        </w:rPr>
        <w:t>find</w:t>
      </w:r>
      <w:r w:rsidRPr="00A51FD8">
        <w:t xml:space="preserve"> command appears in the audit file with the above attributes.</w:t>
      </w:r>
    </w:p>
    <w:p w:rsidR="00E476A0" w:rsidRPr="009F07F8" w:rsidRDefault="00E476A0" w:rsidP="00E476A0">
      <w:pPr>
        <w:pStyle w:val="CISNormal"/>
      </w:pPr>
    </w:p>
    <w:p w:rsidR="00E476A0" w:rsidRPr="00383405" w:rsidRDefault="00331486" w:rsidP="006E606D">
      <w:pPr>
        <w:pStyle w:val="Heading3"/>
        <w:tabs>
          <w:tab w:val="center" w:pos="990"/>
        </w:tabs>
        <w:ind w:left="360"/>
      </w:pPr>
      <w:bookmarkStart w:id="4069" w:name="_Toc328948802"/>
      <w:r>
        <w:t>Collect S</w:t>
      </w:r>
      <w:r w:rsidR="00E476A0" w:rsidRPr="00383405">
        <w:t xml:space="preserve">uccessful </w:t>
      </w:r>
      <w:r>
        <w:t>File System M</w:t>
      </w:r>
      <w:r w:rsidR="00B86EBC">
        <w:t>ounts</w:t>
      </w:r>
      <w:bookmarkEnd w:id="4069"/>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C867E1" w:rsidP="003D4CEC">
            <w:pPr>
              <w:pStyle w:val="CISNormal"/>
            </w:pPr>
            <w:r>
              <w:t>No</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4070" w:author="blake" w:date="2012-04-05T12:50: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4071" w:author="blake" w:date="2012-04-05T12:50:00Z"/>
              </w:rPr>
            </w:pPr>
            <w:del w:id="4072" w:author="blake" w:date="2012-04-05T12:50: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B86EBC">
            <w:pPr>
              <w:pStyle w:val="CISNormal"/>
              <w:rPr>
                <w:del w:id="4073" w:author="blake" w:date="2012-04-05T12:50:00Z"/>
              </w:rPr>
            </w:pPr>
            <w:del w:id="4074" w:author="blake" w:date="2012-04-05T12:50:00Z">
              <w:r w:rsidDel="00350415">
                <w:delText>CCE-</w:delText>
              </w:r>
              <w:r w:rsidR="00B86EBC" w:rsidDel="00350415">
                <w:delText>4024-6</w:delText>
              </w:r>
            </w:del>
          </w:p>
        </w:tc>
      </w:tr>
    </w:tbl>
    <w:p w:rsidR="00331486" w:rsidRDefault="00331486" w:rsidP="00E476A0">
      <w:pPr>
        <w:pStyle w:val="CISNormal"/>
        <w:rPr>
          <w:b/>
        </w:rPr>
      </w:pPr>
    </w:p>
    <w:p w:rsidR="00E476A0" w:rsidRDefault="00E476A0" w:rsidP="00E476A0">
      <w:pPr>
        <w:pStyle w:val="CISNormal"/>
        <w:rPr>
          <w:b/>
        </w:rPr>
      </w:pPr>
      <w:r w:rsidRPr="009F07F8">
        <w:rPr>
          <w:b/>
        </w:rPr>
        <w:t xml:space="preserve">Description: </w:t>
      </w:r>
    </w:p>
    <w:p w:rsidR="004335B1" w:rsidRPr="00203235" w:rsidRDefault="00203235" w:rsidP="00E476A0">
      <w:pPr>
        <w:pStyle w:val="CISNormal"/>
      </w:pPr>
      <w:r>
        <w:t xml:space="preserve">Monitor the use of the </w:t>
      </w:r>
      <w:r w:rsidRPr="00331486">
        <w:rPr>
          <w:rStyle w:val="CodeChar"/>
          <w:sz w:val="24"/>
          <w:szCs w:val="24"/>
        </w:rPr>
        <w:t>mount</w:t>
      </w:r>
      <w:r>
        <w:t xml:space="preserve"> system call. The </w:t>
      </w:r>
      <w:r w:rsidRPr="00331486">
        <w:rPr>
          <w:rStyle w:val="CodeChar"/>
          <w:sz w:val="24"/>
          <w:szCs w:val="24"/>
        </w:rPr>
        <w:t>mount</w:t>
      </w:r>
      <w:r>
        <w:t xml:space="preserve"> (and </w:t>
      </w:r>
      <w:r w:rsidRPr="00331486">
        <w:rPr>
          <w:rStyle w:val="CodeChar"/>
          <w:sz w:val="24"/>
          <w:szCs w:val="24"/>
        </w:rPr>
        <w:t>umount</w:t>
      </w:r>
      <w:r>
        <w:t>) system call control</w:t>
      </w:r>
      <w:r w:rsidR="00331486">
        <w:t>s</w:t>
      </w:r>
      <w:r>
        <w:t xml:space="preserve"> the mounting and unmounting of file systems. The parameters below configure the system to create an audit record when the </w:t>
      </w:r>
      <w:r w:rsidRPr="00331486">
        <w:rPr>
          <w:rStyle w:val="CodeChar"/>
          <w:sz w:val="24"/>
          <w:szCs w:val="24"/>
        </w:rPr>
        <w:t>mount</w:t>
      </w:r>
      <w:r>
        <w:t xml:space="preserve"> system call is used by a non-privileged user</w:t>
      </w:r>
    </w:p>
    <w:p w:rsidR="00331486" w:rsidRDefault="00331486" w:rsidP="00E476A0">
      <w:pPr>
        <w:pStyle w:val="CISNormal"/>
        <w:rPr>
          <w:b/>
        </w:rPr>
      </w:pPr>
    </w:p>
    <w:p w:rsidR="00E476A0" w:rsidRDefault="00E476A0" w:rsidP="00E476A0">
      <w:pPr>
        <w:pStyle w:val="CISNormal"/>
        <w:rPr>
          <w:b/>
        </w:rPr>
      </w:pPr>
      <w:r w:rsidRPr="009F07F8">
        <w:rPr>
          <w:b/>
        </w:rPr>
        <w:t>Rationale:</w:t>
      </w:r>
    </w:p>
    <w:p w:rsidR="004335B1" w:rsidRDefault="00203235" w:rsidP="00E476A0">
      <w:pPr>
        <w:pStyle w:val="CISNormal"/>
      </w:pPr>
      <w:r>
        <w:t xml:space="preserve">It is highly unusual for a non privileged user to </w:t>
      </w:r>
      <w:r w:rsidRPr="00331486">
        <w:rPr>
          <w:rStyle w:val="CodeChar"/>
          <w:sz w:val="24"/>
          <w:szCs w:val="24"/>
        </w:rPr>
        <w:t>mount</w:t>
      </w:r>
      <w:r>
        <w:t xml:space="preserve"> file systems to the system. While tracking </w:t>
      </w:r>
      <w:r w:rsidRPr="00BB73FF">
        <w:rPr>
          <w:rStyle w:val="CodeChar"/>
          <w:sz w:val="24"/>
          <w:szCs w:val="24"/>
        </w:rPr>
        <w:t>mount</w:t>
      </w:r>
      <w:r>
        <w:t xml:space="preserve"> commands gives the system administrator evidence that external media </w:t>
      </w:r>
      <w:r w:rsidR="00BB73FF">
        <w:t xml:space="preserve">may </w:t>
      </w:r>
      <w:r>
        <w:t>have been mounted (based on a review of the sour</w:t>
      </w:r>
      <w:r w:rsidR="00BB73FF">
        <w:t>c</w:t>
      </w:r>
      <w:r>
        <w:t xml:space="preserve">e of the mount and confirming it’s an external media type), it does not conclusively indicate that data was exported to the media. System administrators who wish to determine if data were exported, would also have to track successful </w:t>
      </w:r>
      <w:r w:rsidRPr="00BB73FF">
        <w:rPr>
          <w:rStyle w:val="CodeChar"/>
          <w:sz w:val="24"/>
          <w:szCs w:val="24"/>
        </w:rPr>
        <w:t>open</w:t>
      </w:r>
      <w:r>
        <w:t xml:space="preserve">, </w:t>
      </w:r>
      <w:r w:rsidRPr="00BB73FF">
        <w:rPr>
          <w:rStyle w:val="CodeChar"/>
          <w:sz w:val="24"/>
          <w:szCs w:val="24"/>
        </w:rPr>
        <w:t>creat</w:t>
      </w:r>
      <w:r>
        <w:t xml:space="preserve"> and </w:t>
      </w:r>
      <w:r w:rsidRPr="00BB73FF">
        <w:rPr>
          <w:rStyle w:val="CodeChar"/>
          <w:sz w:val="24"/>
          <w:szCs w:val="24"/>
        </w:rPr>
        <w:t>truncate</w:t>
      </w:r>
      <w:r w:rsidRPr="00A40A73">
        <w:t xml:space="preserve"> </w:t>
      </w:r>
      <w:r>
        <w:t>system calls requiring write access to a file under the mount point of the external media file system. This could give a fair indication that a write occurred. The only way to truly prove it, would be to track successful writes to the external media. Tracking write system calls could quickly fill up the audit log and is not recommended. Recommendations on configuration options to track data export to media is beyond the scope of this document.</w:t>
      </w:r>
    </w:p>
    <w:p w:rsidR="00E635B7" w:rsidRDefault="00E635B7" w:rsidP="00E476A0">
      <w:pPr>
        <w:pStyle w:val="CISNormal"/>
      </w:pPr>
    </w:p>
    <w:p w:rsidR="00331486" w:rsidRPr="00331486" w:rsidRDefault="00331486" w:rsidP="00E476A0">
      <w:pPr>
        <w:pStyle w:val="CISNormal"/>
        <w:rPr>
          <w:b/>
        </w:rPr>
      </w:pPr>
      <w:r w:rsidRPr="00331486">
        <w:rPr>
          <w:b/>
        </w:rPr>
        <w:t>Note:</w:t>
      </w:r>
    </w:p>
    <w:p w:rsidR="00331486" w:rsidRPr="00331486" w:rsidRDefault="00E635B7" w:rsidP="00331486">
      <w:pPr>
        <w:pStyle w:val="CISNormal"/>
      </w:pPr>
      <w:r>
        <w:lastRenderedPageBreak/>
        <w:t>This</w:t>
      </w:r>
      <w:r w:rsidR="00331486" w:rsidRPr="00331486">
        <w:t xml:space="preserve"> track</w:t>
      </w:r>
      <w:r>
        <w:t>s</w:t>
      </w:r>
      <w:r w:rsidR="00331486" w:rsidRPr="00331486">
        <w:t xml:space="preserve"> successful and unsuccessful </w:t>
      </w:r>
      <w:r w:rsidR="00331486" w:rsidRPr="00BB73FF">
        <w:rPr>
          <w:rStyle w:val="CodeChar"/>
          <w:sz w:val="24"/>
          <w:szCs w:val="24"/>
        </w:rPr>
        <w:t>mount</w:t>
      </w:r>
      <w:r w:rsidR="00331486" w:rsidRPr="00331486">
        <w:t xml:space="preserve"> commands. File system mounts do</w:t>
      </w:r>
      <w:r w:rsidR="00331486">
        <w:t xml:space="preserve"> no</w:t>
      </w:r>
      <w:r w:rsidR="00331486" w:rsidRPr="00331486">
        <w:t xml:space="preserve">t have to come from </w:t>
      </w:r>
      <w:r w:rsidR="00CA2299">
        <w:t xml:space="preserve">external </w:t>
      </w:r>
      <w:r w:rsidR="00331486" w:rsidRPr="00331486">
        <w:t>media and</w:t>
      </w:r>
      <w:r w:rsidR="00331486">
        <w:t xml:space="preserve"> this action</w:t>
      </w:r>
      <w:r w:rsidR="00331486" w:rsidRPr="00331486">
        <w:t xml:space="preserve"> still does</w:t>
      </w:r>
      <w:r w:rsidR="00331486">
        <w:t xml:space="preserve"> no</w:t>
      </w:r>
      <w:r w:rsidR="00331486" w:rsidRPr="00331486">
        <w:t>t verify write (e.g. CD ROMS)</w:t>
      </w:r>
    </w:p>
    <w:p w:rsidR="00331486" w:rsidRPr="00203235" w:rsidRDefault="00331486" w:rsidP="00E476A0">
      <w:pPr>
        <w:pStyle w:val="CISNormal"/>
      </w:pPr>
    </w:p>
    <w:p w:rsidR="00F845BB" w:rsidRPr="00203235" w:rsidRDefault="00E476A0" w:rsidP="00F845BB">
      <w:pPr>
        <w:pStyle w:val="CISNormal"/>
        <w:rPr>
          <w:b/>
        </w:rPr>
      </w:pPr>
      <w:r w:rsidRPr="009F07F8">
        <w:rPr>
          <w:b/>
        </w:rPr>
        <w:t>Remediation:</w:t>
      </w:r>
    </w:p>
    <w:p w:rsidR="00F845BB" w:rsidRPr="004F1CDB" w:rsidRDefault="00CA2299" w:rsidP="00E476A0">
      <w:pPr>
        <w:pStyle w:val="CISNormal"/>
      </w:pPr>
      <w:r>
        <w:t>For 64 bit systems, a</w:t>
      </w:r>
      <w:r w:rsidR="00595E90" w:rsidRPr="00702B9B">
        <w:t xml:space="preserve">dd the following lines to the </w:t>
      </w:r>
      <w:r w:rsidR="00595E90" w:rsidRPr="00595E90">
        <w:rPr>
          <w:rStyle w:val="CodeChar"/>
          <w:sz w:val="24"/>
          <w:szCs w:val="24"/>
        </w:rPr>
        <w:t>/etc/audit/audit.rules</w:t>
      </w:r>
      <w:r w:rsidR="00595E90" w:rsidRPr="00702B9B">
        <w:t xml:space="preserve"> file. </w:t>
      </w:r>
    </w:p>
    <w:p w:rsidR="00E476A0" w:rsidRPr="00FB132F" w:rsidRDefault="00082985" w:rsidP="00FB132F">
      <w:pPr>
        <w:pStyle w:val="CISC0de"/>
        <w:pBdr>
          <w:bottom w:val="single" w:sz="4" w:space="0" w:color="auto"/>
        </w:pBdr>
      </w:pPr>
      <w:r w:rsidRPr="00FB132F">
        <w:t>-a always,exit -F arch=</w:t>
      </w:r>
      <w:r w:rsidR="00CA2299" w:rsidRPr="00FB132F">
        <w:t>b64</w:t>
      </w:r>
      <w:r w:rsidRPr="00FB132F">
        <w:t xml:space="preserve"> -S mount -F auid&gt;=500 -F auid!=4294967295 -k </w:t>
      </w:r>
      <w:r w:rsidR="00B86EBC" w:rsidRPr="00FB132F">
        <w:t>mounts</w:t>
      </w:r>
    </w:p>
    <w:p w:rsidR="00CA2299" w:rsidRPr="00FB132F" w:rsidRDefault="00CA2299" w:rsidP="00FB132F">
      <w:pPr>
        <w:pStyle w:val="CISC0de"/>
        <w:pBdr>
          <w:bottom w:val="single" w:sz="4" w:space="0" w:color="auto"/>
        </w:pBdr>
      </w:pPr>
      <w:r w:rsidRPr="00FB132F">
        <w:t>-a always,exit -F arch=b32 -S mount -F auid&gt;=500 -F auid!=4294967295 -k mounts</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5005C8">
        <w:t xml:space="preserve">–HUP </w:t>
      </w:r>
      <w:r w:rsidR="001731CF">
        <w:t>-</w:t>
      </w:r>
      <w:r w:rsidRPr="00FB132F">
        <w:t>P 1 auditd</w:t>
      </w:r>
    </w:p>
    <w:p w:rsidR="00C867E1" w:rsidRPr="00FB132F" w:rsidRDefault="00C867E1" w:rsidP="00FB132F">
      <w:pPr>
        <w:pStyle w:val="CISC0de"/>
        <w:pBdr>
          <w:bottom w:val="single" w:sz="4" w:space="0" w:color="auto"/>
        </w:pBdr>
      </w:pPr>
    </w:p>
    <w:p w:rsidR="00E476A0" w:rsidRDefault="00E476A0" w:rsidP="00E476A0">
      <w:pPr>
        <w:pStyle w:val="CISNormal"/>
      </w:pPr>
    </w:p>
    <w:p w:rsidR="00CA2299" w:rsidRPr="009F07F8" w:rsidRDefault="00CA2299" w:rsidP="00E476A0">
      <w:pPr>
        <w:pStyle w:val="CISNormal"/>
      </w:pPr>
      <w:r>
        <w:t>For 32 bit systems, a</w:t>
      </w:r>
      <w:r w:rsidRPr="00702B9B">
        <w:t xml:space="preserve">dd the following lines to the </w:t>
      </w:r>
      <w:r w:rsidRPr="00595E90">
        <w:rPr>
          <w:rStyle w:val="CodeChar"/>
          <w:sz w:val="24"/>
          <w:szCs w:val="24"/>
        </w:rPr>
        <w:t>/etc/audit/audit.rules</w:t>
      </w:r>
      <w:r w:rsidRPr="00702B9B">
        <w:t xml:space="preserve"> file. </w:t>
      </w:r>
    </w:p>
    <w:p w:rsidR="00CA2299" w:rsidRPr="00FB132F" w:rsidRDefault="00CA2299" w:rsidP="00FB132F">
      <w:pPr>
        <w:pStyle w:val="CISC0de"/>
        <w:pBdr>
          <w:bottom w:val="single" w:sz="4" w:space="0" w:color="auto"/>
        </w:pBdr>
      </w:pPr>
      <w:r w:rsidRPr="00FB132F">
        <w:t>-a always,exit -F arch=b32 -S mount -F auid&gt;=500 -F auid!=4294967295 -k mounts</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5005C8">
        <w:t xml:space="preserve">–HUP </w:t>
      </w:r>
      <w:r w:rsidR="001731CF">
        <w:t>-</w:t>
      </w:r>
      <w:r w:rsidRPr="00FB132F">
        <w:t>P 1 auditd</w:t>
      </w:r>
    </w:p>
    <w:p w:rsidR="00C867E1" w:rsidRPr="00FB132F" w:rsidRDefault="00C867E1" w:rsidP="00FB132F">
      <w:pPr>
        <w:pStyle w:val="CISC0de"/>
        <w:pBdr>
          <w:bottom w:val="single" w:sz="4" w:space="0" w:color="auto"/>
        </w:pBdr>
      </w:pPr>
    </w:p>
    <w:p w:rsidR="00BB73FF" w:rsidRPr="009F07F8" w:rsidRDefault="00BB73FF" w:rsidP="00E476A0">
      <w:pPr>
        <w:pStyle w:val="CISNormal"/>
      </w:pPr>
    </w:p>
    <w:p w:rsidR="00E476A0" w:rsidRPr="009F07F8" w:rsidRDefault="00E476A0" w:rsidP="00E476A0">
      <w:pPr>
        <w:pStyle w:val="CISNormal"/>
        <w:rPr>
          <w:b/>
        </w:rPr>
      </w:pPr>
      <w:r w:rsidRPr="009F07F8">
        <w:rPr>
          <w:b/>
        </w:rPr>
        <w:t>Audit:</w:t>
      </w:r>
    </w:p>
    <w:p w:rsidR="00E476A0" w:rsidRPr="009F07F8" w:rsidRDefault="00CA2299" w:rsidP="00E476A0">
      <w:pPr>
        <w:pStyle w:val="CISNormal"/>
      </w:pPr>
      <w:r>
        <w:t>For 64 bit systems p</w:t>
      </w:r>
      <w:r w:rsidR="00E476A0" w:rsidRPr="009F07F8">
        <w:t xml:space="preserve">erform the following </w:t>
      </w:r>
      <w:r>
        <w:t xml:space="preserve">command and ensure the output is as shown </w:t>
      </w:r>
      <w:r w:rsidR="00E476A0" w:rsidRPr="009F07F8">
        <w:t xml:space="preserve">to determine </w:t>
      </w:r>
      <w:r w:rsidR="00BB73FF">
        <w:t>if filesystem mounts are recorded.</w:t>
      </w:r>
    </w:p>
    <w:p w:rsidR="00924457" w:rsidRDefault="00924457" w:rsidP="00FB132F">
      <w:pPr>
        <w:pStyle w:val="CISC0de"/>
        <w:pBdr>
          <w:bottom w:val="single" w:sz="4" w:space="0" w:color="auto"/>
        </w:pBdr>
      </w:pPr>
      <w:r>
        <w:t xml:space="preserve"># </w:t>
      </w:r>
      <w:r w:rsidRPr="00FB132F">
        <w:t>grep mounts  /etc/audit/audit.rules</w:t>
      </w:r>
    </w:p>
    <w:p w:rsidR="00924457" w:rsidRDefault="00924457" w:rsidP="00FB132F">
      <w:pPr>
        <w:pStyle w:val="CISC0de"/>
        <w:pBdr>
          <w:bottom w:val="single" w:sz="4" w:space="0" w:color="auto"/>
        </w:pBdr>
      </w:pPr>
      <w:r w:rsidRPr="00F845BB">
        <w:t>-a always,exit -F arch=</w:t>
      </w:r>
      <w:r w:rsidR="004A0C76">
        <w:t>b64</w:t>
      </w:r>
      <w:r w:rsidRPr="00F845BB">
        <w:t xml:space="preserve"> -S mount -F auid&gt;=500 -F auid!=4294967295 -k </w:t>
      </w:r>
      <w:r>
        <w:t>mounts</w:t>
      </w:r>
    </w:p>
    <w:p w:rsidR="00CA2299" w:rsidRPr="00F845BB" w:rsidRDefault="00CA2299" w:rsidP="00FB132F">
      <w:pPr>
        <w:pStyle w:val="CISC0de"/>
        <w:pBdr>
          <w:bottom w:val="single" w:sz="4" w:space="0" w:color="auto"/>
        </w:pBdr>
      </w:pPr>
      <w:r w:rsidRPr="00F845BB">
        <w:t>-a always,exit -F arch=</w:t>
      </w:r>
      <w:r w:rsidR="004A0C76">
        <w:t>b32</w:t>
      </w:r>
      <w:r w:rsidRPr="00F845BB">
        <w:t xml:space="preserve"> -S mount -F auid&gt;=500 -F auid!=4294967295 -k </w:t>
      </w:r>
      <w:r>
        <w:t>mounts</w:t>
      </w:r>
    </w:p>
    <w:p w:rsidR="00BB73FF" w:rsidRDefault="00BB73FF" w:rsidP="00E476A0">
      <w:pPr>
        <w:pStyle w:val="CISNormal"/>
        <w:rPr>
          <w:b/>
        </w:rPr>
      </w:pPr>
    </w:p>
    <w:p w:rsidR="00CA2299" w:rsidRPr="006E606D" w:rsidRDefault="00CA2299" w:rsidP="00E476A0">
      <w:pPr>
        <w:pStyle w:val="CISNormal"/>
      </w:pPr>
      <w:r>
        <w:t>For 32 bit systems p</w:t>
      </w:r>
      <w:r w:rsidRPr="009F07F8">
        <w:t xml:space="preserve">erform the following </w:t>
      </w:r>
      <w:r>
        <w:t xml:space="preserve">command and ensure the output is as shown </w:t>
      </w:r>
      <w:r w:rsidRPr="009F07F8">
        <w:t xml:space="preserve">to determine </w:t>
      </w:r>
      <w:r>
        <w:t>if filesystem mounts are recorded.</w:t>
      </w:r>
    </w:p>
    <w:p w:rsidR="00CA2299" w:rsidRDefault="00CA2299" w:rsidP="00FB132F">
      <w:pPr>
        <w:pStyle w:val="CISC0de"/>
        <w:pBdr>
          <w:bottom w:val="single" w:sz="4" w:space="0" w:color="auto"/>
        </w:pBdr>
      </w:pPr>
      <w:r>
        <w:t xml:space="preserve"># </w:t>
      </w:r>
      <w:r w:rsidRPr="00FB132F">
        <w:t>grep mounts  /etc/audit/audit.rules</w:t>
      </w:r>
    </w:p>
    <w:p w:rsidR="00CA2299" w:rsidRPr="00F845BB" w:rsidRDefault="00CA2299" w:rsidP="00FB132F">
      <w:pPr>
        <w:pStyle w:val="CISC0de"/>
        <w:pBdr>
          <w:bottom w:val="single" w:sz="4" w:space="0" w:color="auto"/>
        </w:pBdr>
      </w:pPr>
      <w:r>
        <w:t>-a always,exit -F arch=b32</w:t>
      </w:r>
      <w:r w:rsidRPr="00F845BB">
        <w:t xml:space="preserve"> -S mount -F auid&gt;=500 -F auid!=4294967295 -k </w:t>
      </w:r>
      <w:r>
        <w:t>mounts</w:t>
      </w:r>
    </w:p>
    <w:p w:rsidR="00CA2299" w:rsidRDefault="00CA2299" w:rsidP="00E476A0">
      <w:pPr>
        <w:pStyle w:val="CISNormal"/>
        <w:rPr>
          <w:b/>
        </w:rPr>
      </w:pPr>
    </w:p>
    <w:p w:rsidR="00E476A0" w:rsidRPr="00383405" w:rsidRDefault="00BB73FF" w:rsidP="006E606D">
      <w:pPr>
        <w:pStyle w:val="Heading3"/>
        <w:tabs>
          <w:tab w:val="center" w:pos="990"/>
        </w:tabs>
        <w:ind w:left="360"/>
      </w:pPr>
      <w:bookmarkStart w:id="4075" w:name="_Toc328948803"/>
      <w:r>
        <w:t>Collect File Deletion Events by U</w:t>
      </w:r>
      <w:r w:rsidR="00E476A0" w:rsidRPr="00383405">
        <w:t>ser</w:t>
      </w:r>
      <w:bookmarkEnd w:id="4075"/>
      <w:r w:rsidR="00E476A0" w:rsidRPr="00383405">
        <w:t xml:space="preserve"> </w:t>
      </w:r>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C867E1" w:rsidP="003D4CEC">
            <w:pPr>
              <w:pStyle w:val="CISNormal"/>
            </w:pPr>
            <w:r>
              <w:t>No</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4076" w:author="blake" w:date="2012-04-05T12:50: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4077" w:author="blake" w:date="2012-04-05T12:50:00Z"/>
              </w:rPr>
            </w:pPr>
            <w:del w:id="4078" w:author="blake" w:date="2012-04-05T12:50: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3D4CEC">
            <w:pPr>
              <w:pStyle w:val="CISNormal"/>
              <w:rPr>
                <w:del w:id="4079" w:author="blake" w:date="2012-04-05T12:50:00Z"/>
              </w:rPr>
            </w:pPr>
            <w:del w:id="4080" w:author="blake" w:date="2012-04-05T12:50:00Z">
              <w:r w:rsidDel="00350415">
                <w:delText>CCE-14820-5</w:delText>
              </w:r>
            </w:del>
          </w:p>
        </w:tc>
      </w:tr>
    </w:tbl>
    <w:p w:rsidR="00BB73FF" w:rsidRDefault="00BB73FF" w:rsidP="00E476A0">
      <w:pPr>
        <w:pStyle w:val="CISNormal"/>
        <w:rPr>
          <w:b/>
        </w:rPr>
      </w:pPr>
    </w:p>
    <w:p w:rsidR="00E476A0" w:rsidRDefault="00E476A0" w:rsidP="00E476A0">
      <w:pPr>
        <w:pStyle w:val="CISNormal"/>
        <w:rPr>
          <w:b/>
        </w:rPr>
      </w:pPr>
      <w:r w:rsidRPr="009F07F8">
        <w:rPr>
          <w:b/>
        </w:rPr>
        <w:t xml:space="preserve">Description: </w:t>
      </w:r>
    </w:p>
    <w:p w:rsidR="004335B1" w:rsidRDefault="00621562" w:rsidP="00E476A0">
      <w:pPr>
        <w:pStyle w:val="CISNormal"/>
      </w:pPr>
      <w:r>
        <w:t xml:space="preserve">Monitor the use of system calls associated with the deletion or renaming of files and file attributes. This configuration statement sets up monitoring for the </w:t>
      </w:r>
      <w:r w:rsidRPr="003B67EF">
        <w:rPr>
          <w:rStyle w:val="CodeChar"/>
          <w:sz w:val="24"/>
          <w:szCs w:val="24"/>
        </w:rPr>
        <w:t>unlink</w:t>
      </w:r>
      <w:r>
        <w:t xml:space="preserve"> (remove a file), </w:t>
      </w:r>
      <w:r w:rsidRPr="003B67EF">
        <w:rPr>
          <w:rStyle w:val="CodeChar"/>
          <w:sz w:val="24"/>
          <w:szCs w:val="24"/>
        </w:rPr>
        <w:lastRenderedPageBreak/>
        <w:t>unlinkat</w:t>
      </w:r>
      <w:r>
        <w:t xml:space="preserve"> (remove a file attribute), </w:t>
      </w:r>
      <w:r w:rsidRPr="003B67EF">
        <w:rPr>
          <w:rStyle w:val="CodeChar"/>
          <w:sz w:val="24"/>
          <w:szCs w:val="24"/>
        </w:rPr>
        <w:t>rename</w:t>
      </w:r>
      <w:r>
        <w:t xml:space="preserve"> (rename a file) and </w:t>
      </w:r>
      <w:r w:rsidRPr="003B67EF">
        <w:rPr>
          <w:rStyle w:val="CodeChar"/>
          <w:sz w:val="24"/>
          <w:szCs w:val="24"/>
        </w:rPr>
        <w:t>renameat</w:t>
      </w:r>
      <w:r>
        <w:t xml:space="preserve"> (rename a file attribute) system</w:t>
      </w:r>
      <w:r w:rsidR="00D57351">
        <w:t xml:space="preserve"> calls and tags them with the i</w:t>
      </w:r>
      <w:r>
        <w:t xml:space="preserve">dentifier </w:t>
      </w:r>
      <w:r w:rsidR="00505736">
        <w:t>"</w:t>
      </w:r>
      <w:r>
        <w:t>delete</w:t>
      </w:r>
      <w:r w:rsidR="00505736">
        <w:t>"</w:t>
      </w:r>
      <w:r>
        <w:t>.</w:t>
      </w:r>
    </w:p>
    <w:p w:rsidR="003B67EF" w:rsidRPr="009F07F8" w:rsidRDefault="003B67EF" w:rsidP="00E476A0">
      <w:pPr>
        <w:pStyle w:val="CISNormal"/>
        <w:rPr>
          <w:b/>
        </w:rPr>
      </w:pPr>
    </w:p>
    <w:p w:rsidR="00E476A0" w:rsidRDefault="00E476A0" w:rsidP="00E476A0">
      <w:pPr>
        <w:pStyle w:val="CISNormal"/>
        <w:rPr>
          <w:b/>
        </w:rPr>
      </w:pPr>
      <w:r w:rsidRPr="009F07F8">
        <w:rPr>
          <w:b/>
        </w:rPr>
        <w:t>Rationale:</w:t>
      </w:r>
    </w:p>
    <w:p w:rsidR="004335B1" w:rsidRDefault="00621562" w:rsidP="00E476A0">
      <w:pPr>
        <w:pStyle w:val="CISNormal"/>
      </w:pPr>
      <w:r>
        <w:t xml:space="preserve">Monitoring these calls from non-privileged users could provide a system administrator </w:t>
      </w:r>
      <w:r w:rsidR="003B67EF">
        <w:t xml:space="preserve">with </w:t>
      </w:r>
      <w:r>
        <w:t>evidence that inappropriate removal of files and file attributes associated with protected files is occurring. While this audit option will look at all events, system administrators will want to look for specific privileged files that are being deleted or altered.</w:t>
      </w:r>
    </w:p>
    <w:p w:rsidR="003B67EF" w:rsidRPr="00621562" w:rsidRDefault="003B67EF" w:rsidP="00E476A0">
      <w:pPr>
        <w:pStyle w:val="CISNormal"/>
      </w:pPr>
    </w:p>
    <w:p w:rsidR="00E476A0" w:rsidRDefault="00E476A0" w:rsidP="00E476A0">
      <w:pPr>
        <w:pStyle w:val="CISNormal"/>
        <w:rPr>
          <w:b/>
        </w:rPr>
      </w:pPr>
      <w:r w:rsidRPr="009F07F8">
        <w:rPr>
          <w:b/>
        </w:rPr>
        <w:t>Remediation:</w:t>
      </w:r>
    </w:p>
    <w:p w:rsidR="004A0C76" w:rsidRDefault="00F845BB" w:rsidP="00E476A0">
      <w:pPr>
        <w:pStyle w:val="CISNormal"/>
        <w:rPr>
          <w:ins w:id="4081" w:author="blake" w:date="2012-04-05T12:51:00Z"/>
        </w:rPr>
      </w:pPr>
      <w:r w:rsidRPr="00082985">
        <w:t>At a minimum</w:t>
      </w:r>
      <w:r w:rsidR="003B67EF">
        <w:t>, configure the audit system to</w:t>
      </w:r>
      <w:r w:rsidRPr="00082985">
        <w:t xml:space="preserve"> collect file deletion events for all users and root. </w:t>
      </w:r>
    </w:p>
    <w:p w:rsidR="00350415" w:rsidRDefault="00350415" w:rsidP="00E476A0">
      <w:pPr>
        <w:pStyle w:val="CISNormal"/>
      </w:pPr>
    </w:p>
    <w:p w:rsidR="00F845BB" w:rsidRDefault="004A0C76" w:rsidP="00E476A0">
      <w:pPr>
        <w:pStyle w:val="CISNormal"/>
        <w:rPr>
          <w:ins w:id="4082" w:author="blake" w:date="2012-04-05T12:51:00Z"/>
        </w:rPr>
      </w:pPr>
      <w:r>
        <w:t>For 64 bit systems, a</w:t>
      </w:r>
      <w:r w:rsidR="00F845BB" w:rsidRPr="00082985">
        <w:t>dd the following</w:t>
      </w:r>
      <w:r w:rsidR="00BB73FF">
        <w:t xml:space="preserve"> </w:t>
      </w:r>
      <w:r w:rsidR="00F845BB" w:rsidRPr="00082985">
        <w:t>to</w:t>
      </w:r>
      <w:r w:rsidR="00BB73FF">
        <w:t xml:space="preserve"> the </w:t>
      </w:r>
      <w:r w:rsidR="00F845BB" w:rsidRPr="00BB73FF">
        <w:rPr>
          <w:rStyle w:val="CodeChar"/>
          <w:sz w:val="24"/>
          <w:szCs w:val="24"/>
        </w:rPr>
        <w:t>/etc/audit/audit.rules</w:t>
      </w:r>
      <w:r w:rsidR="00BB73FF">
        <w:t xml:space="preserve"> file.</w:t>
      </w:r>
    </w:p>
    <w:p w:rsidR="00350415" w:rsidRPr="009F07F8" w:rsidRDefault="00350415" w:rsidP="00E476A0">
      <w:pPr>
        <w:pStyle w:val="CISNormal"/>
        <w:rPr>
          <w:b/>
        </w:rPr>
      </w:pPr>
    </w:p>
    <w:p w:rsidR="00082985" w:rsidRPr="00FB132F" w:rsidRDefault="00082985" w:rsidP="00FB132F">
      <w:pPr>
        <w:pStyle w:val="CISC0de"/>
        <w:pBdr>
          <w:bottom w:val="single" w:sz="4" w:space="0" w:color="auto"/>
        </w:pBdr>
      </w:pPr>
      <w:r w:rsidRPr="00FB132F">
        <w:t>-a always,exit -F arch=</w:t>
      </w:r>
      <w:r w:rsidR="004A0C76" w:rsidRPr="00FB132F">
        <w:t xml:space="preserve">b64 </w:t>
      </w:r>
      <w:r w:rsidRPr="00FB132F">
        <w:t>-S unlink -S unlinkat -S rename -S renameat -F auid&gt;=500 \</w:t>
      </w:r>
    </w:p>
    <w:p w:rsidR="00E476A0" w:rsidRPr="00FB132F" w:rsidRDefault="00082985" w:rsidP="00FB132F">
      <w:pPr>
        <w:pStyle w:val="CISC0de"/>
        <w:pBdr>
          <w:bottom w:val="single" w:sz="4" w:space="0" w:color="auto"/>
        </w:pBdr>
      </w:pPr>
      <w:r w:rsidRPr="00FB132F">
        <w:t>-F auid!=4294967295 -k delete</w:t>
      </w:r>
    </w:p>
    <w:p w:rsidR="004A0C76" w:rsidRPr="00FB132F" w:rsidRDefault="004A0C76" w:rsidP="00FB132F">
      <w:pPr>
        <w:pStyle w:val="CISC0de"/>
        <w:pBdr>
          <w:bottom w:val="single" w:sz="4" w:space="0" w:color="auto"/>
        </w:pBdr>
      </w:pPr>
      <w:r w:rsidRPr="00FB132F">
        <w:t>-a always,exit -F arch=b32 -S unlink -S unlinkat -S rename -S renameat -F auid&gt;=500 \</w:t>
      </w:r>
    </w:p>
    <w:p w:rsidR="004A0C76" w:rsidRPr="00FB132F" w:rsidRDefault="004A0C76" w:rsidP="00FB132F">
      <w:pPr>
        <w:pStyle w:val="CISC0de"/>
        <w:pBdr>
          <w:bottom w:val="single" w:sz="4" w:space="0" w:color="auto"/>
        </w:pBdr>
      </w:pPr>
      <w:r w:rsidRPr="00FB132F">
        <w:t>-F auid!=4294967295 -k delete</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5005C8">
        <w:t xml:space="preserve">–HUP </w:t>
      </w:r>
      <w:r w:rsidR="001731CF">
        <w:t>-</w:t>
      </w:r>
      <w:r w:rsidRPr="00FB132F">
        <w:t>P 1 auditd</w:t>
      </w:r>
    </w:p>
    <w:p w:rsidR="00E476A0" w:rsidRDefault="00E476A0" w:rsidP="00E476A0">
      <w:pPr>
        <w:pStyle w:val="CISNormal"/>
      </w:pPr>
    </w:p>
    <w:p w:rsidR="00CA2299" w:rsidRDefault="004A0C76" w:rsidP="00E476A0">
      <w:pPr>
        <w:pStyle w:val="CISNormal"/>
        <w:rPr>
          <w:ins w:id="4083" w:author="blake" w:date="2012-04-05T12:51:00Z"/>
        </w:rPr>
      </w:pPr>
      <w:r>
        <w:t>For 32 bit systems, a</w:t>
      </w:r>
      <w:r w:rsidRPr="00082985">
        <w:t>dd the following</w:t>
      </w:r>
      <w:r>
        <w:t xml:space="preserve"> </w:t>
      </w:r>
      <w:r w:rsidRPr="00082985">
        <w:t>to</w:t>
      </w:r>
      <w:r>
        <w:t xml:space="preserve"> the </w:t>
      </w:r>
      <w:r w:rsidRPr="00BB73FF">
        <w:rPr>
          <w:rStyle w:val="CodeChar"/>
          <w:sz w:val="24"/>
          <w:szCs w:val="24"/>
        </w:rPr>
        <w:t>/etc/audit/audit.rules</w:t>
      </w:r>
      <w:r>
        <w:t xml:space="preserve"> file.</w:t>
      </w:r>
    </w:p>
    <w:p w:rsidR="00350415" w:rsidRPr="006E606D" w:rsidRDefault="00350415" w:rsidP="00E476A0">
      <w:pPr>
        <w:pStyle w:val="CISNormal"/>
        <w:rPr>
          <w:b/>
        </w:rPr>
      </w:pPr>
    </w:p>
    <w:p w:rsidR="00CA2299" w:rsidRPr="00FB132F" w:rsidRDefault="00CA2299" w:rsidP="00FB132F">
      <w:pPr>
        <w:pStyle w:val="CISC0de"/>
        <w:pBdr>
          <w:bottom w:val="single" w:sz="4" w:space="0" w:color="auto"/>
        </w:pBdr>
      </w:pPr>
      <w:r w:rsidRPr="00FB132F">
        <w:t>-a always,exit -F arch=</w:t>
      </w:r>
      <w:r w:rsidR="004A0C76" w:rsidRPr="00FB132F">
        <w:t>b32</w:t>
      </w:r>
      <w:r w:rsidRPr="00FB132F">
        <w:t xml:space="preserve"> -S unlink -S unlinkat -S rename -S renameat -F auid&gt;=500 \</w:t>
      </w:r>
    </w:p>
    <w:p w:rsidR="00CA2299" w:rsidRPr="00FB132F" w:rsidRDefault="00CA2299" w:rsidP="00FB132F">
      <w:pPr>
        <w:pStyle w:val="CISC0de"/>
        <w:pBdr>
          <w:bottom w:val="single" w:sz="4" w:space="0" w:color="auto"/>
        </w:pBdr>
      </w:pPr>
      <w:r w:rsidRPr="00FB132F">
        <w:t>-F auid!=4294967295 -k delete</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1731CF">
        <w:t>-</w:t>
      </w:r>
      <w:r w:rsidRPr="00FB132F">
        <w:t>P 1</w:t>
      </w:r>
      <w:r w:rsidR="001731CF">
        <w:t>-</w:t>
      </w:r>
      <w:r w:rsidRPr="00FB132F">
        <w:t>HUP auditd</w:t>
      </w:r>
    </w:p>
    <w:p w:rsidR="00E476A0" w:rsidRPr="009F07F8" w:rsidRDefault="00E476A0" w:rsidP="00E476A0">
      <w:pPr>
        <w:pStyle w:val="CISNormal"/>
      </w:pPr>
    </w:p>
    <w:p w:rsidR="00E476A0" w:rsidRPr="009F07F8" w:rsidRDefault="00E476A0" w:rsidP="00E476A0">
      <w:pPr>
        <w:pStyle w:val="CISNormal"/>
        <w:rPr>
          <w:b/>
        </w:rPr>
      </w:pPr>
      <w:r w:rsidRPr="009F07F8">
        <w:rPr>
          <w:b/>
        </w:rPr>
        <w:t>Audit:</w:t>
      </w:r>
    </w:p>
    <w:p w:rsidR="00E476A0" w:rsidRDefault="004A0C76" w:rsidP="00E476A0">
      <w:pPr>
        <w:pStyle w:val="CISNormal"/>
        <w:rPr>
          <w:ins w:id="4084" w:author="blake" w:date="2012-04-05T12:50:00Z"/>
        </w:rPr>
      </w:pPr>
      <w:r>
        <w:t>For 64 bit systems, p</w:t>
      </w:r>
      <w:r w:rsidR="00E476A0" w:rsidRPr="009F07F8">
        <w:t>erform the following</w:t>
      </w:r>
      <w:r>
        <w:t xml:space="preserve"> command and ensure the output is as shown</w:t>
      </w:r>
      <w:r w:rsidR="00E476A0" w:rsidRPr="009F07F8">
        <w:t xml:space="preserve"> to determine </w:t>
      </w:r>
      <w:r w:rsidR="00BB73FF">
        <w:t>if file deletion events by user are recorded.</w:t>
      </w:r>
    </w:p>
    <w:p w:rsidR="00350415" w:rsidRPr="009F07F8" w:rsidRDefault="00350415" w:rsidP="00E476A0">
      <w:pPr>
        <w:pStyle w:val="CISNormal"/>
      </w:pPr>
    </w:p>
    <w:p w:rsidR="00E476A0" w:rsidRDefault="00924457" w:rsidP="00FB132F">
      <w:pPr>
        <w:pStyle w:val="CISC0de"/>
        <w:pBdr>
          <w:bottom w:val="single" w:sz="4" w:space="0" w:color="auto"/>
        </w:pBdr>
      </w:pPr>
      <w:r>
        <w:t xml:space="preserve"># </w:t>
      </w:r>
      <w:r w:rsidRPr="00FB132F">
        <w:t>grep delete  /etc/audit/audit.rules</w:t>
      </w:r>
    </w:p>
    <w:p w:rsidR="00924457" w:rsidRPr="00F845BB" w:rsidRDefault="00924457" w:rsidP="00FB132F">
      <w:pPr>
        <w:pStyle w:val="CISC0de"/>
        <w:pBdr>
          <w:bottom w:val="single" w:sz="4" w:space="0" w:color="auto"/>
        </w:pBdr>
      </w:pPr>
      <w:r w:rsidRPr="00F845BB">
        <w:t>-a always,exit -F arch=</w:t>
      </w:r>
      <w:r w:rsidR="004A0C76">
        <w:t>b64</w:t>
      </w:r>
      <w:r w:rsidR="004A0C76" w:rsidRPr="00F845BB">
        <w:t xml:space="preserve"> </w:t>
      </w:r>
      <w:r w:rsidRPr="00F845BB">
        <w:t>-S unlink -S unlinkat -S rename -S renameat -F auid&gt;=500 \</w:t>
      </w:r>
    </w:p>
    <w:p w:rsidR="00924457" w:rsidRDefault="00924457" w:rsidP="00FB132F">
      <w:pPr>
        <w:pStyle w:val="CISC0de"/>
        <w:pBdr>
          <w:bottom w:val="single" w:sz="4" w:space="0" w:color="auto"/>
        </w:pBdr>
      </w:pPr>
      <w:r w:rsidRPr="00F845BB">
        <w:t>-F auid!=4294967295 -k delete</w:t>
      </w:r>
    </w:p>
    <w:p w:rsidR="004A0C76" w:rsidRPr="00F845BB" w:rsidRDefault="004A0C76" w:rsidP="00FB132F">
      <w:pPr>
        <w:pStyle w:val="CISC0de"/>
        <w:pBdr>
          <w:bottom w:val="single" w:sz="4" w:space="0" w:color="auto"/>
        </w:pBdr>
      </w:pPr>
      <w:r w:rsidRPr="00F845BB">
        <w:t>-a always,exit -F arch=</w:t>
      </w:r>
      <w:r>
        <w:t>b32</w:t>
      </w:r>
      <w:r w:rsidRPr="00F845BB">
        <w:t xml:space="preserve"> -S unlink -S unlinkat -S rename -S renameat -F auid&gt;=500 \</w:t>
      </w:r>
    </w:p>
    <w:p w:rsidR="004A0C76" w:rsidRPr="00F845BB" w:rsidRDefault="004A0C76" w:rsidP="00FB132F">
      <w:pPr>
        <w:pStyle w:val="CISC0de"/>
        <w:pBdr>
          <w:bottom w:val="single" w:sz="4" w:space="0" w:color="auto"/>
        </w:pBdr>
      </w:pPr>
      <w:r w:rsidRPr="00F845BB">
        <w:t>-F auid!=4294967295 -k delete</w:t>
      </w:r>
    </w:p>
    <w:p w:rsidR="00E476A0" w:rsidRDefault="00E476A0" w:rsidP="00BB73FF">
      <w:pPr>
        <w:pStyle w:val="CISNormal"/>
      </w:pPr>
    </w:p>
    <w:p w:rsidR="004A0C76" w:rsidRDefault="004A0C76" w:rsidP="00BB73FF">
      <w:pPr>
        <w:pStyle w:val="CISNormal"/>
        <w:rPr>
          <w:ins w:id="4085" w:author="blake" w:date="2012-04-05T12:51:00Z"/>
        </w:rPr>
      </w:pPr>
      <w:r>
        <w:t>For 32 bit systems, p</w:t>
      </w:r>
      <w:r w:rsidRPr="009F07F8">
        <w:t>erform the following</w:t>
      </w:r>
      <w:r>
        <w:t xml:space="preserve"> command and ensure the output is as shown</w:t>
      </w:r>
      <w:r w:rsidRPr="009F07F8">
        <w:t xml:space="preserve"> to determine </w:t>
      </w:r>
      <w:r>
        <w:t>if file deletion events by user are recorded.</w:t>
      </w:r>
    </w:p>
    <w:p w:rsidR="00350415" w:rsidRDefault="00350415" w:rsidP="00BB73FF">
      <w:pPr>
        <w:pStyle w:val="CISNormal"/>
      </w:pPr>
    </w:p>
    <w:p w:rsidR="004A0C76" w:rsidRDefault="004A0C76" w:rsidP="00FB132F">
      <w:pPr>
        <w:pStyle w:val="CISC0de"/>
        <w:pBdr>
          <w:bottom w:val="single" w:sz="4" w:space="0" w:color="auto"/>
        </w:pBdr>
      </w:pPr>
      <w:r>
        <w:t xml:space="preserve"># </w:t>
      </w:r>
      <w:r w:rsidRPr="00FB132F">
        <w:t>grep delete  /etc/audit/audit.rules</w:t>
      </w:r>
    </w:p>
    <w:p w:rsidR="004A0C76" w:rsidRPr="00F845BB" w:rsidRDefault="004A0C76" w:rsidP="00FB132F">
      <w:pPr>
        <w:pStyle w:val="CISC0de"/>
        <w:pBdr>
          <w:bottom w:val="single" w:sz="4" w:space="0" w:color="auto"/>
        </w:pBdr>
      </w:pPr>
      <w:r w:rsidRPr="00F845BB">
        <w:t>-a always,exit -F arch=</w:t>
      </w:r>
      <w:r>
        <w:t>b32</w:t>
      </w:r>
      <w:r w:rsidRPr="00F845BB">
        <w:t xml:space="preserve"> -S unlink -S unlinkat -S rename -S renameat -F auid&gt;=500 \</w:t>
      </w:r>
    </w:p>
    <w:p w:rsidR="004A0C76" w:rsidRPr="00F845BB" w:rsidRDefault="004A0C76" w:rsidP="00FB132F">
      <w:pPr>
        <w:pStyle w:val="CISC0de"/>
        <w:pBdr>
          <w:bottom w:val="single" w:sz="4" w:space="0" w:color="auto"/>
        </w:pBdr>
      </w:pPr>
      <w:r w:rsidRPr="00F845BB">
        <w:t>-F auid!=4294967295 -k delete</w:t>
      </w:r>
    </w:p>
    <w:p w:rsidR="004A0C76" w:rsidRPr="00E476A0" w:rsidRDefault="004A0C76" w:rsidP="00BB73FF">
      <w:pPr>
        <w:pStyle w:val="CISNormal"/>
      </w:pPr>
    </w:p>
    <w:p w:rsidR="00BB73FF" w:rsidRPr="00383405" w:rsidRDefault="00E476A0" w:rsidP="006E606D">
      <w:pPr>
        <w:pStyle w:val="Heading3"/>
        <w:tabs>
          <w:tab w:val="center" w:pos="990"/>
        </w:tabs>
        <w:ind w:left="360"/>
      </w:pPr>
      <w:bookmarkStart w:id="4086" w:name="_Toc328948804"/>
      <w:r w:rsidRPr="00383405">
        <w:t xml:space="preserve">Collect </w:t>
      </w:r>
      <w:r w:rsidR="00BB73FF">
        <w:t>Changes to System Administration S</w:t>
      </w:r>
      <w:r w:rsidR="004C505E">
        <w:t>cope</w:t>
      </w:r>
      <w:r w:rsidR="00621562">
        <w:t xml:space="preserve"> (</w:t>
      </w:r>
      <w:r w:rsidR="00621562" w:rsidRPr="0034768F">
        <w:rPr>
          <w:rStyle w:val="CodeChar"/>
          <w:sz w:val="28"/>
          <w:szCs w:val="28"/>
        </w:rPr>
        <w:t>sudoers</w:t>
      </w:r>
      <w:r w:rsidR="00621562">
        <w:t>)</w:t>
      </w:r>
      <w:bookmarkEnd w:id="4086"/>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C867E1" w:rsidP="003D4CEC">
            <w:pPr>
              <w:pStyle w:val="CISNormal"/>
            </w:pPr>
            <w:r>
              <w:t>No</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4087" w:author="blake" w:date="2012-04-05T12:51: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4088" w:author="blake" w:date="2012-04-05T12:51:00Z"/>
              </w:rPr>
            </w:pPr>
            <w:del w:id="4089" w:author="blake" w:date="2012-04-05T12:51: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3D4CEC">
            <w:pPr>
              <w:pStyle w:val="CISNormal"/>
              <w:rPr>
                <w:del w:id="4090" w:author="blake" w:date="2012-04-05T12:51:00Z"/>
              </w:rPr>
            </w:pPr>
            <w:del w:id="4091" w:author="blake" w:date="2012-04-05T12:51:00Z">
              <w:r w:rsidDel="00350415">
                <w:delText>CCE-14824-7</w:delText>
              </w:r>
            </w:del>
          </w:p>
        </w:tc>
      </w:tr>
    </w:tbl>
    <w:p w:rsidR="00BB73FF" w:rsidRDefault="00BB73FF" w:rsidP="00E476A0">
      <w:pPr>
        <w:pStyle w:val="CISNormal"/>
        <w:rPr>
          <w:b/>
        </w:rPr>
      </w:pPr>
    </w:p>
    <w:p w:rsidR="00E476A0" w:rsidRDefault="00E476A0" w:rsidP="00E476A0">
      <w:pPr>
        <w:pStyle w:val="CISNormal"/>
        <w:rPr>
          <w:b/>
        </w:rPr>
      </w:pPr>
      <w:r w:rsidRPr="009F07F8">
        <w:rPr>
          <w:b/>
        </w:rPr>
        <w:t xml:space="preserve">Description: </w:t>
      </w:r>
    </w:p>
    <w:p w:rsidR="004335B1" w:rsidRDefault="00D16A04" w:rsidP="00E476A0">
      <w:pPr>
        <w:pStyle w:val="CISNormal"/>
      </w:pPr>
      <w:r>
        <w:t>Monitor scope changes for system administrations. If the system has been properly configured to force system administrators to log in as themselves first and then use</w:t>
      </w:r>
      <w:r w:rsidR="00BB73FF">
        <w:t xml:space="preserve"> the</w:t>
      </w:r>
      <w:r>
        <w:t xml:space="preserve"> </w:t>
      </w:r>
      <w:r w:rsidRPr="00BB73FF">
        <w:rPr>
          <w:rStyle w:val="CodeChar"/>
          <w:sz w:val="24"/>
          <w:szCs w:val="24"/>
        </w:rPr>
        <w:t>sudo</w:t>
      </w:r>
      <w:r>
        <w:t xml:space="preserve"> </w:t>
      </w:r>
      <w:r w:rsidR="00BB73FF">
        <w:t xml:space="preserve">command </w:t>
      </w:r>
      <w:r>
        <w:t xml:space="preserve">to execute privileged commands, it is possible to monitor changes in scope. The file </w:t>
      </w:r>
      <w:r w:rsidRPr="00BB73FF">
        <w:rPr>
          <w:rStyle w:val="CodeChar"/>
          <w:sz w:val="24"/>
          <w:szCs w:val="24"/>
        </w:rPr>
        <w:t>/etc/sudoers</w:t>
      </w:r>
      <w:r>
        <w:t xml:space="preserve"> will</w:t>
      </w:r>
      <w:r w:rsidR="00BB73FF">
        <w:t xml:space="preserve"> be written </w:t>
      </w:r>
      <w:r w:rsidR="003B67EF">
        <w:t xml:space="preserve">to </w:t>
      </w:r>
      <w:r w:rsidR="00BB73FF">
        <w:t>when the file or it</w:t>
      </w:r>
      <w:r>
        <w:t xml:space="preserve">s attributes have changed. The audit records will be tagged with the identifier </w:t>
      </w:r>
      <w:r w:rsidR="00505736">
        <w:t>"</w:t>
      </w:r>
      <w:r>
        <w:t>scope.</w:t>
      </w:r>
      <w:r w:rsidR="00505736">
        <w:t>"</w:t>
      </w:r>
    </w:p>
    <w:p w:rsidR="00D16A04" w:rsidRPr="00D16A04" w:rsidRDefault="00D16A04" w:rsidP="00E476A0">
      <w:pPr>
        <w:pStyle w:val="CISNormal"/>
      </w:pPr>
    </w:p>
    <w:p w:rsidR="00E476A0" w:rsidRDefault="00E476A0" w:rsidP="00E476A0">
      <w:pPr>
        <w:pStyle w:val="CISNormal"/>
        <w:rPr>
          <w:b/>
        </w:rPr>
      </w:pPr>
      <w:r w:rsidRPr="009F07F8">
        <w:rPr>
          <w:b/>
        </w:rPr>
        <w:t>Rationale:</w:t>
      </w:r>
    </w:p>
    <w:p w:rsidR="004335B1" w:rsidRDefault="00D16A04" w:rsidP="00E476A0">
      <w:pPr>
        <w:pStyle w:val="CISNormal"/>
      </w:pPr>
      <w:r>
        <w:t>Changes in</w:t>
      </w:r>
      <w:r w:rsidR="00BB73FF">
        <w:t xml:space="preserve"> the</w:t>
      </w:r>
      <w:r>
        <w:t xml:space="preserve"> </w:t>
      </w:r>
      <w:r w:rsidRPr="00BB73FF">
        <w:rPr>
          <w:rStyle w:val="CodeChar"/>
          <w:sz w:val="24"/>
          <w:szCs w:val="24"/>
        </w:rPr>
        <w:t>/etc/sudoers</w:t>
      </w:r>
      <w:r>
        <w:t xml:space="preserve"> </w:t>
      </w:r>
      <w:r w:rsidR="00BB73FF">
        <w:t xml:space="preserve">file </w:t>
      </w:r>
      <w:r>
        <w:t>can indicate that an unauthorized change has been made to scope of system administrator activity.</w:t>
      </w:r>
    </w:p>
    <w:p w:rsidR="00BB73FF" w:rsidRPr="00D16A04" w:rsidRDefault="00BB73FF" w:rsidP="00E476A0">
      <w:pPr>
        <w:pStyle w:val="CISNormal"/>
      </w:pPr>
    </w:p>
    <w:p w:rsidR="00E476A0" w:rsidRDefault="00E476A0" w:rsidP="00E476A0">
      <w:pPr>
        <w:pStyle w:val="CISNormal"/>
        <w:rPr>
          <w:b/>
        </w:rPr>
      </w:pPr>
      <w:r w:rsidRPr="009F07F8">
        <w:rPr>
          <w:b/>
        </w:rPr>
        <w:t>Remediation:</w:t>
      </w:r>
    </w:p>
    <w:p w:rsidR="00595E90" w:rsidRPr="00595E90" w:rsidRDefault="00595E90" w:rsidP="00E476A0">
      <w:pPr>
        <w:pStyle w:val="CISNormal"/>
      </w:pPr>
      <w:r w:rsidRPr="00702B9B">
        <w:t xml:space="preserve">Add the following lines to the </w:t>
      </w:r>
      <w:r w:rsidRPr="00595E90">
        <w:rPr>
          <w:rStyle w:val="CodeChar"/>
          <w:sz w:val="24"/>
          <w:szCs w:val="24"/>
        </w:rPr>
        <w:t>/etc/audit/audit.rules</w:t>
      </w:r>
      <w:r w:rsidRPr="00702B9B">
        <w:t xml:space="preserve"> file. </w:t>
      </w:r>
    </w:p>
    <w:p w:rsidR="00E476A0" w:rsidRPr="00FB132F" w:rsidRDefault="00082985" w:rsidP="00FB132F">
      <w:pPr>
        <w:pStyle w:val="CISC0de"/>
        <w:pBdr>
          <w:bottom w:val="single" w:sz="4" w:space="0" w:color="auto"/>
        </w:pBdr>
      </w:pPr>
      <w:r w:rsidRPr="00FB132F">
        <w:t xml:space="preserve">-w /etc/sudoers -p wa -k </w:t>
      </w:r>
      <w:r w:rsidR="00D16A04" w:rsidRPr="00FB132F">
        <w:t>scope</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5005C8">
        <w:t xml:space="preserve">–HUP </w:t>
      </w:r>
      <w:r w:rsidR="001731CF">
        <w:t>-</w:t>
      </w:r>
      <w:r w:rsidRPr="00FB132F">
        <w:t>P 1 auditd</w:t>
      </w:r>
    </w:p>
    <w:p w:rsidR="00E476A0" w:rsidRPr="009F07F8" w:rsidRDefault="00E476A0" w:rsidP="00E476A0">
      <w:pPr>
        <w:pStyle w:val="CISNormal"/>
      </w:pPr>
    </w:p>
    <w:p w:rsidR="00E476A0" w:rsidRPr="009F07F8" w:rsidRDefault="00E476A0" w:rsidP="00E476A0">
      <w:pPr>
        <w:pStyle w:val="CISNormal"/>
        <w:rPr>
          <w:b/>
        </w:rPr>
      </w:pPr>
      <w:r w:rsidRPr="009F07F8">
        <w:rPr>
          <w:b/>
        </w:rPr>
        <w:t>Audit:</w:t>
      </w:r>
    </w:p>
    <w:p w:rsidR="00E476A0" w:rsidRPr="009F07F8" w:rsidRDefault="00E476A0" w:rsidP="00E476A0">
      <w:pPr>
        <w:pStyle w:val="CISNormal"/>
      </w:pPr>
      <w:r w:rsidRPr="009F07F8">
        <w:t xml:space="preserve">Perform the following to determine </w:t>
      </w:r>
      <w:r w:rsidR="00BB73FF">
        <w:t xml:space="preserve">if changes to </w:t>
      </w:r>
      <w:r w:rsidR="00BB73FF" w:rsidRPr="00BB73FF">
        <w:rPr>
          <w:rStyle w:val="CodeChar"/>
          <w:sz w:val="24"/>
          <w:szCs w:val="24"/>
        </w:rPr>
        <w:t>/etc/sudoers</w:t>
      </w:r>
      <w:r w:rsidR="00BB73FF">
        <w:t xml:space="preserve"> are recorded.</w:t>
      </w:r>
    </w:p>
    <w:p w:rsidR="00924457" w:rsidRDefault="00924457" w:rsidP="00FB132F">
      <w:pPr>
        <w:pStyle w:val="CISC0de"/>
        <w:pBdr>
          <w:bottom w:val="single" w:sz="4" w:space="0" w:color="auto"/>
        </w:pBdr>
      </w:pPr>
      <w:r>
        <w:t xml:space="preserve"># </w:t>
      </w:r>
      <w:r w:rsidRPr="00FB132F">
        <w:t>grep scope  /etc/audit/audit.rules</w:t>
      </w:r>
    </w:p>
    <w:p w:rsidR="00924457" w:rsidRPr="00F845BB" w:rsidRDefault="00924457" w:rsidP="00FB132F">
      <w:pPr>
        <w:pStyle w:val="CISC0de"/>
        <w:pBdr>
          <w:bottom w:val="single" w:sz="4" w:space="0" w:color="auto"/>
        </w:pBdr>
      </w:pPr>
      <w:r w:rsidRPr="00F845BB">
        <w:t xml:space="preserve">-w /etc/sudoers -p wa -k </w:t>
      </w:r>
      <w:r>
        <w:t>scope</w:t>
      </w:r>
    </w:p>
    <w:p w:rsidR="00E476A0" w:rsidRPr="00E476A0" w:rsidRDefault="00E476A0" w:rsidP="00BB73FF">
      <w:pPr>
        <w:pStyle w:val="CISNormal"/>
      </w:pPr>
    </w:p>
    <w:p w:rsidR="00D16A04" w:rsidRPr="00383405" w:rsidRDefault="00D16A04" w:rsidP="006E606D">
      <w:pPr>
        <w:pStyle w:val="Heading3"/>
        <w:tabs>
          <w:tab w:val="center" w:pos="990"/>
        </w:tabs>
        <w:ind w:left="360"/>
      </w:pPr>
      <w:r>
        <w:t xml:space="preserve"> </w:t>
      </w:r>
      <w:bookmarkStart w:id="4092" w:name="_Toc328948805"/>
      <w:r w:rsidRPr="00383405">
        <w:t xml:space="preserve">Collect </w:t>
      </w:r>
      <w:r w:rsidR="00BB73FF">
        <w:t>System Administrator A</w:t>
      </w:r>
      <w:r>
        <w:t>ctions</w:t>
      </w:r>
      <w:r w:rsidR="00621562">
        <w:t xml:space="preserve"> (</w:t>
      </w:r>
      <w:r w:rsidR="00621562" w:rsidRPr="0034768F">
        <w:rPr>
          <w:rStyle w:val="CodeChar"/>
          <w:sz w:val="28"/>
          <w:szCs w:val="28"/>
        </w:rPr>
        <w:t>sudolog</w:t>
      </w:r>
      <w:r w:rsidR="00621562">
        <w:t>)</w:t>
      </w:r>
      <w:bookmarkEnd w:id="4092"/>
    </w:p>
    <w:tbl>
      <w:tblPr>
        <w:tblW w:w="0" w:type="auto"/>
        <w:tblInd w:w="462" w:type="dxa"/>
        <w:tblLayout w:type="fixed"/>
        <w:tblLook w:val="0000" w:firstRow="0" w:lastRow="0" w:firstColumn="0" w:lastColumn="0" w:noHBand="0" w:noVBand="0"/>
      </w:tblPr>
      <w:tblGrid>
        <w:gridCol w:w="3451"/>
        <w:gridCol w:w="4894"/>
      </w:tblGrid>
      <w:tr w:rsidR="00D16A04" w:rsidRPr="00F74208" w:rsidTr="00E51BAF">
        <w:trPr>
          <w:trHeight w:val="256"/>
        </w:trPr>
        <w:tc>
          <w:tcPr>
            <w:tcW w:w="3451" w:type="dxa"/>
            <w:tcBorders>
              <w:top w:val="single" w:sz="4" w:space="0" w:color="000000"/>
              <w:left w:val="single" w:sz="4" w:space="0" w:color="000000"/>
              <w:bottom w:val="single" w:sz="4" w:space="0" w:color="000000"/>
            </w:tcBorders>
          </w:tcPr>
          <w:p w:rsidR="00D16A04" w:rsidRPr="00F74208" w:rsidRDefault="00D16A04" w:rsidP="00E51BAF">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D16A04" w:rsidRPr="00F74208" w:rsidRDefault="00D16A04" w:rsidP="00E51BAF">
            <w:pPr>
              <w:pStyle w:val="CISNormal"/>
            </w:pPr>
            <w:r w:rsidRPr="00F74208">
              <w:t>Level-I</w:t>
            </w:r>
            <w:r w:rsidR="009A4ECE">
              <w:t>I</w:t>
            </w:r>
          </w:p>
        </w:tc>
      </w:tr>
      <w:tr w:rsidR="00D16A04" w:rsidRPr="00F74208" w:rsidTr="00E51BAF">
        <w:trPr>
          <w:trHeight w:val="256"/>
        </w:trPr>
        <w:tc>
          <w:tcPr>
            <w:tcW w:w="3451" w:type="dxa"/>
            <w:tcBorders>
              <w:top w:val="single" w:sz="4" w:space="0" w:color="000000"/>
              <w:left w:val="single" w:sz="4" w:space="0" w:color="000000"/>
              <w:bottom w:val="single" w:sz="4" w:space="0" w:color="000000"/>
            </w:tcBorders>
          </w:tcPr>
          <w:p w:rsidR="00D16A04" w:rsidRPr="00F74208" w:rsidRDefault="00D16A04" w:rsidP="00E51BAF">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D16A04" w:rsidRPr="00F74208" w:rsidRDefault="00D16A04" w:rsidP="00E51BAF">
            <w:pPr>
              <w:pStyle w:val="CISNormal"/>
            </w:pPr>
            <w:r w:rsidRPr="00F74208">
              <w:t>N/A</w:t>
            </w:r>
          </w:p>
        </w:tc>
      </w:tr>
      <w:tr w:rsidR="00D16A04" w:rsidRPr="00F74208" w:rsidTr="00E51BAF">
        <w:trPr>
          <w:trHeight w:val="256"/>
        </w:trPr>
        <w:tc>
          <w:tcPr>
            <w:tcW w:w="3451" w:type="dxa"/>
            <w:tcBorders>
              <w:left w:val="single" w:sz="4" w:space="0" w:color="000000"/>
              <w:bottom w:val="single" w:sz="4" w:space="0" w:color="000000"/>
            </w:tcBorders>
          </w:tcPr>
          <w:p w:rsidR="00D16A04" w:rsidRPr="00F74208" w:rsidRDefault="00D16A04" w:rsidP="00E51BAF">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D16A04" w:rsidRPr="00F74208" w:rsidRDefault="00C867E1" w:rsidP="00E51BAF">
            <w:pPr>
              <w:pStyle w:val="CISNormal"/>
            </w:pPr>
            <w:r>
              <w:t>No</w:t>
            </w:r>
          </w:p>
        </w:tc>
      </w:tr>
      <w:tr w:rsidR="00D16A04" w:rsidRPr="00F74208" w:rsidTr="00E51BAF">
        <w:trPr>
          <w:trHeight w:val="256"/>
        </w:trPr>
        <w:tc>
          <w:tcPr>
            <w:tcW w:w="3451" w:type="dxa"/>
            <w:tcBorders>
              <w:top w:val="single" w:sz="4" w:space="0" w:color="000000"/>
              <w:left w:val="single" w:sz="4" w:space="0" w:color="000000"/>
              <w:bottom w:val="single" w:sz="4" w:space="0" w:color="000000"/>
            </w:tcBorders>
          </w:tcPr>
          <w:p w:rsidR="00D16A04" w:rsidRPr="00F74208" w:rsidRDefault="00D16A04" w:rsidP="00E51BAF">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D16A04" w:rsidRPr="00F74208" w:rsidRDefault="009A4ECE" w:rsidP="00E51BAF">
            <w:pPr>
              <w:pStyle w:val="CISNormal"/>
            </w:pPr>
            <w:r>
              <w:t>Yes</w:t>
            </w:r>
          </w:p>
        </w:tc>
      </w:tr>
      <w:tr w:rsidR="00D16A04" w:rsidRPr="00F74208" w:rsidDel="00350415" w:rsidTr="00E51BAF">
        <w:trPr>
          <w:trHeight w:val="256"/>
          <w:del w:id="4093" w:author="blake" w:date="2012-04-05T12:51:00Z"/>
        </w:trPr>
        <w:tc>
          <w:tcPr>
            <w:tcW w:w="3451" w:type="dxa"/>
            <w:tcBorders>
              <w:top w:val="single" w:sz="4" w:space="0" w:color="000000"/>
              <w:left w:val="single" w:sz="4" w:space="0" w:color="000000"/>
              <w:bottom w:val="single" w:sz="4" w:space="0" w:color="000000"/>
            </w:tcBorders>
          </w:tcPr>
          <w:p w:rsidR="00D16A04" w:rsidRPr="00F74208" w:rsidDel="00350415" w:rsidRDefault="00D16A04" w:rsidP="00E51BAF">
            <w:pPr>
              <w:pStyle w:val="CISNormal"/>
              <w:rPr>
                <w:del w:id="4094" w:author="blake" w:date="2012-04-05T12:51:00Z"/>
              </w:rPr>
            </w:pPr>
            <w:del w:id="4095" w:author="blake" w:date="2012-04-05T12:51: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D16A04" w:rsidRPr="00F74208" w:rsidDel="00350415" w:rsidRDefault="00D16A04" w:rsidP="00E51BAF">
            <w:pPr>
              <w:pStyle w:val="CISNormal"/>
              <w:rPr>
                <w:del w:id="4096" w:author="blake" w:date="2012-04-05T12:51:00Z"/>
              </w:rPr>
            </w:pPr>
            <w:del w:id="4097" w:author="blake" w:date="2012-04-05T12:51:00Z">
              <w:r w:rsidDel="00350415">
                <w:delText>CCE-14824-7</w:delText>
              </w:r>
            </w:del>
          </w:p>
        </w:tc>
      </w:tr>
    </w:tbl>
    <w:p w:rsidR="00BB73FF" w:rsidRDefault="00BB73FF" w:rsidP="00D16A04">
      <w:pPr>
        <w:pStyle w:val="CISNormal"/>
        <w:rPr>
          <w:b/>
        </w:rPr>
      </w:pPr>
    </w:p>
    <w:p w:rsidR="00D16A04" w:rsidRDefault="00D16A04" w:rsidP="00D16A04">
      <w:pPr>
        <w:pStyle w:val="CISNormal"/>
        <w:rPr>
          <w:b/>
        </w:rPr>
      </w:pPr>
      <w:r w:rsidRPr="009F07F8">
        <w:rPr>
          <w:b/>
        </w:rPr>
        <w:t xml:space="preserve">Description: </w:t>
      </w:r>
    </w:p>
    <w:p w:rsidR="00D16A04" w:rsidRDefault="00D0682A" w:rsidP="00D16A04">
      <w:pPr>
        <w:pStyle w:val="CISNormal"/>
      </w:pPr>
      <w:r>
        <w:lastRenderedPageBreak/>
        <w:t xml:space="preserve">Monitor the </w:t>
      </w:r>
      <w:r w:rsidRPr="00BB73FF">
        <w:rPr>
          <w:rStyle w:val="CodeChar"/>
          <w:sz w:val="24"/>
          <w:szCs w:val="24"/>
        </w:rPr>
        <w:t>sudo</w:t>
      </w:r>
      <w:r>
        <w:t xml:space="preserve"> log file. If the system has been properly configured to disable the use of </w:t>
      </w:r>
      <w:r w:rsidR="00BB73FF">
        <w:t xml:space="preserve">the </w:t>
      </w:r>
      <w:r w:rsidRPr="00BB73FF">
        <w:rPr>
          <w:rStyle w:val="CodeChar"/>
          <w:sz w:val="24"/>
          <w:szCs w:val="24"/>
        </w:rPr>
        <w:t>su</w:t>
      </w:r>
      <w:r>
        <w:t xml:space="preserve"> </w:t>
      </w:r>
      <w:r w:rsidR="00BB73FF">
        <w:t xml:space="preserve">command </w:t>
      </w:r>
      <w:r>
        <w:t xml:space="preserve">and force all administrators to have to log in first and then use </w:t>
      </w:r>
      <w:r w:rsidRPr="00BB73FF">
        <w:rPr>
          <w:rStyle w:val="CodeChar"/>
          <w:sz w:val="24"/>
          <w:szCs w:val="24"/>
        </w:rPr>
        <w:t>sudo</w:t>
      </w:r>
      <w:r>
        <w:t xml:space="preserve"> to execute privileged commands, then all administrator commands will be logged to </w:t>
      </w:r>
      <w:r w:rsidRPr="00BB73FF">
        <w:rPr>
          <w:rStyle w:val="CodeChar"/>
          <w:sz w:val="24"/>
          <w:szCs w:val="24"/>
        </w:rPr>
        <w:t>/var/log/sudo.log</w:t>
      </w:r>
      <w:r>
        <w:t xml:space="preserve">. Any time a command is executed, an audit event will be triggered as the </w:t>
      </w:r>
      <w:r w:rsidRPr="00BB73FF">
        <w:rPr>
          <w:rStyle w:val="CodeChar"/>
          <w:sz w:val="24"/>
          <w:szCs w:val="24"/>
        </w:rPr>
        <w:t>/var/log/sudo.log</w:t>
      </w:r>
      <w:r w:rsidRPr="00A40A73">
        <w:t xml:space="preserve"> </w:t>
      </w:r>
      <w:r>
        <w:t>file will be opened for write and the executed administration command will be written to the log.</w:t>
      </w:r>
    </w:p>
    <w:p w:rsidR="00D16A04" w:rsidRPr="00D16A04" w:rsidRDefault="00D16A04" w:rsidP="00D16A04">
      <w:pPr>
        <w:pStyle w:val="CISNormal"/>
      </w:pPr>
    </w:p>
    <w:p w:rsidR="00D16A04" w:rsidRDefault="00D16A04" w:rsidP="00D16A04">
      <w:pPr>
        <w:pStyle w:val="CISNormal"/>
        <w:rPr>
          <w:b/>
        </w:rPr>
      </w:pPr>
      <w:r w:rsidRPr="009F07F8">
        <w:rPr>
          <w:b/>
        </w:rPr>
        <w:t>Rationale:</w:t>
      </w:r>
    </w:p>
    <w:p w:rsidR="00D16A04" w:rsidRDefault="00D0682A" w:rsidP="00D16A04">
      <w:pPr>
        <w:pStyle w:val="CISNormal"/>
      </w:pPr>
      <w:r>
        <w:t xml:space="preserve">Changes in </w:t>
      </w:r>
      <w:r w:rsidRPr="00BB73FF">
        <w:rPr>
          <w:rStyle w:val="CodeChar"/>
          <w:sz w:val="24"/>
          <w:szCs w:val="24"/>
        </w:rPr>
        <w:t>/var/log/sudo.log</w:t>
      </w:r>
      <w:r>
        <w:t xml:space="preserve"> indicate that an administrator has executed a command or the log file itself has been tampered with. Administrators will want to correlate the events written to the audit trail with the records written to </w:t>
      </w:r>
      <w:r w:rsidRPr="00BB73FF">
        <w:rPr>
          <w:rStyle w:val="CodeChar"/>
          <w:sz w:val="24"/>
          <w:szCs w:val="24"/>
        </w:rPr>
        <w:t>/var/log/sudo.log</w:t>
      </w:r>
      <w:r>
        <w:t xml:space="preserve"> to verify if unauthorized commands have been executed.</w:t>
      </w:r>
    </w:p>
    <w:p w:rsidR="00BB73FF" w:rsidRPr="00D16A04" w:rsidRDefault="00BB73FF" w:rsidP="00D16A04">
      <w:pPr>
        <w:pStyle w:val="CISNormal"/>
      </w:pPr>
    </w:p>
    <w:p w:rsidR="00D16A04" w:rsidRDefault="00D16A04" w:rsidP="00D16A04">
      <w:pPr>
        <w:pStyle w:val="CISNormal"/>
        <w:rPr>
          <w:b/>
        </w:rPr>
      </w:pPr>
      <w:r w:rsidRPr="009F07F8">
        <w:rPr>
          <w:b/>
        </w:rPr>
        <w:t>Remediation:</w:t>
      </w:r>
    </w:p>
    <w:p w:rsidR="00595E90" w:rsidRPr="00595E90" w:rsidRDefault="00595E90" w:rsidP="00D16A04">
      <w:pPr>
        <w:pStyle w:val="CISNormal"/>
      </w:pPr>
      <w:r w:rsidRPr="00702B9B">
        <w:t xml:space="preserve">Add the following lines to the </w:t>
      </w:r>
      <w:r w:rsidRPr="00595E90">
        <w:rPr>
          <w:rStyle w:val="CodeChar"/>
          <w:sz w:val="24"/>
          <w:szCs w:val="24"/>
        </w:rPr>
        <w:t>/etc/audit/audit.rules</w:t>
      </w:r>
      <w:r w:rsidRPr="00702B9B">
        <w:t xml:space="preserve"> file. </w:t>
      </w:r>
    </w:p>
    <w:p w:rsidR="00D16A04" w:rsidRPr="00FB132F" w:rsidRDefault="00D16A04" w:rsidP="00FB132F">
      <w:pPr>
        <w:pStyle w:val="CISC0de"/>
        <w:pBdr>
          <w:bottom w:val="single" w:sz="4" w:space="0" w:color="auto"/>
        </w:pBdr>
      </w:pPr>
      <w:r w:rsidRPr="00FB132F">
        <w:t>-w /var/log/sudo.log -p wa -k actions</w:t>
      </w:r>
    </w:p>
    <w:p w:rsidR="00C867E1" w:rsidRPr="00FB132F" w:rsidRDefault="00C867E1" w:rsidP="00FB132F">
      <w:pPr>
        <w:pStyle w:val="CISC0de"/>
        <w:pBdr>
          <w:bottom w:val="single" w:sz="4" w:space="0" w:color="auto"/>
        </w:pBdr>
      </w:pPr>
    </w:p>
    <w:p w:rsidR="00C867E1" w:rsidRPr="00FB132F" w:rsidRDefault="00C867E1" w:rsidP="00FB132F">
      <w:pPr>
        <w:pStyle w:val="CISC0de"/>
        <w:pBdr>
          <w:bottom w:val="single" w:sz="4" w:space="0" w:color="auto"/>
        </w:pBdr>
      </w:pPr>
      <w:r w:rsidRPr="00FB132F">
        <w:t># Execute the following command to restart auditd</w:t>
      </w:r>
    </w:p>
    <w:p w:rsidR="00C867E1" w:rsidRPr="00FB132F" w:rsidRDefault="00C867E1" w:rsidP="00FB132F">
      <w:pPr>
        <w:pStyle w:val="CISC0de"/>
        <w:pBdr>
          <w:bottom w:val="single" w:sz="4" w:space="0" w:color="auto"/>
        </w:pBdr>
      </w:pPr>
      <w:r w:rsidRPr="00FB132F">
        <w:t xml:space="preserve"># pkill </w:t>
      </w:r>
      <w:r w:rsidR="005005C8">
        <w:t xml:space="preserve">–HUP </w:t>
      </w:r>
      <w:r w:rsidR="001731CF">
        <w:t>-</w:t>
      </w:r>
      <w:r w:rsidRPr="00FB132F">
        <w:t>P 1 auditd</w:t>
      </w:r>
    </w:p>
    <w:p w:rsidR="00C867E1" w:rsidRPr="00FB132F" w:rsidRDefault="00C867E1" w:rsidP="00FB132F">
      <w:pPr>
        <w:pStyle w:val="CISC0de"/>
        <w:pBdr>
          <w:bottom w:val="single" w:sz="4" w:space="0" w:color="auto"/>
        </w:pBdr>
      </w:pPr>
    </w:p>
    <w:p w:rsidR="00D16A04" w:rsidRPr="009F07F8" w:rsidRDefault="00D16A04" w:rsidP="00D16A04">
      <w:pPr>
        <w:pStyle w:val="CISNormal"/>
      </w:pPr>
    </w:p>
    <w:p w:rsidR="00D16A04" w:rsidRDefault="00D16A04" w:rsidP="00D16A04">
      <w:pPr>
        <w:pStyle w:val="CISNormal"/>
      </w:pPr>
      <w:r w:rsidRPr="009F07F8">
        <w:rPr>
          <w:b/>
        </w:rPr>
        <w:t>Note:</w:t>
      </w:r>
      <w:r w:rsidRPr="009F07F8">
        <w:t xml:space="preserve"> </w:t>
      </w:r>
      <w:r w:rsidR="00D0682A">
        <w:t xml:space="preserve"> The system must be configured with </w:t>
      </w:r>
      <w:r w:rsidR="00D0682A" w:rsidRPr="00BB73FF">
        <w:rPr>
          <w:rStyle w:val="CodeChar"/>
          <w:sz w:val="24"/>
          <w:szCs w:val="24"/>
        </w:rPr>
        <w:t>su</w:t>
      </w:r>
      <w:r w:rsidR="00D0682A">
        <w:t xml:space="preserve"> disabled (See </w:t>
      </w:r>
      <w:r w:rsidR="007F25E2">
        <w:t xml:space="preserve">Item </w:t>
      </w:r>
      <w:hyperlink w:anchor="_Restrict_Access_to" w:history="1">
        <w:r w:rsidR="007F25E2" w:rsidRPr="007F25E2">
          <w:rPr>
            <w:rStyle w:val="Hyperlink"/>
          </w:rPr>
          <w:t xml:space="preserve">7.6 Restrict Access to the </w:t>
        </w:r>
        <w:r w:rsidR="007F25E2" w:rsidRPr="007F25E2">
          <w:rPr>
            <w:rStyle w:val="Hyperlink"/>
            <w:rFonts w:ascii="Courier New" w:eastAsia="Calibri" w:hAnsi="Courier New"/>
            <w:szCs w:val="24"/>
          </w:rPr>
          <w:t>su</w:t>
        </w:r>
        <w:r w:rsidR="007F25E2" w:rsidRPr="007F25E2">
          <w:rPr>
            <w:rStyle w:val="Hyperlink"/>
          </w:rPr>
          <w:t xml:space="preserve"> Command</w:t>
        </w:r>
      </w:hyperlink>
      <w:r w:rsidR="00D0682A">
        <w:t xml:space="preserve">) to force all command execution through </w:t>
      </w:r>
      <w:r w:rsidR="00D0682A" w:rsidRPr="00BB73FF">
        <w:rPr>
          <w:rStyle w:val="CodeChar"/>
          <w:sz w:val="24"/>
          <w:szCs w:val="24"/>
        </w:rPr>
        <w:t>sudo</w:t>
      </w:r>
      <w:r w:rsidR="00D0682A">
        <w:t>. This will not be effective on the console, as administrators can log in as root.</w:t>
      </w:r>
    </w:p>
    <w:p w:rsidR="00BB73FF" w:rsidRPr="009F07F8" w:rsidRDefault="00BB73FF" w:rsidP="00D16A04">
      <w:pPr>
        <w:pStyle w:val="CISNormal"/>
      </w:pPr>
    </w:p>
    <w:p w:rsidR="00D16A04" w:rsidRPr="009F07F8" w:rsidRDefault="00D16A04" w:rsidP="00D16A04">
      <w:pPr>
        <w:pStyle w:val="CISNormal"/>
        <w:rPr>
          <w:b/>
        </w:rPr>
      </w:pPr>
      <w:r w:rsidRPr="009F07F8">
        <w:rPr>
          <w:b/>
        </w:rPr>
        <w:t>Audit:</w:t>
      </w:r>
    </w:p>
    <w:p w:rsidR="00D16A04" w:rsidRPr="009F07F8" w:rsidRDefault="00D16A04" w:rsidP="00D16A04">
      <w:pPr>
        <w:pStyle w:val="CISNormal"/>
      </w:pPr>
      <w:r w:rsidRPr="009F07F8">
        <w:t xml:space="preserve">Perform the following to determine </w:t>
      </w:r>
      <w:r w:rsidR="00BB73FF">
        <w:t>if administrator activity is recorded.</w:t>
      </w:r>
    </w:p>
    <w:p w:rsidR="00924457" w:rsidRPr="00924457" w:rsidRDefault="00924457" w:rsidP="00FB132F">
      <w:pPr>
        <w:pStyle w:val="CISC0de"/>
        <w:pBdr>
          <w:bottom w:val="single" w:sz="4" w:space="0" w:color="auto"/>
        </w:pBdr>
      </w:pPr>
      <w:r w:rsidRPr="00924457">
        <w:t xml:space="preserve"># </w:t>
      </w:r>
      <w:r w:rsidRPr="00FB132F">
        <w:t>grep actions  /etc/audit/audit.rules</w:t>
      </w:r>
    </w:p>
    <w:p w:rsidR="00924457" w:rsidRPr="00924457" w:rsidRDefault="00924457" w:rsidP="00FB132F">
      <w:pPr>
        <w:pStyle w:val="CISC0de"/>
        <w:pBdr>
          <w:bottom w:val="single" w:sz="4" w:space="0" w:color="auto"/>
        </w:pBdr>
      </w:pPr>
      <w:r w:rsidRPr="00924457">
        <w:t>-w /var/log/sudo.log -p wa -k actions</w:t>
      </w:r>
    </w:p>
    <w:p w:rsidR="00E476A0" w:rsidRDefault="00BB73FF" w:rsidP="006E606D">
      <w:pPr>
        <w:pStyle w:val="Heading3"/>
        <w:tabs>
          <w:tab w:val="center" w:pos="990"/>
        </w:tabs>
        <w:ind w:left="360"/>
      </w:pPr>
      <w:bookmarkStart w:id="4098" w:name="_Toc328948806"/>
      <w:r>
        <w:t>Collect Kernel Module Loading and U</w:t>
      </w:r>
      <w:r w:rsidR="00E476A0" w:rsidRPr="00383405">
        <w:t>nloading</w:t>
      </w:r>
      <w:bookmarkEnd w:id="4098"/>
    </w:p>
    <w:p w:rsidR="00BB73FF" w:rsidRPr="00383405" w:rsidRDefault="00BB73FF" w:rsidP="00BB73FF">
      <w:pPr>
        <w:pStyle w:val="CISNormal"/>
      </w:pPr>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C867E1" w:rsidP="003D4CEC">
            <w:pPr>
              <w:pStyle w:val="CISNormal"/>
            </w:pPr>
            <w:r>
              <w:t>No</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4099" w:author="blake" w:date="2012-04-05T12:51: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4100" w:author="blake" w:date="2012-04-05T12:51:00Z"/>
              </w:rPr>
            </w:pPr>
            <w:del w:id="4101" w:author="blake" w:date="2012-04-05T12:51: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3D4CEC">
            <w:pPr>
              <w:pStyle w:val="CISNormal"/>
              <w:rPr>
                <w:del w:id="4102" w:author="blake" w:date="2012-04-05T12:51:00Z"/>
              </w:rPr>
            </w:pPr>
            <w:del w:id="4103" w:author="blake" w:date="2012-04-05T12:51:00Z">
              <w:r w:rsidDel="00350415">
                <w:delText>CCE-14688-6</w:delText>
              </w:r>
            </w:del>
          </w:p>
        </w:tc>
      </w:tr>
    </w:tbl>
    <w:p w:rsidR="00BB73FF" w:rsidRDefault="00BB73FF" w:rsidP="00E476A0">
      <w:pPr>
        <w:pStyle w:val="CISNormal"/>
        <w:rPr>
          <w:b/>
        </w:rPr>
      </w:pPr>
    </w:p>
    <w:p w:rsidR="00E476A0" w:rsidRDefault="00E476A0" w:rsidP="00E476A0">
      <w:pPr>
        <w:pStyle w:val="CISNormal"/>
        <w:rPr>
          <w:b/>
        </w:rPr>
      </w:pPr>
      <w:r w:rsidRPr="009F07F8">
        <w:rPr>
          <w:b/>
        </w:rPr>
        <w:t xml:space="preserve">Description: </w:t>
      </w:r>
    </w:p>
    <w:p w:rsidR="004335B1" w:rsidRDefault="002E780D" w:rsidP="00E476A0">
      <w:pPr>
        <w:pStyle w:val="CISNormal"/>
      </w:pPr>
      <w:r>
        <w:t xml:space="preserve">Monitor the loading and unloading of kernel modules. The programs </w:t>
      </w:r>
      <w:r w:rsidRPr="00BB73FF">
        <w:rPr>
          <w:rStyle w:val="CodeChar"/>
          <w:sz w:val="24"/>
          <w:szCs w:val="24"/>
        </w:rPr>
        <w:t>insmod</w:t>
      </w:r>
      <w:r>
        <w:t xml:space="preserve"> (install a kernel module), </w:t>
      </w:r>
      <w:r w:rsidRPr="009A68FC">
        <w:rPr>
          <w:rStyle w:val="CodeChar"/>
          <w:sz w:val="24"/>
          <w:szCs w:val="24"/>
        </w:rPr>
        <w:t>rmmod</w:t>
      </w:r>
      <w:r>
        <w:t xml:space="preserve"> (remove a kernel module), and </w:t>
      </w:r>
      <w:r w:rsidRPr="009A68FC">
        <w:rPr>
          <w:rStyle w:val="CodeChar"/>
          <w:sz w:val="24"/>
          <w:szCs w:val="24"/>
        </w:rPr>
        <w:t>modprobe</w:t>
      </w:r>
      <w:r>
        <w:t xml:space="preserve"> (a more sophisticated program to load and unload modules, as well as some other features) control loading and unloading of modules. The </w:t>
      </w:r>
      <w:r w:rsidRPr="009A68FC">
        <w:rPr>
          <w:rStyle w:val="CodeChar"/>
          <w:sz w:val="24"/>
          <w:szCs w:val="24"/>
        </w:rPr>
        <w:t>init_module</w:t>
      </w:r>
      <w:r>
        <w:t xml:space="preserve"> (load a module) and </w:t>
      </w:r>
      <w:r w:rsidRPr="009A68FC">
        <w:rPr>
          <w:rStyle w:val="CodeChar"/>
          <w:sz w:val="24"/>
          <w:szCs w:val="24"/>
        </w:rPr>
        <w:t>delete_module</w:t>
      </w:r>
      <w:r>
        <w:t xml:space="preserve"> (delete a module) system calls control loading and unloading of modules. Any execution of the </w:t>
      </w:r>
      <w:r>
        <w:lastRenderedPageBreak/>
        <w:t xml:space="preserve">loading and unloading module programs and system calls will trigger an audit record with an identifier of </w:t>
      </w:r>
      <w:r w:rsidR="00505736">
        <w:t>"</w:t>
      </w:r>
      <w:r>
        <w:t>modules</w:t>
      </w:r>
      <w:r w:rsidR="00505736">
        <w:t>"</w:t>
      </w:r>
      <w:r w:rsidR="009A68FC">
        <w:t>.</w:t>
      </w:r>
    </w:p>
    <w:p w:rsidR="009A68FC" w:rsidRPr="002E780D" w:rsidRDefault="009A68FC" w:rsidP="00E476A0">
      <w:pPr>
        <w:pStyle w:val="CISNormal"/>
      </w:pPr>
    </w:p>
    <w:p w:rsidR="00E476A0" w:rsidRDefault="00E476A0" w:rsidP="00E476A0">
      <w:pPr>
        <w:pStyle w:val="CISNormal"/>
        <w:rPr>
          <w:b/>
        </w:rPr>
      </w:pPr>
      <w:r w:rsidRPr="009F07F8">
        <w:rPr>
          <w:b/>
        </w:rPr>
        <w:t>Rationale:</w:t>
      </w:r>
    </w:p>
    <w:p w:rsidR="004335B1" w:rsidRDefault="002E780D" w:rsidP="00E476A0">
      <w:pPr>
        <w:pStyle w:val="CISNormal"/>
      </w:pPr>
      <w:r>
        <w:t xml:space="preserve">Monitoring the use of </w:t>
      </w:r>
      <w:r w:rsidRPr="009A68FC">
        <w:rPr>
          <w:rStyle w:val="CodeChar"/>
          <w:sz w:val="24"/>
          <w:szCs w:val="24"/>
        </w:rPr>
        <w:t>insmod</w:t>
      </w:r>
      <w:r>
        <w:t xml:space="preserve">, </w:t>
      </w:r>
      <w:r w:rsidRPr="009A68FC">
        <w:rPr>
          <w:rStyle w:val="CodeChar"/>
          <w:sz w:val="24"/>
          <w:szCs w:val="24"/>
        </w:rPr>
        <w:t>rmmod</w:t>
      </w:r>
      <w:r w:rsidRPr="00A40A73">
        <w:t xml:space="preserve"> </w:t>
      </w:r>
      <w:r>
        <w:t xml:space="preserve">and </w:t>
      </w:r>
      <w:r w:rsidRPr="009A68FC">
        <w:rPr>
          <w:rStyle w:val="CodeChar"/>
          <w:sz w:val="24"/>
          <w:szCs w:val="24"/>
        </w:rPr>
        <w:t>modprobe</w:t>
      </w:r>
      <w:r>
        <w:t xml:space="preserve"> could provide system administrators with evidence that an unauthorized user loaded or unloaded a kernel module, possibly compromising the security of the system. Monitoring of the </w:t>
      </w:r>
      <w:r w:rsidRPr="009A68FC">
        <w:rPr>
          <w:rStyle w:val="CodeChar"/>
          <w:sz w:val="24"/>
          <w:szCs w:val="24"/>
        </w:rPr>
        <w:t>init_mod</w:t>
      </w:r>
      <w:r w:rsidR="009A68FC">
        <w:rPr>
          <w:rStyle w:val="CodeChar"/>
          <w:sz w:val="24"/>
          <w:szCs w:val="24"/>
        </w:rPr>
        <w:t>ule</w:t>
      </w:r>
      <w:r>
        <w:t xml:space="preserve"> and </w:t>
      </w:r>
      <w:r w:rsidRPr="009A68FC">
        <w:rPr>
          <w:rStyle w:val="CodeChar"/>
          <w:sz w:val="24"/>
          <w:szCs w:val="24"/>
        </w:rPr>
        <w:t>delete_module</w:t>
      </w:r>
      <w:r>
        <w:t xml:space="preserve"> system calls would reflect an unauthorized user attempting to use a different program to load and unload modules.</w:t>
      </w:r>
    </w:p>
    <w:p w:rsidR="002E780D" w:rsidRPr="002E780D" w:rsidRDefault="002E780D" w:rsidP="00E476A0">
      <w:pPr>
        <w:pStyle w:val="CISNormal"/>
      </w:pPr>
    </w:p>
    <w:p w:rsidR="00E476A0" w:rsidRDefault="00E476A0" w:rsidP="00E476A0">
      <w:pPr>
        <w:pStyle w:val="CISNormal"/>
        <w:rPr>
          <w:b/>
        </w:rPr>
      </w:pPr>
      <w:r w:rsidRPr="009F07F8">
        <w:rPr>
          <w:b/>
        </w:rPr>
        <w:t>Remediation:</w:t>
      </w:r>
    </w:p>
    <w:p w:rsidR="00595E90" w:rsidRPr="00595E90" w:rsidRDefault="00595E90" w:rsidP="00E476A0">
      <w:pPr>
        <w:pStyle w:val="CISNormal"/>
      </w:pPr>
      <w:r w:rsidRPr="00702B9B">
        <w:t xml:space="preserve">Add the following lines to the </w:t>
      </w:r>
      <w:r w:rsidRPr="00595E90">
        <w:rPr>
          <w:rStyle w:val="CodeChar"/>
          <w:sz w:val="24"/>
          <w:szCs w:val="24"/>
        </w:rPr>
        <w:t>/etc/audit/audit.rules</w:t>
      </w:r>
      <w:r w:rsidRPr="00702B9B">
        <w:t xml:space="preserve"> file. </w:t>
      </w:r>
    </w:p>
    <w:p w:rsidR="00082985" w:rsidRPr="00FB132F" w:rsidRDefault="00082985" w:rsidP="00FB132F">
      <w:pPr>
        <w:pStyle w:val="CISC0de"/>
        <w:pBdr>
          <w:bottom w:val="single" w:sz="4" w:space="0" w:color="auto"/>
        </w:pBdr>
      </w:pPr>
      <w:r w:rsidRPr="00FB132F">
        <w:t>-w /sbin/insmod -p x -k modules</w:t>
      </w:r>
    </w:p>
    <w:p w:rsidR="00082985" w:rsidRPr="00FB132F" w:rsidRDefault="00082985" w:rsidP="00FB132F">
      <w:pPr>
        <w:pStyle w:val="CISC0de"/>
        <w:pBdr>
          <w:bottom w:val="single" w:sz="4" w:space="0" w:color="auto"/>
        </w:pBdr>
      </w:pPr>
      <w:r w:rsidRPr="00FB132F">
        <w:t>-w /sbin/rmmod -p x -k modules</w:t>
      </w:r>
    </w:p>
    <w:p w:rsidR="00082985" w:rsidRDefault="00082985" w:rsidP="00FB132F">
      <w:pPr>
        <w:pStyle w:val="CISC0de"/>
        <w:pBdr>
          <w:bottom w:val="single" w:sz="4" w:space="0" w:color="auto"/>
        </w:pBdr>
      </w:pPr>
      <w:r w:rsidRPr="00FB132F">
        <w:t>-w /sbin/modprobe -p x -k modules</w:t>
      </w:r>
    </w:p>
    <w:p w:rsidR="00A80C1E" w:rsidRPr="00033D25" w:rsidRDefault="00A80C1E" w:rsidP="00FB132F">
      <w:pPr>
        <w:pStyle w:val="CISC0de"/>
        <w:pBdr>
          <w:bottom w:val="single" w:sz="4" w:space="0" w:color="auto"/>
        </w:pBdr>
        <w:rPr>
          <w:rFonts w:asciiTheme="majorHAnsi" w:hAnsiTheme="majorHAnsi"/>
          <w:b/>
        </w:rPr>
      </w:pPr>
      <w:r w:rsidRPr="00033D25">
        <w:rPr>
          <w:rFonts w:asciiTheme="majorHAnsi" w:hAnsiTheme="majorHAnsi"/>
          <w:b/>
        </w:rPr>
        <w:t>For 32 bit systems, add</w:t>
      </w:r>
    </w:p>
    <w:p w:rsidR="00E476A0" w:rsidRDefault="00082985" w:rsidP="00FB132F">
      <w:pPr>
        <w:pStyle w:val="CISC0de"/>
        <w:pBdr>
          <w:bottom w:val="single" w:sz="4" w:space="0" w:color="auto"/>
        </w:pBdr>
      </w:pPr>
      <w:r w:rsidRPr="00FB132F">
        <w:t xml:space="preserve">-a always,exit </w:t>
      </w:r>
      <w:r w:rsidR="00A80C1E">
        <w:t xml:space="preserve">arch=b32 </w:t>
      </w:r>
      <w:r w:rsidRPr="00FB132F">
        <w:t>-S init_module -S delete_module -k modules</w:t>
      </w:r>
    </w:p>
    <w:p w:rsidR="00A80C1E" w:rsidRPr="00033D25" w:rsidRDefault="00A80C1E" w:rsidP="00FB132F">
      <w:pPr>
        <w:pStyle w:val="CISC0de"/>
        <w:pBdr>
          <w:bottom w:val="single" w:sz="4" w:space="0" w:color="auto"/>
        </w:pBdr>
        <w:rPr>
          <w:rFonts w:asciiTheme="majorHAnsi" w:hAnsiTheme="majorHAnsi"/>
          <w:b/>
        </w:rPr>
      </w:pPr>
      <w:r w:rsidRPr="00033D25">
        <w:rPr>
          <w:rFonts w:asciiTheme="majorHAnsi" w:hAnsiTheme="majorHAnsi"/>
          <w:b/>
        </w:rPr>
        <w:t>For 64 bit systems, add</w:t>
      </w:r>
    </w:p>
    <w:p w:rsidR="00A80C1E" w:rsidRPr="00FB132F" w:rsidRDefault="00A80C1E" w:rsidP="00FB132F">
      <w:pPr>
        <w:pStyle w:val="CISC0de"/>
        <w:pBdr>
          <w:bottom w:val="single" w:sz="4" w:space="0" w:color="auto"/>
        </w:pBdr>
      </w:pPr>
      <w:r w:rsidRPr="00FB132F">
        <w:t xml:space="preserve">-a always,exit </w:t>
      </w:r>
      <w:r>
        <w:t xml:space="preserve">arch=b64 </w:t>
      </w:r>
      <w:r w:rsidRPr="00FB132F">
        <w:t>-S init_module -S delete_module -k modules</w:t>
      </w:r>
    </w:p>
    <w:p w:rsidR="00E476A0" w:rsidRPr="009F07F8" w:rsidRDefault="00E476A0" w:rsidP="00E476A0">
      <w:pPr>
        <w:pStyle w:val="CISNormal"/>
      </w:pPr>
    </w:p>
    <w:p w:rsidR="00E476A0" w:rsidRPr="009F07F8" w:rsidRDefault="00E476A0" w:rsidP="00E476A0">
      <w:pPr>
        <w:pStyle w:val="CISNormal"/>
        <w:rPr>
          <w:b/>
        </w:rPr>
      </w:pPr>
      <w:r w:rsidRPr="009F07F8">
        <w:rPr>
          <w:b/>
        </w:rPr>
        <w:t>Audit:</w:t>
      </w:r>
    </w:p>
    <w:p w:rsidR="00E476A0" w:rsidRPr="009F07F8" w:rsidRDefault="00E476A0" w:rsidP="00E476A0">
      <w:pPr>
        <w:pStyle w:val="CISNormal"/>
      </w:pPr>
      <w:r w:rsidRPr="009F07F8">
        <w:t xml:space="preserve">Perform the following to determine </w:t>
      </w:r>
      <w:r w:rsidR="009A68FC">
        <w:t>if kernel module loading and unloading is recorded.</w:t>
      </w:r>
    </w:p>
    <w:p w:rsidR="00924457" w:rsidRDefault="00924457" w:rsidP="00FB132F">
      <w:pPr>
        <w:pStyle w:val="CISC0de"/>
        <w:pBdr>
          <w:bottom w:val="single" w:sz="4" w:space="0" w:color="auto"/>
        </w:pBdr>
      </w:pPr>
      <w:r w:rsidRPr="00924457">
        <w:t xml:space="preserve"># </w:t>
      </w:r>
      <w:r w:rsidRPr="00FB132F">
        <w:t>grep modules  /etc/audit/audit.rules</w:t>
      </w:r>
    </w:p>
    <w:p w:rsidR="00924457" w:rsidRPr="00F845BB" w:rsidRDefault="00924457" w:rsidP="00FB132F">
      <w:pPr>
        <w:pStyle w:val="CISC0de"/>
        <w:pBdr>
          <w:bottom w:val="single" w:sz="4" w:space="0" w:color="auto"/>
        </w:pBdr>
      </w:pPr>
      <w:r w:rsidRPr="00F845BB">
        <w:t>-w /sbin/insmod -p x -k modules</w:t>
      </w:r>
    </w:p>
    <w:p w:rsidR="00924457" w:rsidRPr="00F845BB" w:rsidRDefault="00924457" w:rsidP="00FB132F">
      <w:pPr>
        <w:pStyle w:val="CISC0de"/>
        <w:pBdr>
          <w:bottom w:val="single" w:sz="4" w:space="0" w:color="auto"/>
        </w:pBdr>
      </w:pPr>
      <w:r w:rsidRPr="00F845BB">
        <w:t>-w /sbin/rmmod -p x -k modules</w:t>
      </w:r>
    </w:p>
    <w:p w:rsidR="00924457" w:rsidRDefault="00924457" w:rsidP="00FB132F">
      <w:pPr>
        <w:pStyle w:val="CISC0de"/>
        <w:pBdr>
          <w:bottom w:val="single" w:sz="4" w:space="0" w:color="auto"/>
        </w:pBdr>
      </w:pPr>
      <w:r w:rsidRPr="00F845BB">
        <w:t>-w /sbin/modprobe -p x -k modules</w:t>
      </w:r>
    </w:p>
    <w:p w:rsidR="00A80C1E" w:rsidRPr="00033D25" w:rsidRDefault="00A80C1E" w:rsidP="00FB132F">
      <w:pPr>
        <w:pStyle w:val="CISC0de"/>
        <w:pBdr>
          <w:bottom w:val="single" w:sz="4" w:space="0" w:color="auto"/>
        </w:pBdr>
        <w:rPr>
          <w:rFonts w:asciiTheme="majorHAnsi" w:hAnsiTheme="majorHAnsi"/>
          <w:b/>
        </w:rPr>
      </w:pPr>
      <w:r w:rsidRPr="00033D25">
        <w:rPr>
          <w:rFonts w:asciiTheme="majorHAnsi" w:hAnsiTheme="majorHAnsi"/>
          <w:b/>
        </w:rPr>
        <w:t>For 32 bit systems</w:t>
      </w:r>
    </w:p>
    <w:p w:rsidR="00924457" w:rsidRDefault="00924457" w:rsidP="00FB132F">
      <w:pPr>
        <w:pStyle w:val="CISC0de"/>
        <w:pBdr>
          <w:bottom w:val="single" w:sz="4" w:space="0" w:color="auto"/>
        </w:pBdr>
      </w:pPr>
      <w:r w:rsidRPr="00F845BB">
        <w:t xml:space="preserve">-a always,exit </w:t>
      </w:r>
      <w:r w:rsidR="00A80C1E">
        <w:t xml:space="preserve">arch=b32 </w:t>
      </w:r>
      <w:r w:rsidRPr="00F845BB">
        <w:t>-S init_module -S delete_module -k modules</w:t>
      </w:r>
    </w:p>
    <w:p w:rsidR="00A80C1E" w:rsidRPr="00033D25" w:rsidRDefault="00A80C1E" w:rsidP="00FB132F">
      <w:pPr>
        <w:pStyle w:val="CISC0de"/>
        <w:pBdr>
          <w:bottom w:val="single" w:sz="4" w:space="0" w:color="auto"/>
        </w:pBdr>
        <w:rPr>
          <w:rFonts w:asciiTheme="majorHAnsi" w:hAnsiTheme="majorHAnsi"/>
          <w:b/>
        </w:rPr>
      </w:pPr>
      <w:r w:rsidRPr="00033D25">
        <w:rPr>
          <w:rFonts w:asciiTheme="majorHAnsi" w:hAnsiTheme="majorHAnsi"/>
          <w:b/>
        </w:rPr>
        <w:t>For 64 bit systems</w:t>
      </w:r>
    </w:p>
    <w:p w:rsidR="00A80C1E" w:rsidRDefault="00A80C1E" w:rsidP="00A80C1E">
      <w:pPr>
        <w:pStyle w:val="CISC0de"/>
        <w:pBdr>
          <w:bottom w:val="single" w:sz="4" w:space="0" w:color="auto"/>
        </w:pBdr>
      </w:pPr>
      <w:r w:rsidRPr="00F845BB">
        <w:t xml:space="preserve">-a always,exit </w:t>
      </w:r>
      <w:r>
        <w:t xml:space="preserve">arch=b64 </w:t>
      </w:r>
      <w:r w:rsidRPr="00F845BB">
        <w:t>-S init_module -S delete_module -k modules</w:t>
      </w:r>
    </w:p>
    <w:p w:rsidR="00A80C1E" w:rsidRPr="00F845BB" w:rsidRDefault="00A80C1E" w:rsidP="00FB132F">
      <w:pPr>
        <w:pStyle w:val="CISC0de"/>
        <w:pBdr>
          <w:bottom w:val="single" w:sz="4" w:space="0" w:color="auto"/>
        </w:pBdr>
      </w:pPr>
    </w:p>
    <w:p w:rsidR="00E476A0" w:rsidRPr="00383405" w:rsidRDefault="009A68FC" w:rsidP="006E606D">
      <w:pPr>
        <w:pStyle w:val="Heading3"/>
        <w:tabs>
          <w:tab w:val="center" w:pos="990"/>
        </w:tabs>
        <w:ind w:left="360"/>
      </w:pPr>
      <w:bookmarkStart w:id="4104" w:name="_Toc328948807"/>
      <w:r>
        <w:t>Make the Audit Configuration I</w:t>
      </w:r>
      <w:r w:rsidR="00E476A0" w:rsidRPr="00383405">
        <w:t>mmutable</w:t>
      </w:r>
      <w:bookmarkEnd w:id="4104"/>
    </w:p>
    <w:p w:rsidR="00E476A0" w:rsidRPr="009F07F8" w:rsidRDefault="009F07F8" w:rsidP="009F07F8">
      <w:pPr>
        <w:pStyle w:val="CISNormal"/>
      </w:pPr>
      <w:r w:rsidRPr="009F07F8">
        <w:tab/>
      </w:r>
    </w:p>
    <w:tbl>
      <w:tblPr>
        <w:tblW w:w="0" w:type="auto"/>
        <w:tblInd w:w="462" w:type="dxa"/>
        <w:tblLayout w:type="fixed"/>
        <w:tblLook w:val="0000" w:firstRow="0" w:lastRow="0" w:firstColumn="0" w:lastColumn="0" w:noHBand="0" w:noVBand="0"/>
      </w:tblPr>
      <w:tblGrid>
        <w:gridCol w:w="3451"/>
        <w:gridCol w:w="4894"/>
      </w:tblGrid>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Level-I</w:t>
            </w:r>
            <w:r w:rsidR="009A4ECE">
              <w:t>I</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E476A0" w:rsidP="003D4CEC">
            <w:pPr>
              <w:pStyle w:val="CISNormal"/>
            </w:pPr>
            <w:r w:rsidRPr="00F74208">
              <w:t>N/A</w:t>
            </w:r>
          </w:p>
        </w:tc>
      </w:tr>
      <w:tr w:rsidR="00E476A0" w:rsidRPr="00F74208" w:rsidTr="003D4CEC">
        <w:trPr>
          <w:trHeight w:val="256"/>
        </w:trPr>
        <w:tc>
          <w:tcPr>
            <w:tcW w:w="3451" w:type="dxa"/>
            <w:tcBorders>
              <w:left w:val="single" w:sz="4" w:space="0" w:color="000000"/>
              <w:bottom w:val="single" w:sz="4" w:space="0" w:color="000000"/>
            </w:tcBorders>
          </w:tcPr>
          <w:p w:rsidR="00E476A0" w:rsidRPr="00F74208" w:rsidRDefault="00E476A0" w:rsidP="003D4CEC">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E476A0" w:rsidRPr="00F74208" w:rsidRDefault="00E476A0" w:rsidP="003D4CEC">
            <w:pPr>
              <w:pStyle w:val="CISNormal"/>
            </w:pPr>
            <w:r w:rsidRPr="00F74208">
              <w:t>Yes</w:t>
            </w:r>
          </w:p>
        </w:tc>
      </w:tr>
      <w:tr w:rsidR="00E476A0" w:rsidRPr="00F74208" w:rsidTr="003D4CEC">
        <w:trPr>
          <w:trHeight w:val="256"/>
        </w:trPr>
        <w:tc>
          <w:tcPr>
            <w:tcW w:w="3451" w:type="dxa"/>
            <w:tcBorders>
              <w:top w:val="single" w:sz="4" w:space="0" w:color="000000"/>
              <w:left w:val="single" w:sz="4" w:space="0" w:color="000000"/>
              <w:bottom w:val="single" w:sz="4" w:space="0" w:color="000000"/>
            </w:tcBorders>
          </w:tcPr>
          <w:p w:rsidR="00E476A0" w:rsidRPr="00F74208" w:rsidRDefault="00E476A0" w:rsidP="003D4CEC">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RDefault="009A4ECE" w:rsidP="003D4CEC">
            <w:pPr>
              <w:pStyle w:val="CISNormal"/>
            </w:pPr>
            <w:r>
              <w:t>Yes</w:t>
            </w:r>
          </w:p>
        </w:tc>
      </w:tr>
      <w:tr w:rsidR="00E476A0" w:rsidRPr="00F74208" w:rsidDel="00350415" w:rsidTr="003D4CEC">
        <w:trPr>
          <w:trHeight w:val="256"/>
          <w:del w:id="4105" w:author="blake" w:date="2012-04-05T12:51:00Z"/>
        </w:trPr>
        <w:tc>
          <w:tcPr>
            <w:tcW w:w="3451" w:type="dxa"/>
            <w:tcBorders>
              <w:top w:val="single" w:sz="4" w:space="0" w:color="000000"/>
              <w:left w:val="single" w:sz="4" w:space="0" w:color="000000"/>
              <w:bottom w:val="single" w:sz="4" w:space="0" w:color="000000"/>
            </w:tcBorders>
          </w:tcPr>
          <w:p w:rsidR="00E476A0" w:rsidRPr="00F74208" w:rsidDel="00350415" w:rsidRDefault="00E476A0" w:rsidP="003D4CEC">
            <w:pPr>
              <w:pStyle w:val="CISNormal"/>
              <w:rPr>
                <w:del w:id="4106" w:author="blake" w:date="2012-04-05T12:51:00Z"/>
              </w:rPr>
            </w:pPr>
            <w:del w:id="4107" w:author="blake" w:date="2012-04-05T12:51: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476A0" w:rsidRPr="00F74208" w:rsidDel="00350415" w:rsidRDefault="00514704" w:rsidP="003D4CEC">
            <w:pPr>
              <w:pStyle w:val="CISNormal"/>
              <w:rPr>
                <w:del w:id="4108" w:author="blake" w:date="2012-04-05T12:51:00Z"/>
              </w:rPr>
            </w:pPr>
            <w:del w:id="4109" w:author="blake" w:date="2012-04-05T12:51:00Z">
              <w:r w:rsidDel="00350415">
                <w:delText>CCE-14692-8</w:delText>
              </w:r>
            </w:del>
          </w:p>
        </w:tc>
      </w:tr>
    </w:tbl>
    <w:p w:rsidR="009A68FC" w:rsidRDefault="009A68FC" w:rsidP="00E476A0">
      <w:pPr>
        <w:pStyle w:val="CISNormal"/>
        <w:rPr>
          <w:b/>
        </w:rPr>
      </w:pPr>
    </w:p>
    <w:p w:rsidR="00E476A0" w:rsidRDefault="00E476A0" w:rsidP="00E476A0">
      <w:pPr>
        <w:pStyle w:val="CISNormal"/>
        <w:rPr>
          <w:b/>
        </w:rPr>
      </w:pPr>
      <w:r w:rsidRPr="009F07F8">
        <w:rPr>
          <w:b/>
        </w:rPr>
        <w:t xml:space="preserve">Description: </w:t>
      </w:r>
    </w:p>
    <w:p w:rsidR="004335B1" w:rsidRDefault="00742F42" w:rsidP="00E476A0">
      <w:pPr>
        <w:pStyle w:val="CISNormal"/>
      </w:pPr>
      <w:r>
        <w:t xml:space="preserve">Set system audit so that audit rules cannot be modified with </w:t>
      </w:r>
      <w:r w:rsidRPr="009A68FC">
        <w:rPr>
          <w:rStyle w:val="CodeChar"/>
          <w:sz w:val="24"/>
          <w:szCs w:val="24"/>
        </w:rPr>
        <w:t>auditctl</w:t>
      </w:r>
      <w:r>
        <w:t xml:space="preserve">. Setting the flag </w:t>
      </w:r>
      <w:r w:rsidR="00505736">
        <w:t>"</w:t>
      </w:r>
      <w:r w:rsidR="001731CF">
        <w:t>-</w:t>
      </w:r>
      <w:r>
        <w:t>e 2</w:t>
      </w:r>
      <w:r w:rsidR="00505736">
        <w:t>"</w:t>
      </w:r>
      <w:r>
        <w:t xml:space="preserve"> forces audit to be put in immutable mode. Audit changes can only be made on system reboot.</w:t>
      </w:r>
    </w:p>
    <w:p w:rsidR="009A68FC" w:rsidRPr="00742F42" w:rsidRDefault="009A68FC" w:rsidP="00E476A0">
      <w:pPr>
        <w:pStyle w:val="CISNormal"/>
      </w:pPr>
    </w:p>
    <w:p w:rsidR="00E476A0" w:rsidRDefault="00E476A0" w:rsidP="00E476A0">
      <w:pPr>
        <w:pStyle w:val="CISNormal"/>
        <w:rPr>
          <w:b/>
        </w:rPr>
      </w:pPr>
      <w:r w:rsidRPr="009F07F8">
        <w:rPr>
          <w:b/>
        </w:rPr>
        <w:t>Rationale:</w:t>
      </w:r>
    </w:p>
    <w:p w:rsidR="004335B1" w:rsidRDefault="00742F42" w:rsidP="00E476A0">
      <w:pPr>
        <w:pStyle w:val="CISNormal"/>
      </w:pPr>
      <w:r>
        <w:t xml:space="preserve">In immutable mode, unauthorized users cannot execute changes to the audit system to potential hide malicious activity and then put the audit rules back. Users would most likely </w:t>
      </w:r>
      <w:r>
        <w:lastRenderedPageBreak/>
        <w:t>notice a system reboot and that could alert administrators</w:t>
      </w:r>
      <w:r w:rsidR="009A68FC">
        <w:t xml:space="preserve"> of</w:t>
      </w:r>
      <w:r>
        <w:t xml:space="preserve"> an a</w:t>
      </w:r>
      <w:r w:rsidR="009A68FC">
        <w:t xml:space="preserve">ttempt to </w:t>
      </w:r>
      <w:r>
        <w:t>make unauthorized audit changes.</w:t>
      </w:r>
    </w:p>
    <w:p w:rsidR="009A68FC" w:rsidRPr="00742F42" w:rsidRDefault="009A68FC" w:rsidP="00E476A0">
      <w:pPr>
        <w:pStyle w:val="CISNormal"/>
      </w:pPr>
    </w:p>
    <w:p w:rsidR="00E476A0" w:rsidRDefault="00E476A0" w:rsidP="00E476A0">
      <w:pPr>
        <w:pStyle w:val="CISNormal"/>
        <w:rPr>
          <w:b/>
        </w:rPr>
      </w:pPr>
      <w:r w:rsidRPr="009F07F8">
        <w:rPr>
          <w:b/>
        </w:rPr>
        <w:t>Remediation:</w:t>
      </w:r>
    </w:p>
    <w:p w:rsidR="00F845BB" w:rsidRPr="00595E90" w:rsidRDefault="00595E90" w:rsidP="00E476A0">
      <w:pPr>
        <w:pStyle w:val="CISNormal"/>
      </w:pPr>
      <w:r w:rsidRPr="00702B9B">
        <w:t xml:space="preserve">Add the following lines to the </w:t>
      </w:r>
      <w:r w:rsidRPr="00595E90">
        <w:rPr>
          <w:rStyle w:val="CodeChar"/>
          <w:sz w:val="24"/>
          <w:szCs w:val="24"/>
        </w:rPr>
        <w:t>/etc/audit/audit.rules</w:t>
      </w:r>
      <w:r w:rsidRPr="00702B9B">
        <w:t xml:space="preserve"> file. </w:t>
      </w:r>
    </w:p>
    <w:p w:rsidR="00F845BB" w:rsidRPr="00FB132F" w:rsidRDefault="00082985" w:rsidP="00FB132F">
      <w:pPr>
        <w:pStyle w:val="CISC0de"/>
        <w:pBdr>
          <w:bottom w:val="single" w:sz="4" w:space="0" w:color="auto"/>
        </w:pBdr>
      </w:pPr>
      <w:r w:rsidRPr="00FB132F">
        <w:t>-e 2</w:t>
      </w:r>
    </w:p>
    <w:p w:rsidR="00F845BB" w:rsidRPr="009F07F8" w:rsidRDefault="00F845BB" w:rsidP="00E476A0">
      <w:pPr>
        <w:pStyle w:val="CISNormal"/>
      </w:pPr>
    </w:p>
    <w:p w:rsidR="00742F42" w:rsidRDefault="00E476A0" w:rsidP="00E476A0">
      <w:pPr>
        <w:pStyle w:val="CISNormal"/>
      </w:pPr>
      <w:r w:rsidRPr="009F07F8">
        <w:rPr>
          <w:b/>
        </w:rPr>
        <w:t>Note:</w:t>
      </w:r>
      <w:r w:rsidRPr="009F07F8">
        <w:t xml:space="preserve"> </w:t>
      </w:r>
      <w:r w:rsidR="00742F42">
        <w:t xml:space="preserve">This </w:t>
      </w:r>
      <w:r w:rsidR="009A68FC">
        <w:t xml:space="preserve">must be </w:t>
      </w:r>
      <w:r w:rsidR="00742F42">
        <w:t xml:space="preserve">the last entry in the </w:t>
      </w:r>
      <w:r w:rsidR="00742F42" w:rsidRPr="009A68FC">
        <w:rPr>
          <w:rStyle w:val="CodeChar"/>
          <w:sz w:val="24"/>
          <w:szCs w:val="24"/>
        </w:rPr>
        <w:t>/etc/audit/audit.rules</w:t>
      </w:r>
      <w:r w:rsidR="00742F42">
        <w:t xml:space="preserve"> file</w:t>
      </w:r>
    </w:p>
    <w:p w:rsidR="009A68FC" w:rsidRDefault="009A68FC" w:rsidP="00E476A0">
      <w:pPr>
        <w:pStyle w:val="CISNormal"/>
        <w:rPr>
          <w:b/>
        </w:rPr>
      </w:pPr>
    </w:p>
    <w:p w:rsidR="00E476A0" w:rsidRPr="009F07F8" w:rsidRDefault="00E476A0" w:rsidP="00E476A0">
      <w:pPr>
        <w:pStyle w:val="CISNormal"/>
        <w:rPr>
          <w:b/>
        </w:rPr>
      </w:pPr>
      <w:r w:rsidRPr="009F07F8">
        <w:rPr>
          <w:b/>
        </w:rPr>
        <w:t>Audit:</w:t>
      </w:r>
    </w:p>
    <w:p w:rsidR="00E476A0" w:rsidRPr="009F07F8" w:rsidRDefault="00E476A0" w:rsidP="00E476A0">
      <w:pPr>
        <w:pStyle w:val="CISNormal"/>
      </w:pPr>
      <w:r w:rsidRPr="009F07F8">
        <w:t xml:space="preserve">Perform the following to determine </w:t>
      </w:r>
      <w:r w:rsidR="009A68FC">
        <w:t>if the audit configuration is immutable.</w:t>
      </w:r>
    </w:p>
    <w:p w:rsidR="004335B1" w:rsidRDefault="00742F42" w:rsidP="00FB132F">
      <w:pPr>
        <w:pStyle w:val="CISC0de"/>
        <w:pBdr>
          <w:bottom w:val="single" w:sz="4" w:space="0" w:color="auto"/>
        </w:pBdr>
      </w:pPr>
      <w:r>
        <w:t xml:space="preserve"># </w:t>
      </w:r>
      <w:r w:rsidRPr="00FB132F">
        <w:t xml:space="preserve">grep </w:t>
      </w:r>
      <w:r w:rsidR="00505736">
        <w:t>"</w:t>
      </w:r>
      <w:r w:rsidRPr="00FB132F">
        <w:t>^-e 2</w:t>
      </w:r>
      <w:r w:rsidR="00505736">
        <w:t>"</w:t>
      </w:r>
      <w:r w:rsidRPr="00FB132F">
        <w:t xml:space="preserve"> /etc/audit/audit.rules</w:t>
      </w:r>
    </w:p>
    <w:p w:rsidR="00742F42" w:rsidRDefault="00742F42" w:rsidP="00FB132F">
      <w:pPr>
        <w:pStyle w:val="CISC0de"/>
        <w:pBdr>
          <w:bottom w:val="single" w:sz="4" w:space="0" w:color="auto"/>
        </w:pBdr>
      </w:pPr>
      <w:r>
        <w:t>-e 2</w:t>
      </w:r>
    </w:p>
    <w:p w:rsidR="00F74208" w:rsidRDefault="00F74208" w:rsidP="00F74208">
      <w:pPr>
        <w:pStyle w:val="CISNormal"/>
      </w:pPr>
    </w:p>
    <w:p w:rsidR="00C20B27" w:rsidRDefault="007C383D" w:rsidP="00C20B27">
      <w:pPr>
        <w:pStyle w:val="Heading2"/>
        <w:numPr>
          <w:ilvl w:val="1"/>
          <w:numId w:val="6"/>
        </w:numPr>
      </w:pPr>
      <w:bookmarkStart w:id="4110" w:name="_Toc328948808"/>
      <w:r>
        <w:t xml:space="preserve">Configure </w:t>
      </w:r>
      <w:r w:rsidR="00513D34" w:rsidRPr="00513D34">
        <w:rPr>
          <w:rStyle w:val="CodeChar"/>
          <w:sz w:val="28"/>
          <w:szCs w:val="28"/>
        </w:rPr>
        <w:t>l</w:t>
      </w:r>
      <w:r w:rsidRPr="00513D34">
        <w:rPr>
          <w:rStyle w:val="CodeChar"/>
          <w:sz w:val="28"/>
          <w:szCs w:val="28"/>
        </w:rPr>
        <w:t>ogrotate</w:t>
      </w:r>
      <w:bookmarkEnd w:id="4110"/>
    </w:p>
    <w:tbl>
      <w:tblPr>
        <w:tblW w:w="0" w:type="auto"/>
        <w:tblInd w:w="462" w:type="dxa"/>
        <w:tblLayout w:type="fixed"/>
        <w:tblLook w:val="0000" w:firstRow="0" w:lastRow="0" w:firstColumn="0" w:lastColumn="0" w:noHBand="0" w:noVBand="0"/>
      </w:tblPr>
      <w:tblGrid>
        <w:gridCol w:w="3451"/>
        <w:gridCol w:w="4894"/>
      </w:tblGrid>
      <w:tr w:rsidR="00F74208" w:rsidRPr="00F74208" w:rsidTr="003D4CEC">
        <w:trPr>
          <w:trHeight w:val="256"/>
        </w:trPr>
        <w:tc>
          <w:tcPr>
            <w:tcW w:w="3451" w:type="dxa"/>
            <w:tcBorders>
              <w:top w:val="single" w:sz="4" w:space="0" w:color="000000"/>
              <w:left w:val="single" w:sz="4" w:space="0" w:color="000000"/>
              <w:bottom w:val="single" w:sz="4" w:space="0" w:color="000000"/>
            </w:tcBorders>
          </w:tcPr>
          <w:p w:rsidR="00F74208" w:rsidRPr="00F74208" w:rsidRDefault="00F74208" w:rsidP="00F74208">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74208" w:rsidRPr="00F74208" w:rsidRDefault="00F74208" w:rsidP="00F74208">
            <w:pPr>
              <w:pStyle w:val="CISNormal"/>
            </w:pPr>
            <w:r w:rsidRPr="00F74208">
              <w:t>Level-I</w:t>
            </w:r>
          </w:p>
        </w:tc>
      </w:tr>
      <w:tr w:rsidR="00F74208" w:rsidRPr="00F74208" w:rsidTr="003D4CEC">
        <w:trPr>
          <w:trHeight w:val="256"/>
        </w:trPr>
        <w:tc>
          <w:tcPr>
            <w:tcW w:w="3451" w:type="dxa"/>
            <w:tcBorders>
              <w:top w:val="single" w:sz="4" w:space="0" w:color="000000"/>
              <w:left w:val="single" w:sz="4" w:space="0" w:color="000000"/>
              <w:bottom w:val="single" w:sz="4" w:space="0" w:color="000000"/>
            </w:tcBorders>
          </w:tcPr>
          <w:p w:rsidR="00F74208" w:rsidRPr="00F74208" w:rsidRDefault="00F74208" w:rsidP="00F74208">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F74208" w:rsidRPr="00F74208" w:rsidRDefault="003D4CEC" w:rsidP="00F74208">
            <w:pPr>
              <w:pStyle w:val="CISNormal"/>
            </w:pPr>
            <w:r>
              <w:t>Yes</w:t>
            </w:r>
          </w:p>
        </w:tc>
      </w:tr>
      <w:tr w:rsidR="00F74208" w:rsidRPr="00F74208" w:rsidTr="003D4CEC">
        <w:trPr>
          <w:trHeight w:val="256"/>
        </w:trPr>
        <w:tc>
          <w:tcPr>
            <w:tcW w:w="3451" w:type="dxa"/>
            <w:tcBorders>
              <w:left w:val="single" w:sz="4" w:space="0" w:color="000000"/>
              <w:bottom w:val="single" w:sz="4" w:space="0" w:color="000000"/>
            </w:tcBorders>
          </w:tcPr>
          <w:p w:rsidR="00F74208" w:rsidRPr="00F74208" w:rsidRDefault="00F74208" w:rsidP="00F74208">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F74208" w:rsidRPr="00F74208" w:rsidRDefault="003D4CEC" w:rsidP="00F74208">
            <w:pPr>
              <w:pStyle w:val="CISNormal"/>
            </w:pPr>
            <w:r>
              <w:t>No</w:t>
            </w:r>
          </w:p>
        </w:tc>
      </w:tr>
      <w:tr w:rsidR="00F74208" w:rsidRPr="00F74208" w:rsidTr="003D4CEC">
        <w:trPr>
          <w:trHeight w:val="256"/>
        </w:trPr>
        <w:tc>
          <w:tcPr>
            <w:tcW w:w="3451" w:type="dxa"/>
            <w:tcBorders>
              <w:top w:val="single" w:sz="4" w:space="0" w:color="000000"/>
              <w:left w:val="single" w:sz="4" w:space="0" w:color="000000"/>
              <w:bottom w:val="single" w:sz="4" w:space="0" w:color="000000"/>
            </w:tcBorders>
          </w:tcPr>
          <w:p w:rsidR="00F74208" w:rsidRPr="00F74208" w:rsidRDefault="00F74208" w:rsidP="00F74208">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F74208" w:rsidRPr="00F74208" w:rsidRDefault="00F74208" w:rsidP="00F74208">
            <w:pPr>
              <w:pStyle w:val="CISNormal"/>
            </w:pPr>
            <w:r w:rsidRPr="00F74208">
              <w:t>No</w:t>
            </w:r>
          </w:p>
        </w:tc>
      </w:tr>
      <w:tr w:rsidR="00F74208" w:rsidRPr="00F74208" w:rsidDel="00350415" w:rsidTr="003D4CEC">
        <w:trPr>
          <w:trHeight w:val="256"/>
          <w:del w:id="4111" w:author="blake" w:date="2012-04-05T12:51:00Z"/>
        </w:trPr>
        <w:tc>
          <w:tcPr>
            <w:tcW w:w="3451" w:type="dxa"/>
            <w:tcBorders>
              <w:top w:val="single" w:sz="4" w:space="0" w:color="000000"/>
              <w:left w:val="single" w:sz="4" w:space="0" w:color="000000"/>
              <w:bottom w:val="single" w:sz="4" w:space="0" w:color="000000"/>
            </w:tcBorders>
          </w:tcPr>
          <w:p w:rsidR="00F74208" w:rsidRPr="00F74208" w:rsidDel="00350415" w:rsidRDefault="00F74208" w:rsidP="00F74208">
            <w:pPr>
              <w:pStyle w:val="CISNormal"/>
              <w:rPr>
                <w:del w:id="4112" w:author="blake" w:date="2012-04-05T12:51:00Z"/>
              </w:rPr>
            </w:pPr>
            <w:del w:id="4113" w:author="blake" w:date="2012-04-05T12:51: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74208" w:rsidRPr="00F74208" w:rsidDel="00350415" w:rsidRDefault="003D4CEC" w:rsidP="00F74208">
            <w:pPr>
              <w:pStyle w:val="CISNormal"/>
              <w:rPr>
                <w:del w:id="4114" w:author="blake" w:date="2012-04-05T12:51:00Z"/>
              </w:rPr>
            </w:pPr>
            <w:del w:id="4115" w:author="blake" w:date="2012-04-05T12:51:00Z">
              <w:r w:rsidDel="00350415">
                <w:delText>CCE-4182-2</w:delText>
              </w:r>
            </w:del>
          </w:p>
        </w:tc>
      </w:tr>
    </w:tbl>
    <w:p w:rsidR="00C20B27" w:rsidRDefault="00C20B27" w:rsidP="009F07F8">
      <w:pPr>
        <w:pStyle w:val="CISNormal"/>
        <w:rPr>
          <w:b/>
        </w:rPr>
      </w:pPr>
    </w:p>
    <w:p w:rsidR="009F07F8" w:rsidRDefault="009F07F8" w:rsidP="009F07F8">
      <w:pPr>
        <w:pStyle w:val="CISNormal"/>
        <w:rPr>
          <w:b/>
        </w:rPr>
      </w:pPr>
      <w:r w:rsidRPr="009F07F8">
        <w:rPr>
          <w:b/>
        </w:rPr>
        <w:t xml:space="preserve">Description: </w:t>
      </w:r>
    </w:p>
    <w:p w:rsidR="003D4CEC" w:rsidRPr="003D4CEC" w:rsidRDefault="003D4CEC" w:rsidP="009F07F8">
      <w:pPr>
        <w:pStyle w:val="CISNormal"/>
      </w:pPr>
      <w:r>
        <w:t>The system includes the capability o</w:t>
      </w:r>
      <w:r w:rsidR="00C20B27">
        <w:t xml:space="preserve">f rotating log files regularly </w:t>
      </w:r>
      <w:r>
        <w:t xml:space="preserve">to avoid filling up the system with logs or making the logs unmanageable large. The file </w:t>
      </w:r>
      <w:r w:rsidRPr="00C20B27">
        <w:rPr>
          <w:rStyle w:val="CodeChar"/>
          <w:sz w:val="24"/>
          <w:szCs w:val="24"/>
        </w:rPr>
        <w:t>/etc/logrotate.d/syslog</w:t>
      </w:r>
      <w:r>
        <w:t xml:space="preserve"> is the configuration file used to rotate log files created by </w:t>
      </w:r>
      <w:r w:rsidRPr="00C20B27">
        <w:rPr>
          <w:rStyle w:val="CodeChar"/>
          <w:sz w:val="24"/>
          <w:szCs w:val="24"/>
        </w:rPr>
        <w:t>syslog</w:t>
      </w:r>
      <w:r w:rsidR="00C20B27" w:rsidRPr="00A40A73">
        <w:t xml:space="preserve"> or</w:t>
      </w:r>
      <w:r w:rsidR="00C20B27" w:rsidRPr="00C20B27">
        <w:rPr>
          <w:rFonts w:eastAsia="Calibri"/>
        </w:rPr>
        <w:t xml:space="preserve"> </w:t>
      </w:r>
      <w:r w:rsidR="00C20B27">
        <w:rPr>
          <w:rStyle w:val="CodeChar"/>
          <w:sz w:val="24"/>
          <w:szCs w:val="24"/>
        </w:rPr>
        <w:t>rsyslog</w:t>
      </w:r>
      <w:r>
        <w:t>. These files</w:t>
      </w:r>
      <w:r w:rsidR="00C20B27">
        <w:t xml:space="preserve"> are rotated on a weekly basis via a cron job</w:t>
      </w:r>
      <w:r>
        <w:t xml:space="preserve"> and the last 4 weeks are kept. </w:t>
      </w:r>
    </w:p>
    <w:p w:rsidR="00C20B27" w:rsidRDefault="00C20B27" w:rsidP="009F07F8">
      <w:pPr>
        <w:pStyle w:val="CISNormal"/>
        <w:rPr>
          <w:b/>
        </w:rPr>
      </w:pPr>
    </w:p>
    <w:p w:rsidR="009F07F8" w:rsidRDefault="009F07F8" w:rsidP="009F07F8">
      <w:pPr>
        <w:pStyle w:val="CISNormal"/>
        <w:rPr>
          <w:b/>
        </w:rPr>
      </w:pPr>
      <w:r w:rsidRPr="009F07F8">
        <w:rPr>
          <w:b/>
        </w:rPr>
        <w:t>Rationale:</w:t>
      </w:r>
    </w:p>
    <w:p w:rsidR="003D4CEC" w:rsidRDefault="003D4CEC" w:rsidP="009F07F8">
      <w:pPr>
        <w:pStyle w:val="CISNormal"/>
      </w:pPr>
      <w:r>
        <w:t xml:space="preserve">By keeping the log files smaller and more manageable, a system administrator </w:t>
      </w:r>
      <w:r w:rsidR="00513D34">
        <w:t xml:space="preserve">can easily archive these files </w:t>
      </w:r>
      <w:r>
        <w:t>to another system and spend less time looking through inordinately large log files.</w:t>
      </w:r>
    </w:p>
    <w:p w:rsidR="00C20B27" w:rsidRPr="003D4CEC" w:rsidRDefault="00C20B27" w:rsidP="009F07F8">
      <w:pPr>
        <w:pStyle w:val="CISNormal"/>
      </w:pPr>
    </w:p>
    <w:p w:rsidR="00F845BB" w:rsidRPr="009F07F8" w:rsidRDefault="009F07F8" w:rsidP="009F07F8">
      <w:pPr>
        <w:pStyle w:val="CISNormal"/>
        <w:rPr>
          <w:b/>
        </w:rPr>
      </w:pPr>
      <w:r w:rsidRPr="009F07F8">
        <w:rPr>
          <w:b/>
        </w:rPr>
        <w:t>Remediation:</w:t>
      </w:r>
    </w:p>
    <w:p w:rsidR="003D4CEC" w:rsidRPr="00FB132F" w:rsidRDefault="003D4CEC" w:rsidP="00FB132F">
      <w:pPr>
        <w:pStyle w:val="CISC0de"/>
        <w:pBdr>
          <w:bottom w:val="single" w:sz="4" w:space="0" w:color="auto"/>
        </w:pBdr>
      </w:pPr>
      <w:r w:rsidRPr="00F845BB">
        <w:t>#</w:t>
      </w:r>
      <w:r w:rsidR="00C20B27">
        <w:t xml:space="preserve"> </w:t>
      </w:r>
      <w:r w:rsidRPr="00FB132F">
        <w:t>ed /etc/logrotate.d/syslog &lt;&lt; END</w:t>
      </w:r>
    </w:p>
    <w:p w:rsidR="003D4CEC" w:rsidRPr="00FB132F" w:rsidRDefault="003D4CEC" w:rsidP="00FB132F">
      <w:pPr>
        <w:pStyle w:val="CISC0de"/>
        <w:pBdr>
          <w:bottom w:val="single" w:sz="4" w:space="0" w:color="auto"/>
        </w:pBdr>
      </w:pPr>
      <w:r w:rsidRPr="00FB132F">
        <w:t>1d</w:t>
      </w:r>
    </w:p>
    <w:p w:rsidR="003D4CEC" w:rsidRPr="00FB132F" w:rsidRDefault="003D4CEC" w:rsidP="00FB132F">
      <w:pPr>
        <w:pStyle w:val="CISC0de"/>
        <w:pBdr>
          <w:bottom w:val="single" w:sz="4" w:space="0" w:color="auto"/>
        </w:pBdr>
      </w:pPr>
      <w:r w:rsidRPr="00FB132F">
        <w:t>0a</w:t>
      </w:r>
    </w:p>
    <w:p w:rsidR="003D4CEC" w:rsidRPr="00FB132F" w:rsidRDefault="003D4CEC" w:rsidP="00FB132F">
      <w:pPr>
        <w:pStyle w:val="CISC0de"/>
        <w:pBdr>
          <w:bottom w:val="single" w:sz="4" w:space="0" w:color="auto"/>
        </w:pBdr>
      </w:pPr>
      <w:r w:rsidRPr="00FB132F">
        <w:t>/var/log/messages /var/log/secure /var/log/maillog /var/log/spooler /var/log/boot.log /var/log/cron {</w:t>
      </w:r>
    </w:p>
    <w:p w:rsidR="003D4CEC" w:rsidRPr="00FB132F" w:rsidRDefault="003D4CEC" w:rsidP="00FB132F">
      <w:pPr>
        <w:pStyle w:val="CISC0de"/>
        <w:pBdr>
          <w:bottom w:val="single" w:sz="4" w:space="0" w:color="auto"/>
        </w:pBdr>
      </w:pPr>
      <w:r w:rsidRPr="00FB132F">
        <w:t>.</w:t>
      </w:r>
    </w:p>
    <w:p w:rsidR="003D4CEC" w:rsidRPr="00FB132F" w:rsidRDefault="003D4CEC" w:rsidP="00FB132F">
      <w:pPr>
        <w:pStyle w:val="CISC0de"/>
        <w:pBdr>
          <w:bottom w:val="single" w:sz="4" w:space="0" w:color="auto"/>
        </w:pBdr>
      </w:pPr>
      <w:r w:rsidRPr="00FB132F">
        <w:t>w</w:t>
      </w:r>
    </w:p>
    <w:p w:rsidR="003D4CEC" w:rsidRPr="00FB132F" w:rsidRDefault="003D4CEC" w:rsidP="00FB132F">
      <w:pPr>
        <w:pStyle w:val="CISC0de"/>
        <w:pBdr>
          <w:bottom w:val="single" w:sz="4" w:space="0" w:color="auto"/>
        </w:pBdr>
      </w:pPr>
      <w:r w:rsidRPr="00FB132F">
        <w:t>q</w:t>
      </w:r>
    </w:p>
    <w:p w:rsidR="00C7465C" w:rsidRPr="00FB132F" w:rsidRDefault="003D4CEC" w:rsidP="00FB132F">
      <w:pPr>
        <w:pStyle w:val="CISC0de"/>
        <w:pBdr>
          <w:bottom w:val="single" w:sz="4" w:space="0" w:color="auto"/>
        </w:pBdr>
      </w:pPr>
      <w:r w:rsidRPr="00FB132F">
        <w:t>END</w:t>
      </w:r>
    </w:p>
    <w:p w:rsidR="009F07F8" w:rsidRPr="009F07F8" w:rsidRDefault="009F07F8" w:rsidP="009F07F8">
      <w:pPr>
        <w:pStyle w:val="CISNormal"/>
      </w:pPr>
    </w:p>
    <w:p w:rsidR="009F07F8" w:rsidRPr="009F07F8" w:rsidRDefault="009F07F8" w:rsidP="009F07F8">
      <w:pPr>
        <w:pStyle w:val="CISNormal"/>
        <w:rPr>
          <w:b/>
        </w:rPr>
      </w:pPr>
      <w:r w:rsidRPr="009F07F8">
        <w:rPr>
          <w:b/>
        </w:rPr>
        <w:t>Audit:</w:t>
      </w:r>
    </w:p>
    <w:p w:rsidR="009F07F8" w:rsidRPr="009F07F8" w:rsidRDefault="009F07F8" w:rsidP="009F07F8">
      <w:pPr>
        <w:pStyle w:val="CISNormal"/>
      </w:pPr>
      <w:r w:rsidRPr="009F07F8">
        <w:t xml:space="preserve">Perform the following to determine </w:t>
      </w:r>
      <w:r w:rsidR="00C20B27">
        <w:t>if the appropriate system logs are rotated.</w:t>
      </w:r>
    </w:p>
    <w:p w:rsidR="003D4CEC" w:rsidRPr="00F845BB" w:rsidRDefault="003D4CEC" w:rsidP="00FB132F">
      <w:pPr>
        <w:pStyle w:val="CISC0de"/>
        <w:pBdr>
          <w:bottom w:val="single" w:sz="4" w:space="0" w:color="auto"/>
        </w:pBdr>
      </w:pPr>
      <w:r w:rsidRPr="00F845BB">
        <w:lastRenderedPageBreak/>
        <w:t>#</w:t>
      </w:r>
      <w:r w:rsidR="00C20B27">
        <w:t xml:space="preserve"> </w:t>
      </w:r>
      <w:r w:rsidRPr="00FB132F">
        <w:t>grep ‘{‘ /var/logrotate.d/syslog</w:t>
      </w:r>
    </w:p>
    <w:p w:rsidR="003D4CEC" w:rsidRPr="00F845BB" w:rsidRDefault="003D4CEC" w:rsidP="00FB132F">
      <w:pPr>
        <w:pStyle w:val="CISC0de"/>
        <w:pBdr>
          <w:bottom w:val="single" w:sz="4" w:space="0" w:color="auto"/>
        </w:pBdr>
      </w:pPr>
      <w:r w:rsidRPr="00F845BB">
        <w:t>/var/log/messages /var/log/secure /var/log/maillog /var/log/spooler /var/log/boot.log /var/log/cron {</w:t>
      </w:r>
    </w:p>
    <w:p w:rsidR="00F74208" w:rsidRDefault="00F74208" w:rsidP="00F74208">
      <w:pPr>
        <w:pStyle w:val="CISNormal"/>
      </w:pPr>
    </w:p>
    <w:p w:rsidR="00234FCA" w:rsidRPr="00234FCA" w:rsidRDefault="001628FE" w:rsidP="006E606D">
      <w:pPr>
        <w:pStyle w:val="Heading1"/>
        <w:numPr>
          <w:ilvl w:val="0"/>
          <w:numId w:val="6"/>
        </w:numPr>
      </w:pPr>
      <w:bookmarkStart w:id="4116" w:name="_Toc311816504"/>
      <w:bookmarkStart w:id="4117" w:name="_Toc316814007"/>
      <w:bookmarkStart w:id="4118" w:name="_Toc316997752"/>
      <w:bookmarkStart w:id="4119" w:name="_Toc311816533"/>
      <w:bookmarkStart w:id="4120" w:name="_Toc316814008"/>
      <w:bookmarkStart w:id="4121" w:name="_Toc316997753"/>
      <w:bookmarkStart w:id="4122" w:name="_Toc311816549"/>
      <w:bookmarkStart w:id="4123" w:name="_Toc316814024"/>
      <w:bookmarkStart w:id="4124" w:name="_Toc316997769"/>
      <w:bookmarkStart w:id="4125" w:name="_Toc311816550"/>
      <w:bookmarkStart w:id="4126" w:name="_Toc316814025"/>
      <w:bookmarkStart w:id="4127" w:name="_Toc316997770"/>
      <w:bookmarkStart w:id="4128" w:name="_Toc311816551"/>
      <w:bookmarkStart w:id="4129" w:name="_Toc316814026"/>
      <w:bookmarkStart w:id="4130" w:name="_Toc316997771"/>
      <w:bookmarkStart w:id="4131" w:name="_Toc311816552"/>
      <w:bookmarkStart w:id="4132" w:name="_Toc316814027"/>
      <w:bookmarkStart w:id="4133" w:name="_Toc316997772"/>
      <w:bookmarkStart w:id="4134" w:name="_Toc311816554"/>
      <w:bookmarkStart w:id="4135" w:name="_Toc316814029"/>
      <w:bookmarkStart w:id="4136" w:name="_Toc316997774"/>
      <w:bookmarkStart w:id="4137" w:name="_Toc311816559"/>
      <w:bookmarkStart w:id="4138" w:name="_Toc316814034"/>
      <w:bookmarkStart w:id="4139" w:name="_Toc316997779"/>
      <w:bookmarkStart w:id="4140" w:name="_Toc311816560"/>
      <w:bookmarkStart w:id="4141" w:name="_Toc316814035"/>
      <w:bookmarkStart w:id="4142" w:name="_Toc316997780"/>
      <w:bookmarkStart w:id="4143" w:name="_Toc311816564"/>
      <w:bookmarkStart w:id="4144" w:name="_Toc316814039"/>
      <w:bookmarkStart w:id="4145" w:name="_Toc316997784"/>
      <w:bookmarkStart w:id="4146" w:name="_Toc311816565"/>
      <w:bookmarkStart w:id="4147" w:name="_Toc316814040"/>
      <w:bookmarkStart w:id="4148" w:name="_Toc316997785"/>
      <w:bookmarkStart w:id="4149" w:name="_Toc311816581"/>
      <w:bookmarkStart w:id="4150" w:name="_Toc316814056"/>
      <w:bookmarkStart w:id="4151" w:name="_Toc316997801"/>
      <w:bookmarkStart w:id="4152" w:name="_Toc311816584"/>
      <w:bookmarkStart w:id="4153" w:name="_Toc316814059"/>
      <w:bookmarkStart w:id="4154" w:name="_Toc316997804"/>
      <w:bookmarkStart w:id="4155" w:name="_Toc311816585"/>
      <w:bookmarkStart w:id="4156" w:name="_Toc316814060"/>
      <w:bookmarkStart w:id="4157" w:name="_Toc316997805"/>
      <w:bookmarkStart w:id="4158" w:name="_Toc311816587"/>
      <w:bookmarkStart w:id="4159" w:name="_Toc316814062"/>
      <w:bookmarkStart w:id="4160" w:name="_Toc316997807"/>
      <w:bookmarkStart w:id="4161" w:name="_Toc311816590"/>
      <w:bookmarkStart w:id="4162" w:name="_Toc316814065"/>
      <w:bookmarkStart w:id="4163" w:name="_Toc316997810"/>
      <w:bookmarkStart w:id="4164" w:name="_Toc311816591"/>
      <w:bookmarkStart w:id="4165" w:name="_Toc316814066"/>
      <w:bookmarkStart w:id="4166" w:name="_Toc316997811"/>
      <w:bookmarkStart w:id="4167" w:name="_Toc311816592"/>
      <w:bookmarkStart w:id="4168" w:name="_Toc316814067"/>
      <w:bookmarkStart w:id="4169" w:name="_Toc316997812"/>
      <w:bookmarkStart w:id="4170" w:name="_Toc311816593"/>
      <w:bookmarkStart w:id="4171" w:name="_Toc316814068"/>
      <w:bookmarkStart w:id="4172" w:name="_Toc316997813"/>
      <w:bookmarkStart w:id="4173" w:name="_Toc311816594"/>
      <w:bookmarkStart w:id="4174" w:name="_Toc316814069"/>
      <w:bookmarkStart w:id="4175" w:name="_Toc316997814"/>
      <w:bookmarkStart w:id="4176" w:name="_Toc311816610"/>
      <w:bookmarkStart w:id="4177" w:name="_Toc316814085"/>
      <w:bookmarkStart w:id="4178" w:name="_Toc316997830"/>
      <w:bookmarkStart w:id="4179" w:name="_Toc311816612"/>
      <w:bookmarkStart w:id="4180" w:name="_Toc316814087"/>
      <w:bookmarkStart w:id="4181" w:name="_Toc316997832"/>
      <w:bookmarkStart w:id="4182" w:name="_Toc311816613"/>
      <w:bookmarkStart w:id="4183" w:name="_Toc316814088"/>
      <w:bookmarkStart w:id="4184" w:name="_Toc316997833"/>
      <w:bookmarkStart w:id="4185" w:name="_Toc311816614"/>
      <w:bookmarkStart w:id="4186" w:name="_Toc316814089"/>
      <w:bookmarkStart w:id="4187" w:name="_Toc316997834"/>
      <w:bookmarkStart w:id="4188" w:name="_Toc311816616"/>
      <w:bookmarkStart w:id="4189" w:name="_Toc316814091"/>
      <w:bookmarkStart w:id="4190" w:name="_Toc316997836"/>
      <w:bookmarkStart w:id="4191" w:name="_Toc311816619"/>
      <w:bookmarkStart w:id="4192" w:name="_Toc316814094"/>
      <w:bookmarkStart w:id="4193" w:name="_Toc316997839"/>
      <w:bookmarkStart w:id="4194" w:name="_Toc311816621"/>
      <w:bookmarkStart w:id="4195" w:name="_Toc316814096"/>
      <w:bookmarkStart w:id="4196" w:name="_Toc316997841"/>
      <w:bookmarkStart w:id="4197" w:name="_Toc311816622"/>
      <w:bookmarkStart w:id="4198" w:name="_Toc316814097"/>
      <w:bookmarkStart w:id="4199" w:name="_Toc316997842"/>
      <w:bookmarkStart w:id="4200" w:name="_Toc311816623"/>
      <w:bookmarkStart w:id="4201" w:name="_Toc316814098"/>
      <w:bookmarkStart w:id="4202" w:name="_Toc316997843"/>
      <w:bookmarkStart w:id="4203" w:name="_Toc311816639"/>
      <w:bookmarkStart w:id="4204" w:name="_Toc316814114"/>
      <w:bookmarkStart w:id="4205" w:name="_Toc316997859"/>
      <w:bookmarkStart w:id="4206" w:name="_Toc311816642"/>
      <w:bookmarkStart w:id="4207" w:name="_Toc316814117"/>
      <w:bookmarkStart w:id="4208" w:name="_Toc316997862"/>
      <w:bookmarkStart w:id="4209" w:name="_Toc311816643"/>
      <w:bookmarkStart w:id="4210" w:name="_Toc316814118"/>
      <w:bookmarkStart w:id="4211" w:name="_Toc316997863"/>
      <w:bookmarkStart w:id="4212" w:name="_Toc311816645"/>
      <w:bookmarkStart w:id="4213" w:name="_Toc316814120"/>
      <w:bookmarkStart w:id="4214" w:name="_Toc316997865"/>
      <w:bookmarkStart w:id="4215" w:name="_Toc311816647"/>
      <w:bookmarkStart w:id="4216" w:name="_Toc316814122"/>
      <w:bookmarkStart w:id="4217" w:name="_Toc316997867"/>
      <w:bookmarkStart w:id="4218" w:name="_Toc311816648"/>
      <w:bookmarkStart w:id="4219" w:name="_Toc316814123"/>
      <w:bookmarkStart w:id="4220" w:name="_Toc316997868"/>
      <w:bookmarkStart w:id="4221" w:name="_Toc311816650"/>
      <w:bookmarkStart w:id="4222" w:name="_Toc316814125"/>
      <w:bookmarkStart w:id="4223" w:name="_Toc316997870"/>
      <w:bookmarkStart w:id="4224" w:name="_Toc311816667"/>
      <w:bookmarkStart w:id="4225" w:name="_Toc316814142"/>
      <w:bookmarkStart w:id="4226" w:name="_Toc316997887"/>
      <w:bookmarkStart w:id="4227" w:name="_Toc311816669"/>
      <w:bookmarkStart w:id="4228" w:name="_Toc316814144"/>
      <w:bookmarkStart w:id="4229" w:name="_Toc316997889"/>
      <w:bookmarkStart w:id="4230" w:name="_Toc311816670"/>
      <w:bookmarkStart w:id="4231" w:name="_Toc316814145"/>
      <w:bookmarkStart w:id="4232" w:name="_Toc316997890"/>
      <w:bookmarkStart w:id="4233" w:name="_Toc311816671"/>
      <w:bookmarkStart w:id="4234" w:name="_Toc316814146"/>
      <w:bookmarkStart w:id="4235" w:name="_Toc316997891"/>
      <w:bookmarkStart w:id="4236" w:name="_Toc311816673"/>
      <w:bookmarkStart w:id="4237" w:name="_Toc316814148"/>
      <w:bookmarkStart w:id="4238" w:name="_Toc316997893"/>
      <w:bookmarkStart w:id="4239" w:name="_Toc311816678"/>
      <w:bookmarkStart w:id="4240" w:name="_Toc316814153"/>
      <w:bookmarkStart w:id="4241" w:name="_Toc316997898"/>
      <w:bookmarkStart w:id="4242" w:name="_Toc311816680"/>
      <w:bookmarkStart w:id="4243" w:name="_Toc316814155"/>
      <w:bookmarkStart w:id="4244" w:name="_Toc316997900"/>
      <w:bookmarkStart w:id="4245" w:name="_Toc311816681"/>
      <w:bookmarkStart w:id="4246" w:name="_Toc316814156"/>
      <w:bookmarkStart w:id="4247" w:name="_Toc316997901"/>
      <w:bookmarkStart w:id="4248" w:name="_Toc311816683"/>
      <w:bookmarkStart w:id="4249" w:name="_Toc316814158"/>
      <w:bookmarkStart w:id="4250" w:name="_Toc316997903"/>
      <w:bookmarkStart w:id="4251" w:name="_Toc328948809"/>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r>
        <w:t>System Access, Authentication and Authorization</w:t>
      </w:r>
      <w:bookmarkEnd w:id="4251"/>
    </w:p>
    <w:p w:rsidR="00230A0F" w:rsidRDefault="00230A0F" w:rsidP="00131241">
      <w:pPr>
        <w:pStyle w:val="Heading2"/>
        <w:numPr>
          <w:ilvl w:val="1"/>
          <w:numId w:val="6"/>
        </w:numPr>
      </w:pPr>
      <w:bookmarkStart w:id="4252" w:name="_Toc328948810"/>
      <w:r>
        <w:t>C</w:t>
      </w:r>
      <w:r w:rsidR="00513D34">
        <w:t xml:space="preserve">onfigure </w:t>
      </w:r>
      <w:r w:rsidR="00513D34" w:rsidRPr="00513D34">
        <w:rPr>
          <w:rStyle w:val="CodeChar"/>
          <w:sz w:val="28"/>
          <w:szCs w:val="28"/>
        </w:rPr>
        <w:t>c</w:t>
      </w:r>
      <w:r w:rsidRPr="00513D34">
        <w:rPr>
          <w:rStyle w:val="CodeChar"/>
          <w:sz w:val="28"/>
          <w:szCs w:val="28"/>
        </w:rPr>
        <w:t>ron</w:t>
      </w:r>
      <w:r w:rsidR="00513D34">
        <w:t xml:space="preserve"> and </w:t>
      </w:r>
      <w:r w:rsidR="00513D34" w:rsidRPr="00513D34">
        <w:rPr>
          <w:rStyle w:val="CodeChar"/>
          <w:sz w:val="28"/>
          <w:szCs w:val="28"/>
        </w:rPr>
        <w:t>a</w:t>
      </w:r>
      <w:r w:rsidR="0098772F" w:rsidRPr="00513D34">
        <w:rPr>
          <w:rStyle w:val="CodeChar"/>
          <w:sz w:val="28"/>
          <w:szCs w:val="28"/>
        </w:rPr>
        <w:t>nacron</w:t>
      </w:r>
      <w:bookmarkEnd w:id="4252"/>
    </w:p>
    <w:p w:rsidR="0098772F" w:rsidRDefault="0049056B" w:rsidP="0049056B">
      <w:pPr>
        <w:pStyle w:val="Heading3"/>
        <w:tabs>
          <w:tab w:val="center" w:pos="990"/>
        </w:tabs>
        <w:ind w:left="720" w:hanging="720"/>
      </w:pPr>
      <w:bookmarkStart w:id="4253" w:name="_Toc328948811"/>
      <w:r>
        <w:t xml:space="preserve">Enable </w:t>
      </w:r>
      <w:r w:rsidRPr="0049056B">
        <w:rPr>
          <w:rStyle w:val="CodeChar"/>
          <w:sz w:val="28"/>
          <w:szCs w:val="28"/>
        </w:rPr>
        <w:t>a</w:t>
      </w:r>
      <w:r w:rsidR="0098772F" w:rsidRPr="0049056B">
        <w:rPr>
          <w:rStyle w:val="CodeChar"/>
          <w:sz w:val="28"/>
          <w:szCs w:val="28"/>
        </w:rPr>
        <w:t>nacron</w:t>
      </w:r>
      <w:r>
        <w:t xml:space="preserve"> D</w:t>
      </w:r>
      <w:r w:rsidR="0098772F">
        <w:t>aemon</w:t>
      </w:r>
      <w:bookmarkEnd w:id="4253"/>
    </w:p>
    <w:tbl>
      <w:tblPr>
        <w:tblW w:w="0" w:type="auto"/>
        <w:tblInd w:w="462" w:type="dxa"/>
        <w:tblLayout w:type="fixed"/>
        <w:tblLook w:val="0000" w:firstRow="0" w:lastRow="0" w:firstColumn="0" w:lastColumn="0" w:noHBand="0" w:noVBand="0"/>
      </w:tblPr>
      <w:tblGrid>
        <w:gridCol w:w="3451"/>
        <w:gridCol w:w="4894"/>
      </w:tblGrid>
      <w:tr w:rsidR="0098772F" w:rsidRPr="00F74208" w:rsidTr="00F72763">
        <w:trPr>
          <w:trHeight w:val="256"/>
        </w:trPr>
        <w:tc>
          <w:tcPr>
            <w:tcW w:w="3451" w:type="dxa"/>
            <w:tcBorders>
              <w:top w:val="single" w:sz="4" w:space="0" w:color="000000"/>
              <w:left w:val="single" w:sz="4" w:space="0" w:color="000000"/>
              <w:bottom w:val="single" w:sz="4" w:space="0" w:color="000000"/>
            </w:tcBorders>
          </w:tcPr>
          <w:p w:rsidR="0098772F" w:rsidRPr="00F74208" w:rsidRDefault="0098772F" w:rsidP="00F72763">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98772F" w:rsidRPr="00F74208" w:rsidRDefault="0098772F" w:rsidP="00F72763">
            <w:pPr>
              <w:pStyle w:val="CISNormal"/>
            </w:pPr>
            <w:r w:rsidRPr="00F74208">
              <w:t>Level-I</w:t>
            </w:r>
            <w:r w:rsidR="009A4ECE">
              <w:t>I</w:t>
            </w:r>
          </w:p>
        </w:tc>
      </w:tr>
      <w:tr w:rsidR="0098772F" w:rsidRPr="00F74208" w:rsidTr="00F72763">
        <w:trPr>
          <w:trHeight w:val="256"/>
        </w:trPr>
        <w:tc>
          <w:tcPr>
            <w:tcW w:w="3451" w:type="dxa"/>
            <w:tcBorders>
              <w:top w:val="single" w:sz="4" w:space="0" w:color="000000"/>
              <w:left w:val="single" w:sz="4" w:space="0" w:color="000000"/>
              <w:bottom w:val="single" w:sz="4" w:space="0" w:color="000000"/>
            </w:tcBorders>
          </w:tcPr>
          <w:p w:rsidR="0098772F" w:rsidRPr="00F74208" w:rsidRDefault="0098772F" w:rsidP="00F72763">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98772F" w:rsidRPr="00F74208" w:rsidRDefault="00626E71" w:rsidP="00F72763">
            <w:pPr>
              <w:pStyle w:val="CISNormal"/>
            </w:pPr>
            <w:r>
              <w:t>Enabled</w:t>
            </w:r>
          </w:p>
        </w:tc>
      </w:tr>
      <w:tr w:rsidR="0098772F" w:rsidRPr="00F74208" w:rsidTr="00F72763">
        <w:trPr>
          <w:trHeight w:val="256"/>
        </w:trPr>
        <w:tc>
          <w:tcPr>
            <w:tcW w:w="3451" w:type="dxa"/>
            <w:tcBorders>
              <w:left w:val="single" w:sz="4" w:space="0" w:color="000000"/>
              <w:bottom w:val="single" w:sz="4" w:space="0" w:color="000000"/>
            </w:tcBorders>
          </w:tcPr>
          <w:p w:rsidR="0098772F" w:rsidRPr="00F74208" w:rsidRDefault="0098772F" w:rsidP="00F72763">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98772F" w:rsidRPr="00F74208" w:rsidRDefault="00626E71" w:rsidP="00F72763">
            <w:pPr>
              <w:pStyle w:val="CISNormal"/>
            </w:pPr>
            <w:r>
              <w:t>No</w:t>
            </w:r>
          </w:p>
        </w:tc>
      </w:tr>
      <w:tr w:rsidR="0098772F" w:rsidRPr="00F74208" w:rsidTr="00F72763">
        <w:trPr>
          <w:trHeight w:val="256"/>
        </w:trPr>
        <w:tc>
          <w:tcPr>
            <w:tcW w:w="3451" w:type="dxa"/>
            <w:tcBorders>
              <w:top w:val="single" w:sz="4" w:space="0" w:color="000000"/>
              <w:left w:val="single" w:sz="4" w:space="0" w:color="000000"/>
              <w:bottom w:val="single" w:sz="4" w:space="0" w:color="000000"/>
            </w:tcBorders>
          </w:tcPr>
          <w:p w:rsidR="0098772F" w:rsidRPr="00F74208" w:rsidRDefault="0098772F" w:rsidP="00F72763">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98772F" w:rsidRPr="00F74208" w:rsidRDefault="009A4ECE" w:rsidP="00F72763">
            <w:pPr>
              <w:pStyle w:val="CISNormal"/>
            </w:pPr>
            <w:r>
              <w:t>Yes</w:t>
            </w:r>
          </w:p>
        </w:tc>
      </w:tr>
      <w:tr w:rsidR="0098772F" w:rsidRPr="00F74208" w:rsidDel="00350415" w:rsidTr="00F72763">
        <w:trPr>
          <w:trHeight w:val="256"/>
          <w:del w:id="4254" w:author="blake" w:date="2012-04-05T12:51:00Z"/>
        </w:trPr>
        <w:tc>
          <w:tcPr>
            <w:tcW w:w="3451" w:type="dxa"/>
            <w:tcBorders>
              <w:top w:val="single" w:sz="4" w:space="0" w:color="000000"/>
              <w:left w:val="single" w:sz="4" w:space="0" w:color="000000"/>
              <w:bottom w:val="single" w:sz="4" w:space="0" w:color="000000"/>
            </w:tcBorders>
          </w:tcPr>
          <w:p w:rsidR="0098772F" w:rsidRPr="00F74208" w:rsidDel="00350415" w:rsidRDefault="0098772F" w:rsidP="00F72763">
            <w:pPr>
              <w:pStyle w:val="CISNormal"/>
              <w:rPr>
                <w:del w:id="4255" w:author="blake" w:date="2012-04-05T12:51:00Z"/>
              </w:rPr>
            </w:pPr>
            <w:del w:id="4256" w:author="blake" w:date="2012-04-05T12:51: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98772F" w:rsidRPr="00F74208" w:rsidDel="00350415" w:rsidRDefault="0098772F" w:rsidP="00F72763">
            <w:pPr>
              <w:pStyle w:val="CISNormal"/>
              <w:rPr>
                <w:del w:id="4257" w:author="blake" w:date="2012-04-05T12:51:00Z"/>
              </w:rPr>
            </w:pPr>
          </w:p>
        </w:tc>
      </w:tr>
    </w:tbl>
    <w:p w:rsidR="00A17D66" w:rsidRDefault="00A17D66" w:rsidP="0098772F">
      <w:pPr>
        <w:pStyle w:val="CISNormal"/>
        <w:rPr>
          <w:b/>
        </w:rPr>
      </w:pPr>
    </w:p>
    <w:p w:rsidR="0098772F" w:rsidRDefault="0098772F" w:rsidP="0098772F">
      <w:pPr>
        <w:pStyle w:val="CISNormal"/>
        <w:rPr>
          <w:b/>
        </w:rPr>
      </w:pPr>
      <w:r w:rsidRPr="009F07F8">
        <w:rPr>
          <w:b/>
        </w:rPr>
        <w:t xml:space="preserve">Description: </w:t>
      </w:r>
    </w:p>
    <w:p w:rsidR="00965371" w:rsidRDefault="00472C20" w:rsidP="0098772F">
      <w:pPr>
        <w:pStyle w:val="CISNormal"/>
      </w:pPr>
      <w:r>
        <w:t xml:space="preserve">The </w:t>
      </w:r>
      <w:r w:rsidRPr="00A17D66">
        <w:rPr>
          <w:rStyle w:val="CodeChar"/>
          <w:sz w:val="24"/>
          <w:szCs w:val="24"/>
        </w:rPr>
        <w:t>anacron</w:t>
      </w:r>
      <w:r>
        <w:t xml:space="preserve"> daemon is used on systems that are not up 24x7. The </w:t>
      </w:r>
      <w:r w:rsidRPr="00A17D66">
        <w:rPr>
          <w:rStyle w:val="CodeChar"/>
          <w:sz w:val="24"/>
          <w:szCs w:val="24"/>
        </w:rPr>
        <w:t>anacron</w:t>
      </w:r>
      <w:r>
        <w:t xml:space="preserve"> daemon will execute jobs that would have normally been run had the system not been down.</w:t>
      </w:r>
    </w:p>
    <w:p w:rsidR="00A17D66" w:rsidRPr="00965371" w:rsidRDefault="00A17D66" w:rsidP="0098772F">
      <w:pPr>
        <w:pStyle w:val="CISNormal"/>
      </w:pPr>
    </w:p>
    <w:p w:rsidR="0098772F" w:rsidRDefault="0098772F" w:rsidP="0098772F">
      <w:pPr>
        <w:pStyle w:val="CISNormal"/>
        <w:rPr>
          <w:b/>
        </w:rPr>
      </w:pPr>
      <w:r w:rsidRPr="009F07F8">
        <w:rPr>
          <w:b/>
        </w:rPr>
        <w:t>Rationale:</w:t>
      </w:r>
    </w:p>
    <w:p w:rsidR="0098772F" w:rsidRDefault="00DE27E9" w:rsidP="0098772F">
      <w:pPr>
        <w:pStyle w:val="CISNormal"/>
      </w:pPr>
      <w:r>
        <w:t xml:space="preserve">Cron jobs may include critical security or administrative functions that need to run on a regular basis. </w:t>
      </w:r>
      <w:r w:rsidR="00472C20">
        <w:t>Use this daemon on machines that are not up 24x7, or if there are jobs that need to be executed after the system has been brought back up after a maintenance window.</w:t>
      </w:r>
    </w:p>
    <w:p w:rsidR="00A17D66" w:rsidRPr="00965371" w:rsidRDefault="00A17D66" w:rsidP="0098772F">
      <w:pPr>
        <w:pStyle w:val="CISNormal"/>
      </w:pPr>
    </w:p>
    <w:p w:rsidR="0098772F" w:rsidRPr="009F07F8" w:rsidRDefault="0098772F" w:rsidP="0098772F">
      <w:pPr>
        <w:pStyle w:val="CISNormal"/>
        <w:rPr>
          <w:b/>
        </w:rPr>
      </w:pPr>
      <w:r w:rsidRPr="009F07F8">
        <w:rPr>
          <w:b/>
        </w:rPr>
        <w:t>Remediation:</w:t>
      </w:r>
    </w:p>
    <w:p w:rsidR="0098772F" w:rsidRDefault="00333C37" w:rsidP="00FB132F">
      <w:pPr>
        <w:pStyle w:val="CISC0de"/>
        <w:pBdr>
          <w:bottom w:val="single" w:sz="4" w:space="0" w:color="auto"/>
        </w:pBdr>
      </w:pPr>
      <w:r>
        <w:t xml:space="preserve"># </w:t>
      </w:r>
      <w:r w:rsidRPr="00A17D66">
        <w:t>chkconfig</w:t>
      </w:r>
      <w:r>
        <w:t xml:space="preserve"> anacron on</w:t>
      </w:r>
    </w:p>
    <w:p w:rsidR="0098772F" w:rsidRPr="009F07F8" w:rsidRDefault="0098772F" w:rsidP="0098772F">
      <w:pPr>
        <w:pStyle w:val="CISNormal"/>
      </w:pPr>
    </w:p>
    <w:p w:rsidR="0098772F" w:rsidRDefault="0098772F" w:rsidP="0098772F">
      <w:pPr>
        <w:pStyle w:val="CISNormal"/>
      </w:pPr>
      <w:r w:rsidRPr="009F07F8">
        <w:rPr>
          <w:b/>
        </w:rPr>
        <w:t>Note:</w:t>
      </w:r>
      <w:r w:rsidRPr="009F07F8">
        <w:t xml:space="preserve"> </w:t>
      </w:r>
      <w:r w:rsidR="00A17D66">
        <w:t xml:space="preserve">NSA Guidance recommends disabling </w:t>
      </w:r>
      <w:r w:rsidR="00A17D66" w:rsidRPr="00A17D66">
        <w:rPr>
          <w:rStyle w:val="CodeChar"/>
          <w:sz w:val="24"/>
          <w:szCs w:val="24"/>
        </w:rPr>
        <w:t>anacron</w:t>
      </w:r>
      <w:r w:rsidR="00A17D66" w:rsidRPr="00A40A73">
        <w:t xml:space="preserve"> </w:t>
      </w:r>
      <w:r w:rsidR="00A17D66">
        <w:t xml:space="preserve">for systems that are intended to be up 24X7, with the rationale that </w:t>
      </w:r>
      <w:r w:rsidR="002876A1" w:rsidRPr="002876A1">
        <w:t xml:space="preserve">unnecessary </w:t>
      </w:r>
      <w:r w:rsidR="00A17D66">
        <w:t>software should be disabled to reduce risk. However, even systems that are designed to be up at all times can experience downtime that could preven</w:t>
      </w:r>
      <w:r w:rsidR="006173CB">
        <w:t xml:space="preserve">t important system maintenance </w:t>
      </w:r>
      <w:r w:rsidR="00A17D66">
        <w:t xml:space="preserve">jobs from running. Review the requirements for your site to determine your appropriate risk level. </w:t>
      </w:r>
    </w:p>
    <w:p w:rsidR="00A17D66" w:rsidRPr="009F07F8" w:rsidRDefault="00A17D66" w:rsidP="0098772F">
      <w:pPr>
        <w:pStyle w:val="CISNormal"/>
      </w:pPr>
    </w:p>
    <w:p w:rsidR="0098772F" w:rsidRPr="009F07F8" w:rsidRDefault="0098772F" w:rsidP="0098772F">
      <w:pPr>
        <w:pStyle w:val="CISNormal"/>
        <w:rPr>
          <w:b/>
        </w:rPr>
      </w:pPr>
      <w:r w:rsidRPr="009F07F8">
        <w:rPr>
          <w:b/>
        </w:rPr>
        <w:t>Audit:</w:t>
      </w:r>
    </w:p>
    <w:p w:rsidR="0098772F" w:rsidRPr="009F07F8" w:rsidRDefault="0098772F" w:rsidP="0098772F">
      <w:pPr>
        <w:pStyle w:val="CISNormal"/>
      </w:pPr>
      <w:r w:rsidRPr="009F07F8">
        <w:t xml:space="preserve">Perform the following to determine </w:t>
      </w:r>
      <w:r w:rsidR="00A17D66">
        <w:t xml:space="preserve">if </w:t>
      </w:r>
      <w:r w:rsidR="00A17D66" w:rsidRPr="00A17D66">
        <w:rPr>
          <w:rStyle w:val="CodeChar"/>
          <w:sz w:val="24"/>
          <w:szCs w:val="24"/>
        </w:rPr>
        <w:t>anacron</w:t>
      </w:r>
      <w:r w:rsidR="00A17D66">
        <w:t xml:space="preserve"> is enabled.</w:t>
      </w:r>
    </w:p>
    <w:p w:rsidR="0098772F" w:rsidRPr="00A17D66" w:rsidRDefault="003D17DD" w:rsidP="00FB132F">
      <w:pPr>
        <w:pStyle w:val="CISC0de"/>
        <w:pBdr>
          <w:bottom w:val="single" w:sz="4" w:space="0" w:color="auto"/>
        </w:pBdr>
      </w:pPr>
      <w:r>
        <w:t># chkconfig --</w:t>
      </w:r>
      <w:r w:rsidR="00333C37" w:rsidRPr="00A17D66">
        <w:t>list anacron</w:t>
      </w:r>
    </w:p>
    <w:p w:rsidR="0098772F" w:rsidRDefault="00965371" w:rsidP="00FB132F">
      <w:pPr>
        <w:pStyle w:val="CISC0de"/>
        <w:pBdr>
          <w:bottom w:val="single" w:sz="4" w:space="0" w:color="auto"/>
        </w:pBdr>
      </w:pPr>
      <w:r w:rsidRPr="00A17D66">
        <w:t>a</w:t>
      </w:r>
      <w:r w:rsidR="00333C37" w:rsidRPr="00A17D66">
        <w:t>nacron:</w:t>
      </w:r>
      <w:r w:rsidR="00333C37" w:rsidRPr="00A17D66">
        <w:tab/>
        <w:t>0:off  1:off  2:on  3:on</w:t>
      </w:r>
      <w:r w:rsidRPr="00A17D66">
        <w:t xml:space="preserve">  4:on  5:on  6:off</w:t>
      </w:r>
    </w:p>
    <w:p w:rsidR="00230A0F" w:rsidRDefault="00513D34" w:rsidP="006E606D">
      <w:pPr>
        <w:pStyle w:val="Heading3"/>
        <w:tabs>
          <w:tab w:val="center" w:pos="990"/>
        </w:tabs>
        <w:ind w:left="360"/>
      </w:pPr>
      <w:bookmarkStart w:id="4258" w:name="_Toc328948812"/>
      <w:r>
        <w:t xml:space="preserve">Enable </w:t>
      </w:r>
      <w:r w:rsidRPr="00513D34">
        <w:rPr>
          <w:rStyle w:val="CodeChar"/>
          <w:sz w:val="28"/>
          <w:szCs w:val="28"/>
        </w:rPr>
        <w:t>c</w:t>
      </w:r>
      <w:r w:rsidR="00A17D66" w:rsidRPr="00513D34">
        <w:rPr>
          <w:rStyle w:val="CodeChar"/>
          <w:sz w:val="28"/>
          <w:szCs w:val="28"/>
        </w:rPr>
        <w:t>ron</w:t>
      </w:r>
      <w:r w:rsidR="0001221E">
        <w:rPr>
          <w:rStyle w:val="CodeChar"/>
          <w:sz w:val="28"/>
          <w:szCs w:val="28"/>
        </w:rPr>
        <w:t>d</w:t>
      </w:r>
      <w:r w:rsidR="00A17D66">
        <w:t xml:space="preserve"> D</w:t>
      </w:r>
      <w:r w:rsidR="00230A0F">
        <w:t>aemon</w:t>
      </w:r>
      <w:bookmarkEnd w:id="4258"/>
    </w:p>
    <w:tbl>
      <w:tblPr>
        <w:tblW w:w="0" w:type="auto"/>
        <w:tblInd w:w="462" w:type="dxa"/>
        <w:tblLayout w:type="fixed"/>
        <w:tblLook w:val="0000" w:firstRow="0" w:lastRow="0" w:firstColumn="0" w:lastColumn="0" w:noHBand="0" w:noVBand="0"/>
      </w:tblPr>
      <w:tblGrid>
        <w:gridCol w:w="3451"/>
        <w:gridCol w:w="4894"/>
      </w:tblGrid>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230A0F" w:rsidP="00230A0F">
            <w:pPr>
              <w:pStyle w:val="CISNormal"/>
            </w:pPr>
            <w:r w:rsidRPr="00F74208">
              <w:t>Level-I</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626E71" w:rsidP="00230A0F">
            <w:pPr>
              <w:pStyle w:val="CISNormal"/>
            </w:pPr>
            <w:r>
              <w:t>Enabled</w:t>
            </w:r>
          </w:p>
        </w:tc>
      </w:tr>
      <w:tr w:rsidR="00230A0F" w:rsidRPr="00F74208" w:rsidTr="00230A0F">
        <w:trPr>
          <w:trHeight w:val="256"/>
        </w:trPr>
        <w:tc>
          <w:tcPr>
            <w:tcW w:w="3451" w:type="dxa"/>
            <w:tcBorders>
              <w:left w:val="single" w:sz="4" w:space="0" w:color="000000"/>
              <w:bottom w:val="single" w:sz="4" w:space="0" w:color="000000"/>
            </w:tcBorders>
          </w:tcPr>
          <w:p w:rsidR="00230A0F" w:rsidRPr="00F74208" w:rsidRDefault="00230A0F" w:rsidP="00230A0F">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230A0F" w:rsidRPr="00F74208" w:rsidRDefault="00626E71" w:rsidP="00230A0F">
            <w:pPr>
              <w:pStyle w:val="CISNormal"/>
            </w:pPr>
            <w:r>
              <w:t>No</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9A4ECE" w:rsidP="00230A0F">
            <w:pPr>
              <w:pStyle w:val="CISNormal"/>
            </w:pPr>
            <w:r>
              <w:t>Yes</w:t>
            </w:r>
          </w:p>
        </w:tc>
      </w:tr>
      <w:tr w:rsidR="00230A0F" w:rsidRPr="00F74208" w:rsidDel="00350415" w:rsidTr="00230A0F">
        <w:trPr>
          <w:trHeight w:val="256"/>
          <w:del w:id="4259" w:author="blake" w:date="2012-04-05T12:51:00Z"/>
        </w:trPr>
        <w:tc>
          <w:tcPr>
            <w:tcW w:w="3451" w:type="dxa"/>
            <w:tcBorders>
              <w:top w:val="single" w:sz="4" w:space="0" w:color="000000"/>
              <w:left w:val="single" w:sz="4" w:space="0" w:color="000000"/>
              <w:bottom w:val="single" w:sz="4" w:space="0" w:color="000000"/>
            </w:tcBorders>
          </w:tcPr>
          <w:p w:rsidR="00230A0F" w:rsidRPr="00F74208" w:rsidDel="00350415" w:rsidRDefault="00230A0F" w:rsidP="00230A0F">
            <w:pPr>
              <w:pStyle w:val="CISNormal"/>
              <w:rPr>
                <w:del w:id="4260" w:author="blake" w:date="2012-04-05T12:51:00Z"/>
              </w:rPr>
            </w:pPr>
            <w:del w:id="4261" w:author="blake" w:date="2012-04-05T12:51:00Z">
              <w:r w:rsidRPr="00F74208" w:rsidDel="00350415">
                <w:lastRenderedPageBreak/>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Del="00350415" w:rsidRDefault="00230A0F" w:rsidP="00230A0F">
            <w:pPr>
              <w:pStyle w:val="CISNormal"/>
              <w:rPr>
                <w:del w:id="4262" w:author="blake" w:date="2012-04-05T12:51:00Z"/>
              </w:rPr>
            </w:pPr>
            <w:del w:id="4263" w:author="blake" w:date="2012-04-05T12:51:00Z">
              <w:r w:rsidDel="00350415">
                <w:delText>CCE-4324-0</w:delText>
              </w:r>
            </w:del>
          </w:p>
        </w:tc>
      </w:tr>
    </w:tbl>
    <w:p w:rsidR="00A17D66" w:rsidRDefault="00A17D66" w:rsidP="00230A0F">
      <w:pPr>
        <w:pStyle w:val="CISNormal"/>
        <w:rPr>
          <w:b/>
        </w:rPr>
      </w:pPr>
    </w:p>
    <w:p w:rsidR="00230A0F" w:rsidRDefault="00230A0F" w:rsidP="00230A0F">
      <w:pPr>
        <w:pStyle w:val="CISNormal"/>
        <w:rPr>
          <w:b/>
        </w:rPr>
      </w:pPr>
      <w:r w:rsidRPr="009F07F8">
        <w:rPr>
          <w:b/>
        </w:rPr>
        <w:t xml:space="preserve">Description: </w:t>
      </w:r>
    </w:p>
    <w:p w:rsidR="0098772F" w:rsidRDefault="0049436E" w:rsidP="00230A0F">
      <w:pPr>
        <w:pStyle w:val="CISNormal"/>
      </w:pPr>
      <w:r>
        <w:t xml:space="preserve">The </w:t>
      </w:r>
      <w:r w:rsidRPr="00A17D66">
        <w:rPr>
          <w:rStyle w:val="CodeChar"/>
          <w:sz w:val="24"/>
          <w:szCs w:val="24"/>
        </w:rPr>
        <w:t>cron</w:t>
      </w:r>
      <w:r w:rsidR="0001221E">
        <w:rPr>
          <w:rStyle w:val="CodeChar"/>
          <w:sz w:val="24"/>
          <w:szCs w:val="24"/>
        </w:rPr>
        <w:t>d</w:t>
      </w:r>
      <w:r w:rsidRPr="00A40A73">
        <w:t xml:space="preserve"> </w:t>
      </w:r>
      <w:r>
        <w:t>daemon is used to execute batch jobs on the system.</w:t>
      </w:r>
    </w:p>
    <w:p w:rsidR="00A17D66" w:rsidRPr="0049436E" w:rsidRDefault="00A17D66" w:rsidP="00230A0F">
      <w:pPr>
        <w:pStyle w:val="CISNormal"/>
      </w:pPr>
    </w:p>
    <w:p w:rsidR="00230A0F" w:rsidRDefault="00230A0F" w:rsidP="00230A0F">
      <w:pPr>
        <w:pStyle w:val="CISNormal"/>
        <w:rPr>
          <w:b/>
        </w:rPr>
      </w:pPr>
      <w:r w:rsidRPr="009F07F8">
        <w:rPr>
          <w:b/>
        </w:rPr>
        <w:t>Rationale:</w:t>
      </w:r>
    </w:p>
    <w:p w:rsidR="0098772F" w:rsidRDefault="0049436E" w:rsidP="00230A0F">
      <w:pPr>
        <w:pStyle w:val="CISNormal"/>
      </w:pPr>
      <w:r>
        <w:t>While there may not be user jobs that need to be run on the system, the system does have maintenance jobs</w:t>
      </w:r>
      <w:r w:rsidR="00DE27E9">
        <w:t xml:space="preserve"> that may include security monitoring</w:t>
      </w:r>
      <w:r>
        <w:t xml:space="preserve"> that have to run and </w:t>
      </w:r>
      <w:r w:rsidRPr="00A17D66">
        <w:rPr>
          <w:rStyle w:val="CodeChar"/>
          <w:sz w:val="24"/>
          <w:szCs w:val="24"/>
        </w:rPr>
        <w:t>cron</w:t>
      </w:r>
      <w:r w:rsidR="0001221E">
        <w:rPr>
          <w:rStyle w:val="CodeChar"/>
          <w:sz w:val="24"/>
          <w:szCs w:val="24"/>
        </w:rPr>
        <w:t>d</w:t>
      </w:r>
      <w:r>
        <w:t xml:space="preserve"> is used to execute them.</w:t>
      </w:r>
    </w:p>
    <w:p w:rsidR="00A17D66" w:rsidRPr="0049436E" w:rsidRDefault="00A17D66" w:rsidP="00230A0F">
      <w:pPr>
        <w:pStyle w:val="CISNormal"/>
      </w:pPr>
    </w:p>
    <w:p w:rsidR="00230A0F" w:rsidRPr="009F07F8" w:rsidRDefault="00230A0F" w:rsidP="00230A0F">
      <w:pPr>
        <w:pStyle w:val="CISNormal"/>
        <w:rPr>
          <w:b/>
        </w:rPr>
      </w:pPr>
      <w:r w:rsidRPr="009F07F8">
        <w:rPr>
          <w:b/>
        </w:rPr>
        <w:t>Remediation:</w:t>
      </w:r>
    </w:p>
    <w:p w:rsidR="00333C37" w:rsidRPr="00A17D66" w:rsidRDefault="00333C37" w:rsidP="00FB132F">
      <w:pPr>
        <w:pStyle w:val="CISC0de"/>
        <w:pBdr>
          <w:bottom w:val="single" w:sz="4" w:space="0" w:color="auto"/>
        </w:pBdr>
      </w:pPr>
      <w:r>
        <w:t># chkconfig cron</w:t>
      </w:r>
      <w:r w:rsidR="0001221E">
        <w:t>d</w:t>
      </w:r>
      <w:r>
        <w:t xml:space="preserve"> on</w:t>
      </w:r>
    </w:p>
    <w:p w:rsidR="00230A0F" w:rsidRPr="009F07F8" w:rsidRDefault="00230A0F" w:rsidP="00230A0F">
      <w:pPr>
        <w:pStyle w:val="CISNormal"/>
      </w:pPr>
    </w:p>
    <w:p w:rsidR="00230A0F" w:rsidRPr="009F07F8" w:rsidRDefault="00230A0F" w:rsidP="00230A0F">
      <w:pPr>
        <w:pStyle w:val="CISNormal"/>
        <w:rPr>
          <w:b/>
        </w:rPr>
      </w:pPr>
      <w:r w:rsidRPr="009F07F8">
        <w:rPr>
          <w:b/>
        </w:rPr>
        <w:t>Audit:</w:t>
      </w:r>
    </w:p>
    <w:p w:rsidR="00230A0F" w:rsidRPr="009F07F8" w:rsidRDefault="00230A0F" w:rsidP="00230A0F">
      <w:pPr>
        <w:pStyle w:val="CISNormal"/>
      </w:pPr>
      <w:r w:rsidRPr="009F07F8">
        <w:t xml:space="preserve">Perform the following to determine </w:t>
      </w:r>
      <w:r w:rsidR="00A17D66">
        <w:t xml:space="preserve">if </w:t>
      </w:r>
      <w:r w:rsidR="00A17D66" w:rsidRPr="00A17D66">
        <w:rPr>
          <w:rStyle w:val="CodeChar"/>
          <w:sz w:val="24"/>
          <w:szCs w:val="24"/>
        </w:rPr>
        <w:t>cron</w:t>
      </w:r>
      <w:r w:rsidR="00A17D66">
        <w:t xml:space="preserve"> is enabled.</w:t>
      </w:r>
    </w:p>
    <w:p w:rsidR="00965371" w:rsidRPr="00A17D66" w:rsidRDefault="00965371" w:rsidP="00FB132F">
      <w:pPr>
        <w:pStyle w:val="CISC0de"/>
        <w:pBdr>
          <w:bottom w:val="single" w:sz="4" w:space="0" w:color="auto"/>
        </w:pBdr>
      </w:pPr>
      <w:r w:rsidRPr="00A17D66">
        <w:t xml:space="preserve"># chkconfig </w:t>
      </w:r>
      <w:r w:rsidR="003D17DD">
        <w:t>--</w:t>
      </w:r>
      <w:r w:rsidRPr="00A17D66">
        <w:t>list cron</w:t>
      </w:r>
      <w:r w:rsidR="0001221E">
        <w:t>d</w:t>
      </w:r>
    </w:p>
    <w:p w:rsidR="00230A0F" w:rsidRDefault="00965371" w:rsidP="00FB132F">
      <w:pPr>
        <w:pStyle w:val="CISC0de"/>
        <w:pBdr>
          <w:bottom w:val="single" w:sz="4" w:space="0" w:color="auto"/>
        </w:pBdr>
      </w:pPr>
      <w:r w:rsidRPr="00A17D66">
        <w:t>cron</w:t>
      </w:r>
      <w:r w:rsidR="0001221E">
        <w:t>d</w:t>
      </w:r>
      <w:r w:rsidRPr="00A17D66">
        <w:t>:</w:t>
      </w:r>
      <w:r w:rsidRPr="00A17D66">
        <w:tab/>
        <w:t>0:off  1:off  2:on  3:on  4:on  5:on  6:off</w:t>
      </w:r>
    </w:p>
    <w:p w:rsidR="0098772F" w:rsidRDefault="00A17D66" w:rsidP="006E606D">
      <w:pPr>
        <w:pStyle w:val="Heading3"/>
        <w:tabs>
          <w:tab w:val="center" w:pos="990"/>
        </w:tabs>
        <w:ind w:left="360"/>
      </w:pPr>
      <w:bookmarkStart w:id="4264" w:name="_Toc328948813"/>
      <w:r>
        <w:t>Set User/</w:t>
      </w:r>
      <w:r w:rsidR="007F66B7">
        <w:t>G</w:t>
      </w:r>
      <w:r>
        <w:t>roup Owner and P</w:t>
      </w:r>
      <w:r w:rsidR="0098772F">
        <w:t xml:space="preserve">ermission on </w:t>
      </w:r>
      <w:r w:rsidR="0098772F" w:rsidRPr="00A17D66">
        <w:rPr>
          <w:rStyle w:val="CodeChar"/>
          <w:sz w:val="28"/>
          <w:szCs w:val="28"/>
        </w:rPr>
        <w:t>/etc/anacrontab</w:t>
      </w:r>
      <w:bookmarkEnd w:id="4264"/>
    </w:p>
    <w:tbl>
      <w:tblPr>
        <w:tblW w:w="0" w:type="auto"/>
        <w:tblInd w:w="462" w:type="dxa"/>
        <w:tblLayout w:type="fixed"/>
        <w:tblLook w:val="0000" w:firstRow="0" w:lastRow="0" w:firstColumn="0" w:lastColumn="0" w:noHBand="0" w:noVBand="0"/>
      </w:tblPr>
      <w:tblGrid>
        <w:gridCol w:w="3451"/>
        <w:gridCol w:w="4894"/>
      </w:tblGrid>
      <w:tr w:rsidR="0098772F" w:rsidRPr="00F74208" w:rsidTr="00F72763">
        <w:trPr>
          <w:trHeight w:val="256"/>
        </w:trPr>
        <w:tc>
          <w:tcPr>
            <w:tcW w:w="3451" w:type="dxa"/>
            <w:tcBorders>
              <w:top w:val="single" w:sz="4" w:space="0" w:color="000000"/>
              <w:left w:val="single" w:sz="4" w:space="0" w:color="000000"/>
              <w:bottom w:val="single" w:sz="4" w:space="0" w:color="000000"/>
            </w:tcBorders>
          </w:tcPr>
          <w:p w:rsidR="0098772F" w:rsidRPr="00F74208" w:rsidRDefault="0098772F" w:rsidP="00F72763">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98772F" w:rsidRPr="00F74208" w:rsidRDefault="0098772F" w:rsidP="00F72763">
            <w:pPr>
              <w:pStyle w:val="CISNormal"/>
            </w:pPr>
            <w:r w:rsidRPr="00F74208">
              <w:t>Level-I</w:t>
            </w:r>
          </w:p>
        </w:tc>
      </w:tr>
      <w:tr w:rsidR="0098772F" w:rsidRPr="00F74208" w:rsidTr="00F72763">
        <w:trPr>
          <w:trHeight w:val="256"/>
        </w:trPr>
        <w:tc>
          <w:tcPr>
            <w:tcW w:w="3451" w:type="dxa"/>
            <w:tcBorders>
              <w:top w:val="single" w:sz="4" w:space="0" w:color="000000"/>
              <w:left w:val="single" w:sz="4" w:space="0" w:color="000000"/>
              <w:bottom w:val="single" w:sz="4" w:space="0" w:color="000000"/>
            </w:tcBorders>
          </w:tcPr>
          <w:p w:rsidR="0098772F" w:rsidRPr="00F74208" w:rsidRDefault="0098772F" w:rsidP="00F72763">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98772F" w:rsidRPr="00F74208" w:rsidRDefault="005005C8" w:rsidP="00F72763">
            <w:pPr>
              <w:pStyle w:val="CISNormal"/>
            </w:pPr>
            <w:r>
              <w:t>No</w:t>
            </w:r>
          </w:p>
        </w:tc>
      </w:tr>
      <w:tr w:rsidR="0098772F" w:rsidRPr="00F74208" w:rsidTr="00F72763">
        <w:trPr>
          <w:trHeight w:val="256"/>
        </w:trPr>
        <w:tc>
          <w:tcPr>
            <w:tcW w:w="3451" w:type="dxa"/>
            <w:tcBorders>
              <w:left w:val="single" w:sz="4" w:space="0" w:color="000000"/>
              <w:bottom w:val="single" w:sz="4" w:space="0" w:color="000000"/>
            </w:tcBorders>
          </w:tcPr>
          <w:p w:rsidR="0098772F" w:rsidRPr="00F74208" w:rsidRDefault="0098772F" w:rsidP="00F72763">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98772F" w:rsidRPr="00F74208" w:rsidRDefault="008C611D" w:rsidP="00F72763">
            <w:pPr>
              <w:pStyle w:val="CISNormal"/>
            </w:pPr>
            <w:r>
              <w:t>No</w:t>
            </w:r>
          </w:p>
        </w:tc>
      </w:tr>
      <w:tr w:rsidR="0098772F" w:rsidRPr="00F74208" w:rsidTr="00F72763">
        <w:trPr>
          <w:trHeight w:val="256"/>
        </w:trPr>
        <w:tc>
          <w:tcPr>
            <w:tcW w:w="3451" w:type="dxa"/>
            <w:tcBorders>
              <w:top w:val="single" w:sz="4" w:space="0" w:color="000000"/>
              <w:left w:val="single" w:sz="4" w:space="0" w:color="000000"/>
              <w:bottom w:val="single" w:sz="4" w:space="0" w:color="000000"/>
            </w:tcBorders>
          </w:tcPr>
          <w:p w:rsidR="0098772F" w:rsidRPr="00F74208" w:rsidRDefault="0098772F" w:rsidP="00F72763">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98772F" w:rsidRPr="00F74208" w:rsidRDefault="009A4ECE" w:rsidP="00F72763">
            <w:pPr>
              <w:pStyle w:val="CISNormal"/>
            </w:pPr>
            <w:r>
              <w:t>Yes</w:t>
            </w:r>
          </w:p>
        </w:tc>
      </w:tr>
      <w:tr w:rsidR="0098772F" w:rsidRPr="00F74208" w:rsidDel="00350415" w:rsidTr="00F72763">
        <w:trPr>
          <w:trHeight w:val="256"/>
          <w:del w:id="4265" w:author="blake" w:date="2012-04-05T12:51:00Z"/>
        </w:trPr>
        <w:tc>
          <w:tcPr>
            <w:tcW w:w="3451" w:type="dxa"/>
            <w:tcBorders>
              <w:top w:val="single" w:sz="4" w:space="0" w:color="000000"/>
              <w:left w:val="single" w:sz="4" w:space="0" w:color="000000"/>
              <w:bottom w:val="single" w:sz="4" w:space="0" w:color="000000"/>
            </w:tcBorders>
          </w:tcPr>
          <w:p w:rsidR="0098772F" w:rsidRPr="00F74208" w:rsidDel="00350415" w:rsidRDefault="0098772F" w:rsidP="00F72763">
            <w:pPr>
              <w:pStyle w:val="CISNormal"/>
              <w:rPr>
                <w:del w:id="4266" w:author="blake" w:date="2012-04-05T12:51:00Z"/>
              </w:rPr>
            </w:pPr>
            <w:del w:id="4267" w:author="blake" w:date="2012-04-05T12:51: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98772F" w:rsidRPr="00F74208" w:rsidDel="00350415" w:rsidRDefault="0098772F" w:rsidP="00F72763">
            <w:pPr>
              <w:pStyle w:val="CISNormal"/>
              <w:rPr>
                <w:del w:id="4268" w:author="blake" w:date="2012-04-05T12:51:00Z"/>
              </w:rPr>
            </w:pPr>
          </w:p>
        </w:tc>
      </w:tr>
    </w:tbl>
    <w:p w:rsidR="00A17D66" w:rsidRDefault="00A17D66" w:rsidP="0098772F">
      <w:pPr>
        <w:pStyle w:val="CISNormal"/>
        <w:rPr>
          <w:b/>
        </w:rPr>
      </w:pPr>
    </w:p>
    <w:p w:rsidR="0098772F" w:rsidRDefault="0098772F" w:rsidP="0098772F">
      <w:pPr>
        <w:pStyle w:val="CISNormal"/>
        <w:rPr>
          <w:b/>
        </w:rPr>
      </w:pPr>
      <w:r w:rsidRPr="009F07F8">
        <w:rPr>
          <w:b/>
        </w:rPr>
        <w:t xml:space="preserve">Description: </w:t>
      </w:r>
    </w:p>
    <w:p w:rsidR="0098772F" w:rsidRPr="0049436E" w:rsidRDefault="0049436E" w:rsidP="0098772F">
      <w:pPr>
        <w:pStyle w:val="CISNormal"/>
      </w:pPr>
      <w:r>
        <w:t xml:space="preserve">The </w:t>
      </w:r>
      <w:r w:rsidRPr="0049436E">
        <w:rPr>
          <w:rFonts w:ascii="Courier New" w:hAnsi="Courier New" w:cs="Courier New"/>
        </w:rPr>
        <w:t>/etc/anacrontab</w:t>
      </w:r>
      <w:r>
        <w:t xml:space="preserve"> file is used by </w:t>
      </w:r>
      <w:r w:rsidRPr="0049436E">
        <w:rPr>
          <w:rFonts w:ascii="Courier New" w:hAnsi="Courier New" w:cs="Courier New"/>
        </w:rPr>
        <w:t>anacron</w:t>
      </w:r>
      <w:r>
        <w:t xml:space="preserve"> to control its own jobs. The commands </w:t>
      </w:r>
      <w:r w:rsidR="00A17D66">
        <w:t>in this item</w:t>
      </w:r>
      <w:r>
        <w:t xml:space="preserve"> make sure that root is the user and group owner of the file and is the only user that can read and write the file.</w:t>
      </w:r>
    </w:p>
    <w:p w:rsidR="00A17D66" w:rsidRDefault="00A17D66" w:rsidP="0098772F">
      <w:pPr>
        <w:pStyle w:val="CISNormal"/>
        <w:rPr>
          <w:b/>
        </w:rPr>
      </w:pPr>
    </w:p>
    <w:p w:rsidR="0098772F" w:rsidRDefault="0098772F" w:rsidP="0098772F">
      <w:pPr>
        <w:pStyle w:val="CISNormal"/>
        <w:rPr>
          <w:b/>
        </w:rPr>
      </w:pPr>
      <w:r w:rsidRPr="009F07F8">
        <w:rPr>
          <w:b/>
        </w:rPr>
        <w:t>Rationale:</w:t>
      </w:r>
    </w:p>
    <w:p w:rsidR="0098772F" w:rsidRDefault="0049436E" w:rsidP="0098772F">
      <w:pPr>
        <w:pStyle w:val="CISNormal"/>
      </w:pPr>
      <w:r>
        <w:t xml:space="preserve">This file contains information on what system jobs are run by </w:t>
      </w:r>
      <w:r w:rsidRPr="0049436E">
        <w:rPr>
          <w:rFonts w:ascii="Courier New" w:hAnsi="Courier New" w:cs="Courier New"/>
        </w:rPr>
        <w:t>anacron</w:t>
      </w:r>
      <w:r>
        <w:t>. Write access to these files could provide unprivileged users with the ability to elevate their privileges. Read access to these files could provide users with the ability to gain insight on system jobs that run on the system and could provide them a way to gain unauthorized privileged access.</w:t>
      </w:r>
    </w:p>
    <w:p w:rsidR="00A17D66" w:rsidRPr="0049436E" w:rsidRDefault="00A17D66" w:rsidP="0098772F">
      <w:pPr>
        <w:pStyle w:val="CISNormal"/>
      </w:pPr>
    </w:p>
    <w:p w:rsidR="0098772F" w:rsidRPr="009F07F8" w:rsidRDefault="0098772F" w:rsidP="0098772F">
      <w:pPr>
        <w:pStyle w:val="CISNormal"/>
        <w:rPr>
          <w:b/>
        </w:rPr>
      </w:pPr>
      <w:r w:rsidRPr="009F07F8">
        <w:rPr>
          <w:b/>
        </w:rPr>
        <w:t>Remediation:</w:t>
      </w:r>
    </w:p>
    <w:p w:rsidR="0098772F" w:rsidRDefault="00965371" w:rsidP="00FB132F">
      <w:pPr>
        <w:pStyle w:val="CISC0de"/>
        <w:pBdr>
          <w:bottom w:val="single" w:sz="4" w:space="0" w:color="auto"/>
        </w:pBdr>
      </w:pPr>
      <w:r>
        <w:t xml:space="preserve"># </w:t>
      </w:r>
      <w:r w:rsidR="0098772F" w:rsidRPr="00FB132F">
        <w:t>chown root:root /etc/anacrontab</w:t>
      </w:r>
    </w:p>
    <w:p w:rsidR="0098772F" w:rsidRPr="00FB132F" w:rsidRDefault="00965371" w:rsidP="00FB132F">
      <w:pPr>
        <w:pStyle w:val="CISC0de"/>
        <w:pBdr>
          <w:bottom w:val="single" w:sz="4" w:space="0" w:color="auto"/>
        </w:pBdr>
      </w:pPr>
      <w:r>
        <w:t xml:space="preserve"># </w:t>
      </w:r>
      <w:r w:rsidR="0098772F" w:rsidRPr="00FB132F">
        <w:t xml:space="preserve">chmod </w:t>
      </w:r>
      <w:r w:rsidR="004951D1">
        <w:t>og-rwx</w:t>
      </w:r>
      <w:r w:rsidR="0098772F" w:rsidRPr="00FB132F">
        <w:t xml:space="preserve"> /etc/anacrontab</w:t>
      </w:r>
    </w:p>
    <w:p w:rsidR="0098772F" w:rsidRPr="009F07F8" w:rsidRDefault="0098772F" w:rsidP="0098772F">
      <w:pPr>
        <w:pStyle w:val="CISNormal"/>
      </w:pPr>
    </w:p>
    <w:p w:rsidR="0098772F" w:rsidRPr="009F07F8" w:rsidRDefault="0098772F" w:rsidP="0098772F">
      <w:pPr>
        <w:pStyle w:val="CISNormal"/>
        <w:rPr>
          <w:b/>
        </w:rPr>
      </w:pPr>
      <w:r w:rsidRPr="009F07F8">
        <w:rPr>
          <w:b/>
        </w:rPr>
        <w:t>Audit:</w:t>
      </w:r>
    </w:p>
    <w:p w:rsidR="0098772F" w:rsidRPr="009F07F8" w:rsidRDefault="0098772F" w:rsidP="0098772F">
      <w:pPr>
        <w:pStyle w:val="CISNormal"/>
      </w:pPr>
      <w:r w:rsidRPr="009F07F8">
        <w:t xml:space="preserve">Perform the following to determine </w:t>
      </w:r>
      <w:r w:rsidR="00A17D66">
        <w:t xml:space="preserve">if the </w:t>
      </w:r>
      <w:r w:rsidR="00A17D66" w:rsidRPr="00CA350D">
        <w:rPr>
          <w:rFonts w:ascii="Courier New" w:hAnsi="Courier New" w:cs="Courier New"/>
        </w:rPr>
        <w:t>/etc/anacrontab</w:t>
      </w:r>
      <w:r w:rsidR="00A17D66">
        <w:t xml:space="preserve"> file has the correct permissions. </w:t>
      </w:r>
    </w:p>
    <w:p w:rsidR="004951D1" w:rsidRDefault="004951D1" w:rsidP="004951D1">
      <w:pPr>
        <w:pStyle w:val="CISC0de"/>
        <w:pBdr>
          <w:bottom w:val="single" w:sz="4" w:space="0" w:color="auto"/>
        </w:pBdr>
      </w:pPr>
      <w:r w:rsidRPr="00CA350D">
        <w:t xml:space="preserve"># </w:t>
      </w:r>
      <w:r w:rsidRPr="004951D1">
        <w:t>stat -c "%a %</w:t>
      </w:r>
      <w:r>
        <w:t>u</w:t>
      </w:r>
      <w:r w:rsidRPr="004951D1">
        <w:t xml:space="preserve"> %</w:t>
      </w:r>
      <w:r>
        <w:t>g</w:t>
      </w:r>
      <w:r w:rsidRPr="004951D1">
        <w:t>" /etc/</w:t>
      </w:r>
      <w:r>
        <w:t>ana</w:t>
      </w:r>
      <w:r w:rsidRPr="004951D1">
        <w:t>cron</w:t>
      </w:r>
      <w:r>
        <w:t>tab</w:t>
      </w:r>
      <w:r w:rsidRPr="004951D1">
        <w:t xml:space="preserve"> | egrep ".00 0 0"</w:t>
      </w:r>
    </w:p>
    <w:p w:rsidR="004951D1" w:rsidRDefault="004951D1" w:rsidP="004951D1">
      <w:pPr>
        <w:pStyle w:val="CISNormal"/>
        <w:spacing w:before="240"/>
      </w:pPr>
      <w:r>
        <w:lastRenderedPageBreak/>
        <w:t>If the above command emits no output then the system is not configured as recommended.</w:t>
      </w:r>
    </w:p>
    <w:p w:rsidR="0098772F" w:rsidRDefault="0098772F" w:rsidP="0098772F">
      <w:pPr>
        <w:pStyle w:val="CISNormal"/>
      </w:pPr>
    </w:p>
    <w:p w:rsidR="00230A0F" w:rsidRDefault="007F66B7" w:rsidP="006E606D">
      <w:pPr>
        <w:pStyle w:val="Heading3"/>
        <w:tabs>
          <w:tab w:val="center" w:pos="990"/>
        </w:tabs>
        <w:ind w:left="360"/>
      </w:pPr>
      <w:bookmarkStart w:id="4269" w:name="_Toc328948814"/>
      <w:r>
        <w:t>Set U</w:t>
      </w:r>
      <w:r w:rsidR="00230A0F">
        <w:t>ser/</w:t>
      </w:r>
      <w:r>
        <w:t>G</w:t>
      </w:r>
      <w:r w:rsidR="00230A0F">
        <w:t xml:space="preserve">roup </w:t>
      </w:r>
      <w:r>
        <w:t>O</w:t>
      </w:r>
      <w:r w:rsidR="00230A0F">
        <w:t xml:space="preserve">wner and </w:t>
      </w:r>
      <w:r>
        <w:t>P</w:t>
      </w:r>
      <w:r w:rsidR="00230A0F">
        <w:t xml:space="preserve">ermission on </w:t>
      </w:r>
      <w:r w:rsidR="00230A0F" w:rsidRPr="00CA350D">
        <w:rPr>
          <w:rStyle w:val="CodeChar"/>
          <w:sz w:val="28"/>
          <w:szCs w:val="28"/>
        </w:rPr>
        <w:t>/etc/crontab</w:t>
      </w:r>
      <w:bookmarkEnd w:id="4269"/>
    </w:p>
    <w:tbl>
      <w:tblPr>
        <w:tblW w:w="0" w:type="auto"/>
        <w:tblInd w:w="462" w:type="dxa"/>
        <w:tblLayout w:type="fixed"/>
        <w:tblLook w:val="0000" w:firstRow="0" w:lastRow="0" w:firstColumn="0" w:lastColumn="0" w:noHBand="0" w:noVBand="0"/>
      </w:tblPr>
      <w:tblGrid>
        <w:gridCol w:w="3451"/>
        <w:gridCol w:w="4894"/>
      </w:tblGrid>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230A0F" w:rsidP="00230A0F">
            <w:pPr>
              <w:pStyle w:val="CISNormal"/>
            </w:pPr>
            <w:r w:rsidRPr="00F74208">
              <w:t>Level-I</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5005C8" w:rsidP="00230A0F">
            <w:pPr>
              <w:pStyle w:val="CISNormal"/>
            </w:pPr>
            <w:r>
              <w:t>No</w:t>
            </w:r>
          </w:p>
        </w:tc>
      </w:tr>
      <w:tr w:rsidR="00230A0F" w:rsidRPr="00F74208" w:rsidTr="00230A0F">
        <w:trPr>
          <w:trHeight w:val="256"/>
        </w:trPr>
        <w:tc>
          <w:tcPr>
            <w:tcW w:w="3451" w:type="dxa"/>
            <w:tcBorders>
              <w:left w:val="single" w:sz="4" w:space="0" w:color="000000"/>
              <w:bottom w:val="single" w:sz="4" w:space="0" w:color="000000"/>
            </w:tcBorders>
          </w:tcPr>
          <w:p w:rsidR="00230A0F" w:rsidRPr="00F74208" w:rsidRDefault="00230A0F" w:rsidP="00230A0F">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230A0F" w:rsidRPr="00F74208" w:rsidRDefault="008C611D" w:rsidP="00230A0F">
            <w:pPr>
              <w:pStyle w:val="CISNormal"/>
            </w:pPr>
            <w:r>
              <w:t>No</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9A4ECE" w:rsidP="00230A0F">
            <w:pPr>
              <w:pStyle w:val="CISNormal"/>
            </w:pPr>
            <w:r>
              <w:t>Yes</w:t>
            </w:r>
          </w:p>
        </w:tc>
      </w:tr>
      <w:tr w:rsidR="00230A0F" w:rsidRPr="00F74208" w:rsidDel="00350415" w:rsidTr="00230A0F">
        <w:trPr>
          <w:trHeight w:val="256"/>
          <w:del w:id="4270" w:author="blake" w:date="2012-04-05T12:51:00Z"/>
        </w:trPr>
        <w:tc>
          <w:tcPr>
            <w:tcW w:w="3451" w:type="dxa"/>
            <w:tcBorders>
              <w:top w:val="single" w:sz="4" w:space="0" w:color="000000"/>
              <w:left w:val="single" w:sz="4" w:space="0" w:color="000000"/>
              <w:bottom w:val="single" w:sz="4" w:space="0" w:color="000000"/>
            </w:tcBorders>
          </w:tcPr>
          <w:p w:rsidR="00230A0F" w:rsidRPr="00F74208" w:rsidDel="00350415" w:rsidRDefault="00230A0F" w:rsidP="00230A0F">
            <w:pPr>
              <w:pStyle w:val="CISNormal"/>
              <w:rPr>
                <w:del w:id="4271" w:author="blake" w:date="2012-04-05T12:51:00Z"/>
              </w:rPr>
            </w:pPr>
            <w:del w:id="4272" w:author="blake" w:date="2012-04-05T12:51: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Del="00350415" w:rsidRDefault="00230A0F" w:rsidP="00230A0F">
            <w:pPr>
              <w:pStyle w:val="CISNormal"/>
              <w:rPr>
                <w:del w:id="4273" w:author="blake" w:date="2012-04-05T12:51:00Z"/>
              </w:rPr>
            </w:pPr>
            <w:del w:id="4274" w:author="blake" w:date="2012-04-05T12:51:00Z">
              <w:r w:rsidDel="00350415">
                <w:delText>CCE-3626-9, CCE-3851-3, CCE-4388-5</w:delText>
              </w:r>
            </w:del>
          </w:p>
        </w:tc>
      </w:tr>
    </w:tbl>
    <w:p w:rsidR="00CA350D" w:rsidRDefault="00CA350D" w:rsidP="00230A0F">
      <w:pPr>
        <w:pStyle w:val="CISNormal"/>
        <w:rPr>
          <w:b/>
        </w:rPr>
      </w:pPr>
    </w:p>
    <w:p w:rsidR="00230A0F" w:rsidRDefault="00230A0F" w:rsidP="00230A0F">
      <w:pPr>
        <w:pStyle w:val="CISNormal"/>
        <w:rPr>
          <w:b/>
        </w:rPr>
      </w:pPr>
      <w:r w:rsidRPr="009F07F8">
        <w:rPr>
          <w:b/>
        </w:rPr>
        <w:t xml:space="preserve">Description: </w:t>
      </w:r>
    </w:p>
    <w:p w:rsidR="0098772F" w:rsidRDefault="0049436E" w:rsidP="00230A0F">
      <w:pPr>
        <w:pStyle w:val="CISNormal"/>
      </w:pPr>
      <w:r>
        <w:t xml:space="preserve">The </w:t>
      </w:r>
      <w:r w:rsidRPr="0049436E">
        <w:rPr>
          <w:rFonts w:ascii="Courier New" w:hAnsi="Courier New" w:cs="Courier New"/>
        </w:rPr>
        <w:t>/etc/crontab</w:t>
      </w:r>
      <w:r>
        <w:t xml:space="preserve"> file is used by </w:t>
      </w:r>
      <w:r w:rsidRPr="0049436E">
        <w:rPr>
          <w:rFonts w:ascii="Courier New" w:hAnsi="Courier New" w:cs="Courier New"/>
        </w:rPr>
        <w:t>cron</w:t>
      </w:r>
      <w:r>
        <w:t xml:space="preserve"> to control its own jobs. The commands </w:t>
      </w:r>
      <w:r w:rsidR="00CA350D">
        <w:t xml:space="preserve">in this item make </w:t>
      </w:r>
      <w:r>
        <w:t>here sure that root is the user and group owner of the file and is the only user that can read and write the file.</w:t>
      </w:r>
    </w:p>
    <w:p w:rsidR="00CA350D" w:rsidRPr="009F07F8" w:rsidRDefault="00CA350D" w:rsidP="00230A0F">
      <w:pPr>
        <w:pStyle w:val="CISNormal"/>
        <w:rPr>
          <w:b/>
        </w:rPr>
      </w:pPr>
    </w:p>
    <w:p w:rsidR="00230A0F" w:rsidRDefault="00230A0F" w:rsidP="00230A0F">
      <w:pPr>
        <w:pStyle w:val="CISNormal"/>
        <w:rPr>
          <w:b/>
        </w:rPr>
      </w:pPr>
      <w:r w:rsidRPr="009F07F8">
        <w:rPr>
          <w:b/>
        </w:rPr>
        <w:t>Rationale:</w:t>
      </w:r>
    </w:p>
    <w:p w:rsidR="0049436E" w:rsidRPr="0049436E" w:rsidRDefault="0049436E" w:rsidP="0049436E">
      <w:pPr>
        <w:pStyle w:val="CISNormal"/>
      </w:pPr>
      <w:r>
        <w:t xml:space="preserve">This file contains information on what system jobs are run by </w:t>
      </w:r>
      <w:r w:rsidRPr="0049436E">
        <w:rPr>
          <w:rFonts w:ascii="Courier New" w:hAnsi="Courier New" w:cs="Courier New"/>
        </w:rPr>
        <w:t>cron</w:t>
      </w:r>
      <w:r>
        <w:t>. Write access to these files could provide unprivileged users with the ability to elevate their privileges. Read access to these files could provide users with the ability to gain insight on system jobs that run on the system and could provide them a way to gain unauthorized privileged access.</w:t>
      </w:r>
    </w:p>
    <w:p w:rsidR="0098772F" w:rsidRPr="009F07F8" w:rsidRDefault="0098772F" w:rsidP="00230A0F">
      <w:pPr>
        <w:pStyle w:val="CISNormal"/>
        <w:rPr>
          <w:b/>
        </w:rPr>
      </w:pPr>
    </w:p>
    <w:p w:rsidR="00230A0F" w:rsidRPr="009F07F8" w:rsidRDefault="00230A0F" w:rsidP="00230A0F">
      <w:pPr>
        <w:pStyle w:val="CISNormal"/>
        <w:rPr>
          <w:b/>
        </w:rPr>
      </w:pPr>
      <w:r w:rsidRPr="009F07F8">
        <w:rPr>
          <w:b/>
        </w:rPr>
        <w:t>Remediation:</w:t>
      </w:r>
    </w:p>
    <w:p w:rsidR="00230A0F" w:rsidRPr="00FB132F" w:rsidRDefault="00CA350D" w:rsidP="00FB132F">
      <w:pPr>
        <w:pStyle w:val="CISC0de"/>
        <w:pBdr>
          <w:bottom w:val="single" w:sz="4" w:space="0" w:color="auto"/>
        </w:pBdr>
      </w:pPr>
      <w:r>
        <w:t xml:space="preserve"># </w:t>
      </w:r>
      <w:r w:rsidR="0098772F" w:rsidRPr="00FB132F">
        <w:t>chown root:root /etc/crontab</w:t>
      </w:r>
    </w:p>
    <w:p w:rsidR="0098772F" w:rsidRPr="00FB132F" w:rsidRDefault="00CA350D" w:rsidP="00FB132F">
      <w:pPr>
        <w:pStyle w:val="CISC0de"/>
        <w:pBdr>
          <w:bottom w:val="single" w:sz="4" w:space="0" w:color="auto"/>
        </w:pBdr>
      </w:pPr>
      <w:r>
        <w:t xml:space="preserve"># </w:t>
      </w:r>
      <w:r w:rsidR="0098772F" w:rsidRPr="00FB132F">
        <w:t xml:space="preserve">chmod </w:t>
      </w:r>
      <w:r w:rsidR="004951D1">
        <w:t>og-rwx</w:t>
      </w:r>
      <w:r w:rsidR="0098772F" w:rsidRPr="00FB132F">
        <w:t xml:space="preserve"> /etc/crontab</w:t>
      </w:r>
    </w:p>
    <w:p w:rsidR="00230A0F" w:rsidRPr="009F07F8" w:rsidRDefault="00230A0F" w:rsidP="00230A0F">
      <w:pPr>
        <w:pStyle w:val="CISNormal"/>
      </w:pPr>
    </w:p>
    <w:p w:rsidR="00230A0F" w:rsidRPr="009F07F8" w:rsidRDefault="00230A0F" w:rsidP="00230A0F">
      <w:pPr>
        <w:pStyle w:val="CISNormal"/>
        <w:rPr>
          <w:b/>
        </w:rPr>
      </w:pPr>
      <w:r w:rsidRPr="009F07F8">
        <w:rPr>
          <w:b/>
        </w:rPr>
        <w:t>Audit:</w:t>
      </w:r>
    </w:p>
    <w:p w:rsidR="00230A0F" w:rsidRPr="009F07F8" w:rsidRDefault="00230A0F" w:rsidP="00230A0F">
      <w:pPr>
        <w:pStyle w:val="CISNormal"/>
      </w:pPr>
      <w:r w:rsidRPr="009F07F8">
        <w:t xml:space="preserve">Perform the following to determine </w:t>
      </w:r>
      <w:r w:rsidR="00CA350D">
        <w:t xml:space="preserve">if the </w:t>
      </w:r>
      <w:r w:rsidR="00CA350D" w:rsidRPr="00CA350D">
        <w:rPr>
          <w:rStyle w:val="CodeChar"/>
          <w:sz w:val="24"/>
          <w:szCs w:val="24"/>
        </w:rPr>
        <w:t>/etc/crontab</w:t>
      </w:r>
      <w:r w:rsidR="00CA350D" w:rsidRPr="00A40A73">
        <w:t xml:space="preserve"> </w:t>
      </w:r>
      <w:r w:rsidR="00CA350D">
        <w:t>file has the correct permissions.</w:t>
      </w:r>
    </w:p>
    <w:p w:rsidR="00230A0F" w:rsidRDefault="00965371" w:rsidP="004951D1">
      <w:pPr>
        <w:pStyle w:val="CISC0de"/>
        <w:pBdr>
          <w:bottom w:val="single" w:sz="4" w:space="0" w:color="auto"/>
        </w:pBdr>
      </w:pPr>
      <w:r w:rsidRPr="00CA350D">
        <w:t xml:space="preserve"># </w:t>
      </w:r>
      <w:r w:rsidR="004951D1" w:rsidRPr="004951D1">
        <w:t>stat -c "%a %</w:t>
      </w:r>
      <w:r w:rsidR="004951D1">
        <w:t>u</w:t>
      </w:r>
      <w:r w:rsidR="004951D1" w:rsidRPr="004951D1">
        <w:t xml:space="preserve"> %</w:t>
      </w:r>
      <w:r w:rsidR="004951D1">
        <w:t>g</w:t>
      </w:r>
      <w:r w:rsidR="004951D1" w:rsidRPr="004951D1">
        <w:t>" /etc/cron</w:t>
      </w:r>
      <w:r w:rsidR="004951D1">
        <w:t>tab</w:t>
      </w:r>
      <w:r w:rsidR="004951D1" w:rsidRPr="004951D1">
        <w:t xml:space="preserve"> | egrep ".00 0 0"</w:t>
      </w:r>
    </w:p>
    <w:p w:rsidR="004951D1" w:rsidRDefault="004951D1" w:rsidP="004951D1">
      <w:pPr>
        <w:pStyle w:val="CISNormal"/>
        <w:spacing w:before="240"/>
      </w:pPr>
      <w:r>
        <w:t>If the above command emits no output then the system is not configured as recommended.</w:t>
      </w:r>
    </w:p>
    <w:p w:rsidR="00230A0F" w:rsidRDefault="007F66B7" w:rsidP="006E606D">
      <w:pPr>
        <w:pStyle w:val="Heading3"/>
        <w:tabs>
          <w:tab w:val="center" w:pos="990"/>
        </w:tabs>
        <w:ind w:left="360"/>
      </w:pPr>
      <w:bookmarkStart w:id="4275" w:name="_Toc328948815"/>
      <w:r>
        <w:t>Set U</w:t>
      </w:r>
      <w:r w:rsidR="00230A0F">
        <w:t>ser/</w:t>
      </w:r>
      <w:r>
        <w:t>G</w:t>
      </w:r>
      <w:r w:rsidR="00230A0F">
        <w:t xml:space="preserve">roup </w:t>
      </w:r>
      <w:r>
        <w:t>O</w:t>
      </w:r>
      <w:r w:rsidR="00230A0F">
        <w:t xml:space="preserve">wner and </w:t>
      </w:r>
      <w:r>
        <w:t>P</w:t>
      </w:r>
      <w:r w:rsidR="00230A0F">
        <w:t xml:space="preserve">ermission on </w:t>
      </w:r>
      <w:r w:rsidR="00230A0F" w:rsidRPr="00CA350D">
        <w:rPr>
          <w:rStyle w:val="CodeChar"/>
          <w:sz w:val="28"/>
          <w:szCs w:val="28"/>
        </w:rPr>
        <w:t>/etc/cron.hourly</w:t>
      </w:r>
      <w:bookmarkEnd w:id="4275"/>
    </w:p>
    <w:tbl>
      <w:tblPr>
        <w:tblW w:w="0" w:type="auto"/>
        <w:tblInd w:w="462" w:type="dxa"/>
        <w:tblLayout w:type="fixed"/>
        <w:tblLook w:val="0000" w:firstRow="0" w:lastRow="0" w:firstColumn="0" w:lastColumn="0" w:noHBand="0" w:noVBand="0"/>
      </w:tblPr>
      <w:tblGrid>
        <w:gridCol w:w="3451"/>
        <w:gridCol w:w="4894"/>
      </w:tblGrid>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230A0F" w:rsidP="00230A0F">
            <w:pPr>
              <w:pStyle w:val="CISNormal"/>
            </w:pPr>
            <w:r w:rsidRPr="00F74208">
              <w:t>Level-I</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230A0F" w:rsidP="00230A0F">
            <w:pPr>
              <w:pStyle w:val="CISNormal"/>
            </w:pPr>
            <w:r w:rsidRPr="00F74208">
              <w:t>N/A</w:t>
            </w:r>
          </w:p>
        </w:tc>
      </w:tr>
      <w:tr w:rsidR="00230A0F" w:rsidRPr="00F74208" w:rsidTr="00230A0F">
        <w:trPr>
          <w:trHeight w:val="256"/>
        </w:trPr>
        <w:tc>
          <w:tcPr>
            <w:tcW w:w="3451" w:type="dxa"/>
            <w:tcBorders>
              <w:left w:val="single" w:sz="4" w:space="0" w:color="000000"/>
              <w:bottom w:val="single" w:sz="4" w:space="0" w:color="000000"/>
            </w:tcBorders>
          </w:tcPr>
          <w:p w:rsidR="00230A0F" w:rsidRPr="00F74208" w:rsidRDefault="00230A0F" w:rsidP="00230A0F">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230A0F" w:rsidRPr="00F74208" w:rsidRDefault="008C611D" w:rsidP="00230A0F">
            <w:pPr>
              <w:pStyle w:val="CISNormal"/>
            </w:pPr>
            <w:r>
              <w:t>No</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9A4ECE" w:rsidP="00230A0F">
            <w:pPr>
              <w:pStyle w:val="CISNormal"/>
            </w:pPr>
            <w:r>
              <w:t>Yes</w:t>
            </w:r>
          </w:p>
        </w:tc>
      </w:tr>
      <w:tr w:rsidR="00230A0F" w:rsidRPr="00F74208" w:rsidDel="00350415" w:rsidTr="00230A0F">
        <w:trPr>
          <w:trHeight w:val="256"/>
          <w:del w:id="4276" w:author="blake" w:date="2012-04-05T12:51:00Z"/>
        </w:trPr>
        <w:tc>
          <w:tcPr>
            <w:tcW w:w="3451" w:type="dxa"/>
            <w:tcBorders>
              <w:top w:val="single" w:sz="4" w:space="0" w:color="000000"/>
              <w:left w:val="single" w:sz="4" w:space="0" w:color="000000"/>
              <w:bottom w:val="single" w:sz="4" w:space="0" w:color="000000"/>
            </w:tcBorders>
          </w:tcPr>
          <w:p w:rsidR="00230A0F" w:rsidRPr="00F74208" w:rsidDel="00350415" w:rsidRDefault="00230A0F" w:rsidP="00230A0F">
            <w:pPr>
              <w:pStyle w:val="CISNormal"/>
              <w:rPr>
                <w:del w:id="4277" w:author="blake" w:date="2012-04-05T12:51:00Z"/>
              </w:rPr>
            </w:pPr>
            <w:del w:id="4278" w:author="blake" w:date="2012-04-05T12:51: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CA350D" w:rsidDel="00350415" w:rsidRDefault="00CA350D" w:rsidP="00230A0F">
            <w:pPr>
              <w:pStyle w:val="CISNormal"/>
              <w:rPr>
                <w:del w:id="4279" w:author="blake" w:date="2012-04-05T12:51:00Z"/>
              </w:rPr>
            </w:pPr>
            <w:del w:id="4280" w:author="blake" w:date="2012-04-05T12:51:00Z">
              <w:r w:rsidDel="00350415">
                <w:delText>CCE-4054-3</w:delText>
              </w:r>
            </w:del>
          </w:p>
          <w:p w:rsidR="00CA350D" w:rsidDel="00350415" w:rsidRDefault="00CA350D" w:rsidP="00230A0F">
            <w:pPr>
              <w:pStyle w:val="CISNormal"/>
              <w:rPr>
                <w:del w:id="4281" w:author="blake" w:date="2012-04-05T12:51:00Z"/>
              </w:rPr>
            </w:pPr>
            <w:del w:id="4282" w:author="blake" w:date="2012-04-05T12:51:00Z">
              <w:r w:rsidDel="00350415">
                <w:delText>CCE-3983-4</w:delText>
              </w:r>
            </w:del>
          </w:p>
          <w:p w:rsidR="00230A0F" w:rsidRPr="00F74208" w:rsidDel="00350415" w:rsidRDefault="00230A0F" w:rsidP="00230A0F">
            <w:pPr>
              <w:pStyle w:val="CISNormal"/>
              <w:rPr>
                <w:del w:id="4283" w:author="blake" w:date="2012-04-05T12:51:00Z"/>
              </w:rPr>
            </w:pPr>
            <w:del w:id="4284" w:author="blake" w:date="2012-04-05T12:51:00Z">
              <w:r w:rsidDel="00350415">
                <w:delText>CCE-4106-1</w:delText>
              </w:r>
            </w:del>
          </w:p>
        </w:tc>
      </w:tr>
    </w:tbl>
    <w:p w:rsidR="00CA350D" w:rsidRDefault="00CA350D" w:rsidP="00230A0F">
      <w:pPr>
        <w:pStyle w:val="CISNormal"/>
        <w:rPr>
          <w:b/>
        </w:rPr>
      </w:pPr>
    </w:p>
    <w:p w:rsidR="00230A0F" w:rsidRDefault="00230A0F" w:rsidP="00230A0F">
      <w:pPr>
        <w:pStyle w:val="CISNormal"/>
        <w:rPr>
          <w:b/>
        </w:rPr>
      </w:pPr>
      <w:r w:rsidRPr="009F07F8">
        <w:rPr>
          <w:b/>
        </w:rPr>
        <w:t xml:space="preserve">Description: </w:t>
      </w:r>
    </w:p>
    <w:p w:rsidR="00C159DB" w:rsidRDefault="00C159DB" w:rsidP="00230A0F">
      <w:pPr>
        <w:pStyle w:val="CISNormal"/>
      </w:pPr>
      <w:r>
        <w:t xml:space="preserve">This directory contains system </w:t>
      </w:r>
      <w:r w:rsidRPr="00CA350D">
        <w:rPr>
          <w:rStyle w:val="CodeChar"/>
          <w:sz w:val="24"/>
          <w:szCs w:val="24"/>
        </w:rPr>
        <w:t>cron</w:t>
      </w:r>
      <w:r>
        <w:t xml:space="preserve"> jobs that need to run on an hourly basis. </w:t>
      </w:r>
      <w:r w:rsidR="00CA350D">
        <w:t>The files in this directory canno</w:t>
      </w:r>
      <w:r>
        <w:t xml:space="preserve">t be manipulated by the </w:t>
      </w:r>
      <w:r w:rsidRPr="00CA350D">
        <w:rPr>
          <w:rStyle w:val="CodeChar"/>
          <w:sz w:val="24"/>
          <w:szCs w:val="24"/>
        </w:rPr>
        <w:t>crontab</w:t>
      </w:r>
      <w:r w:rsidRPr="00A40A73">
        <w:t xml:space="preserve"> </w:t>
      </w:r>
      <w:r w:rsidR="00CA350D">
        <w:t>command, but are instead</w:t>
      </w:r>
      <w:r>
        <w:t xml:space="preserve"> edited by system administrators using a text editor. The commands below restrict read/write and </w:t>
      </w:r>
      <w:r>
        <w:lastRenderedPageBreak/>
        <w:t>search access to user and group root, preventing regular users from accessing this directory.</w:t>
      </w:r>
    </w:p>
    <w:p w:rsidR="00CA350D" w:rsidRPr="00C159DB" w:rsidRDefault="00CA350D" w:rsidP="00230A0F">
      <w:pPr>
        <w:pStyle w:val="CISNormal"/>
      </w:pPr>
    </w:p>
    <w:p w:rsidR="00230A0F" w:rsidRDefault="00230A0F" w:rsidP="00230A0F">
      <w:pPr>
        <w:pStyle w:val="CISNormal"/>
        <w:rPr>
          <w:b/>
        </w:rPr>
      </w:pPr>
      <w:r w:rsidRPr="009F07F8">
        <w:rPr>
          <w:b/>
        </w:rPr>
        <w:t>Rationale:</w:t>
      </w:r>
    </w:p>
    <w:p w:rsidR="00C159DB" w:rsidRDefault="00C159DB" w:rsidP="00230A0F">
      <w:pPr>
        <w:pStyle w:val="CISNormal"/>
      </w:pPr>
      <w:r>
        <w:t>Granting write access to this directory for non-privileged users could provide them the means for gaining unauthorized elevated privileges. Granting read access to this directory could give an unprivileged user insight in how to gain elevated privileges or circumvent auditing controls.</w:t>
      </w:r>
    </w:p>
    <w:p w:rsidR="00CA350D" w:rsidRPr="00C159DB" w:rsidRDefault="00CA350D" w:rsidP="00230A0F">
      <w:pPr>
        <w:pStyle w:val="CISNormal"/>
      </w:pPr>
    </w:p>
    <w:p w:rsidR="00230A0F" w:rsidRPr="009F07F8" w:rsidRDefault="00230A0F" w:rsidP="00230A0F">
      <w:pPr>
        <w:pStyle w:val="CISNormal"/>
        <w:rPr>
          <w:b/>
        </w:rPr>
      </w:pPr>
      <w:r w:rsidRPr="009F07F8">
        <w:rPr>
          <w:b/>
        </w:rPr>
        <w:t>Remediation:</w:t>
      </w:r>
    </w:p>
    <w:p w:rsidR="00230A0F" w:rsidRPr="00CA350D" w:rsidRDefault="00CA350D" w:rsidP="00FB132F">
      <w:pPr>
        <w:pStyle w:val="CISC0de"/>
        <w:pBdr>
          <w:bottom w:val="single" w:sz="4" w:space="0" w:color="auto"/>
        </w:pBdr>
      </w:pPr>
      <w:r>
        <w:t xml:space="preserve"># </w:t>
      </w:r>
      <w:r w:rsidR="0098772F" w:rsidRPr="00FB132F">
        <w:t>chown root:root /etc/cron.hourly</w:t>
      </w:r>
    </w:p>
    <w:p w:rsidR="0098772F" w:rsidRPr="00FB132F" w:rsidRDefault="00CA350D" w:rsidP="00FB132F">
      <w:pPr>
        <w:pStyle w:val="CISC0de"/>
        <w:pBdr>
          <w:bottom w:val="single" w:sz="4" w:space="0" w:color="auto"/>
        </w:pBdr>
      </w:pPr>
      <w:r>
        <w:t xml:space="preserve"># </w:t>
      </w:r>
      <w:r w:rsidR="0098772F" w:rsidRPr="00FB132F">
        <w:t xml:space="preserve">chmod </w:t>
      </w:r>
      <w:r w:rsidR="004951D1">
        <w:t xml:space="preserve">og-rwx </w:t>
      </w:r>
      <w:r w:rsidR="0098772F" w:rsidRPr="00FB132F">
        <w:t>/etc/cron.hourly</w:t>
      </w:r>
    </w:p>
    <w:p w:rsidR="00230A0F" w:rsidRPr="009F07F8" w:rsidRDefault="00230A0F" w:rsidP="00230A0F">
      <w:pPr>
        <w:pStyle w:val="CISNormal"/>
      </w:pPr>
    </w:p>
    <w:p w:rsidR="00230A0F" w:rsidRPr="009F07F8" w:rsidRDefault="00230A0F" w:rsidP="00230A0F">
      <w:pPr>
        <w:pStyle w:val="CISNormal"/>
        <w:rPr>
          <w:b/>
        </w:rPr>
      </w:pPr>
      <w:r w:rsidRPr="009F07F8">
        <w:rPr>
          <w:b/>
        </w:rPr>
        <w:t>Audit:</w:t>
      </w:r>
    </w:p>
    <w:p w:rsidR="00230A0F" w:rsidRPr="009F07F8" w:rsidRDefault="00230A0F" w:rsidP="004951D1">
      <w:pPr>
        <w:pStyle w:val="CISNormal"/>
        <w:spacing w:after="240"/>
      </w:pPr>
      <w:r w:rsidRPr="009F07F8">
        <w:t xml:space="preserve">Perform the following to determine </w:t>
      </w:r>
      <w:r w:rsidR="00CA350D">
        <w:t xml:space="preserve">if the </w:t>
      </w:r>
      <w:r w:rsidR="00CA350D" w:rsidRPr="00CA350D">
        <w:rPr>
          <w:rStyle w:val="CodeChar"/>
          <w:sz w:val="24"/>
          <w:szCs w:val="24"/>
        </w:rPr>
        <w:t>/etc/cron.hourly</w:t>
      </w:r>
      <w:r w:rsidR="00CA350D">
        <w:t xml:space="preserve"> file has the correct permissions.</w:t>
      </w:r>
    </w:p>
    <w:p w:rsidR="00230A0F" w:rsidRDefault="00965371" w:rsidP="004951D1">
      <w:pPr>
        <w:pStyle w:val="CISC0de"/>
        <w:pBdr>
          <w:bottom w:val="single" w:sz="4" w:space="0" w:color="auto"/>
        </w:pBdr>
      </w:pPr>
      <w:r w:rsidRPr="00CA350D">
        <w:t xml:space="preserve"># </w:t>
      </w:r>
      <w:r w:rsidR="004951D1" w:rsidRPr="004951D1">
        <w:t>stat -c "%a %</w:t>
      </w:r>
      <w:r w:rsidR="004951D1">
        <w:t>u</w:t>
      </w:r>
      <w:r w:rsidR="004951D1" w:rsidRPr="004951D1">
        <w:t xml:space="preserve"> %</w:t>
      </w:r>
      <w:r w:rsidR="004951D1">
        <w:t>g</w:t>
      </w:r>
      <w:r w:rsidR="004951D1" w:rsidRPr="004951D1">
        <w:t>" /etc/cron.</w:t>
      </w:r>
      <w:r w:rsidR="004951D1">
        <w:t>hourly</w:t>
      </w:r>
      <w:r w:rsidR="004951D1" w:rsidRPr="004951D1">
        <w:t xml:space="preserve"> | egrep ".00 0 0"</w:t>
      </w:r>
    </w:p>
    <w:p w:rsidR="004951D1" w:rsidRDefault="004951D1" w:rsidP="004951D1">
      <w:pPr>
        <w:pStyle w:val="CISNormal"/>
        <w:spacing w:before="240"/>
      </w:pPr>
      <w:r>
        <w:t>If the above command emits no output then the system is not configured as recommended.</w:t>
      </w:r>
    </w:p>
    <w:p w:rsidR="00230A0F" w:rsidRDefault="00230A0F" w:rsidP="006E606D">
      <w:pPr>
        <w:pStyle w:val="Heading3"/>
        <w:tabs>
          <w:tab w:val="center" w:pos="990"/>
        </w:tabs>
        <w:ind w:left="360"/>
      </w:pPr>
      <w:bookmarkStart w:id="4285" w:name="_Toc328948816"/>
      <w:r>
        <w:t xml:space="preserve">Set </w:t>
      </w:r>
      <w:r w:rsidR="007F66B7">
        <w:t>U</w:t>
      </w:r>
      <w:r>
        <w:t>ser/</w:t>
      </w:r>
      <w:r w:rsidR="007F66B7">
        <w:t>G</w:t>
      </w:r>
      <w:r>
        <w:t xml:space="preserve">roup </w:t>
      </w:r>
      <w:r w:rsidR="007F66B7">
        <w:t>O</w:t>
      </w:r>
      <w:r>
        <w:t xml:space="preserve">wner and </w:t>
      </w:r>
      <w:r w:rsidR="007F66B7">
        <w:t>P</w:t>
      </w:r>
      <w:r>
        <w:t xml:space="preserve">ermission on </w:t>
      </w:r>
      <w:r w:rsidRPr="00CA350D">
        <w:rPr>
          <w:rStyle w:val="CodeChar"/>
          <w:sz w:val="28"/>
          <w:szCs w:val="28"/>
        </w:rPr>
        <w:t>/etc/cron.daily</w:t>
      </w:r>
      <w:bookmarkEnd w:id="4285"/>
    </w:p>
    <w:tbl>
      <w:tblPr>
        <w:tblW w:w="0" w:type="auto"/>
        <w:tblInd w:w="462" w:type="dxa"/>
        <w:tblLayout w:type="fixed"/>
        <w:tblLook w:val="0000" w:firstRow="0" w:lastRow="0" w:firstColumn="0" w:lastColumn="0" w:noHBand="0" w:noVBand="0"/>
      </w:tblPr>
      <w:tblGrid>
        <w:gridCol w:w="3451"/>
        <w:gridCol w:w="4894"/>
      </w:tblGrid>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230A0F" w:rsidP="00230A0F">
            <w:pPr>
              <w:pStyle w:val="CISNormal"/>
            </w:pPr>
            <w:r w:rsidRPr="00F74208">
              <w:t>Level-I</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46095F" w:rsidP="00230A0F">
            <w:pPr>
              <w:pStyle w:val="CISNormal"/>
            </w:pPr>
            <w:r>
              <w:t>No</w:t>
            </w:r>
          </w:p>
        </w:tc>
      </w:tr>
      <w:tr w:rsidR="00230A0F" w:rsidRPr="00F74208" w:rsidTr="00230A0F">
        <w:trPr>
          <w:trHeight w:val="256"/>
        </w:trPr>
        <w:tc>
          <w:tcPr>
            <w:tcW w:w="3451" w:type="dxa"/>
            <w:tcBorders>
              <w:left w:val="single" w:sz="4" w:space="0" w:color="000000"/>
              <w:bottom w:val="single" w:sz="4" w:space="0" w:color="000000"/>
            </w:tcBorders>
          </w:tcPr>
          <w:p w:rsidR="00230A0F" w:rsidRPr="00F74208" w:rsidRDefault="00230A0F" w:rsidP="00230A0F">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230A0F" w:rsidRPr="00F74208" w:rsidRDefault="008C611D" w:rsidP="00230A0F">
            <w:pPr>
              <w:pStyle w:val="CISNormal"/>
            </w:pPr>
            <w:r>
              <w:t>No</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9A4ECE" w:rsidP="00230A0F">
            <w:pPr>
              <w:pStyle w:val="CISNormal"/>
            </w:pPr>
            <w:r>
              <w:t>Yes</w:t>
            </w:r>
          </w:p>
        </w:tc>
      </w:tr>
      <w:tr w:rsidR="00230A0F" w:rsidRPr="00F74208" w:rsidDel="00350415" w:rsidTr="00230A0F">
        <w:trPr>
          <w:trHeight w:val="256"/>
          <w:del w:id="4286" w:author="blake" w:date="2012-04-05T12:51:00Z"/>
        </w:trPr>
        <w:tc>
          <w:tcPr>
            <w:tcW w:w="3451" w:type="dxa"/>
            <w:tcBorders>
              <w:top w:val="single" w:sz="4" w:space="0" w:color="000000"/>
              <w:left w:val="single" w:sz="4" w:space="0" w:color="000000"/>
              <w:bottom w:val="single" w:sz="4" w:space="0" w:color="000000"/>
            </w:tcBorders>
          </w:tcPr>
          <w:p w:rsidR="00230A0F" w:rsidRPr="00F74208" w:rsidDel="00350415" w:rsidRDefault="00230A0F" w:rsidP="00230A0F">
            <w:pPr>
              <w:pStyle w:val="CISNormal"/>
              <w:rPr>
                <w:del w:id="4287" w:author="blake" w:date="2012-04-05T12:51:00Z"/>
              </w:rPr>
            </w:pPr>
            <w:del w:id="4288" w:author="blake" w:date="2012-04-05T12:51: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CA350D" w:rsidDel="00350415" w:rsidRDefault="00CA350D" w:rsidP="00230A0F">
            <w:pPr>
              <w:pStyle w:val="CISNormal"/>
              <w:rPr>
                <w:del w:id="4289" w:author="blake" w:date="2012-04-05T12:51:00Z"/>
              </w:rPr>
            </w:pPr>
            <w:del w:id="4290" w:author="blake" w:date="2012-04-05T12:51:00Z">
              <w:r w:rsidDel="00350415">
                <w:delText>CCE-3481-9</w:delText>
              </w:r>
            </w:del>
          </w:p>
          <w:p w:rsidR="00CA350D" w:rsidDel="00350415" w:rsidRDefault="00CA350D" w:rsidP="00230A0F">
            <w:pPr>
              <w:pStyle w:val="CISNormal"/>
              <w:rPr>
                <w:del w:id="4291" w:author="blake" w:date="2012-04-05T12:51:00Z"/>
              </w:rPr>
            </w:pPr>
            <w:del w:id="4292" w:author="blake" w:date="2012-04-05T12:51:00Z">
              <w:r w:rsidDel="00350415">
                <w:delText>CCE-4022-0</w:delText>
              </w:r>
            </w:del>
          </w:p>
          <w:p w:rsidR="00230A0F" w:rsidRPr="00F74208" w:rsidDel="00350415" w:rsidRDefault="00230A0F" w:rsidP="00230A0F">
            <w:pPr>
              <w:pStyle w:val="CISNormal"/>
              <w:rPr>
                <w:del w:id="4293" w:author="blake" w:date="2012-04-05T12:51:00Z"/>
              </w:rPr>
            </w:pPr>
            <w:del w:id="4294" w:author="blake" w:date="2012-04-05T12:51:00Z">
              <w:r w:rsidDel="00350415">
                <w:delText>CCE-4450-3</w:delText>
              </w:r>
            </w:del>
          </w:p>
        </w:tc>
      </w:tr>
    </w:tbl>
    <w:p w:rsidR="00CA350D" w:rsidRDefault="00CA350D" w:rsidP="00230A0F">
      <w:pPr>
        <w:pStyle w:val="CISNormal"/>
        <w:rPr>
          <w:b/>
        </w:rPr>
      </w:pPr>
    </w:p>
    <w:p w:rsidR="00230A0F" w:rsidRDefault="00230A0F" w:rsidP="00230A0F">
      <w:pPr>
        <w:pStyle w:val="CISNormal"/>
        <w:rPr>
          <w:b/>
        </w:rPr>
      </w:pPr>
      <w:r w:rsidRPr="009F07F8">
        <w:rPr>
          <w:b/>
        </w:rPr>
        <w:t xml:space="preserve">Description: </w:t>
      </w:r>
    </w:p>
    <w:p w:rsidR="00C159DB" w:rsidRPr="00C159DB" w:rsidRDefault="00CA350D" w:rsidP="00C159DB">
      <w:pPr>
        <w:pStyle w:val="CISNormal"/>
      </w:pPr>
      <w:r>
        <w:t xml:space="preserve">The </w:t>
      </w:r>
      <w:r w:rsidRPr="00CA350D">
        <w:rPr>
          <w:rStyle w:val="CodeChar"/>
          <w:sz w:val="24"/>
          <w:szCs w:val="24"/>
        </w:rPr>
        <w:t>/etc/cron.daily</w:t>
      </w:r>
      <w:r w:rsidR="00C159DB">
        <w:t xml:space="preserve"> directory contains system </w:t>
      </w:r>
      <w:r>
        <w:t>cron jobs that need to run on a</w:t>
      </w:r>
      <w:r w:rsidR="00C159DB">
        <w:t xml:space="preserve"> daily basis. </w:t>
      </w:r>
      <w:r>
        <w:t>The files in this directory canno</w:t>
      </w:r>
      <w:r w:rsidR="00C159DB">
        <w:t xml:space="preserve">t be manipulated by the </w:t>
      </w:r>
      <w:r w:rsidR="00C159DB" w:rsidRPr="00CA350D">
        <w:rPr>
          <w:rStyle w:val="CodeChar"/>
          <w:sz w:val="24"/>
          <w:szCs w:val="24"/>
        </w:rPr>
        <w:t>crontab</w:t>
      </w:r>
      <w:r>
        <w:t xml:space="preserve"> command, but are instead </w:t>
      </w:r>
      <w:r w:rsidR="00C159DB">
        <w:t>edited by system administrators using a text editor. The commands below restrict read/write and search access to user and group root, preventing regular users from accessing this directory.</w:t>
      </w:r>
    </w:p>
    <w:p w:rsidR="00C159DB" w:rsidRPr="009F07F8" w:rsidRDefault="00C159DB" w:rsidP="00230A0F">
      <w:pPr>
        <w:pStyle w:val="CISNormal"/>
        <w:rPr>
          <w:b/>
        </w:rPr>
      </w:pPr>
    </w:p>
    <w:p w:rsidR="00230A0F" w:rsidRDefault="00230A0F" w:rsidP="00230A0F">
      <w:pPr>
        <w:pStyle w:val="CISNormal"/>
        <w:rPr>
          <w:b/>
        </w:rPr>
      </w:pPr>
      <w:r w:rsidRPr="009F07F8">
        <w:rPr>
          <w:b/>
        </w:rPr>
        <w:t>Rationale:</w:t>
      </w:r>
    </w:p>
    <w:p w:rsidR="00C159DB" w:rsidRDefault="00C159DB" w:rsidP="00230A0F">
      <w:pPr>
        <w:pStyle w:val="CISNormal"/>
      </w:pPr>
      <w:r>
        <w:t>Granting write access to this directory for non-privileged users could provide them the means for gaining unauthorized elevated privileges. Granting read access to this directory could give an unprivileged user insight in how to gain elevated privileges or circumvent auditing controls.</w:t>
      </w:r>
    </w:p>
    <w:p w:rsidR="00CA350D" w:rsidRPr="009F07F8" w:rsidRDefault="00CA350D" w:rsidP="00230A0F">
      <w:pPr>
        <w:pStyle w:val="CISNormal"/>
        <w:rPr>
          <w:b/>
        </w:rPr>
      </w:pPr>
    </w:p>
    <w:p w:rsidR="00230A0F" w:rsidRPr="009F07F8" w:rsidRDefault="00230A0F" w:rsidP="00230A0F">
      <w:pPr>
        <w:pStyle w:val="CISNormal"/>
        <w:rPr>
          <w:b/>
        </w:rPr>
      </w:pPr>
      <w:r w:rsidRPr="009F07F8">
        <w:rPr>
          <w:b/>
        </w:rPr>
        <w:t>Remediation:</w:t>
      </w:r>
    </w:p>
    <w:p w:rsidR="0098772F" w:rsidRPr="00FB132F" w:rsidRDefault="00CA350D" w:rsidP="00FB132F">
      <w:pPr>
        <w:pStyle w:val="CISC0de"/>
        <w:pBdr>
          <w:bottom w:val="single" w:sz="4" w:space="0" w:color="auto"/>
        </w:pBdr>
      </w:pPr>
      <w:r>
        <w:t xml:space="preserve"># </w:t>
      </w:r>
      <w:r w:rsidR="0098772F" w:rsidRPr="00FB132F">
        <w:t>chown root:root /etc/cron.daily</w:t>
      </w:r>
    </w:p>
    <w:p w:rsidR="0098772F" w:rsidRPr="00CA350D" w:rsidRDefault="00CA350D" w:rsidP="00FB132F">
      <w:pPr>
        <w:pStyle w:val="CISC0de"/>
        <w:pBdr>
          <w:bottom w:val="single" w:sz="4" w:space="0" w:color="auto"/>
        </w:pBdr>
      </w:pPr>
      <w:r>
        <w:t xml:space="preserve"># </w:t>
      </w:r>
      <w:r w:rsidR="0098772F" w:rsidRPr="00FB132F">
        <w:t xml:space="preserve">chmod </w:t>
      </w:r>
      <w:r w:rsidR="004951D1">
        <w:t>og-rwx</w:t>
      </w:r>
      <w:r w:rsidR="0098772F" w:rsidRPr="00FB132F">
        <w:t xml:space="preserve"> /etc/cron.daily</w:t>
      </w:r>
    </w:p>
    <w:p w:rsidR="00230A0F" w:rsidRPr="009F07F8" w:rsidRDefault="00230A0F" w:rsidP="00230A0F">
      <w:pPr>
        <w:pStyle w:val="CISNormal"/>
      </w:pPr>
    </w:p>
    <w:p w:rsidR="00230A0F" w:rsidRPr="009F07F8" w:rsidRDefault="00230A0F" w:rsidP="00230A0F">
      <w:pPr>
        <w:pStyle w:val="CISNormal"/>
        <w:rPr>
          <w:b/>
        </w:rPr>
      </w:pPr>
      <w:r w:rsidRPr="009F07F8">
        <w:rPr>
          <w:b/>
        </w:rPr>
        <w:t>Audit:</w:t>
      </w:r>
    </w:p>
    <w:p w:rsidR="00230A0F" w:rsidRDefault="00230A0F" w:rsidP="00230A0F">
      <w:pPr>
        <w:pStyle w:val="CISNormal"/>
      </w:pPr>
      <w:r w:rsidRPr="009F07F8">
        <w:t xml:space="preserve">Perform the following to determine </w:t>
      </w:r>
      <w:r w:rsidR="00016443">
        <w:t>if the /</w:t>
      </w:r>
      <w:r w:rsidR="00016443" w:rsidRPr="00016443">
        <w:rPr>
          <w:rStyle w:val="CodeChar"/>
          <w:sz w:val="24"/>
          <w:szCs w:val="24"/>
        </w:rPr>
        <w:t>etc/cron.daily</w:t>
      </w:r>
      <w:r w:rsidR="00016443">
        <w:t xml:space="preserve"> directory has the correct permissions.</w:t>
      </w:r>
    </w:p>
    <w:p w:rsidR="004951D1" w:rsidRDefault="004951D1" w:rsidP="00230A0F">
      <w:pPr>
        <w:pStyle w:val="CISNormal"/>
      </w:pPr>
    </w:p>
    <w:p w:rsidR="004951D1" w:rsidRDefault="004951D1" w:rsidP="004951D1">
      <w:pPr>
        <w:pStyle w:val="CISC0de"/>
        <w:pBdr>
          <w:bottom w:val="single" w:sz="4" w:space="0" w:color="auto"/>
        </w:pBdr>
      </w:pPr>
      <w:r w:rsidRPr="00CA350D">
        <w:t xml:space="preserve"># </w:t>
      </w:r>
      <w:r w:rsidRPr="004951D1">
        <w:t>stat -c "%a %</w:t>
      </w:r>
      <w:r>
        <w:t>u</w:t>
      </w:r>
      <w:r w:rsidRPr="004951D1">
        <w:t xml:space="preserve"> %</w:t>
      </w:r>
      <w:r>
        <w:t>g</w:t>
      </w:r>
      <w:r w:rsidRPr="004951D1">
        <w:t>" /etc/cron</w:t>
      </w:r>
      <w:r>
        <w:t>.daily</w:t>
      </w:r>
      <w:r w:rsidRPr="004951D1">
        <w:t xml:space="preserve"> | egrep ".00 0 0"</w:t>
      </w:r>
    </w:p>
    <w:p w:rsidR="004951D1" w:rsidRDefault="004951D1" w:rsidP="004951D1">
      <w:pPr>
        <w:pStyle w:val="CISNormal"/>
        <w:spacing w:before="240"/>
      </w:pPr>
      <w:r>
        <w:t>If the above command emits no output then the system is not configured as recommended.</w:t>
      </w:r>
    </w:p>
    <w:p w:rsidR="00230A0F" w:rsidRDefault="00230A0F" w:rsidP="006E606D">
      <w:pPr>
        <w:pStyle w:val="Heading3"/>
        <w:tabs>
          <w:tab w:val="center" w:pos="990"/>
        </w:tabs>
        <w:ind w:left="360"/>
      </w:pPr>
      <w:bookmarkStart w:id="4295" w:name="_Toc328948817"/>
      <w:r>
        <w:t xml:space="preserve">Set </w:t>
      </w:r>
      <w:r w:rsidR="007F66B7">
        <w:t>U</w:t>
      </w:r>
      <w:r>
        <w:t>ser/</w:t>
      </w:r>
      <w:r w:rsidR="007F66B7">
        <w:t>G</w:t>
      </w:r>
      <w:r>
        <w:t xml:space="preserve">roup </w:t>
      </w:r>
      <w:r w:rsidR="007F66B7">
        <w:t>O</w:t>
      </w:r>
      <w:r>
        <w:t xml:space="preserve">wner and </w:t>
      </w:r>
      <w:r w:rsidR="007F66B7">
        <w:t>P</w:t>
      </w:r>
      <w:r>
        <w:t xml:space="preserve">ermission on </w:t>
      </w:r>
      <w:r w:rsidRPr="00016443">
        <w:rPr>
          <w:rStyle w:val="CodeChar"/>
          <w:sz w:val="28"/>
          <w:szCs w:val="28"/>
        </w:rPr>
        <w:t>/etc/cron.weekly</w:t>
      </w:r>
      <w:bookmarkEnd w:id="4295"/>
    </w:p>
    <w:p w:rsidR="00230A0F" w:rsidRDefault="00230A0F" w:rsidP="00230A0F">
      <w:pPr>
        <w:pStyle w:val="CISNormal"/>
      </w:pPr>
    </w:p>
    <w:tbl>
      <w:tblPr>
        <w:tblW w:w="0" w:type="auto"/>
        <w:tblInd w:w="462" w:type="dxa"/>
        <w:tblLayout w:type="fixed"/>
        <w:tblLook w:val="0000" w:firstRow="0" w:lastRow="0" w:firstColumn="0" w:lastColumn="0" w:noHBand="0" w:noVBand="0"/>
      </w:tblPr>
      <w:tblGrid>
        <w:gridCol w:w="3451"/>
        <w:gridCol w:w="4894"/>
      </w:tblGrid>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230A0F" w:rsidP="00230A0F">
            <w:pPr>
              <w:pStyle w:val="CISNormal"/>
            </w:pPr>
            <w:r w:rsidRPr="00F74208">
              <w:t>Level-I</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46095F" w:rsidP="00230A0F">
            <w:pPr>
              <w:pStyle w:val="CISNormal"/>
            </w:pPr>
            <w:r>
              <w:t>No</w:t>
            </w:r>
          </w:p>
        </w:tc>
      </w:tr>
      <w:tr w:rsidR="00230A0F" w:rsidRPr="00F74208" w:rsidTr="00230A0F">
        <w:trPr>
          <w:trHeight w:val="256"/>
        </w:trPr>
        <w:tc>
          <w:tcPr>
            <w:tcW w:w="3451" w:type="dxa"/>
            <w:tcBorders>
              <w:left w:val="single" w:sz="4" w:space="0" w:color="000000"/>
              <w:bottom w:val="single" w:sz="4" w:space="0" w:color="000000"/>
            </w:tcBorders>
          </w:tcPr>
          <w:p w:rsidR="00230A0F" w:rsidRPr="00F74208" w:rsidRDefault="00230A0F" w:rsidP="00230A0F">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230A0F" w:rsidRPr="00F74208" w:rsidRDefault="008C611D" w:rsidP="00230A0F">
            <w:pPr>
              <w:pStyle w:val="CISNormal"/>
            </w:pPr>
            <w:r>
              <w:t>No</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9A4ECE" w:rsidP="00230A0F">
            <w:pPr>
              <w:pStyle w:val="CISNormal"/>
            </w:pPr>
            <w:r>
              <w:t>Yes</w:t>
            </w:r>
          </w:p>
        </w:tc>
      </w:tr>
      <w:tr w:rsidR="00230A0F" w:rsidRPr="00F74208" w:rsidDel="00350415" w:rsidTr="00230A0F">
        <w:trPr>
          <w:trHeight w:val="256"/>
          <w:del w:id="4296" w:author="blake" w:date="2012-04-05T12:51:00Z"/>
        </w:trPr>
        <w:tc>
          <w:tcPr>
            <w:tcW w:w="3451" w:type="dxa"/>
            <w:tcBorders>
              <w:top w:val="single" w:sz="4" w:space="0" w:color="000000"/>
              <w:left w:val="single" w:sz="4" w:space="0" w:color="000000"/>
              <w:bottom w:val="single" w:sz="4" w:space="0" w:color="000000"/>
            </w:tcBorders>
          </w:tcPr>
          <w:p w:rsidR="00230A0F" w:rsidRPr="00F74208" w:rsidDel="00350415" w:rsidRDefault="00230A0F" w:rsidP="00230A0F">
            <w:pPr>
              <w:pStyle w:val="CISNormal"/>
              <w:rPr>
                <w:del w:id="4297" w:author="blake" w:date="2012-04-05T12:51:00Z"/>
              </w:rPr>
            </w:pPr>
            <w:del w:id="4298" w:author="blake" w:date="2012-04-05T12:51: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16443" w:rsidDel="00350415" w:rsidRDefault="00016443" w:rsidP="00230A0F">
            <w:pPr>
              <w:pStyle w:val="CISNormal"/>
              <w:rPr>
                <w:del w:id="4299" w:author="blake" w:date="2012-04-05T12:51:00Z"/>
              </w:rPr>
            </w:pPr>
            <w:del w:id="4300" w:author="blake" w:date="2012-04-05T12:51:00Z">
              <w:r w:rsidDel="00350415">
                <w:delText>CCE-4331-5</w:delText>
              </w:r>
            </w:del>
          </w:p>
          <w:p w:rsidR="00016443" w:rsidDel="00350415" w:rsidRDefault="00016443" w:rsidP="00230A0F">
            <w:pPr>
              <w:pStyle w:val="CISNormal"/>
              <w:rPr>
                <w:del w:id="4301" w:author="blake" w:date="2012-04-05T12:51:00Z"/>
              </w:rPr>
            </w:pPr>
            <w:del w:id="4302" w:author="blake" w:date="2012-04-05T12:51:00Z">
              <w:r w:rsidDel="00350415">
                <w:delText>CCE-3833-1</w:delText>
              </w:r>
            </w:del>
          </w:p>
          <w:p w:rsidR="00230A0F" w:rsidRPr="00F74208" w:rsidDel="00350415" w:rsidRDefault="00230A0F" w:rsidP="00230A0F">
            <w:pPr>
              <w:pStyle w:val="CISNormal"/>
              <w:rPr>
                <w:del w:id="4303" w:author="blake" w:date="2012-04-05T12:51:00Z"/>
              </w:rPr>
            </w:pPr>
            <w:del w:id="4304" w:author="blake" w:date="2012-04-05T12:51:00Z">
              <w:r w:rsidDel="00350415">
                <w:delText>CCE-4203-6</w:delText>
              </w:r>
            </w:del>
          </w:p>
        </w:tc>
      </w:tr>
    </w:tbl>
    <w:p w:rsidR="00016443" w:rsidRDefault="00016443" w:rsidP="00230A0F">
      <w:pPr>
        <w:pStyle w:val="CISNormal"/>
        <w:rPr>
          <w:b/>
        </w:rPr>
      </w:pPr>
    </w:p>
    <w:p w:rsidR="00230A0F" w:rsidRDefault="00230A0F" w:rsidP="00230A0F">
      <w:pPr>
        <w:pStyle w:val="CISNormal"/>
        <w:rPr>
          <w:b/>
        </w:rPr>
      </w:pPr>
      <w:r w:rsidRPr="009F07F8">
        <w:rPr>
          <w:b/>
        </w:rPr>
        <w:t xml:space="preserve">Description: </w:t>
      </w:r>
    </w:p>
    <w:p w:rsidR="00C159DB" w:rsidRPr="00C159DB" w:rsidRDefault="00016443" w:rsidP="00C159DB">
      <w:pPr>
        <w:pStyle w:val="CISNormal"/>
      </w:pPr>
      <w:r>
        <w:t xml:space="preserve">The </w:t>
      </w:r>
      <w:r w:rsidRPr="00016443">
        <w:rPr>
          <w:rStyle w:val="CodeChar"/>
          <w:sz w:val="24"/>
          <w:szCs w:val="24"/>
        </w:rPr>
        <w:t>/etc/cron.weekly</w:t>
      </w:r>
      <w:r w:rsidR="00C159DB">
        <w:t xml:space="preserve"> directory contains system </w:t>
      </w:r>
      <w:r w:rsidRPr="00016443">
        <w:rPr>
          <w:rStyle w:val="CodeChar"/>
          <w:sz w:val="24"/>
          <w:szCs w:val="24"/>
        </w:rPr>
        <w:t>cron</w:t>
      </w:r>
      <w:r>
        <w:t xml:space="preserve"> jobs that need to run on a</w:t>
      </w:r>
      <w:r w:rsidR="00C159DB">
        <w:t xml:space="preserve"> weekly basis. </w:t>
      </w:r>
      <w:r>
        <w:t>The files in this directory canno</w:t>
      </w:r>
      <w:r w:rsidR="00C159DB">
        <w:t xml:space="preserve">t be manipulated by the </w:t>
      </w:r>
      <w:r w:rsidR="00C159DB" w:rsidRPr="00016443">
        <w:rPr>
          <w:rStyle w:val="CodeChar"/>
          <w:sz w:val="24"/>
          <w:szCs w:val="24"/>
        </w:rPr>
        <w:t>crontab</w:t>
      </w:r>
      <w:r>
        <w:t xml:space="preserve"> command, but are instead </w:t>
      </w:r>
      <w:r w:rsidR="00C159DB">
        <w:t>edited by system administrators using a text editor. The commands below restrict read/write and search access to user and group root, preventing regular users from accessing this directory.</w:t>
      </w:r>
    </w:p>
    <w:p w:rsidR="00C159DB" w:rsidRPr="009F07F8" w:rsidRDefault="00C159DB" w:rsidP="00230A0F">
      <w:pPr>
        <w:pStyle w:val="CISNormal"/>
        <w:rPr>
          <w:b/>
        </w:rPr>
      </w:pPr>
    </w:p>
    <w:p w:rsidR="00230A0F" w:rsidRDefault="00230A0F" w:rsidP="00230A0F">
      <w:pPr>
        <w:pStyle w:val="CISNormal"/>
        <w:rPr>
          <w:b/>
        </w:rPr>
      </w:pPr>
      <w:r w:rsidRPr="009F07F8">
        <w:rPr>
          <w:b/>
        </w:rPr>
        <w:t>Rationale:</w:t>
      </w:r>
    </w:p>
    <w:p w:rsidR="00C159DB" w:rsidRDefault="00C159DB" w:rsidP="00230A0F">
      <w:pPr>
        <w:pStyle w:val="CISNormal"/>
      </w:pPr>
      <w:r>
        <w:t>Granting write access to this directory for non-privileged users could provide them the means for gaining unauthorized elevated privileges. Granting read access to this directory could give an unprivileged user insight in how to gain elevated privileges or circumvent auditing controls.</w:t>
      </w:r>
    </w:p>
    <w:p w:rsidR="004F1CDB" w:rsidRPr="009F07F8" w:rsidRDefault="004F1CDB" w:rsidP="00230A0F">
      <w:pPr>
        <w:pStyle w:val="CISNormal"/>
        <w:rPr>
          <w:b/>
        </w:rPr>
      </w:pPr>
    </w:p>
    <w:p w:rsidR="00230A0F" w:rsidRPr="009F07F8" w:rsidRDefault="00230A0F" w:rsidP="00230A0F">
      <w:pPr>
        <w:pStyle w:val="CISNormal"/>
        <w:rPr>
          <w:b/>
        </w:rPr>
      </w:pPr>
      <w:r w:rsidRPr="009F07F8">
        <w:rPr>
          <w:b/>
        </w:rPr>
        <w:t>Remediation:</w:t>
      </w:r>
    </w:p>
    <w:p w:rsidR="0098772F" w:rsidRPr="00FB132F" w:rsidRDefault="00016443" w:rsidP="00FB132F">
      <w:pPr>
        <w:pStyle w:val="CISC0de"/>
        <w:pBdr>
          <w:bottom w:val="single" w:sz="4" w:space="0" w:color="auto"/>
        </w:pBdr>
      </w:pPr>
      <w:r>
        <w:t xml:space="preserve"># </w:t>
      </w:r>
      <w:r w:rsidR="0098772F" w:rsidRPr="00FB132F">
        <w:t>chown root:root /etc/cron.weekly</w:t>
      </w:r>
    </w:p>
    <w:p w:rsidR="0098772F" w:rsidRPr="00016443" w:rsidRDefault="00016443" w:rsidP="00FB132F">
      <w:pPr>
        <w:pStyle w:val="CISC0de"/>
        <w:pBdr>
          <w:bottom w:val="single" w:sz="4" w:space="0" w:color="auto"/>
        </w:pBdr>
      </w:pPr>
      <w:r>
        <w:t xml:space="preserve"># </w:t>
      </w:r>
      <w:r w:rsidR="0098772F" w:rsidRPr="00FB132F">
        <w:t xml:space="preserve">chmod </w:t>
      </w:r>
      <w:r w:rsidR="004951D1">
        <w:t>og-rwx</w:t>
      </w:r>
      <w:r w:rsidR="0098772F" w:rsidRPr="00FB132F">
        <w:t xml:space="preserve"> /etc/cron.weekly</w:t>
      </w:r>
    </w:p>
    <w:p w:rsidR="00230A0F" w:rsidRPr="009F07F8" w:rsidRDefault="00230A0F" w:rsidP="00230A0F">
      <w:pPr>
        <w:pStyle w:val="CISNormal"/>
      </w:pPr>
    </w:p>
    <w:p w:rsidR="00230A0F" w:rsidRPr="009F07F8" w:rsidRDefault="00230A0F" w:rsidP="00230A0F">
      <w:pPr>
        <w:pStyle w:val="CISNormal"/>
        <w:rPr>
          <w:b/>
        </w:rPr>
      </w:pPr>
      <w:r w:rsidRPr="009F07F8">
        <w:rPr>
          <w:b/>
        </w:rPr>
        <w:t>Audit:</w:t>
      </w:r>
    </w:p>
    <w:p w:rsidR="00230A0F" w:rsidRDefault="00230A0F" w:rsidP="00230A0F">
      <w:pPr>
        <w:pStyle w:val="CISNormal"/>
      </w:pPr>
      <w:r w:rsidRPr="009F07F8">
        <w:t xml:space="preserve">Perform the following to determine </w:t>
      </w:r>
      <w:r w:rsidR="00016443">
        <w:t>if the /</w:t>
      </w:r>
      <w:r w:rsidR="00016443" w:rsidRPr="00016443">
        <w:rPr>
          <w:rStyle w:val="CodeChar"/>
          <w:sz w:val="24"/>
          <w:szCs w:val="24"/>
        </w:rPr>
        <w:t>etc/cron.weekly</w:t>
      </w:r>
      <w:r w:rsidR="00016443">
        <w:t xml:space="preserve"> directory has the correct permissions.</w:t>
      </w:r>
    </w:p>
    <w:p w:rsidR="004951D1" w:rsidRDefault="004951D1" w:rsidP="00230A0F">
      <w:pPr>
        <w:pStyle w:val="CISNormal"/>
      </w:pPr>
    </w:p>
    <w:p w:rsidR="004951D1" w:rsidRDefault="004951D1" w:rsidP="004951D1">
      <w:pPr>
        <w:pStyle w:val="CISC0de"/>
        <w:pBdr>
          <w:bottom w:val="single" w:sz="4" w:space="0" w:color="auto"/>
        </w:pBdr>
      </w:pPr>
      <w:r w:rsidRPr="00CA350D">
        <w:t xml:space="preserve"># </w:t>
      </w:r>
      <w:r w:rsidRPr="004951D1">
        <w:t>stat -c "%a %</w:t>
      </w:r>
      <w:r>
        <w:t>u</w:t>
      </w:r>
      <w:r w:rsidRPr="004951D1">
        <w:t xml:space="preserve"> %</w:t>
      </w:r>
      <w:r>
        <w:t>g</w:t>
      </w:r>
      <w:r w:rsidRPr="004951D1">
        <w:t>" /etc/cron</w:t>
      </w:r>
      <w:r>
        <w:t>.weekly</w:t>
      </w:r>
      <w:r w:rsidRPr="004951D1">
        <w:t xml:space="preserve"> | egrep ".00 0 0"</w:t>
      </w:r>
    </w:p>
    <w:p w:rsidR="004951D1" w:rsidRDefault="004951D1" w:rsidP="004951D1">
      <w:pPr>
        <w:pStyle w:val="CISNormal"/>
        <w:spacing w:before="240"/>
      </w:pPr>
      <w:r>
        <w:t>If the above command emits no output then the system is not configured as recommended.</w:t>
      </w:r>
    </w:p>
    <w:p w:rsidR="00230A0F" w:rsidRDefault="00230A0F" w:rsidP="00230A0F">
      <w:pPr>
        <w:pStyle w:val="CISNormal"/>
      </w:pPr>
    </w:p>
    <w:p w:rsidR="00230A0F" w:rsidRDefault="006173CB" w:rsidP="006E606D">
      <w:pPr>
        <w:pStyle w:val="Heading3"/>
        <w:tabs>
          <w:tab w:val="center" w:pos="990"/>
        </w:tabs>
        <w:ind w:left="360"/>
      </w:pPr>
      <w:bookmarkStart w:id="4305" w:name="_Toc328948818"/>
      <w:r>
        <w:lastRenderedPageBreak/>
        <w:t>Set User/</w:t>
      </w:r>
      <w:r w:rsidR="007F66B7">
        <w:t>G</w:t>
      </w:r>
      <w:r>
        <w:t>roup Owner and P</w:t>
      </w:r>
      <w:r w:rsidR="00230A0F">
        <w:t xml:space="preserve">ermission on </w:t>
      </w:r>
      <w:r w:rsidR="00230A0F" w:rsidRPr="00016443">
        <w:rPr>
          <w:rStyle w:val="CodeChar"/>
          <w:sz w:val="28"/>
          <w:szCs w:val="28"/>
        </w:rPr>
        <w:t>/etc/cron.monthly</w:t>
      </w:r>
      <w:bookmarkEnd w:id="4305"/>
    </w:p>
    <w:tbl>
      <w:tblPr>
        <w:tblW w:w="0" w:type="auto"/>
        <w:tblInd w:w="462" w:type="dxa"/>
        <w:tblLayout w:type="fixed"/>
        <w:tblLook w:val="0000" w:firstRow="0" w:lastRow="0" w:firstColumn="0" w:lastColumn="0" w:noHBand="0" w:noVBand="0"/>
      </w:tblPr>
      <w:tblGrid>
        <w:gridCol w:w="3451"/>
        <w:gridCol w:w="4894"/>
      </w:tblGrid>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230A0F" w:rsidP="00230A0F">
            <w:pPr>
              <w:pStyle w:val="CISNormal"/>
            </w:pPr>
            <w:r w:rsidRPr="00F74208">
              <w:t>Level-I</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46095F" w:rsidP="00230A0F">
            <w:pPr>
              <w:pStyle w:val="CISNormal"/>
            </w:pPr>
            <w:r>
              <w:t>No</w:t>
            </w:r>
          </w:p>
        </w:tc>
      </w:tr>
      <w:tr w:rsidR="00230A0F" w:rsidRPr="00F74208" w:rsidTr="00230A0F">
        <w:trPr>
          <w:trHeight w:val="256"/>
        </w:trPr>
        <w:tc>
          <w:tcPr>
            <w:tcW w:w="3451" w:type="dxa"/>
            <w:tcBorders>
              <w:left w:val="single" w:sz="4" w:space="0" w:color="000000"/>
              <w:bottom w:val="single" w:sz="4" w:space="0" w:color="000000"/>
            </w:tcBorders>
          </w:tcPr>
          <w:p w:rsidR="00230A0F" w:rsidRPr="00F74208" w:rsidRDefault="00230A0F" w:rsidP="00230A0F">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230A0F" w:rsidRPr="00F74208" w:rsidRDefault="008C611D" w:rsidP="00230A0F">
            <w:pPr>
              <w:pStyle w:val="CISNormal"/>
            </w:pPr>
            <w:r>
              <w:t>No</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9A4ECE" w:rsidP="00230A0F">
            <w:pPr>
              <w:pStyle w:val="CISNormal"/>
            </w:pPr>
            <w:r>
              <w:t>Yes</w:t>
            </w:r>
          </w:p>
        </w:tc>
      </w:tr>
      <w:tr w:rsidR="00230A0F" w:rsidRPr="00F74208" w:rsidDel="00350415" w:rsidTr="00230A0F">
        <w:trPr>
          <w:trHeight w:val="256"/>
          <w:del w:id="4306" w:author="blake" w:date="2012-04-05T12:51:00Z"/>
        </w:trPr>
        <w:tc>
          <w:tcPr>
            <w:tcW w:w="3451" w:type="dxa"/>
            <w:tcBorders>
              <w:top w:val="single" w:sz="4" w:space="0" w:color="000000"/>
              <w:left w:val="single" w:sz="4" w:space="0" w:color="000000"/>
              <w:bottom w:val="single" w:sz="4" w:space="0" w:color="000000"/>
            </w:tcBorders>
          </w:tcPr>
          <w:p w:rsidR="00230A0F" w:rsidRPr="00F74208" w:rsidDel="00350415" w:rsidRDefault="00230A0F" w:rsidP="00230A0F">
            <w:pPr>
              <w:pStyle w:val="CISNormal"/>
              <w:rPr>
                <w:del w:id="4307" w:author="blake" w:date="2012-04-05T12:51:00Z"/>
              </w:rPr>
            </w:pPr>
            <w:del w:id="4308" w:author="blake" w:date="2012-04-05T12:51: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016443" w:rsidDel="00350415" w:rsidRDefault="00230A0F" w:rsidP="00016443">
            <w:pPr>
              <w:pStyle w:val="CISNormal"/>
              <w:rPr>
                <w:del w:id="4309" w:author="blake" w:date="2012-04-05T12:51:00Z"/>
              </w:rPr>
            </w:pPr>
            <w:del w:id="4310" w:author="blake" w:date="2012-04-05T12:51:00Z">
              <w:r w:rsidDel="00350415">
                <w:delText>CCE-4322-4</w:delText>
              </w:r>
            </w:del>
          </w:p>
          <w:p w:rsidR="00016443" w:rsidDel="00350415" w:rsidRDefault="00016443" w:rsidP="00016443">
            <w:pPr>
              <w:pStyle w:val="CISNormal"/>
              <w:rPr>
                <w:del w:id="4311" w:author="blake" w:date="2012-04-05T12:51:00Z"/>
              </w:rPr>
            </w:pPr>
            <w:del w:id="4312" w:author="blake" w:date="2012-04-05T12:51:00Z">
              <w:r w:rsidDel="00350415">
                <w:delText>CCE-4441-2</w:delText>
              </w:r>
            </w:del>
          </w:p>
          <w:p w:rsidR="00230A0F" w:rsidRPr="00F74208" w:rsidDel="00350415" w:rsidRDefault="00230A0F" w:rsidP="00016443">
            <w:pPr>
              <w:pStyle w:val="CISNormal"/>
              <w:rPr>
                <w:del w:id="4313" w:author="blake" w:date="2012-04-05T12:51:00Z"/>
              </w:rPr>
            </w:pPr>
            <w:del w:id="4314" w:author="blake" w:date="2012-04-05T12:51:00Z">
              <w:r w:rsidDel="00350415">
                <w:delText>CCE-4251-5</w:delText>
              </w:r>
            </w:del>
          </w:p>
        </w:tc>
      </w:tr>
    </w:tbl>
    <w:p w:rsidR="00016443" w:rsidRDefault="00016443" w:rsidP="00230A0F">
      <w:pPr>
        <w:pStyle w:val="CISNormal"/>
        <w:rPr>
          <w:b/>
        </w:rPr>
      </w:pPr>
    </w:p>
    <w:p w:rsidR="00230A0F" w:rsidRDefault="00230A0F" w:rsidP="00230A0F">
      <w:pPr>
        <w:pStyle w:val="CISNormal"/>
        <w:rPr>
          <w:b/>
        </w:rPr>
      </w:pPr>
      <w:r w:rsidRPr="009F07F8">
        <w:rPr>
          <w:b/>
        </w:rPr>
        <w:t xml:space="preserve">Description: </w:t>
      </w:r>
    </w:p>
    <w:p w:rsidR="00C159DB" w:rsidRPr="00C159DB" w:rsidRDefault="00016443" w:rsidP="00C159DB">
      <w:pPr>
        <w:pStyle w:val="CISNormal"/>
      </w:pPr>
      <w:r>
        <w:t xml:space="preserve">The </w:t>
      </w:r>
      <w:r w:rsidRPr="00016443">
        <w:rPr>
          <w:rStyle w:val="CodeChar"/>
          <w:sz w:val="24"/>
          <w:szCs w:val="24"/>
        </w:rPr>
        <w:t>/etc/cron.monthly</w:t>
      </w:r>
      <w:r w:rsidR="00C159DB">
        <w:t xml:space="preserve"> directory contains system </w:t>
      </w:r>
      <w:r w:rsidR="00C159DB" w:rsidRPr="00016443">
        <w:rPr>
          <w:rStyle w:val="CodeChar"/>
          <w:sz w:val="24"/>
          <w:szCs w:val="24"/>
        </w:rPr>
        <w:t>cron</w:t>
      </w:r>
      <w:r>
        <w:t xml:space="preserve"> jobs that need to run on a</w:t>
      </w:r>
      <w:r w:rsidR="00C159DB">
        <w:t xml:space="preserve"> monthly basis. T</w:t>
      </w:r>
      <w:r>
        <w:t>he files in this directory cannot</w:t>
      </w:r>
      <w:r w:rsidR="00C159DB">
        <w:t xml:space="preserve"> be manipulated by the </w:t>
      </w:r>
      <w:r w:rsidR="00C159DB" w:rsidRPr="00016443">
        <w:rPr>
          <w:rStyle w:val="CodeChar"/>
          <w:sz w:val="24"/>
          <w:szCs w:val="24"/>
        </w:rPr>
        <w:t>crontab</w:t>
      </w:r>
      <w:r>
        <w:t xml:space="preserve"> command, but are instead</w:t>
      </w:r>
      <w:r w:rsidR="00C159DB">
        <w:t xml:space="preserve"> edited by system administrators using a text editor. The commands below restrict read/write and search access to user and group root, preventing regular users from accessing this directory.</w:t>
      </w:r>
    </w:p>
    <w:p w:rsidR="00C159DB" w:rsidRPr="009F07F8" w:rsidRDefault="00C159DB" w:rsidP="00230A0F">
      <w:pPr>
        <w:pStyle w:val="CISNormal"/>
        <w:rPr>
          <w:b/>
        </w:rPr>
      </w:pPr>
    </w:p>
    <w:p w:rsidR="00230A0F" w:rsidRDefault="00230A0F" w:rsidP="00230A0F">
      <w:pPr>
        <w:pStyle w:val="CISNormal"/>
        <w:rPr>
          <w:b/>
        </w:rPr>
      </w:pPr>
      <w:r w:rsidRPr="009F07F8">
        <w:rPr>
          <w:b/>
        </w:rPr>
        <w:t>Rationale:</w:t>
      </w:r>
    </w:p>
    <w:p w:rsidR="00016443" w:rsidRDefault="00C159DB" w:rsidP="00230A0F">
      <w:pPr>
        <w:pStyle w:val="CISNormal"/>
      </w:pPr>
      <w:r>
        <w:t>Granting write access to this directory for non-privileged users could provide them the means for gaining unauthorized elevated privileges. Granting read access to this directory could give an unprivileged user insight in how to gain elevated privileges or circumvent auditing controls.</w:t>
      </w:r>
    </w:p>
    <w:p w:rsidR="00016443" w:rsidRDefault="00016443" w:rsidP="00230A0F">
      <w:pPr>
        <w:pStyle w:val="CISNormal"/>
        <w:rPr>
          <w:b/>
        </w:rPr>
      </w:pPr>
    </w:p>
    <w:p w:rsidR="00230A0F" w:rsidRPr="009F07F8" w:rsidRDefault="00230A0F" w:rsidP="00230A0F">
      <w:pPr>
        <w:pStyle w:val="CISNormal"/>
        <w:rPr>
          <w:b/>
        </w:rPr>
      </w:pPr>
      <w:r w:rsidRPr="009F07F8">
        <w:rPr>
          <w:b/>
        </w:rPr>
        <w:t>Remediation:</w:t>
      </w:r>
    </w:p>
    <w:p w:rsidR="0098772F" w:rsidRPr="00016443" w:rsidRDefault="00016443" w:rsidP="00FB132F">
      <w:pPr>
        <w:pStyle w:val="CISC0de"/>
        <w:pBdr>
          <w:bottom w:val="single" w:sz="4" w:space="0" w:color="auto"/>
        </w:pBdr>
      </w:pPr>
      <w:r>
        <w:t xml:space="preserve"># </w:t>
      </w:r>
      <w:r w:rsidR="0098772F" w:rsidRPr="00FB132F">
        <w:t>chown root:root /etc/cron.monthly</w:t>
      </w:r>
    </w:p>
    <w:p w:rsidR="0098772F" w:rsidRPr="00016443" w:rsidRDefault="00016443" w:rsidP="00FB132F">
      <w:pPr>
        <w:pStyle w:val="CISC0de"/>
        <w:pBdr>
          <w:bottom w:val="single" w:sz="4" w:space="0" w:color="auto"/>
        </w:pBdr>
      </w:pPr>
      <w:r>
        <w:t xml:space="preserve"># </w:t>
      </w:r>
      <w:r w:rsidR="0098772F" w:rsidRPr="00FB132F">
        <w:t xml:space="preserve">chmod </w:t>
      </w:r>
      <w:r w:rsidR="004951D1">
        <w:t>og-rwx</w:t>
      </w:r>
      <w:r w:rsidR="0098772F" w:rsidRPr="00FB132F">
        <w:t xml:space="preserve"> /etc/cron.monthly</w:t>
      </w:r>
    </w:p>
    <w:p w:rsidR="00230A0F" w:rsidRPr="009F07F8" w:rsidRDefault="00230A0F" w:rsidP="00230A0F">
      <w:pPr>
        <w:pStyle w:val="CISNormal"/>
      </w:pPr>
    </w:p>
    <w:p w:rsidR="00230A0F" w:rsidRPr="009F07F8" w:rsidRDefault="00230A0F" w:rsidP="00230A0F">
      <w:pPr>
        <w:pStyle w:val="CISNormal"/>
        <w:rPr>
          <w:b/>
        </w:rPr>
      </w:pPr>
      <w:r w:rsidRPr="009F07F8">
        <w:rPr>
          <w:b/>
        </w:rPr>
        <w:t>Audit:</w:t>
      </w:r>
    </w:p>
    <w:p w:rsidR="00230A0F" w:rsidRDefault="00230A0F" w:rsidP="00230A0F">
      <w:pPr>
        <w:pStyle w:val="CISNormal"/>
      </w:pPr>
      <w:r w:rsidRPr="009F07F8">
        <w:t xml:space="preserve">Perform the following to determine </w:t>
      </w:r>
      <w:r w:rsidR="00016443">
        <w:t xml:space="preserve">if the </w:t>
      </w:r>
      <w:r w:rsidR="00016443" w:rsidRPr="00016443">
        <w:rPr>
          <w:rStyle w:val="CodeChar"/>
          <w:sz w:val="24"/>
          <w:szCs w:val="24"/>
        </w:rPr>
        <w:t>/etc/cron.monthly</w:t>
      </w:r>
      <w:r w:rsidR="00016443">
        <w:t xml:space="preserve"> directory has the correct permissions.</w:t>
      </w:r>
    </w:p>
    <w:p w:rsidR="004951D1" w:rsidRDefault="004951D1" w:rsidP="004951D1">
      <w:pPr>
        <w:pStyle w:val="CISNormal"/>
      </w:pPr>
    </w:p>
    <w:p w:rsidR="004951D1" w:rsidRDefault="004951D1" w:rsidP="004951D1">
      <w:pPr>
        <w:pStyle w:val="CISC0de"/>
        <w:pBdr>
          <w:bottom w:val="single" w:sz="4" w:space="0" w:color="auto"/>
        </w:pBdr>
      </w:pPr>
      <w:r w:rsidRPr="00CA350D">
        <w:t xml:space="preserve"># </w:t>
      </w:r>
      <w:r w:rsidRPr="004951D1">
        <w:t>stat -c "%a %</w:t>
      </w:r>
      <w:r>
        <w:t>u</w:t>
      </w:r>
      <w:r w:rsidRPr="004951D1">
        <w:t xml:space="preserve"> %</w:t>
      </w:r>
      <w:r>
        <w:t>g</w:t>
      </w:r>
      <w:r w:rsidRPr="004951D1">
        <w:t>" /etc/cron</w:t>
      </w:r>
      <w:r>
        <w:t>.monthly</w:t>
      </w:r>
      <w:r w:rsidRPr="004951D1">
        <w:t xml:space="preserve"> | egrep ".00 0 0"</w:t>
      </w:r>
    </w:p>
    <w:p w:rsidR="004951D1" w:rsidRDefault="004951D1" w:rsidP="004951D1">
      <w:pPr>
        <w:pStyle w:val="CISNormal"/>
        <w:spacing w:before="240"/>
      </w:pPr>
      <w:r>
        <w:t>If the above command emits no output then the system is not configured as recommended.</w:t>
      </w:r>
    </w:p>
    <w:p w:rsidR="00230A0F" w:rsidRDefault="006173CB" w:rsidP="006E606D">
      <w:pPr>
        <w:pStyle w:val="Heading3"/>
        <w:tabs>
          <w:tab w:val="center" w:pos="990"/>
        </w:tabs>
        <w:ind w:left="360"/>
      </w:pPr>
      <w:bookmarkStart w:id="4315" w:name="_Toc328948819"/>
      <w:r>
        <w:t>Set User/</w:t>
      </w:r>
      <w:r w:rsidR="007F66B7">
        <w:t>G</w:t>
      </w:r>
      <w:r>
        <w:t>roup Owner and P</w:t>
      </w:r>
      <w:r w:rsidR="00230A0F">
        <w:t xml:space="preserve">ermission on </w:t>
      </w:r>
      <w:r w:rsidR="00230A0F" w:rsidRPr="006173CB">
        <w:rPr>
          <w:rStyle w:val="CodeChar"/>
          <w:sz w:val="28"/>
          <w:szCs w:val="28"/>
        </w:rPr>
        <w:t>/etc/cron.d</w:t>
      </w:r>
      <w:bookmarkEnd w:id="4315"/>
    </w:p>
    <w:tbl>
      <w:tblPr>
        <w:tblW w:w="0" w:type="auto"/>
        <w:tblInd w:w="462" w:type="dxa"/>
        <w:tblLayout w:type="fixed"/>
        <w:tblLook w:val="0000" w:firstRow="0" w:lastRow="0" w:firstColumn="0" w:lastColumn="0" w:noHBand="0" w:noVBand="0"/>
      </w:tblPr>
      <w:tblGrid>
        <w:gridCol w:w="3451"/>
        <w:gridCol w:w="4894"/>
      </w:tblGrid>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230A0F" w:rsidP="00230A0F">
            <w:pPr>
              <w:pStyle w:val="CISNormal"/>
            </w:pPr>
            <w:r w:rsidRPr="00F74208">
              <w:t>Level-I</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46095F" w:rsidP="00230A0F">
            <w:pPr>
              <w:pStyle w:val="CISNormal"/>
            </w:pPr>
            <w:r>
              <w:t>No</w:t>
            </w:r>
          </w:p>
        </w:tc>
      </w:tr>
      <w:tr w:rsidR="00230A0F" w:rsidRPr="00F74208" w:rsidTr="00230A0F">
        <w:trPr>
          <w:trHeight w:val="256"/>
        </w:trPr>
        <w:tc>
          <w:tcPr>
            <w:tcW w:w="3451" w:type="dxa"/>
            <w:tcBorders>
              <w:left w:val="single" w:sz="4" w:space="0" w:color="000000"/>
              <w:bottom w:val="single" w:sz="4" w:space="0" w:color="000000"/>
            </w:tcBorders>
          </w:tcPr>
          <w:p w:rsidR="00230A0F" w:rsidRPr="00F74208" w:rsidRDefault="00230A0F" w:rsidP="00230A0F">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230A0F" w:rsidRPr="00F74208" w:rsidRDefault="008C611D" w:rsidP="00230A0F">
            <w:pPr>
              <w:pStyle w:val="CISNormal"/>
            </w:pPr>
            <w:r>
              <w:t>No</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9A4ECE" w:rsidP="00230A0F">
            <w:pPr>
              <w:pStyle w:val="CISNormal"/>
            </w:pPr>
            <w:r>
              <w:t>Yes</w:t>
            </w:r>
          </w:p>
        </w:tc>
      </w:tr>
      <w:tr w:rsidR="00230A0F" w:rsidRPr="00F74208" w:rsidDel="00350415" w:rsidTr="00230A0F">
        <w:trPr>
          <w:trHeight w:val="256"/>
          <w:del w:id="4316" w:author="blake" w:date="2012-04-05T12:51:00Z"/>
        </w:trPr>
        <w:tc>
          <w:tcPr>
            <w:tcW w:w="3451" w:type="dxa"/>
            <w:tcBorders>
              <w:top w:val="single" w:sz="4" w:space="0" w:color="000000"/>
              <w:left w:val="single" w:sz="4" w:space="0" w:color="000000"/>
              <w:bottom w:val="single" w:sz="4" w:space="0" w:color="000000"/>
            </w:tcBorders>
          </w:tcPr>
          <w:p w:rsidR="00230A0F" w:rsidRPr="00F74208" w:rsidDel="00350415" w:rsidRDefault="00230A0F" w:rsidP="00230A0F">
            <w:pPr>
              <w:pStyle w:val="CISNormal"/>
              <w:rPr>
                <w:del w:id="4317" w:author="blake" w:date="2012-04-05T12:51:00Z"/>
              </w:rPr>
            </w:pPr>
            <w:del w:id="4318" w:author="blake" w:date="2012-04-05T12:51: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6173CB" w:rsidDel="00350415" w:rsidRDefault="006173CB" w:rsidP="00230A0F">
            <w:pPr>
              <w:pStyle w:val="CISNormal"/>
              <w:rPr>
                <w:del w:id="4319" w:author="blake" w:date="2012-04-05T12:51:00Z"/>
              </w:rPr>
            </w:pPr>
            <w:del w:id="4320" w:author="blake" w:date="2012-04-05T12:51:00Z">
              <w:r w:rsidDel="00350415">
                <w:delText>CCE-4212-7</w:delText>
              </w:r>
            </w:del>
          </w:p>
          <w:p w:rsidR="006173CB" w:rsidDel="00350415" w:rsidRDefault="006173CB" w:rsidP="00230A0F">
            <w:pPr>
              <w:pStyle w:val="CISNormal"/>
              <w:rPr>
                <w:del w:id="4321" w:author="blake" w:date="2012-04-05T12:51:00Z"/>
              </w:rPr>
            </w:pPr>
            <w:del w:id="4322" w:author="blake" w:date="2012-04-05T12:51:00Z">
              <w:r w:rsidDel="00350415">
                <w:delText>CCE-4380-2</w:delText>
              </w:r>
            </w:del>
          </w:p>
          <w:p w:rsidR="00230A0F" w:rsidRPr="00F74208" w:rsidDel="00350415" w:rsidRDefault="00230A0F" w:rsidP="00230A0F">
            <w:pPr>
              <w:pStyle w:val="CISNormal"/>
              <w:rPr>
                <w:del w:id="4323" w:author="blake" w:date="2012-04-05T12:51:00Z"/>
              </w:rPr>
            </w:pPr>
            <w:del w:id="4324" w:author="blake" w:date="2012-04-05T12:51:00Z">
              <w:r w:rsidDel="00350415">
                <w:delText>CCE-4250-7</w:delText>
              </w:r>
            </w:del>
          </w:p>
        </w:tc>
      </w:tr>
    </w:tbl>
    <w:p w:rsidR="006173CB" w:rsidRDefault="006173CB" w:rsidP="00230A0F">
      <w:pPr>
        <w:pStyle w:val="CISNormal"/>
        <w:rPr>
          <w:b/>
        </w:rPr>
      </w:pPr>
    </w:p>
    <w:p w:rsidR="00230A0F" w:rsidRDefault="00230A0F" w:rsidP="00230A0F">
      <w:pPr>
        <w:pStyle w:val="CISNormal"/>
        <w:rPr>
          <w:b/>
        </w:rPr>
      </w:pPr>
      <w:r w:rsidRPr="009F07F8">
        <w:rPr>
          <w:b/>
        </w:rPr>
        <w:t xml:space="preserve">Description: </w:t>
      </w:r>
    </w:p>
    <w:p w:rsidR="00591C0F" w:rsidRPr="00C159DB" w:rsidRDefault="006173CB" w:rsidP="00591C0F">
      <w:pPr>
        <w:pStyle w:val="CISNormal"/>
      </w:pPr>
      <w:r>
        <w:lastRenderedPageBreak/>
        <w:t xml:space="preserve">The </w:t>
      </w:r>
      <w:r w:rsidRPr="006173CB">
        <w:rPr>
          <w:rStyle w:val="CodeChar"/>
          <w:sz w:val="24"/>
          <w:szCs w:val="24"/>
        </w:rPr>
        <w:t>/etc/cron.d</w:t>
      </w:r>
      <w:r w:rsidR="00591C0F">
        <w:t xml:space="preserve"> directory contains system </w:t>
      </w:r>
      <w:r w:rsidR="00591C0F" w:rsidRPr="006173CB">
        <w:rPr>
          <w:rStyle w:val="CodeChar"/>
          <w:sz w:val="24"/>
          <w:szCs w:val="24"/>
        </w:rPr>
        <w:t>cron</w:t>
      </w:r>
      <w:r w:rsidR="00591C0F">
        <w:t xml:space="preserve"> jobs that need to run </w:t>
      </w:r>
      <w:r>
        <w:t xml:space="preserve">in a </w:t>
      </w:r>
      <w:r w:rsidR="00591C0F">
        <w:t xml:space="preserve">similar </w:t>
      </w:r>
      <w:r>
        <w:t xml:space="preserve">manner </w:t>
      </w:r>
      <w:r w:rsidR="00591C0F">
        <w:t xml:space="preserve">to the hourly, daily weekly and monthly jobs from </w:t>
      </w:r>
      <w:r w:rsidR="00591C0F" w:rsidRPr="006173CB">
        <w:rPr>
          <w:rStyle w:val="CodeChar"/>
          <w:sz w:val="24"/>
          <w:szCs w:val="24"/>
        </w:rPr>
        <w:t>/etc/crontab</w:t>
      </w:r>
      <w:r w:rsidR="00591C0F">
        <w:t>, but require more granul</w:t>
      </w:r>
      <w:r>
        <w:t>ar control as to when they run.</w:t>
      </w:r>
      <w:r w:rsidR="00591C0F">
        <w:t xml:space="preserve"> </w:t>
      </w:r>
      <w:r>
        <w:t>The files in this directory canno</w:t>
      </w:r>
      <w:r w:rsidR="00591C0F">
        <w:t xml:space="preserve">t be manipulated by the </w:t>
      </w:r>
      <w:r w:rsidR="00591C0F" w:rsidRPr="006173CB">
        <w:rPr>
          <w:rStyle w:val="CodeChar"/>
          <w:sz w:val="24"/>
          <w:szCs w:val="24"/>
        </w:rPr>
        <w:t>crontab</w:t>
      </w:r>
      <w:r>
        <w:t xml:space="preserve"> command, but are instead</w:t>
      </w:r>
      <w:r w:rsidR="00591C0F">
        <w:t xml:space="preserve"> edited by system administrators using a text editor. The commands below restrict read/write and search access to user and group root, preventing regular users from accessing this directory.</w:t>
      </w:r>
    </w:p>
    <w:p w:rsidR="00C159DB" w:rsidRPr="00AA1E69" w:rsidRDefault="00C159DB" w:rsidP="00230A0F">
      <w:pPr>
        <w:pStyle w:val="CISNormal"/>
      </w:pPr>
    </w:p>
    <w:p w:rsidR="00230A0F" w:rsidRDefault="00230A0F" w:rsidP="00230A0F">
      <w:pPr>
        <w:pStyle w:val="CISNormal"/>
        <w:rPr>
          <w:b/>
        </w:rPr>
      </w:pPr>
      <w:r w:rsidRPr="009F07F8">
        <w:rPr>
          <w:b/>
        </w:rPr>
        <w:t>Rationale:</w:t>
      </w:r>
    </w:p>
    <w:p w:rsidR="00591C0F" w:rsidRPr="009F07F8" w:rsidRDefault="00591C0F" w:rsidP="00591C0F">
      <w:pPr>
        <w:pStyle w:val="CISNormal"/>
        <w:rPr>
          <w:b/>
        </w:rPr>
      </w:pPr>
      <w:r>
        <w:t>Granting write access to this directory for non-privileged users could provide them the means for gaining unauthorized elevated privileges. Granting read access to this directory could give an unprivileged user insight in how to gain elevated privileges or circumvent auditing controls.</w:t>
      </w:r>
    </w:p>
    <w:p w:rsidR="00C159DB" w:rsidRPr="009F07F8" w:rsidRDefault="00C159DB" w:rsidP="00230A0F">
      <w:pPr>
        <w:pStyle w:val="CISNormal"/>
        <w:rPr>
          <w:b/>
        </w:rPr>
      </w:pPr>
    </w:p>
    <w:p w:rsidR="00230A0F" w:rsidRPr="009F07F8" w:rsidRDefault="00230A0F" w:rsidP="00230A0F">
      <w:pPr>
        <w:pStyle w:val="CISNormal"/>
        <w:rPr>
          <w:b/>
        </w:rPr>
      </w:pPr>
      <w:r w:rsidRPr="009F07F8">
        <w:rPr>
          <w:b/>
        </w:rPr>
        <w:t>Remediation:</w:t>
      </w:r>
    </w:p>
    <w:p w:rsidR="0098772F" w:rsidRPr="006173CB" w:rsidRDefault="006173CB" w:rsidP="00FB132F">
      <w:pPr>
        <w:pStyle w:val="CISC0de"/>
        <w:pBdr>
          <w:bottom w:val="single" w:sz="4" w:space="0" w:color="auto"/>
        </w:pBdr>
      </w:pPr>
      <w:r>
        <w:t xml:space="preserve"># </w:t>
      </w:r>
      <w:r w:rsidR="0098772F" w:rsidRPr="00FB132F">
        <w:t>chown root:root /etc/cron.d</w:t>
      </w:r>
    </w:p>
    <w:p w:rsidR="0098772F" w:rsidRPr="00FB132F" w:rsidRDefault="006173CB" w:rsidP="00FB132F">
      <w:pPr>
        <w:pStyle w:val="CISC0de"/>
        <w:pBdr>
          <w:bottom w:val="single" w:sz="4" w:space="0" w:color="auto"/>
        </w:pBdr>
      </w:pPr>
      <w:r>
        <w:t xml:space="preserve"># </w:t>
      </w:r>
      <w:r w:rsidR="0098772F" w:rsidRPr="00FB132F">
        <w:t xml:space="preserve">chmod </w:t>
      </w:r>
      <w:r w:rsidR="004951D1">
        <w:t>og-rwx</w:t>
      </w:r>
      <w:r w:rsidR="0098772F" w:rsidRPr="00FB132F">
        <w:t xml:space="preserve"> /etc/cron.d</w:t>
      </w:r>
    </w:p>
    <w:p w:rsidR="00230A0F" w:rsidRPr="009F07F8" w:rsidRDefault="00230A0F" w:rsidP="00230A0F">
      <w:pPr>
        <w:pStyle w:val="CISNormal"/>
      </w:pPr>
    </w:p>
    <w:p w:rsidR="00230A0F" w:rsidRPr="009F07F8" w:rsidRDefault="00230A0F" w:rsidP="00230A0F">
      <w:pPr>
        <w:pStyle w:val="CISNormal"/>
        <w:rPr>
          <w:b/>
        </w:rPr>
      </w:pPr>
      <w:r w:rsidRPr="009F07F8">
        <w:rPr>
          <w:b/>
        </w:rPr>
        <w:t>Audit:</w:t>
      </w:r>
    </w:p>
    <w:p w:rsidR="00230A0F" w:rsidRDefault="00230A0F" w:rsidP="00230A0F">
      <w:pPr>
        <w:pStyle w:val="CISNormal"/>
      </w:pPr>
      <w:r w:rsidRPr="009F07F8">
        <w:t xml:space="preserve">Perform the following to determine </w:t>
      </w:r>
      <w:r w:rsidR="006173CB">
        <w:t xml:space="preserve">if the </w:t>
      </w:r>
      <w:r w:rsidR="006173CB" w:rsidRPr="006173CB">
        <w:rPr>
          <w:rStyle w:val="CodeChar"/>
          <w:sz w:val="24"/>
          <w:szCs w:val="24"/>
        </w:rPr>
        <w:t>/etc/cron.d</w:t>
      </w:r>
      <w:r w:rsidR="006173CB">
        <w:t xml:space="preserve"> directory has the correct permissions. </w:t>
      </w:r>
    </w:p>
    <w:p w:rsidR="004951D1" w:rsidRDefault="004951D1" w:rsidP="004951D1">
      <w:pPr>
        <w:pStyle w:val="CISNormal"/>
      </w:pPr>
    </w:p>
    <w:p w:rsidR="004951D1" w:rsidRDefault="004951D1" w:rsidP="004951D1">
      <w:pPr>
        <w:pStyle w:val="CISC0de"/>
        <w:pBdr>
          <w:bottom w:val="single" w:sz="4" w:space="0" w:color="auto"/>
        </w:pBdr>
      </w:pPr>
      <w:r w:rsidRPr="00CA350D">
        <w:t xml:space="preserve"># </w:t>
      </w:r>
      <w:r w:rsidRPr="004951D1">
        <w:t>stat -c "%a %</w:t>
      </w:r>
      <w:r>
        <w:t>u</w:t>
      </w:r>
      <w:r w:rsidRPr="004951D1">
        <w:t xml:space="preserve"> %</w:t>
      </w:r>
      <w:r>
        <w:t>g</w:t>
      </w:r>
      <w:r w:rsidRPr="004951D1">
        <w:t>" /etc/cron</w:t>
      </w:r>
      <w:r>
        <w:t>.d</w:t>
      </w:r>
      <w:r w:rsidRPr="004951D1">
        <w:t xml:space="preserve"> | egrep ".00 0 0"</w:t>
      </w:r>
    </w:p>
    <w:p w:rsidR="00230A0F" w:rsidRPr="009F07F8" w:rsidRDefault="004951D1" w:rsidP="004951D1">
      <w:pPr>
        <w:pStyle w:val="CISNormal"/>
        <w:spacing w:before="240"/>
      </w:pPr>
      <w:r>
        <w:t>If the above command emits no output then the system is not configured as recommended.</w:t>
      </w:r>
    </w:p>
    <w:p w:rsidR="00230A0F" w:rsidRDefault="00626E71" w:rsidP="006E606D">
      <w:pPr>
        <w:pStyle w:val="Heading3"/>
        <w:tabs>
          <w:tab w:val="center" w:pos="990"/>
        </w:tabs>
        <w:ind w:left="360"/>
      </w:pPr>
      <w:bookmarkStart w:id="4325" w:name="_Toc328948820"/>
      <w:r>
        <w:t>Restrict</w:t>
      </w:r>
      <w:r w:rsidR="00230A0F">
        <w:t xml:space="preserve"> </w:t>
      </w:r>
      <w:r w:rsidR="00230A0F" w:rsidRPr="006173CB">
        <w:rPr>
          <w:rStyle w:val="CodeChar"/>
          <w:sz w:val="28"/>
          <w:szCs w:val="28"/>
        </w:rPr>
        <w:t>at</w:t>
      </w:r>
      <w:r w:rsidR="007F66B7">
        <w:t xml:space="preserve"> </w:t>
      </w:r>
      <w:r w:rsidR="006173CB">
        <w:t>D</w:t>
      </w:r>
      <w:r w:rsidR="00230A0F">
        <w:t>aemon</w:t>
      </w:r>
      <w:bookmarkEnd w:id="4325"/>
    </w:p>
    <w:tbl>
      <w:tblPr>
        <w:tblW w:w="0" w:type="auto"/>
        <w:tblInd w:w="462" w:type="dxa"/>
        <w:tblLayout w:type="fixed"/>
        <w:tblLook w:val="0000" w:firstRow="0" w:lastRow="0" w:firstColumn="0" w:lastColumn="0" w:noHBand="0" w:noVBand="0"/>
      </w:tblPr>
      <w:tblGrid>
        <w:gridCol w:w="3451"/>
        <w:gridCol w:w="4894"/>
      </w:tblGrid>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230A0F" w:rsidP="00230A0F">
            <w:pPr>
              <w:pStyle w:val="CISNormal"/>
            </w:pPr>
            <w:r w:rsidRPr="00F74208">
              <w:t>Level-I</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OS Default</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A8553C" w:rsidP="00230A0F">
            <w:pPr>
              <w:pStyle w:val="CISNormal"/>
            </w:pPr>
            <w:r>
              <w:t>No</w:t>
            </w:r>
          </w:p>
        </w:tc>
      </w:tr>
      <w:tr w:rsidR="00230A0F" w:rsidRPr="00F74208" w:rsidTr="00230A0F">
        <w:trPr>
          <w:trHeight w:val="256"/>
        </w:trPr>
        <w:tc>
          <w:tcPr>
            <w:tcW w:w="3451" w:type="dxa"/>
            <w:tcBorders>
              <w:left w:val="single" w:sz="4" w:space="0" w:color="000000"/>
              <w:bottom w:val="single" w:sz="4" w:space="0" w:color="000000"/>
            </w:tcBorders>
          </w:tcPr>
          <w:p w:rsidR="00230A0F" w:rsidRPr="00F74208" w:rsidRDefault="00230A0F" w:rsidP="00230A0F">
            <w:pPr>
              <w:pStyle w:val="CISNormal"/>
            </w:pPr>
            <w:r w:rsidRPr="00F74208">
              <w:t>Reboot Required</w:t>
            </w:r>
          </w:p>
        </w:tc>
        <w:tc>
          <w:tcPr>
            <w:tcW w:w="4894" w:type="dxa"/>
            <w:tcBorders>
              <w:left w:val="single" w:sz="4" w:space="0" w:color="000000"/>
              <w:bottom w:val="single" w:sz="4" w:space="0" w:color="000000"/>
              <w:right w:val="single" w:sz="4" w:space="0" w:color="000000"/>
            </w:tcBorders>
          </w:tcPr>
          <w:p w:rsidR="00230A0F" w:rsidRPr="00F74208" w:rsidRDefault="00591C0F" w:rsidP="00230A0F">
            <w:pPr>
              <w:pStyle w:val="CISNormal"/>
            </w:pPr>
            <w:r>
              <w:t>No</w:t>
            </w:r>
          </w:p>
        </w:tc>
      </w:tr>
      <w:tr w:rsidR="00230A0F" w:rsidRPr="00F74208" w:rsidTr="00230A0F">
        <w:trPr>
          <w:trHeight w:val="256"/>
        </w:trPr>
        <w:tc>
          <w:tcPr>
            <w:tcW w:w="3451" w:type="dxa"/>
            <w:tcBorders>
              <w:top w:val="single" w:sz="4" w:space="0" w:color="000000"/>
              <w:left w:val="single" w:sz="4" w:space="0" w:color="000000"/>
              <w:bottom w:val="single" w:sz="4" w:space="0" w:color="000000"/>
            </w:tcBorders>
          </w:tcPr>
          <w:p w:rsidR="00230A0F" w:rsidRPr="00F74208" w:rsidRDefault="00230A0F" w:rsidP="00230A0F">
            <w:pPr>
              <w:pStyle w:val="CISNormal"/>
            </w:pPr>
            <w:r w:rsidRPr="00F74208">
              <w:t>Scorable Item</w:t>
            </w:r>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RDefault="009A4ECE" w:rsidP="00230A0F">
            <w:pPr>
              <w:pStyle w:val="CISNormal"/>
            </w:pPr>
            <w:r>
              <w:t>Yes</w:t>
            </w:r>
          </w:p>
        </w:tc>
      </w:tr>
      <w:tr w:rsidR="00230A0F" w:rsidRPr="00F74208" w:rsidDel="00350415" w:rsidTr="00230A0F">
        <w:trPr>
          <w:trHeight w:val="256"/>
          <w:del w:id="4326" w:author="blake" w:date="2012-04-05T12:51:00Z"/>
        </w:trPr>
        <w:tc>
          <w:tcPr>
            <w:tcW w:w="3451" w:type="dxa"/>
            <w:tcBorders>
              <w:top w:val="single" w:sz="4" w:space="0" w:color="000000"/>
              <w:left w:val="single" w:sz="4" w:space="0" w:color="000000"/>
              <w:bottom w:val="single" w:sz="4" w:space="0" w:color="000000"/>
            </w:tcBorders>
          </w:tcPr>
          <w:p w:rsidR="00230A0F" w:rsidRPr="00F74208" w:rsidDel="00350415" w:rsidRDefault="00230A0F" w:rsidP="00230A0F">
            <w:pPr>
              <w:pStyle w:val="CISNormal"/>
              <w:rPr>
                <w:del w:id="4327" w:author="blake" w:date="2012-04-05T12:51:00Z"/>
              </w:rPr>
            </w:pPr>
            <w:del w:id="4328" w:author="blake" w:date="2012-04-05T12:51:00Z">
              <w:r w:rsidRPr="00F74208"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230A0F" w:rsidRPr="00F74208" w:rsidDel="00350415" w:rsidRDefault="00230A0F" w:rsidP="00230A0F">
            <w:pPr>
              <w:pStyle w:val="CISNormal"/>
              <w:rPr>
                <w:del w:id="4329" w:author="blake" w:date="2012-04-05T12:51:00Z"/>
              </w:rPr>
            </w:pPr>
            <w:del w:id="4330" w:author="blake" w:date="2012-04-05T12:51:00Z">
              <w:r w:rsidDel="00350415">
                <w:delText>CCE-14466-7</w:delText>
              </w:r>
            </w:del>
          </w:p>
        </w:tc>
      </w:tr>
    </w:tbl>
    <w:p w:rsidR="004F1CDB" w:rsidRDefault="004F1CDB" w:rsidP="00230A0F">
      <w:pPr>
        <w:pStyle w:val="CISNormal"/>
        <w:rPr>
          <w:b/>
        </w:rPr>
      </w:pPr>
    </w:p>
    <w:p w:rsidR="00230A0F" w:rsidRDefault="00230A0F" w:rsidP="00230A0F">
      <w:pPr>
        <w:pStyle w:val="CISNormal"/>
        <w:rPr>
          <w:b/>
        </w:rPr>
      </w:pPr>
      <w:r w:rsidRPr="009F07F8">
        <w:rPr>
          <w:b/>
        </w:rPr>
        <w:t xml:space="preserve">Description: </w:t>
      </w:r>
    </w:p>
    <w:p w:rsidR="00C159DB" w:rsidRDefault="00591C0F" w:rsidP="00230A0F">
      <w:pPr>
        <w:pStyle w:val="CISNormal"/>
      </w:pPr>
      <w:r>
        <w:t xml:space="preserve">The </w:t>
      </w:r>
      <w:r w:rsidRPr="00591C0F">
        <w:rPr>
          <w:rFonts w:ascii="Courier New" w:hAnsi="Courier New" w:cs="Courier New"/>
        </w:rPr>
        <w:t>at</w:t>
      </w:r>
      <w:r>
        <w:t xml:space="preserve"> daemon </w:t>
      </w:r>
      <w:r w:rsidR="006173CB">
        <w:t>works with the cron daemon to allow non-privileged</w:t>
      </w:r>
      <w:r>
        <w:t xml:space="preserve"> users to submit one time only jobs at their convenience. There are two files that control </w:t>
      </w:r>
      <w:r w:rsidRPr="006173CB">
        <w:rPr>
          <w:rFonts w:ascii="Courier New" w:hAnsi="Courier New" w:cs="Courier New"/>
        </w:rPr>
        <w:t>at</w:t>
      </w:r>
      <w:r>
        <w:t xml:space="preserve">: </w:t>
      </w:r>
      <w:r w:rsidRPr="00591C0F">
        <w:rPr>
          <w:rFonts w:ascii="Courier New" w:hAnsi="Courier New" w:cs="Courier New"/>
        </w:rPr>
        <w:t>/etc/at.allow</w:t>
      </w:r>
      <w:r>
        <w:t xml:space="preserve"> and </w:t>
      </w:r>
      <w:r w:rsidRPr="00591C0F">
        <w:rPr>
          <w:rFonts w:ascii="Courier New" w:hAnsi="Courier New" w:cs="Courier New"/>
        </w:rPr>
        <w:t>/etc/at.deny</w:t>
      </w:r>
      <w:r>
        <w:t xml:space="preserve">. If </w:t>
      </w:r>
      <w:r w:rsidRPr="00591C0F">
        <w:rPr>
          <w:rFonts w:ascii="Courier New" w:hAnsi="Courier New" w:cs="Courier New"/>
        </w:rPr>
        <w:t>/etc/at.allow</w:t>
      </w:r>
      <w:r>
        <w:t xml:space="preserve"> exists, then users listed in the file are the only ones that can create </w:t>
      </w:r>
      <w:r w:rsidRPr="006173CB">
        <w:rPr>
          <w:rFonts w:ascii="Courier New" w:hAnsi="Courier New" w:cs="Courier New"/>
        </w:rPr>
        <w:t>at</w:t>
      </w:r>
      <w:r w:rsidRPr="00BC1AB1">
        <w:t xml:space="preserve"> </w:t>
      </w:r>
      <w:r>
        <w:t xml:space="preserve">jobs. If </w:t>
      </w:r>
      <w:r w:rsidRPr="00591C0F">
        <w:rPr>
          <w:rFonts w:ascii="Courier New" w:hAnsi="Courier New" w:cs="Courier New"/>
        </w:rPr>
        <w:t>/etc/at.allow</w:t>
      </w:r>
      <w:r>
        <w:t xml:space="preserve"> does not exist and </w:t>
      </w:r>
      <w:r w:rsidRPr="00591C0F">
        <w:rPr>
          <w:rFonts w:ascii="Courier New" w:hAnsi="Courier New" w:cs="Courier New"/>
        </w:rPr>
        <w:t>/etc/at.deny</w:t>
      </w:r>
      <w:r>
        <w:t xml:space="preserve"> does exist, then any user on the system, with the exception of those listed in </w:t>
      </w:r>
      <w:r w:rsidRPr="00591C0F">
        <w:rPr>
          <w:rFonts w:ascii="Courier New" w:hAnsi="Courier New" w:cs="Courier New"/>
        </w:rPr>
        <w:t>/etc/at.deny</w:t>
      </w:r>
      <w:r>
        <w:t xml:space="preserve">, are allowed to execute at jobs. An empty </w:t>
      </w:r>
      <w:r w:rsidRPr="00591C0F">
        <w:rPr>
          <w:rFonts w:ascii="Courier New" w:hAnsi="Courier New" w:cs="Courier New"/>
        </w:rPr>
        <w:t>/etc/at.deny</w:t>
      </w:r>
      <w:r>
        <w:t xml:space="preserve"> file allow</w:t>
      </w:r>
      <w:r w:rsidR="007D1778">
        <w:t>s</w:t>
      </w:r>
      <w:r>
        <w:t xml:space="preserve"> any user to create </w:t>
      </w:r>
      <w:r w:rsidRPr="007D1778">
        <w:rPr>
          <w:rFonts w:ascii="Courier New" w:hAnsi="Courier New" w:cs="Courier New"/>
        </w:rPr>
        <w:t>at</w:t>
      </w:r>
      <w:r w:rsidRPr="00BC1AB1">
        <w:t xml:space="preserve"> </w:t>
      </w:r>
      <w:r>
        <w:t xml:space="preserve">jobs. If neither </w:t>
      </w:r>
      <w:r w:rsidRPr="00591C0F">
        <w:rPr>
          <w:rFonts w:ascii="Courier New" w:hAnsi="Courier New" w:cs="Courier New"/>
        </w:rPr>
        <w:t>/etc/at.allow</w:t>
      </w:r>
      <w:r>
        <w:t xml:space="preserve"> nor </w:t>
      </w:r>
      <w:r w:rsidRPr="00591C0F">
        <w:rPr>
          <w:rFonts w:ascii="Courier New" w:hAnsi="Courier New" w:cs="Courier New"/>
        </w:rPr>
        <w:t>/etc/at.deny</w:t>
      </w:r>
      <w:r>
        <w:t xml:space="preserve"> exist, then only superuser can create </w:t>
      </w:r>
      <w:r w:rsidRPr="007D1778">
        <w:rPr>
          <w:rFonts w:ascii="Courier New" w:hAnsi="Courier New" w:cs="Courier New"/>
        </w:rPr>
        <w:t>at</w:t>
      </w:r>
      <w:r w:rsidRPr="00BC1AB1">
        <w:t xml:space="preserve"> </w:t>
      </w:r>
      <w:r>
        <w:t xml:space="preserve">jobs. The commands below remove the </w:t>
      </w:r>
      <w:r w:rsidRPr="00591C0F">
        <w:rPr>
          <w:rFonts w:ascii="Courier New" w:hAnsi="Courier New" w:cs="Courier New"/>
        </w:rPr>
        <w:t>/etc/at.deny</w:t>
      </w:r>
      <w:r>
        <w:t xml:space="preserve"> file and create an emp</w:t>
      </w:r>
      <w:r w:rsidR="002876A1">
        <w:t>t</w:t>
      </w:r>
      <w:r>
        <w:t xml:space="preserve">y </w:t>
      </w:r>
      <w:r w:rsidRPr="00591C0F">
        <w:rPr>
          <w:rFonts w:ascii="Courier New" w:hAnsi="Courier New" w:cs="Courier New"/>
        </w:rPr>
        <w:t>/etc/at.allow</w:t>
      </w:r>
      <w:r>
        <w:t xml:space="preserve"> file that can only be read and modified by user and group root.</w:t>
      </w:r>
    </w:p>
    <w:p w:rsidR="007D1778" w:rsidRPr="00591C0F" w:rsidRDefault="007D1778" w:rsidP="00230A0F">
      <w:pPr>
        <w:pStyle w:val="CISNormal"/>
      </w:pPr>
    </w:p>
    <w:p w:rsidR="00230A0F" w:rsidRDefault="00230A0F" w:rsidP="00230A0F">
      <w:pPr>
        <w:pStyle w:val="CISNormal"/>
        <w:rPr>
          <w:b/>
        </w:rPr>
      </w:pPr>
      <w:r w:rsidRPr="009F07F8">
        <w:rPr>
          <w:b/>
        </w:rPr>
        <w:t>Rationale:</w:t>
      </w:r>
    </w:p>
    <w:p w:rsidR="00591C0F" w:rsidRPr="009F07F8" w:rsidRDefault="00591C0F" w:rsidP="00591C0F">
      <w:pPr>
        <w:pStyle w:val="CISNormal"/>
        <w:rPr>
          <w:b/>
        </w:rPr>
      </w:pPr>
      <w:r>
        <w:lastRenderedPageBreak/>
        <w:t xml:space="preserve">Granting write access to this directory for non-privileged users could provide them the means </w:t>
      </w:r>
      <w:r w:rsidR="007D1778">
        <w:t>to gain</w:t>
      </w:r>
      <w:r>
        <w:t xml:space="preserve"> unauthorized elevated privileges. Granting read access to this directory could give an unprivileged user insight in how to gain elevated privileges or circumvent auditing controls. In addition, it is a better practice </w:t>
      </w:r>
      <w:r w:rsidR="007D1778">
        <w:t>to create</w:t>
      </w:r>
      <w:r>
        <w:t xml:space="preserve"> a white list of users who can execute </w:t>
      </w:r>
      <w:r w:rsidRPr="007D1778">
        <w:rPr>
          <w:rFonts w:ascii="Courier New" w:hAnsi="Courier New" w:cs="Courier New"/>
        </w:rPr>
        <w:t>at</w:t>
      </w:r>
      <w:r w:rsidRPr="00BC1AB1">
        <w:t xml:space="preserve"> </w:t>
      </w:r>
      <w:r>
        <w:t>jobs versus a blacklist of users who can’t execute at jobs as a system administrator will always know who can create jobs and does</w:t>
      </w:r>
      <w:r w:rsidR="007D1778">
        <w:t xml:space="preserve"> no</w:t>
      </w:r>
      <w:r>
        <w:t>t have to worry about remembering to add a user to the blacklist when a new user id is created.</w:t>
      </w:r>
    </w:p>
    <w:p w:rsidR="00C159DB" w:rsidRPr="00591C0F" w:rsidRDefault="00C159DB" w:rsidP="00230A0F">
      <w:pPr>
        <w:pStyle w:val="CISNormal"/>
      </w:pPr>
    </w:p>
    <w:p w:rsidR="00230A0F" w:rsidRPr="009F07F8" w:rsidRDefault="00230A0F" w:rsidP="00230A0F">
      <w:pPr>
        <w:pStyle w:val="CISNormal"/>
        <w:rPr>
          <w:b/>
        </w:rPr>
      </w:pPr>
      <w:r w:rsidRPr="009F07F8">
        <w:rPr>
          <w:b/>
        </w:rPr>
        <w:t>Remediation:</w:t>
      </w:r>
    </w:p>
    <w:p w:rsidR="00591C0F" w:rsidRPr="00FB132F" w:rsidRDefault="00591C0F" w:rsidP="00FB132F">
      <w:pPr>
        <w:pStyle w:val="CISC0de"/>
        <w:pBdr>
          <w:bottom w:val="single" w:sz="4" w:space="0" w:color="auto"/>
        </w:pBdr>
      </w:pPr>
      <w:r w:rsidRPr="007D1778">
        <w:t>#</w:t>
      </w:r>
      <w:r w:rsidR="007D1778">
        <w:t xml:space="preserve"> </w:t>
      </w:r>
      <w:r w:rsidRPr="00FB132F">
        <w:t>rm /etc/at.deny</w:t>
      </w:r>
    </w:p>
    <w:p w:rsidR="00591C0F" w:rsidRPr="00FB132F" w:rsidRDefault="00591C0F" w:rsidP="00FB132F">
      <w:pPr>
        <w:pStyle w:val="CISC0de"/>
        <w:pBdr>
          <w:bottom w:val="single" w:sz="4" w:space="0" w:color="auto"/>
        </w:pBdr>
      </w:pPr>
      <w:r w:rsidRPr="007D1778">
        <w:t>#</w:t>
      </w:r>
      <w:r w:rsidR="007D1778">
        <w:t xml:space="preserve"> </w:t>
      </w:r>
      <w:r w:rsidRPr="00FB132F">
        <w:t>touch /etc/at.allow</w:t>
      </w:r>
    </w:p>
    <w:p w:rsidR="00591C0F" w:rsidRPr="007D1778" w:rsidRDefault="00591C0F" w:rsidP="00FB132F">
      <w:pPr>
        <w:pStyle w:val="CISC0de"/>
        <w:pBdr>
          <w:bottom w:val="single" w:sz="4" w:space="0" w:color="auto"/>
        </w:pBdr>
      </w:pPr>
      <w:r w:rsidRPr="007D1778">
        <w:t xml:space="preserve"># </w:t>
      </w:r>
      <w:r w:rsidRPr="00FB132F">
        <w:t>chown root:root /etc/at.allow</w:t>
      </w:r>
    </w:p>
    <w:p w:rsidR="00591C0F" w:rsidRPr="007D1778" w:rsidRDefault="00591C0F" w:rsidP="00FB132F">
      <w:pPr>
        <w:pStyle w:val="CISC0de"/>
        <w:pBdr>
          <w:bottom w:val="single" w:sz="4" w:space="0" w:color="auto"/>
        </w:pBdr>
      </w:pPr>
      <w:r w:rsidRPr="007D1778">
        <w:t xml:space="preserve"># </w:t>
      </w:r>
      <w:r w:rsidRPr="00FB132F">
        <w:t xml:space="preserve">chmod </w:t>
      </w:r>
      <w:r w:rsidR="004951D1">
        <w:t>og-rwx</w:t>
      </w:r>
      <w:r w:rsidRPr="00FB132F">
        <w:t xml:space="preserve"> /etc/at.allow</w:t>
      </w:r>
    </w:p>
    <w:p w:rsidR="00230A0F" w:rsidRPr="009F07F8" w:rsidRDefault="00230A0F" w:rsidP="00230A0F">
      <w:pPr>
        <w:pStyle w:val="CISNormal"/>
      </w:pPr>
    </w:p>
    <w:p w:rsidR="00230A0F" w:rsidRPr="009F07F8" w:rsidRDefault="00230A0F" w:rsidP="00230A0F">
      <w:pPr>
        <w:pStyle w:val="CISNormal"/>
        <w:rPr>
          <w:b/>
        </w:rPr>
      </w:pPr>
      <w:r w:rsidRPr="009F07F8">
        <w:rPr>
          <w:b/>
        </w:rPr>
        <w:t>Audit:</w:t>
      </w:r>
    </w:p>
    <w:p w:rsidR="00230A0F" w:rsidRPr="009F07F8" w:rsidRDefault="00230A0F" w:rsidP="004951D1">
      <w:pPr>
        <w:pStyle w:val="CISNormal"/>
        <w:spacing w:after="240"/>
      </w:pPr>
      <w:r w:rsidRPr="009F07F8">
        <w:t xml:space="preserve">Perform the following to determine </w:t>
      </w:r>
      <w:r w:rsidR="007D1778">
        <w:t xml:space="preserve">if </w:t>
      </w:r>
      <w:r w:rsidR="007D1778" w:rsidRPr="007D1778">
        <w:rPr>
          <w:rFonts w:ascii="Courier New" w:hAnsi="Courier New" w:cs="Courier New"/>
        </w:rPr>
        <w:t>at</w:t>
      </w:r>
      <w:r w:rsidR="007D1778">
        <w:rPr>
          <w:rFonts w:ascii="Courier New" w:hAnsi="Courier New" w:cs="Courier New"/>
        </w:rPr>
        <w:t xml:space="preserve"> </w:t>
      </w:r>
      <w:r w:rsidR="007D1778" w:rsidRPr="007D1778">
        <w:t>jobs</w:t>
      </w:r>
      <w:r w:rsidR="007D1778">
        <w:t xml:space="preserve"> are restricted. </w:t>
      </w:r>
    </w:p>
    <w:p w:rsidR="00230A0F" w:rsidRPr="007D1778" w:rsidRDefault="00591C0F" w:rsidP="00FB132F">
      <w:pPr>
        <w:pStyle w:val="CISC0de"/>
        <w:pBdr>
          <w:bottom w:val="single" w:sz="4" w:space="0" w:color="auto"/>
        </w:pBdr>
      </w:pPr>
      <w:r w:rsidRPr="007D1778">
        <w:t xml:space="preserve"># </w:t>
      </w:r>
      <w:r w:rsidR="004951D1">
        <w:t>stat</w:t>
      </w:r>
      <w:r w:rsidRPr="00FB132F">
        <w:t xml:space="preserve"> /etc/at.deny</w:t>
      </w:r>
      <w:r w:rsidR="004951D1">
        <w:t xml:space="preserve"> &gt; /dev/null</w:t>
      </w:r>
    </w:p>
    <w:p w:rsidR="00230A0F" w:rsidRDefault="00230A0F" w:rsidP="004951D1">
      <w:pPr>
        <w:pStyle w:val="CISC0de"/>
        <w:pBdr>
          <w:bottom w:val="single" w:sz="4" w:space="0" w:color="auto"/>
        </w:pBdr>
      </w:pPr>
      <w:r w:rsidRPr="007D1778">
        <w:t>#</w:t>
      </w:r>
      <w:r w:rsidR="00591C0F" w:rsidRPr="007D1778">
        <w:t xml:space="preserve"> </w:t>
      </w:r>
      <w:r w:rsidR="004951D1" w:rsidRPr="004951D1">
        <w:t>stat -c "%a %</w:t>
      </w:r>
      <w:r w:rsidR="004951D1">
        <w:t>u</w:t>
      </w:r>
      <w:r w:rsidR="004951D1" w:rsidRPr="004951D1">
        <w:t xml:space="preserve"> %</w:t>
      </w:r>
      <w:r w:rsidR="004951D1">
        <w:t>g</w:t>
      </w:r>
      <w:r w:rsidR="004951D1" w:rsidRPr="004951D1">
        <w:t>" /etc/</w:t>
      </w:r>
      <w:r w:rsidR="004951D1">
        <w:t>at.allow</w:t>
      </w:r>
      <w:r w:rsidR="004951D1" w:rsidRPr="004951D1">
        <w:t xml:space="preserve"> | egrep ".00 0 0"</w:t>
      </w:r>
    </w:p>
    <w:p w:rsidR="004951D1" w:rsidRDefault="004951D1" w:rsidP="004951D1">
      <w:pPr>
        <w:pStyle w:val="CISNormal"/>
        <w:spacing w:before="240"/>
      </w:pPr>
      <w:r>
        <w:t>If the above command emits no output then the system is not configured as recommended.</w:t>
      </w:r>
    </w:p>
    <w:p w:rsidR="00A80C1E" w:rsidRDefault="00936939" w:rsidP="00B40CD8">
      <w:pPr>
        <w:pStyle w:val="Heading3"/>
      </w:pPr>
      <w:bookmarkStart w:id="4331" w:name="_Toc328948821"/>
      <w:r>
        <w:t xml:space="preserve">Restrict </w:t>
      </w:r>
      <w:r w:rsidRPr="0034768F">
        <w:rPr>
          <w:rStyle w:val="CodeChar"/>
          <w:sz w:val="28"/>
          <w:szCs w:val="28"/>
        </w:rPr>
        <w:t>at</w:t>
      </w:r>
      <w:r w:rsidRPr="0034768F">
        <w:t>/</w:t>
      </w:r>
      <w:r w:rsidRPr="0034768F">
        <w:rPr>
          <w:rStyle w:val="CodeChar"/>
          <w:sz w:val="28"/>
          <w:szCs w:val="28"/>
        </w:rPr>
        <w:t>cron</w:t>
      </w:r>
      <w:r>
        <w:t xml:space="preserve"> to Authorized Users</w:t>
      </w:r>
      <w:bookmarkEnd w:id="4331"/>
    </w:p>
    <w:tbl>
      <w:tblPr>
        <w:tblW w:w="0" w:type="auto"/>
        <w:tblInd w:w="462" w:type="dxa"/>
        <w:tblLayout w:type="fixed"/>
        <w:tblLook w:val="0000" w:firstRow="0" w:lastRow="0" w:firstColumn="0" w:lastColumn="0" w:noHBand="0" w:noVBand="0"/>
      </w:tblPr>
      <w:tblGrid>
        <w:gridCol w:w="3451"/>
        <w:gridCol w:w="4894"/>
      </w:tblGrid>
      <w:tr w:rsidR="00936939" w:rsidTr="00936939">
        <w:trPr>
          <w:trHeight w:val="256"/>
        </w:trPr>
        <w:tc>
          <w:tcPr>
            <w:tcW w:w="3451" w:type="dxa"/>
            <w:tcBorders>
              <w:top w:val="single" w:sz="4" w:space="0" w:color="000000"/>
              <w:left w:val="single" w:sz="4" w:space="0" w:color="000000"/>
              <w:bottom w:val="single" w:sz="4" w:space="0" w:color="000000"/>
            </w:tcBorders>
          </w:tcPr>
          <w:p w:rsidR="00936939" w:rsidRDefault="00936939" w:rsidP="00936939">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936939" w:rsidRDefault="00936939" w:rsidP="00936939">
            <w:pPr>
              <w:snapToGrid w:val="0"/>
            </w:pPr>
            <w:r>
              <w:t>Level-I</w:t>
            </w:r>
          </w:p>
        </w:tc>
      </w:tr>
      <w:tr w:rsidR="00936939" w:rsidTr="00936939">
        <w:trPr>
          <w:trHeight w:val="256"/>
        </w:trPr>
        <w:tc>
          <w:tcPr>
            <w:tcW w:w="3451" w:type="dxa"/>
            <w:tcBorders>
              <w:top w:val="single" w:sz="4" w:space="0" w:color="000000"/>
              <w:left w:val="single" w:sz="4" w:space="0" w:color="000000"/>
              <w:bottom w:val="single" w:sz="4" w:space="0" w:color="000000"/>
            </w:tcBorders>
          </w:tcPr>
          <w:p w:rsidR="00936939" w:rsidRDefault="00936939" w:rsidP="00936939">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936939" w:rsidRDefault="00936939" w:rsidP="00936939">
            <w:pPr>
              <w:snapToGrid w:val="0"/>
            </w:pPr>
            <w:r>
              <w:t>N/A</w:t>
            </w:r>
          </w:p>
        </w:tc>
      </w:tr>
      <w:tr w:rsidR="00936939" w:rsidTr="00936939">
        <w:trPr>
          <w:trHeight w:val="256"/>
        </w:trPr>
        <w:tc>
          <w:tcPr>
            <w:tcW w:w="3451" w:type="dxa"/>
            <w:tcBorders>
              <w:left w:val="single" w:sz="4" w:space="0" w:color="000000"/>
              <w:bottom w:val="single" w:sz="4" w:space="0" w:color="000000"/>
            </w:tcBorders>
          </w:tcPr>
          <w:p w:rsidR="00936939" w:rsidRDefault="00936939" w:rsidP="00936939">
            <w:pPr>
              <w:snapToGrid w:val="0"/>
            </w:pPr>
            <w:r>
              <w:t>Reboot Required</w:t>
            </w:r>
          </w:p>
        </w:tc>
        <w:tc>
          <w:tcPr>
            <w:tcW w:w="4894" w:type="dxa"/>
            <w:tcBorders>
              <w:left w:val="single" w:sz="4" w:space="0" w:color="000000"/>
              <w:bottom w:val="single" w:sz="4" w:space="0" w:color="000000"/>
              <w:right w:val="single" w:sz="4" w:space="0" w:color="000000"/>
            </w:tcBorders>
          </w:tcPr>
          <w:p w:rsidR="00936939" w:rsidRDefault="00936939" w:rsidP="00936939">
            <w:pPr>
              <w:snapToGrid w:val="0"/>
            </w:pPr>
            <w:r>
              <w:t>No</w:t>
            </w:r>
          </w:p>
        </w:tc>
      </w:tr>
      <w:tr w:rsidR="00936939" w:rsidTr="00936939">
        <w:trPr>
          <w:trHeight w:val="256"/>
        </w:trPr>
        <w:tc>
          <w:tcPr>
            <w:tcW w:w="3451" w:type="dxa"/>
            <w:tcBorders>
              <w:top w:val="single" w:sz="4" w:space="0" w:color="000000"/>
              <w:left w:val="single" w:sz="4" w:space="0" w:color="000000"/>
              <w:bottom w:val="single" w:sz="4" w:space="0" w:color="000000"/>
            </w:tcBorders>
          </w:tcPr>
          <w:p w:rsidR="00936939" w:rsidRDefault="00936939" w:rsidP="00936939">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936939" w:rsidRDefault="00936939" w:rsidP="00936939">
            <w:pPr>
              <w:snapToGrid w:val="0"/>
            </w:pPr>
            <w:r>
              <w:t>Yes</w:t>
            </w:r>
          </w:p>
        </w:tc>
      </w:tr>
      <w:tr w:rsidR="00936939" w:rsidDel="00350415" w:rsidTr="00936939">
        <w:trPr>
          <w:trHeight w:val="256"/>
          <w:del w:id="4332" w:author="blake" w:date="2012-04-05T12:51:00Z"/>
        </w:trPr>
        <w:tc>
          <w:tcPr>
            <w:tcW w:w="3451" w:type="dxa"/>
            <w:tcBorders>
              <w:top w:val="single" w:sz="4" w:space="0" w:color="000000"/>
              <w:left w:val="single" w:sz="4" w:space="0" w:color="000000"/>
              <w:bottom w:val="single" w:sz="4" w:space="0" w:color="000000"/>
            </w:tcBorders>
          </w:tcPr>
          <w:p w:rsidR="00936939" w:rsidDel="00350415" w:rsidRDefault="00936939" w:rsidP="00936939">
            <w:pPr>
              <w:snapToGrid w:val="0"/>
              <w:rPr>
                <w:del w:id="4333" w:author="blake" w:date="2012-04-05T12:51:00Z"/>
              </w:rPr>
            </w:pPr>
            <w:del w:id="4334" w:author="blake" w:date="2012-04-05T12:51: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936939" w:rsidDel="00350415" w:rsidRDefault="00936939" w:rsidP="00936939">
            <w:pPr>
              <w:snapToGrid w:val="0"/>
              <w:rPr>
                <w:del w:id="4335" w:author="blake" w:date="2012-04-05T12:51:00Z"/>
              </w:rPr>
            </w:pPr>
          </w:p>
        </w:tc>
      </w:tr>
    </w:tbl>
    <w:p w:rsidR="00936939" w:rsidRDefault="00936939" w:rsidP="00936939">
      <w:pPr>
        <w:pStyle w:val="CISRuleComponent"/>
      </w:pPr>
      <w:r>
        <w:t xml:space="preserve">Description: </w:t>
      </w:r>
    </w:p>
    <w:p w:rsidR="00936939" w:rsidRPr="006E606D" w:rsidRDefault="00936939" w:rsidP="00936939">
      <w:pPr>
        <w:pStyle w:val="CISRuleComponent"/>
      </w:pPr>
      <w:r>
        <w:rPr>
          <w:b w:val="0"/>
        </w:rPr>
        <w:t>Configure /</w:t>
      </w:r>
      <w:r w:rsidRPr="00EA0C57">
        <w:rPr>
          <w:rFonts w:ascii="Courier New" w:hAnsi="Courier New" w:cs="Courier New"/>
          <w:b w:val="0"/>
          <w:bCs w:val="0"/>
          <w:kern w:val="0"/>
          <w:szCs w:val="24"/>
        </w:rPr>
        <w:t>etc/cron.allow</w:t>
      </w:r>
      <w:r>
        <w:rPr>
          <w:b w:val="0"/>
        </w:rPr>
        <w:t xml:space="preserve"> and </w:t>
      </w:r>
      <w:r w:rsidRPr="00EA0C57">
        <w:rPr>
          <w:rFonts w:ascii="Courier New" w:hAnsi="Courier New" w:cs="Courier New"/>
          <w:b w:val="0"/>
          <w:bCs w:val="0"/>
          <w:kern w:val="0"/>
          <w:szCs w:val="24"/>
        </w:rPr>
        <w:t>/etc/at.allow</w:t>
      </w:r>
      <w:r>
        <w:rPr>
          <w:b w:val="0"/>
        </w:rPr>
        <w:t xml:space="preserve"> to allow specific users to use these services. If </w:t>
      </w:r>
      <w:r w:rsidRPr="00EA0C57">
        <w:rPr>
          <w:rFonts w:ascii="Courier New" w:hAnsi="Courier New" w:cs="Courier New"/>
          <w:b w:val="0"/>
          <w:bCs w:val="0"/>
          <w:kern w:val="0"/>
          <w:szCs w:val="24"/>
        </w:rPr>
        <w:t>/etc/cron.allow</w:t>
      </w:r>
      <w:r>
        <w:rPr>
          <w:b w:val="0"/>
        </w:rPr>
        <w:t xml:space="preserve"> or </w:t>
      </w:r>
      <w:r w:rsidRPr="00EA0C57">
        <w:rPr>
          <w:rFonts w:ascii="Courier New" w:hAnsi="Courier New" w:cs="Courier New"/>
          <w:b w:val="0"/>
          <w:bCs w:val="0"/>
          <w:kern w:val="0"/>
          <w:szCs w:val="24"/>
        </w:rPr>
        <w:t>/etc/at.allow</w:t>
      </w:r>
      <w:r>
        <w:rPr>
          <w:b w:val="0"/>
        </w:rPr>
        <w:t xml:space="preserve"> do not exist, then /</w:t>
      </w:r>
      <w:r w:rsidRPr="00EA0C57">
        <w:rPr>
          <w:rFonts w:ascii="Courier New" w:hAnsi="Courier New" w:cs="Courier New"/>
          <w:b w:val="0"/>
          <w:bCs w:val="0"/>
          <w:kern w:val="0"/>
          <w:szCs w:val="24"/>
        </w:rPr>
        <w:t>etc/at.deny</w:t>
      </w:r>
      <w:r>
        <w:rPr>
          <w:b w:val="0"/>
        </w:rPr>
        <w:t xml:space="preserve"> and </w:t>
      </w:r>
      <w:r w:rsidRPr="00EA0C57">
        <w:rPr>
          <w:rFonts w:ascii="Courier New" w:hAnsi="Courier New" w:cs="Courier New"/>
          <w:b w:val="0"/>
          <w:bCs w:val="0"/>
          <w:kern w:val="0"/>
          <w:szCs w:val="24"/>
        </w:rPr>
        <w:t>/etc/cron.deny</w:t>
      </w:r>
      <w:r>
        <w:rPr>
          <w:b w:val="0"/>
        </w:rPr>
        <w:t xml:space="preserve"> are checked.  Any user not specifically defined in those files is allowed to use </w:t>
      </w:r>
      <w:r w:rsidRPr="00D94ED3">
        <w:rPr>
          <w:rFonts w:ascii="Courier New" w:hAnsi="Courier New" w:cs="Courier New"/>
          <w:b w:val="0"/>
          <w:bCs w:val="0"/>
          <w:kern w:val="0"/>
          <w:szCs w:val="24"/>
        </w:rPr>
        <w:t>at</w:t>
      </w:r>
      <w:r>
        <w:rPr>
          <w:b w:val="0"/>
        </w:rPr>
        <w:t xml:space="preserve"> and </w:t>
      </w:r>
      <w:r w:rsidRPr="00D94ED3">
        <w:rPr>
          <w:rFonts w:ascii="Courier New" w:hAnsi="Courier New" w:cs="Courier New"/>
          <w:b w:val="0"/>
          <w:bCs w:val="0"/>
          <w:kern w:val="0"/>
          <w:szCs w:val="24"/>
        </w:rPr>
        <w:t>cron</w:t>
      </w:r>
      <w:r>
        <w:rPr>
          <w:b w:val="0"/>
        </w:rPr>
        <w:t xml:space="preserve">. By removing the files, only users in </w:t>
      </w:r>
      <w:r w:rsidRPr="00EA0C57">
        <w:rPr>
          <w:rFonts w:ascii="Courier New" w:hAnsi="Courier New" w:cs="Courier New"/>
          <w:b w:val="0"/>
          <w:bCs w:val="0"/>
          <w:kern w:val="0"/>
          <w:szCs w:val="24"/>
        </w:rPr>
        <w:t>/etc/cron.allow</w:t>
      </w:r>
      <w:r>
        <w:rPr>
          <w:b w:val="0"/>
        </w:rPr>
        <w:t xml:space="preserve"> and </w:t>
      </w:r>
      <w:r w:rsidRPr="00EA0C57">
        <w:rPr>
          <w:rFonts w:ascii="Courier New" w:hAnsi="Courier New" w:cs="Courier New"/>
          <w:b w:val="0"/>
          <w:bCs w:val="0"/>
          <w:kern w:val="0"/>
          <w:szCs w:val="24"/>
        </w:rPr>
        <w:t>/etc/at.allow</w:t>
      </w:r>
      <w:r>
        <w:rPr>
          <w:b w:val="0"/>
        </w:rPr>
        <w:t xml:space="preserve"> are allowed to use at and cron.</w:t>
      </w:r>
      <w:r w:rsidRPr="00786A0D">
        <w:rPr>
          <w:b w:val="0"/>
          <w:bCs w:val="0"/>
          <w:kern w:val="0"/>
          <w:szCs w:val="24"/>
        </w:rPr>
        <w:t xml:space="preserve"> </w:t>
      </w:r>
      <w:r w:rsidRPr="00786A0D">
        <w:rPr>
          <w:b w:val="0"/>
        </w:rPr>
        <w:t xml:space="preserve">Note that even though a given user is not listed in </w:t>
      </w:r>
      <w:r w:rsidRPr="006E606D">
        <w:rPr>
          <w:rFonts w:ascii="Courier New" w:hAnsi="Courier New" w:cs="Courier New"/>
          <w:b w:val="0"/>
          <w:bCs w:val="0"/>
          <w:kern w:val="0"/>
          <w:szCs w:val="24"/>
        </w:rPr>
        <w:t>cron.allow</w:t>
      </w:r>
      <w:r w:rsidRPr="00786A0D">
        <w:rPr>
          <w:b w:val="0"/>
        </w:rPr>
        <w:t xml:space="preserve">, cron jobs can still be run as that user.  The </w:t>
      </w:r>
      <w:r w:rsidRPr="006E606D">
        <w:rPr>
          <w:rFonts w:ascii="Courier New" w:hAnsi="Courier New" w:cs="Courier New"/>
          <w:b w:val="0"/>
          <w:bCs w:val="0"/>
          <w:kern w:val="0"/>
          <w:szCs w:val="24"/>
        </w:rPr>
        <w:t>cron.allow</w:t>
      </w:r>
      <w:r w:rsidRPr="00786A0D">
        <w:rPr>
          <w:b w:val="0"/>
        </w:rPr>
        <w:t xml:space="preserve"> file only controls administrative access to the </w:t>
      </w:r>
      <w:r w:rsidRPr="006E606D">
        <w:rPr>
          <w:rFonts w:ascii="Courier New" w:hAnsi="Courier New" w:cs="Courier New"/>
          <w:b w:val="0"/>
          <w:bCs w:val="0"/>
          <w:kern w:val="0"/>
          <w:szCs w:val="24"/>
        </w:rPr>
        <w:t>crontab</w:t>
      </w:r>
      <w:r w:rsidRPr="00786A0D">
        <w:rPr>
          <w:b w:val="0"/>
        </w:rPr>
        <w:t xml:space="preserve"> command for scheduling and modifying cron jobs.</w:t>
      </w:r>
    </w:p>
    <w:p w:rsidR="00936939" w:rsidRDefault="00936939" w:rsidP="00936939">
      <w:pPr>
        <w:pStyle w:val="CISRuleComponent"/>
      </w:pPr>
      <w:r w:rsidRPr="006C7502">
        <w:t>Rationale:</w:t>
      </w:r>
    </w:p>
    <w:p w:rsidR="00936939" w:rsidRPr="002515F7" w:rsidRDefault="00936939" w:rsidP="00936939">
      <w:pPr>
        <w:pStyle w:val="CISNormal"/>
      </w:pPr>
      <w:r w:rsidRPr="006E606D">
        <w:t xml:space="preserve">On many systems, only the system administrator is authorized to schedule </w:t>
      </w:r>
      <w:r w:rsidRPr="006E606D">
        <w:rPr>
          <w:rFonts w:ascii="Courier New" w:hAnsi="Courier New" w:cs="Courier New"/>
          <w:bCs w:val="0"/>
          <w:kern w:val="0"/>
          <w:szCs w:val="24"/>
        </w:rPr>
        <w:t>cron</w:t>
      </w:r>
      <w:r>
        <w:t xml:space="preserve"> </w:t>
      </w:r>
      <w:r w:rsidRPr="006E606D">
        <w:t>jobs</w:t>
      </w:r>
      <w:r>
        <w:t xml:space="preserve">. Using the </w:t>
      </w:r>
      <w:r w:rsidRPr="006E606D">
        <w:rPr>
          <w:rFonts w:ascii="Courier New" w:hAnsi="Courier New" w:cs="Courier New"/>
          <w:bCs w:val="0"/>
          <w:kern w:val="0"/>
          <w:szCs w:val="24"/>
        </w:rPr>
        <w:t>cron.allow</w:t>
      </w:r>
      <w:r>
        <w:t xml:space="preserve"> file to control who can run </w:t>
      </w:r>
      <w:r w:rsidRPr="006E606D">
        <w:rPr>
          <w:rFonts w:ascii="Courier New" w:hAnsi="Courier New" w:cs="Courier New"/>
          <w:bCs w:val="0"/>
          <w:kern w:val="0"/>
          <w:szCs w:val="24"/>
        </w:rPr>
        <w:t>cron</w:t>
      </w:r>
      <w:r>
        <w:t xml:space="preserve"> jobs enforces this policy. It is easier to manage an allow list than a deny list. In a deny list, you could potentially add a user ID to the system and forget to add it to the deny files.</w:t>
      </w:r>
    </w:p>
    <w:p w:rsidR="00936939" w:rsidRDefault="00936939" w:rsidP="00936939">
      <w:pPr>
        <w:pStyle w:val="CISRuleComponent"/>
      </w:pPr>
      <w:r>
        <w:t>Remediation:</w:t>
      </w:r>
    </w:p>
    <w:p w:rsidR="00936939" w:rsidRPr="003B5910" w:rsidRDefault="00936939" w:rsidP="00936939">
      <w:pPr>
        <w:pStyle w:val="CISC0de"/>
        <w:pBdr>
          <w:bottom w:val="single" w:sz="4" w:space="0" w:color="auto"/>
        </w:pBdr>
      </w:pPr>
      <w:r w:rsidRPr="003B5910">
        <w:lastRenderedPageBreak/>
        <w:t># /bin/rm /etc/cron.deny</w:t>
      </w:r>
    </w:p>
    <w:p w:rsidR="00936939" w:rsidRPr="003B5910" w:rsidRDefault="00936939" w:rsidP="00936939">
      <w:pPr>
        <w:pStyle w:val="CISC0de"/>
        <w:pBdr>
          <w:bottom w:val="single" w:sz="4" w:space="0" w:color="auto"/>
        </w:pBdr>
      </w:pPr>
      <w:r w:rsidRPr="003B5910">
        <w:t># /bin/rm /etc/at.deny</w:t>
      </w:r>
    </w:p>
    <w:p w:rsidR="00936939" w:rsidRPr="003B5910" w:rsidRDefault="00936939" w:rsidP="00936939">
      <w:pPr>
        <w:pStyle w:val="CISC0de"/>
        <w:pBdr>
          <w:bottom w:val="single" w:sz="4" w:space="0" w:color="auto"/>
        </w:pBdr>
      </w:pPr>
      <w:r w:rsidRPr="003B5910">
        <w:t xml:space="preserve"># chmod </w:t>
      </w:r>
      <w:r>
        <w:t>og-rwx</w:t>
      </w:r>
      <w:r w:rsidRPr="003B5910">
        <w:t xml:space="preserve"> /etc/cron.allow</w:t>
      </w:r>
    </w:p>
    <w:p w:rsidR="00936939" w:rsidRPr="003B5910" w:rsidRDefault="00936939" w:rsidP="00936939">
      <w:pPr>
        <w:pStyle w:val="CISC0de"/>
        <w:pBdr>
          <w:bottom w:val="single" w:sz="4" w:space="0" w:color="auto"/>
        </w:pBdr>
      </w:pPr>
      <w:r w:rsidRPr="003B5910">
        <w:t xml:space="preserve"># chmod </w:t>
      </w:r>
      <w:r>
        <w:t>og-rwx</w:t>
      </w:r>
      <w:r w:rsidRPr="003B5910">
        <w:t xml:space="preserve"> /etc/at.allow</w:t>
      </w:r>
    </w:p>
    <w:p w:rsidR="00936939" w:rsidRPr="003B5910" w:rsidRDefault="00936939" w:rsidP="00936939">
      <w:pPr>
        <w:pStyle w:val="CISC0de"/>
        <w:pBdr>
          <w:bottom w:val="single" w:sz="4" w:space="0" w:color="auto"/>
        </w:pBdr>
      </w:pPr>
      <w:r w:rsidRPr="003B5910">
        <w:t xml:space="preserve"># </w:t>
      </w:r>
      <w:r>
        <w:t>chown root:</w:t>
      </w:r>
      <w:r w:rsidRPr="003B5910">
        <w:t>root /etc/cron.allow</w:t>
      </w:r>
    </w:p>
    <w:p w:rsidR="00936939" w:rsidRPr="00946CFA" w:rsidRDefault="00936939" w:rsidP="00936939">
      <w:pPr>
        <w:pStyle w:val="CISC0de"/>
        <w:pBdr>
          <w:bottom w:val="single" w:sz="4" w:space="0" w:color="auto"/>
        </w:pBdr>
      </w:pPr>
      <w:r w:rsidRPr="003B5910">
        <w:t xml:space="preserve"># </w:t>
      </w:r>
      <w:r>
        <w:t>chown root:</w:t>
      </w:r>
      <w:r w:rsidRPr="003B5910">
        <w:t>root /etc/at.allow</w:t>
      </w:r>
    </w:p>
    <w:p w:rsidR="00936939" w:rsidRDefault="00936939" w:rsidP="00936939">
      <w:pPr>
        <w:pStyle w:val="CISRuleComponent"/>
        <w:spacing w:before="240"/>
      </w:pPr>
      <w:r>
        <w:t>Audit:</w:t>
      </w:r>
    </w:p>
    <w:p w:rsidR="00936939" w:rsidRDefault="00936939" w:rsidP="00936939">
      <w:pPr>
        <w:pStyle w:val="CISNormal"/>
      </w:pPr>
      <w:r>
        <w:t>Perform the following to determine if the remediation in the section has been performed:</w:t>
      </w:r>
    </w:p>
    <w:p w:rsidR="00936939" w:rsidRPr="003B5910" w:rsidRDefault="00936939" w:rsidP="00936939">
      <w:pPr>
        <w:pStyle w:val="CISC0de"/>
        <w:pBdr>
          <w:bottom w:val="single" w:sz="4" w:space="0" w:color="auto"/>
        </w:pBdr>
      </w:pPr>
      <w:r w:rsidRPr="003B5910">
        <w:t xml:space="preserve"># ls </w:t>
      </w:r>
      <w:r>
        <w:t>-</w:t>
      </w:r>
      <w:r w:rsidRPr="003B5910">
        <w:t>l /etc/cron.deny</w:t>
      </w:r>
    </w:p>
    <w:p w:rsidR="00936939" w:rsidRPr="003B5910" w:rsidRDefault="00936939" w:rsidP="00936939">
      <w:pPr>
        <w:pStyle w:val="CISC0de"/>
        <w:pBdr>
          <w:bottom w:val="single" w:sz="4" w:space="0" w:color="auto"/>
        </w:pBdr>
      </w:pPr>
      <w:r w:rsidRPr="003B5910">
        <w:t>[no output returned]</w:t>
      </w:r>
    </w:p>
    <w:p w:rsidR="00936939" w:rsidRPr="003B5910" w:rsidRDefault="00936939" w:rsidP="00936939">
      <w:pPr>
        <w:pStyle w:val="CISC0de"/>
        <w:pBdr>
          <w:bottom w:val="single" w:sz="4" w:space="0" w:color="auto"/>
        </w:pBdr>
      </w:pPr>
      <w:r w:rsidRPr="003B5910">
        <w:t xml:space="preserve"># ls </w:t>
      </w:r>
      <w:r>
        <w:t>-</w:t>
      </w:r>
      <w:r w:rsidRPr="003B5910">
        <w:t>l /etc/at.eny</w:t>
      </w:r>
    </w:p>
    <w:p w:rsidR="00936939" w:rsidRPr="003B5910" w:rsidRDefault="00936939" w:rsidP="00936939">
      <w:pPr>
        <w:pStyle w:val="CISC0de"/>
        <w:pBdr>
          <w:bottom w:val="single" w:sz="4" w:space="0" w:color="auto"/>
        </w:pBdr>
      </w:pPr>
      <w:r w:rsidRPr="003B5910">
        <w:t>[no output returned]</w:t>
      </w:r>
    </w:p>
    <w:p w:rsidR="00936939" w:rsidRPr="003B5910" w:rsidRDefault="00936939" w:rsidP="00936939">
      <w:pPr>
        <w:pStyle w:val="CISC0de"/>
        <w:pBdr>
          <w:bottom w:val="single" w:sz="4" w:space="0" w:color="auto"/>
        </w:pBdr>
      </w:pPr>
      <w:r w:rsidRPr="003B5910">
        <w:t xml:space="preserve"># ls </w:t>
      </w:r>
      <w:r>
        <w:t>-</w:t>
      </w:r>
      <w:r w:rsidRPr="003B5910">
        <w:t>l /etc/cron.allow</w:t>
      </w:r>
    </w:p>
    <w:p w:rsidR="00936939" w:rsidRPr="003B5910" w:rsidRDefault="00936939" w:rsidP="00936939">
      <w:pPr>
        <w:pStyle w:val="CISC0de"/>
        <w:pBdr>
          <w:bottom w:val="single" w:sz="4" w:space="0" w:color="auto"/>
        </w:pBdr>
      </w:pPr>
      <w:r w:rsidRPr="003B5910">
        <w:t>-rw------- 1 root root &lt;date&gt; /etc/cron.allow</w:t>
      </w:r>
    </w:p>
    <w:p w:rsidR="00936939" w:rsidRPr="003B5910" w:rsidRDefault="00936939" w:rsidP="00936939">
      <w:pPr>
        <w:pStyle w:val="CISC0de"/>
        <w:pBdr>
          <w:bottom w:val="single" w:sz="4" w:space="0" w:color="auto"/>
        </w:pBdr>
      </w:pPr>
      <w:r w:rsidRPr="003B5910">
        <w:t xml:space="preserve"># ls </w:t>
      </w:r>
      <w:r>
        <w:t>-</w:t>
      </w:r>
      <w:r w:rsidRPr="003B5910">
        <w:t>l /etc/at.allow</w:t>
      </w:r>
    </w:p>
    <w:p w:rsidR="00936939" w:rsidRPr="003B5910" w:rsidRDefault="00936939" w:rsidP="00936939">
      <w:pPr>
        <w:pStyle w:val="CISC0de"/>
        <w:pBdr>
          <w:bottom w:val="single" w:sz="4" w:space="0" w:color="auto"/>
        </w:pBdr>
      </w:pPr>
      <w:r w:rsidRPr="003B5910">
        <w:t>-rw------- 1 root root &lt;date&gt; /etc/at.allow</w:t>
      </w:r>
    </w:p>
    <w:p w:rsidR="00936939" w:rsidRDefault="00936939" w:rsidP="00936939">
      <w:pPr>
        <w:rPr>
          <w:b/>
        </w:rPr>
      </w:pPr>
    </w:p>
    <w:p w:rsidR="00B26263" w:rsidRDefault="00B26263" w:rsidP="00131241">
      <w:pPr>
        <w:pStyle w:val="Heading2"/>
        <w:numPr>
          <w:ilvl w:val="1"/>
          <w:numId w:val="6"/>
        </w:numPr>
      </w:pPr>
      <w:bookmarkStart w:id="4336" w:name="_Toc328948822"/>
      <w:r>
        <w:t>Configure SSH</w:t>
      </w:r>
      <w:bookmarkEnd w:id="4336"/>
    </w:p>
    <w:p w:rsidR="001746EA" w:rsidRDefault="001746EA" w:rsidP="001746EA">
      <w:pPr>
        <w:pStyle w:val="CISRuleComponent"/>
      </w:pPr>
      <w:r>
        <w:t xml:space="preserve">Description: </w:t>
      </w:r>
    </w:p>
    <w:p w:rsidR="001746EA" w:rsidRPr="00B33B30" w:rsidRDefault="001746EA" w:rsidP="00B33B30">
      <w:pPr>
        <w:pStyle w:val="CISNormal"/>
      </w:pPr>
      <w:r w:rsidRPr="00B33B30">
        <w:t xml:space="preserve">SSH is a secure, encrypted replacement for common login services such as </w:t>
      </w:r>
      <w:r w:rsidRPr="00B33B30">
        <w:rPr>
          <w:rStyle w:val="CodeChar"/>
          <w:sz w:val="24"/>
          <w:szCs w:val="24"/>
        </w:rPr>
        <w:t>telnet</w:t>
      </w:r>
      <w:r w:rsidRPr="00B33B30">
        <w:t xml:space="preserve">, </w:t>
      </w:r>
      <w:r w:rsidRPr="00B33B30">
        <w:rPr>
          <w:rStyle w:val="CodeChar"/>
          <w:sz w:val="24"/>
          <w:szCs w:val="24"/>
        </w:rPr>
        <w:t>ftp</w:t>
      </w:r>
      <w:r w:rsidRPr="00B33B30">
        <w:t xml:space="preserve">, </w:t>
      </w:r>
      <w:r w:rsidRPr="00B33B30">
        <w:rPr>
          <w:rStyle w:val="CodeChar"/>
          <w:sz w:val="24"/>
          <w:szCs w:val="24"/>
        </w:rPr>
        <w:t>rlogin</w:t>
      </w:r>
      <w:r w:rsidRPr="0049056B">
        <w:t>,</w:t>
      </w:r>
      <w:r w:rsidR="0049056B" w:rsidRPr="0049056B">
        <w:t xml:space="preserve"> </w:t>
      </w:r>
      <w:r w:rsidRPr="00B33B30">
        <w:rPr>
          <w:rStyle w:val="CodeChar"/>
          <w:sz w:val="24"/>
          <w:szCs w:val="24"/>
        </w:rPr>
        <w:t>rsh</w:t>
      </w:r>
      <w:r w:rsidRPr="00B33B30">
        <w:t xml:space="preserve">, and </w:t>
      </w:r>
      <w:r w:rsidRPr="00B33B30">
        <w:rPr>
          <w:rStyle w:val="CodeChar"/>
          <w:sz w:val="24"/>
          <w:szCs w:val="24"/>
        </w:rPr>
        <w:t>rcp</w:t>
      </w:r>
      <w:r w:rsidRPr="00B33B30">
        <w:t xml:space="preserve">.  </w:t>
      </w:r>
    </w:p>
    <w:p w:rsidR="001746EA" w:rsidRDefault="001746EA" w:rsidP="001746EA">
      <w:pPr>
        <w:pStyle w:val="CISRuleComponent"/>
      </w:pPr>
      <w:r w:rsidRPr="006C7502">
        <w:t>Rationale:</w:t>
      </w:r>
    </w:p>
    <w:p w:rsidR="001746EA" w:rsidRPr="004F1CDB" w:rsidRDefault="001746EA" w:rsidP="001746EA">
      <w:pPr>
        <w:pStyle w:val="CISNormal"/>
        <w:rPr>
          <w:rFonts w:ascii="Courier New" w:hAnsi="Courier New" w:cs="Courier New"/>
        </w:rPr>
      </w:pPr>
      <w:r>
        <w:t xml:space="preserve">It is strongly recommended that sites abandon older clear-text login protocols and use SSH to prevent session hijacking and sniffing of sensitive data off the network. </w:t>
      </w:r>
    </w:p>
    <w:p w:rsidR="00602743" w:rsidRDefault="00602743" w:rsidP="006E606D">
      <w:pPr>
        <w:pStyle w:val="Heading3"/>
        <w:tabs>
          <w:tab w:val="center" w:pos="990"/>
        </w:tabs>
        <w:ind w:left="360"/>
      </w:pPr>
      <w:bookmarkStart w:id="4337" w:name="_Toc328948823"/>
      <w:r>
        <w:t>Set SSH Protocol to 2</w:t>
      </w:r>
      <w:bookmarkEnd w:id="4337"/>
    </w:p>
    <w:tbl>
      <w:tblPr>
        <w:tblW w:w="0" w:type="auto"/>
        <w:tblInd w:w="462" w:type="dxa"/>
        <w:tblLayout w:type="fixed"/>
        <w:tblLook w:val="0000" w:firstRow="0" w:lastRow="0" w:firstColumn="0" w:lastColumn="0" w:noHBand="0" w:noVBand="0"/>
      </w:tblPr>
      <w:tblGrid>
        <w:gridCol w:w="3451"/>
        <w:gridCol w:w="4894"/>
      </w:tblGrid>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F3909" w:rsidP="003D4CEC">
            <w:pPr>
              <w:snapToGrid w:val="0"/>
            </w:pPr>
            <w:r>
              <w:t>Level-I</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A6F7A" w:rsidP="003D4CEC">
            <w:pPr>
              <w:snapToGrid w:val="0"/>
            </w:pPr>
            <w:r>
              <w:t>Yes</w:t>
            </w:r>
          </w:p>
        </w:tc>
      </w:tr>
      <w:tr w:rsidR="00FF3909" w:rsidTr="003D4CEC">
        <w:trPr>
          <w:trHeight w:val="256"/>
        </w:trPr>
        <w:tc>
          <w:tcPr>
            <w:tcW w:w="3451" w:type="dxa"/>
            <w:tcBorders>
              <w:left w:val="single" w:sz="4" w:space="0" w:color="000000"/>
              <w:bottom w:val="single" w:sz="4" w:space="0" w:color="000000"/>
            </w:tcBorders>
          </w:tcPr>
          <w:p w:rsidR="00FF3909" w:rsidRDefault="00FF3909" w:rsidP="003D4CEC">
            <w:pPr>
              <w:snapToGrid w:val="0"/>
            </w:pPr>
            <w:r>
              <w:t>Reboot Required</w:t>
            </w:r>
          </w:p>
        </w:tc>
        <w:tc>
          <w:tcPr>
            <w:tcW w:w="4894" w:type="dxa"/>
            <w:tcBorders>
              <w:left w:val="single" w:sz="4" w:space="0" w:color="000000"/>
              <w:bottom w:val="single" w:sz="4" w:space="0" w:color="000000"/>
              <w:right w:val="single" w:sz="4" w:space="0" w:color="000000"/>
            </w:tcBorders>
          </w:tcPr>
          <w:p w:rsidR="00FF3909" w:rsidRDefault="00FA6F7A" w:rsidP="003D4CEC">
            <w:pPr>
              <w:snapToGrid w:val="0"/>
            </w:pPr>
            <w:r>
              <w:t>No</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A6F7A" w:rsidP="003D4CEC">
            <w:pPr>
              <w:snapToGrid w:val="0"/>
            </w:pPr>
            <w:r>
              <w:t>Yes</w:t>
            </w:r>
          </w:p>
        </w:tc>
      </w:tr>
      <w:tr w:rsidR="00FF3909" w:rsidDel="00350415" w:rsidTr="003D4CEC">
        <w:trPr>
          <w:trHeight w:val="256"/>
          <w:del w:id="4338" w:author="blake" w:date="2012-04-05T12:51:00Z"/>
        </w:trPr>
        <w:tc>
          <w:tcPr>
            <w:tcW w:w="3451" w:type="dxa"/>
            <w:tcBorders>
              <w:top w:val="single" w:sz="4" w:space="0" w:color="000000"/>
              <w:left w:val="single" w:sz="4" w:space="0" w:color="000000"/>
              <w:bottom w:val="single" w:sz="4" w:space="0" w:color="000000"/>
            </w:tcBorders>
          </w:tcPr>
          <w:p w:rsidR="00FF3909" w:rsidDel="00350415" w:rsidRDefault="00FF3909" w:rsidP="003D4CEC">
            <w:pPr>
              <w:snapToGrid w:val="0"/>
              <w:rPr>
                <w:del w:id="4339" w:author="blake" w:date="2012-04-05T12:51:00Z"/>
              </w:rPr>
            </w:pPr>
            <w:del w:id="4340" w:author="blake" w:date="2012-04-05T12:51: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F3909" w:rsidDel="00350415" w:rsidRDefault="00BE43E4" w:rsidP="003D4CEC">
            <w:pPr>
              <w:snapToGrid w:val="0"/>
              <w:rPr>
                <w:del w:id="4341" w:author="blake" w:date="2012-04-05T12:51:00Z"/>
              </w:rPr>
            </w:pPr>
            <w:del w:id="4342" w:author="blake" w:date="2012-04-05T12:51:00Z">
              <w:r w:rsidRPr="00BE43E4" w:rsidDel="00350415">
                <w:delText>CCE-4245-7</w:delText>
              </w:r>
            </w:del>
          </w:p>
        </w:tc>
      </w:tr>
    </w:tbl>
    <w:p w:rsidR="00FF3909" w:rsidRDefault="00FF3909" w:rsidP="006E6430">
      <w:pPr>
        <w:pStyle w:val="CISRuleComponent"/>
      </w:pPr>
    </w:p>
    <w:p w:rsidR="001746EA" w:rsidRPr="006472B9" w:rsidRDefault="001746EA" w:rsidP="001746EA">
      <w:pPr>
        <w:pStyle w:val="CISNormal"/>
        <w:rPr>
          <w:b/>
        </w:rPr>
      </w:pPr>
      <w:r w:rsidRPr="006472B9">
        <w:rPr>
          <w:b/>
        </w:rPr>
        <w:t>Description:</w:t>
      </w:r>
    </w:p>
    <w:p w:rsidR="001746EA" w:rsidRDefault="001746EA" w:rsidP="001746EA">
      <w:pPr>
        <w:pStyle w:val="CISNormal"/>
      </w:pPr>
      <w:r>
        <w:t>SSH supports two different and incompatible protocols: SSH1 and SSH2. SSH1 was the original protocol and was subject to security issues. SSH2 is more advanced and secure.</w:t>
      </w:r>
    </w:p>
    <w:p w:rsidR="001746EA" w:rsidRDefault="001746EA" w:rsidP="001746EA">
      <w:pPr>
        <w:pStyle w:val="CISNormal"/>
      </w:pPr>
    </w:p>
    <w:p w:rsidR="001746EA" w:rsidRPr="006472B9" w:rsidRDefault="001746EA" w:rsidP="001746EA">
      <w:pPr>
        <w:pStyle w:val="CISNormal"/>
        <w:rPr>
          <w:b/>
        </w:rPr>
      </w:pPr>
      <w:r w:rsidRPr="006472B9">
        <w:rPr>
          <w:b/>
        </w:rPr>
        <w:t>Rationale:</w:t>
      </w:r>
    </w:p>
    <w:p w:rsidR="001746EA" w:rsidRDefault="003B756C" w:rsidP="001746EA">
      <w:pPr>
        <w:pStyle w:val="CISNormal"/>
      </w:pPr>
      <w:r>
        <w:t>SSH v1 suffers from insecurities that do not affect SSH v2.</w:t>
      </w:r>
    </w:p>
    <w:p w:rsidR="001746EA" w:rsidRDefault="001746EA" w:rsidP="001746EA">
      <w:pPr>
        <w:pStyle w:val="CISNormal"/>
      </w:pPr>
    </w:p>
    <w:p w:rsidR="001746EA" w:rsidRPr="000517D6" w:rsidRDefault="001746EA" w:rsidP="001746EA">
      <w:pPr>
        <w:rPr>
          <w:b/>
        </w:rPr>
      </w:pPr>
      <w:r w:rsidRPr="000517D6">
        <w:rPr>
          <w:b/>
        </w:rPr>
        <w:t>Remediation:</w:t>
      </w:r>
    </w:p>
    <w:p w:rsidR="001746EA" w:rsidRDefault="001746EA" w:rsidP="001746EA">
      <w:r>
        <w:t xml:space="preserve">Edit the </w:t>
      </w:r>
      <w:r w:rsidRPr="008C2729">
        <w:rPr>
          <w:rFonts w:ascii="Courier New" w:hAnsi="Courier New" w:cs="Courier New"/>
        </w:rPr>
        <w:t>/etc/ssh/sshd_config</w:t>
      </w:r>
      <w:r w:rsidRPr="00BC1AB1">
        <w:rPr>
          <w:bCs/>
          <w:kern w:val="32"/>
          <w:szCs w:val="32"/>
        </w:rPr>
        <w:t xml:space="preserve"> file to </w:t>
      </w:r>
      <w:r>
        <w:t>set the parameter as follows:</w:t>
      </w:r>
    </w:p>
    <w:p w:rsidR="001746EA" w:rsidRPr="00FB132F" w:rsidRDefault="003C1CA1" w:rsidP="00FB132F">
      <w:pPr>
        <w:pStyle w:val="CISC0de"/>
        <w:pBdr>
          <w:bottom w:val="single" w:sz="4" w:space="0" w:color="auto"/>
        </w:pBdr>
      </w:pPr>
      <w:r w:rsidRPr="00FB132F">
        <w:t>Protocol 2</w:t>
      </w:r>
    </w:p>
    <w:p w:rsidR="001746EA" w:rsidRDefault="001746EA" w:rsidP="001746EA"/>
    <w:p w:rsidR="001746EA" w:rsidRPr="001E543B" w:rsidRDefault="001746EA" w:rsidP="001746EA">
      <w:pPr>
        <w:pStyle w:val="CISNormal"/>
        <w:rPr>
          <w:b/>
        </w:rPr>
      </w:pPr>
      <w:r w:rsidRPr="001E543B">
        <w:rPr>
          <w:b/>
        </w:rPr>
        <w:t>Audit:</w:t>
      </w:r>
    </w:p>
    <w:p w:rsidR="001746EA" w:rsidRDefault="001746EA" w:rsidP="001746EA">
      <w:pPr>
        <w:pStyle w:val="CISNormal"/>
      </w:pPr>
      <w:r w:rsidRPr="00812654">
        <w:lastRenderedPageBreak/>
        <w:t xml:space="preserve">To verify the correct </w:t>
      </w:r>
      <w:r>
        <w:t>SSH</w:t>
      </w:r>
      <w:r w:rsidRPr="00812654">
        <w:t xml:space="preserve"> sett</w:t>
      </w:r>
      <w:r>
        <w:t>ing, run the following command</w:t>
      </w:r>
      <w:r w:rsidRPr="00812654">
        <w:t xml:space="preserve"> and verify that the output is as shown:</w:t>
      </w:r>
    </w:p>
    <w:p w:rsidR="001746EA" w:rsidRDefault="001746EA" w:rsidP="00FB132F">
      <w:pPr>
        <w:pStyle w:val="CISC0de"/>
        <w:pBdr>
          <w:bottom w:val="single" w:sz="4" w:space="0" w:color="auto"/>
        </w:pBdr>
      </w:pPr>
      <w:r w:rsidRPr="00FB132F">
        <w:t xml:space="preserve"># grep </w:t>
      </w:r>
      <w:r w:rsidR="00505736">
        <w:t>"</w:t>
      </w:r>
      <w:r w:rsidRPr="00FB132F">
        <w:t>^Protocol</w:t>
      </w:r>
      <w:r w:rsidR="00505736">
        <w:t>"</w:t>
      </w:r>
      <w:r w:rsidR="003C1CA1" w:rsidRPr="00FB132F">
        <w:t xml:space="preserve"> /etc/</w:t>
      </w:r>
      <w:r w:rsidR="00FA6F7A" w:rsidRPr="00FB132F">
        <w:t>ssh/</w:t>
      </w:r>
      <w:r w:rsidR="003C1CA1" w:rsidRPr="00FB132F">
        <w:t>sshd_config</w:t>
      </w:r>
      <w:r>
        <w:br/>
        <w:t>Protocol 2</w:t>
      </w:r>
    </w:p>
    <w:p w:rsidR="001746EA" w:rsidDel="00CF576A" w:rsidRDefault="001746EA" w:rsidP="001746EA">
      <w:pPr>
        <w:pStyle w:val="CISNormal"/>
        <w:rPr>
          <w:del w:id="4343" w:author="blake" w:date="2012-04-05T15:33:00Z"/>
        </w:rPr>
      </w:pPr>
    </w:p>
    <w:p w:rsidR="001746EA" w:rsidRDefault="001746EA" w:rsidP="001746EA">
      <w:pPr>
        <w:pStyle w:val="CISNormal"/>
      </w:pPr>
    </w:p>
    <w:p w:rsidR="00E80BD4" w:rsidRDefault="00E80BD4" w:rsidP="006E606D">
      <w:pPr>
        <w:pStyle w:val="Heading3"/>
        <w:tabs>
          <w:tab w:val="center" w:pos="990"/>
        </w:tabs>
        <w:ind w:left="360"/>
      </w:pPr>
      <w:bookmarkStart w:id="4344" w:name="_Toc316997920"/>
      <w:bookmarkStart w:id="4345" w:name="_Toc328948824"/>
      <w:bookmarkEnd w:id="4344"/>
      <w:r>
        <w:t xml:space="preserve">Set LogLevel to </w:t>
      </w:r>
      <w:r w:rsidR="00266841">
        <w:rPr>
          <w:i w:val="0"/>
        </w:rPr>
        <w:t>INFO</w:t>
      </w:r>
      <w:bookmarkEnd w:id="4345"/>
    </w:p>
    <w:tbl>
      <w:tblPr>
        <w:tblW w:w="0" w:type="auto"/>
        <w:tblInd w:w="462" w:type="dxa"/>
        <w:tblLayout w:type="fixed"/>
        <w:tblLook w:val="0000" w:firstRow="0" w:lastRow="0" w:firstColumn="0" w:lastColumn="0" w:noHBand="0" w:noVBand="0"/>
      </w:tblPr>
      <w:tblGrid>
        <w:gridCol w:w="3451"/>
        <w:gridCol w:w="4894"/>
      </w:tblGrid>
      <w:tr w:rsidR="00E80BD4" w:rsidTr="00E80BD4">
        <w:trPr>
          <w:trHeight w:val="256"/>
        </w:trPr>
        <w:tc>
          <w:tcPr>
            <w:tcW w:w="3451" w:type="dxa"/>
            <w:tcBorders>
              <w:top w:val="single" w:sz="4" w:space="0" w:color="000000"/>
              <w:left w:val="single" w:sz="4" w:space="0" w:color="000000"/>
              <w:bottom w:val="single" w:sz="4" w:space="0" w:color="000000"/>
            </w:tcBorders>
          </w:tcPr>
          <w:p w:rsidR="00E80BD4" w:rsidRDefault="00E80BD4" w:rsidP="00E80BD4">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E80BD4" w:rsidRDefault="00E80BD4" w:rsidP="00E80BD4">
            <w:pPr>
              <w:snapToGrid w:val="0"/>
            </w:pPr>
            <w:r>
              <w:t>Level-I</w:t>
            </w:r>
          </w:p>
        </w:tc>
      </w:tr>
      <w:tr w:rsidR="00E80BD4" w:rsidTr="00E80BD4">
        <w:trPr>
          <w:trHeight w:val="256"/>
        </w:trPr>
        <w:tc>
          <w:tcPr>
            <w:tcW w:w="3451" w:type="dxa"/>
            <w:tcBorders>
              <w:top w:val="single" w:sz="4" w:space="0" w:color="000000"/>
              <w:left w:val="single" w:sz="4" w:space="0" w:color="000000"/>
              <w:bottom w:val="single" w:sz="4" w:space="0" w:color="000000"/>
            </w:tcBorders>
          </w:tcPr>
          <w:p w:rsidR="00E80BD4" w:rsidRDefault="00E80BD4" w:rsidP="00E80BD4">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E80BD4" w:rsidRDefault="00E80BD4" w:rsidP="00E80BD4">
            <w:pPr>
              <w:snapToGrid w:val="0"/>
            </w:pPr>
            <w:r>
              <w:t>No</w:t>
            </w:r>
          </w:p>
        </w:tc>
      </w:tr>
      <w:tr w:rsidR="00E80BD4" w:rsidTr="00E80BD4">
        <w:trPr>
          <w:trHeight w:val="256"/>
        </w:trPr>
        <w:tc>
          <w:tcPr>
            <w:tcW w:w="3451" w:type="dxa"/>
            <w:tcBorders>
              <w:left w:val="single" w:sz="4" w:space="0" w:color="000000"/>
              <w:bottom w:val="single" w:sz="4" w:space="0" w:color="000000"/>
            </w:tcBorders>
          </w:tcPr>
          <w:p w:rsidR="00E80BD4" w:rsidRDefault="00E80BD4" w:rsidP="00E80BD4">
            <w:pPr>
              <w:snapToGrid w:val="0"/>
            </w:pPr>
            <w:r>
              <w:t>Reboot Required</w:t>
            </w:r>
          </w:p>
        </w:tc>
        <w:tc>
          <w:tcPr>
            <w:tcW w:w="4894" w:type="dxa"/>
            <w:tcBorders>
              <w:left w:val="single" w:sz="4" w:space="0" w:color="000000"/>
              <w:bottom w:val="single" w:sz="4" w:space="0" w:color="000000"/>
              <w:right w:val="single" w:sz="4" w:space="0" w:color="000000"/>
            </w:tcBorders>
          </w:tcPr>
          <w:p w:rsidR="00E80BD4" w:rsidRDefault="00E80BD4" w:rsidP="00E80BD4">
            <w:pPr>
              <w:snapToGrid w:val="0"/>
            </w:pPr>
            <w:r>
              <w:t>No</w:t>
            </w:r>
          </w:p>
        </w:tc>
      </w:tr>
      <w:tr w:rsidR="00E80BD4" w:rsidTr="00E80BD4">
        <w:trPr>
          <w:trHeight w:val="256"/>
        </w:trPr>
        <w:tc>
          <w:tcPr>
            <w:tcW w:w="3451" w:type="dxa"/>
            <w:tcBorders>
              <w:top w:val="single" w:sz="4" w:space="0" w:color="000000"/>
              <w:left w:val="single" w:sz="4" w:space="0" w:color="000000"/>
              <w:bottom w:val="single" w:sz="4" w:space="0" w:color="000000"/>
            </w:tcBorders>
          </w:tcPr>
          <w:p w:rsidR="00E80BD4" w:rsidRDefault="00E80BD4" w:rsidP="00E80BD4">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E80BD4" w:rsidRDefault="00E80BD4" w:rsidP="00E80BD4">
            <w:pPr>
              <w:snapToGrid w:val="0"/>
            </w:pPr>
            <w:r>
              <w:t>Yes</w:t>
            </w:r>
          </w:p>
        </w:tc>
      </w:tr>
      <w:tr w:rsidR="00E80BD4" w:rsidTr="00E80BD4">
        <w:trPr>
          <w:trHeight w:val="256"/>
        </w:trPr>
        <w:tc>
          <w:tcPr>
            <w:tcW w:w="3451" w:type="dxa"/>
            <w:tcBorders>
              <w:top w:val="single" w:sz="4" w:space="0" w:color="000000"/>
              <w:left w:val="single" w:sz="4" w:space="0" w:color="000000"/>
              <w:bottom w:val="single" w:sz="4" w:space="0" w:color="000000"/>
            </w:tcBorders>
          </w:tcPr>
          <w:p w:rsidR="00E80BD4" w:rsidRDefault="00E80BD4" w:rsidP="00E80BD4">
            <w:pPr>
              <w:snapToGrid w:val="0"/>
            </w:pPr>
            <w:del w:id="4346" w:author="blake" w:date="2012-04-05T12:51: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E80BD4" w:rsidRDefault="00E80BD4" w:rsidP="00E80BD4">
            <w:pPr>
              <w:snapToGrid w:val="0"/>
            </w:pPr>
          </w:p>
        </w:tc>
      </w:tr>
    </w:tbl>
    <w:p w:rsidR="00E80BD4" w:rsidRDefault="00E80BD4" w:rsidP="00E80BD4">
      <w:pPr>
        <w:pStyle w:val="CISRuleComponent"/>
      </w:pPr>
    </w:p>
    <w:p w:rsidR="00E80BD4" w:rsidRPr="006472B9" w:rsidRDefault="00E80BD4" w:rsidP="00E80BD4">
      <w:pPr>
        <w:pStyle w:val="CISNormal"/>
        <w:rPr>
          <w:b/>
        </w:rPr>
      </w:pPr>
      <w:r w:rsidRPr="006472B9">
        <w:rPr>
          <w:b/>
        </w:rPr>
        <w:t>Description:</w:t>
      </w:r>
    </w:p>
    <w:p w:rsidR="00E80BD4" w:rsidRDefault="00E80BD4" w:rsidP="00E80BD4">
      <w:pPr>
        <w:pStyle w:val="CISNormal"/>
      </w:pPr>
      <w:r>
        <w:t xml:space="preserve">The </w:t>
      </w:r>
      <w:r w:rsidR="00A80C1E">
        <w:rPr>
          <w:rFonts w:ascii="Courier New" w:hAnsi="Courier New" w:cs="Courier New"/>
          <w:bCs w:val="0"/>
          <w:kern w:val="0"/>
          <w:szCs w:val="24"/>
        </w:rPr>
        <w:t>INFO</w:t>
      </w:r>
      <w:r w:rsidR="00A80C1E">
        <w:t xml:space="preserve"> </w:t>
      </w:r>
      <w:r>
        <w:t xml:space="preserve">parameter specifices that record login and logout activity will be logged. </w:t>
      </w:r>
    </w:p>
    <w:p w:rsidR="00E80BD4" w:rsidRDefault="00E80BD4" w:rsidP="00E80BD4">
      <w:pPr>
        <w:pStyle w:val="CISNormal"/>
      </w:pPr>
    </w:p>
    <w:p w:rsidR="00E80BD4" w:rsidRPr="006472B9" w:rsidRDefault="00E80BD4" w:rsidP="00E80BD4">
      <w:pPr>
        <w:pStyle w:val="CISNormal"/>
        <w:rPr>
          <w:b/>
        </w:rPr>
      </w:pPr>
      <w:r w:rsidRPr="006472B9">
        <w:rPr>
          <w:b/>
        </w:rPr>
        <w:t>Rationale:</w:t>
      </w:r>
    </w:p>
    <w:p w:rsidR="00D21D2F" w:rsidRDefault="00D21D2F" w:rsidP="00E80BD4">
      <w:pPr>
        <w:pStyle w:val="CISNormal"/>
      </w:pPr>
      <w:r>
        <w:t xml:space="preserve">SSH provides several logging levels with varying amounts of verbosity.  </w:t>
      </w:r>
      <w:del w:id="4347" w:author="blake" w:date="2012-04-05T12:52:00Z">
        <w:r w:rsidDel="00350415">
          <w:delText>The "</w:delText>
        </w:r>
      </w:del>
      <w:r w:rsidRPr="00350415">
        <w:rPr>
          <w:rStyle w:val="CodeChar"/>
          <w:color w:val="000000" w:themeColor="text1"/>
          <w:rPrChange w:id="4348" w:author="blake" w:date="2012-04-05T12:52:00Z">
            <w:rPr>
              <w:rStyle w:val="StyleUnixStuffCharacter"/>
              <w:rFonts w:eastAsia="MS Mincho"/>
            </w:rPr>
          </w:rPrChange>
        </w:rPr>
        <w:t>DEBUG</w:t>
      </w:r>
      <w:del w:id="4349" w:author="blake" w:date="2012-04-05T12:52:00Z">
        <w:r w:rsidDel="00350415">
          <w:delText>"</w:delText>
        </w:r>
      </w:del>
      <w:r>
        <w:t xml:space="preserve"> is specifically </w:t>
      </w:r>
      <w:r w:rsidRPr="0082602B">
        <w:rPr>
          <w:i/>
        </w:rPr>
        <w:t>not</w:t>
      </w:r>
      <w:r>
        <w:t xml:space="preserve"> recommended other than strictly for debugging SSH communications since it provides so much data that it is difficult to identify important security information.  </w:t>
      </w:r>
      <w:del w:id="4350" w:author="blake" w:date="2012-04-05T12:52:00Z">
        <w:r w:rsidRPr="00350415" w:rsidDel="00350415">
          <w:rPr>
            <w:rStyle w:val="CodeChar"/>
            <w:rPrChange w:id="4351" w:author="blake" w:date="2012-04-05T12:52:00Z">
              <w:rPr/>
            </w:rPrChange>
          </w:rPr>
          <w:delText>The "</w:delText>
        </w:r>
      </w:del>
      <w:r w:rsidRPr="00350415">
        <w:rPr>
          <w:rStyle w:val="CodeChar"/>
          <w:rPrChange w:id="4352" w:author="blake" w:date="2012-04-05T12:52:00Z">
            <w:rPr>
              <w:rStyle w:val="StyleUnixStuffCharacter"/>
              <w:rFonts w:eastAsia="MS Mincho"/>
            </w:rPr>
          </w:rPrChange>
        </w:rPr>
        <w:t>INFO</w:t>
      </w:r>
      <w:del w:id="4353" w:author="blake" w:date="2012-04-05T12:52:00Z">
        <w:r w:rsidRPr="00350415" w:rsidDel="00350415">
          <w:rPr>
            <w:rStyle w:val="CodeChar"/>
            <w:rPrChange w:id="4354" w:author="blake" w:date="2012-04-05T12:52:00Z">
              <w:rPr/>
            </w:rPrChange>
          </w:rPr>
          <w:delText>"</w:delText>
        </w:r>
      </w:del>
      <w:r>
        <w:t xml:space="preserve"> level is the basic level that only records login activity of SSH users. In many situations, such as Incident Response, it is important to determine when a particular user was active on a system. The logout record can eliminate those users who disconnected, which helps narrow the field. </w:t>
      </w:r>
    </w:p>
    <w:p w:rsidR="00E80BD4" w:rsidRDefault="00D21D2F" w:rsidP="00E80BD4">
      <w:pPr>
        <w:pStyle w:val="CISNormal"/>
      </w:pPr>
      <w:r>
        <w:t xml:space="preserve"> </w:t>
      </w:r>
    </w:p>
    <w:p w:rsidR="00E80BD4" w:rsidRPr="000517D6" w:rsidRDefault="00E80BD4" w:rsidP="00E80BD4">
      <w:pPr>
        <w:rPr>
          <w:b/>
        </w:rPr>
      </w:pPr>
      <w:r w:rsidRPr="000517D6">
        <w:rPr>
          <w:b/>
        </w:rPr>
        <w:t>Remediation:</w:t>
      </w:r>
    </w:p>
    <w:p w:rsidR="00E80BD4" w:rsidRDefault="00E80BD4" w:rsidP="00E80BD4">
      <w:r>
        <w:t xml:space="preserve">Edit the </w:t>
      </w:r>
      <w:r w:rsidRPr="008C2729">
        <w:rPr>
          <w:rFonts w:ascii="Courier New" w:hAnsi="Courier New" w:cs="Courier New"/>
        </w:rPr>
        <w:t>/etc/ssh/sshd_config</w:t>
      </w:r>
      <w:r w:rsidRPr="00BC1AB1">
        <w:rPr>
          <w:bCs/>
          <w:kern w:val="32"/>
          <w:szCs w:val="32"/>
        </w:rPr>
        <w:t xml:space="preserve"> file</w:t>
      </w:r>
      <w:r>
        <w:t xml:space="preserve"> to set the parameter as follows:</w:t>
      </w:r>
    </w:p>
    <w:p w:rsidR="00E80BD4" w:rsidRPr="00FB132F" w:rsidRDefault="00D21D2F" w:rsidP="00E80BD4">
      <w:pPr>
        <w:pStyle w:val="CISC0de"/>
        <w:pBdr>
          <w:bottom w:val="single" w:sz="4" w:space="0" w:color="auto"/>
        </w:pBdr>
      </w:pPr>
      <w:r>
        <w:t>LogLevel</w:t>
      </w:r>
      <w:r w:rsidR="00E80BD4" w:rsidRPr="00FB132F">
        <w:t xml:space="preserve"> </w:t>
      </w:r>
      <w:r w:rsidR="00A80C1E">
        <w:t>INFO</w:t>
      </w:r>
    </w:p>
    <w:p w:rsidR="00E80BD4" w:rsidRDefault="00E80BD4" w:rsidP="00E80BD4">
      <w:pPr>
        <w:pStyle w:val="CISNormal"/>
        <w:rPr>
          <w:b/>
        </w:rPr>
      </w:pPr>
    </w:p>
    <w:p w:rsidR="00E80BD4" w:rsidRPr="001E543B" w:rsidRDefault="00E80BD4" w:rsidP="00E80BD4">
      <w:pPr>
        <w:pStyle w:val="CISNormal"/>
        <w:rPr>
          <w:b/>
        </w:rPr>
      </w:pPr>
      <w:r w:rsidRPr="001E543B">
        <w:rPr>
          <w:b/>
        </w:rPr>
        <w:t>Audit:</w:t>
      </w:r>
    </w:p>
    <w:p w:rsidR="00E80BD4" w:rsidRDefault="00E80BD4" w:rsidP="00E80BD4">
      <w:pPr>
        <w:pStyle w:val="CISNormal"/>
      </w:pPr>
      <w:r w:rsidRPr="00812654">
        <w:t xml:space="preserve">To verify the correct </w:t>
      </w:r>
      <w:r>
        <w:t>SSH</w:t>
      </w:r>
      <w:r w:rsidRPr="00812654">
        <w:t xml:space="preserve"> sett</w:t>
      </w:r>
      <w:r>
        <w:t>ing, run the following command</w:t>
      </w:r>
      <w:r w:rsidRPr="00812654">
        <w:t xml:space="preserve"> and verify that the output is as shown:</w:t>
      </w:r>
    </w:p>
    <w:p w:rsidR="00E80BD4" w:rsidRDefault="00E80BD4" w:rsidP="00E80BD4">
      <w:pPr>
        <w:pStyle w:val="CISC0de"/>
        <w:pBdr>
          <w:bottom w:val="single" w:sz="4" w:space="0" w:color="auto"/>
        </w:pBdr>
      </w:pPr>
      <w:r w:rsidRPr="00FB132F">
        <w:t xml:space="preserve"># grep </w:t>
      </w:r>
      <w:r>
        <w:t>"</w:t>
      </w:r>
      <w:r w:rsidRPr="00FB132F">
        <w:t>^</w:t>
      </w:r>
      <w:r w:rsidR="00D21D2F">
        <w:t>LogLevel</w:t>
      </w:r>
      <w:r>
        <w:t>"</w:t>
      </w:r>
      <w:r w:rsidRPr="00FB132F">
        <w:t xml:space="preserve"> /etc/ssh/sshd_config </w:t>
      </w:r>
      <w:r>
        <w:br/>
      </w:r>
      <w:r w:rsidR="00D21D2F">
        <w:t xml:space="preserve">LogLevel </w:t>
      </w:r>
      <w:r w:rsidR="00185A19">
        <w:t>INFO</w:t>
      </w:r>
    </w:p>
    <w:p w:rsidR="00E80BD4" w:rsidRDefault="00860AD3" w:rsidP="006E606D">
      <w:pPr>
        <w:pStyle w:val="Heading3"/>
        <w:tabs>
          <w:tab w:val="center" w:pos="990"/>
        </w:tabs>
        <w:ind w:left="360"/>
      </w:pPr>
      <w:bookmarkStart w:id="4355" w:name="_Toc328948825"/>
      <w:r>
        <w:t>Set Permissions on /etc/</w:t>
      </w:r>
      <w:r w:rsidR="00EA20E1">
        <w:t>ssh/</w:t>
      </w:r>
      <w:r>
        <w:t>sshd_</w:t>
      </w:r>
      <w:r w:rsidR="00DC06F3">
        <w:t>config</w:t>
      </w:r>
      <w:bookmarkEnd w:id="4355"/>
    </w:p>
    <w:tbl>
      <w:tblPr>
        <w:tblW w:w="0" w:type="auto"/>
        <w:tblInd w:w="462" w:type="dxa"/>
        <w:tblLayout w:type="fixed"/>
        <w:tblLook w:val="04A0" w:firstRow="1" w:lastRow="0" w:firstColumn="1" w:lastColumn="0" w:noHBand="0" w:noVBand="1"/>
      </w:tblPr>
      <w:tblGrid>
        <w:gridCol w:w="3451"/>
        <w:gridCol w:w="4894"/>
      </w:tblGrid>
      <w:tr w:rsidR="00DC06F3" w:rsidTr="00DC06F3">
        <w:trPr>
          <w:trHeight w:val="256"/>
        </w:trPr>
        <w:tc>
          <w:tcPr>
            <w:tcW w:w="3451" w:type="dxa"/>
            <w:tcBorders>
              <w:top w:val="single" w:sz="4" w:space="0" w:color="000000"/>
              <w:left w:val="single" w:sz="4" w:space="0" w:color="000000"/>
              <w:bottom w:val="single" w:sz="4" w:space="0" w:color="000000"/>
              <w:right w:val="nil"/>
            </w:tcBorders>
            <w:hideMark/>
          </w:tcPr>
          <w:p w:rsidR="00DC06F3" w:rsidRDefault="00DC06F3" w:rsidP="00DC06F3">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DC06F3" w:rsidRDefault="00DC06F3" w:rsidP="00DC06F3">
            <w:pPr>
              <w:snapToGrid w:val="0"/>
              <w:spacing w:line="276" w:lineRule="auto"/>
            </w:pPr>
            <w:r>
              <w:t>Level-I</w:t>
            </w:r>
          </w:p>
        </w:tc>
      </w:tr>
      <w:tr w:rsidR="00DC06F3" w:rsidTr="00DC06F3">
        <w:trPr>
          <w:trHeight w:val="256"/>
        </w:trPr>
        <w:tc>
          <w:tcPr>
            <w:tcW w:w="3451" w:type="dxa"/>
            <w:tcBorders>
              <w:top w:val="single" w:sz="4" w:space="0" w:color="000000"/>
              <w:left w:val="single" w:sz="4" w:space="0" w:color="000000"/>
              <w:bottom w:val="single" w:sz="4" w:space="0" w:color="000000"/>
              <w:right w:val="nil"/>
            </w:tcBorders>
            <w:hideMark/>
          </w:tcPr>
          <w:p w:rsidR="00DC06F3" w:rsidRDefault="00DC06F3" w:rsidP="00DC06F3">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DC06F3" w:rsidRDefault="00DC06F3" w:rsidP="00DC06F3">
            <w:pPr>
              <w:snapToGrid w:val="0"/>
              <w:spacing w:line="276" w:lineRule="auto"/>
            </w:pPr>
            <w:r>
              <w:t>Yes</w:t>
            </w:r>
          </w:p>
        </w:tc>
      </w:tr>
      <w:tr w:rsidR="00DC06F3" w:rsidTr="00DC06F3">
        <w:trPr>
          <w:trHeight w:val="256"/>
        </w:trPr>
        <w:tc>
          <w:tcPr>
            <w:tcW w:w="3451" w:type="dxa"/>
            <w:tcBorders>
              <w:top w:val="nil"/>
              <w:left w:val="single" w:sz="4" w:space="0" w:color="000000"/>
              <w:bottom w:val="single" w:sz="4" w:space="0" w:color="000000"/>
              <w:right w:val="nil"/>
            </w:tcBorders>
            <w:hideMark/>
          </w:tcPr>
          <w:p w:rsidR="00DC06F3" w:rsidRDefault="00DC06F3" w:rsidP="00DC06F3">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DC06F3" w:rsidRDefault="00DC06F3" w:rsidP="00DC06F3">
            <w:pPr>
              <w:snapToGrid w:val="0"/>
              <w:spacing w:line="276" w:lineRule="auto"/>
            </w:pPr>
            <w:r>
              <w:t>No</w:t>
            </w:r>
          </w:p>
        </w:tc>
      </w:tr>
      <w:tr w:rsidR="00DC06F3" w:rsidTr="00DC06F3">
        <w:trPr>
          <w:trHeight w:val="256"/>
        </w:trPr>
        <w:tc>
          <w:tcPr>
            <w:tcW w:w="3451" w:type="dxa"/>
            <w:tcBorders>
              <w:top w:val="single" w:sz="4" w:space="0" w:color="000000"/>
              <w:left w:val="single" w:sz="4" w:space="0" w:color="000000"/>
              <w:bottom w:val="single" w:sz="4" w:space="0" w:color="000000"/>
              <w:right w:val="nil"/>
            </w:tcBorders>
            <w:hideMark/>
          </w:tcPr>
          <w:p w:rsidR="00DC06F3" w:rsidRDefault="00DC06F3" w:rsidP="00DC06F3">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DC06F3" w:rsidRDefault="00DC06F3" w:rsidP="00DC06F3">
            <w:pPr>
              <w:snapToGrid w:val="0"/>
              <w:spacing w:line="276" w:lineRule="auto"/>
            </w:pPr>
            <w:r>
              <w:t>Yes</w:t>
            </w:r>
          </w:p>
        </w:tc>
      </w:tr>
      <w:tr w:rsidR="00DC06F3" w:rsidDel="00350415" w:rsidTr="00DC06F3">
        <w:trPr>
          <w:trHeight w:val="256"/>
          <w:del w:id="4356" w:author="blake" w:date="2012-04-05T12:53:00Z"/>
        </w:trPr>
        <w:tc>
          <w:tcPr>
            <w:tcW w:w="3451" w:type="dxa"/>
            <w:tcBorders>
              <w:top w:val="single" w:sz="4" w:space="0" w:color="000000"/>
              <w:left w:val="single" w:sz="4" w:space="0" w:color="000000"/>
              <w:bottom w:val="single" w:sz="4" w:space="0" w:color="000000"/>
              <w:right w:val="nil"/>
            </w:tcBorders>
            <w:hideMark/>
          </w:tcPr>
          <w:p w:rsidR="00DC06F3" w:rsidDel="00350415" w:rsidRDefault="00DC06F3" w:rsidP="00DC06F3">
            <w:pPr>
              <w:snapToGrid w:val="0"/>
              <w:spacing w:line="276" w:lineRule="auto"/>
              <w:rPr>
                <w:del w:id="4357" w:author="blake" w:date="2012-04-05T12:53:00Z"/>
              </w:rPr>
            </w:pPr>
            <w:del w:id="4358" w:author="blake" w:date="2012-04-05T12:53: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DC06F3" w:rsidDel="00350415" w:rsidRDefault="00DC06F3" w:rsidP="00DC06F3">
            <w:pPr>
              <w:snapToGrid w:val="0"/>
              <w:spacing w:line="276" w:lineRule="auto"/>
              <w:rPr>
                <w:del w:id="4359" w:author="blake" w:date="2012-04-05T12:53:00Z"/>
              </w:rPr>
            </w:pPr>
            <w:del w:id="4360" w:author="blake" w:date="2012-04-05T12:53:00Z">
              <w:r w:rsidDel="00350415">
                <w:delText>CCE-3958-6</w:delText>
              </w:r>
            </w:del>
          </w:p>
          <w:p w:rsidR="00DC06F3" w:rsidDel="00350415" w:rsidRDefault="00DC06F3" w:rsidP="00DC06F3">
            <w:pPr>
              <w:snapToGrid w:val="0"/>
              <w:spacing w:line="276" w:lineRule="auto"/>
              <w:rPr>
                <w:del w:id="4361" w:author="blake" w:date="2012-04-05T12:53:00Z"/>
              </w:rPr>
            </w:pPr>
            <w:del w:id="4362" w:author="blake" w:date="2012-04-05T12:53:00Z">
              <w:r w:rsidDel="00350415">
                <w:delText>CCE-3495-9</w:delText>
              </w:r>
            </w:del>
          </w:p>
        </w:tc>
      </w:tr>
    </w:tbl>
    <w:p w:rsidR="00DC06F3" w:rsidRDefault="00DC06F3" w:rsidP="00DC06F3">
      <w:pPr>
        <w:pStyle w:val="CISRuleComponent"/>
      </w:pPr>
      <w:r>
        <w:lastRenderedPageBreak/>
        <w:t xml:space="preserve">Description: </w:t>
      </w:r>
    </w:p>
    <w:p w:rsidR="00DC06F3" w:rsidRDefault="00DC06F3" w:rsidP="00DC06F3">
      <w:pPr>
        <w:pStyle w:val="CISNormal"/>
      </w:pPr>
      <w:r>
        <w:t xml:space="preserve">The </w:t>
      </w:r>
      <w:r w:rsidRPr="006E759B">
        <w:rPr>
          <w:rStyle w:val="CodeChar"/>
          <w:sz w:val="24"/>
          <w:szCs w:val="24"/>
        </w:rPr>
        <w:t>/etc/</w:t>
      </w:r>
      <w:r w:rsidR="00EA20E1">
        <w:rPr>
          <w:rStyle w:val="CodeChar"/>
          <w:sz w:val="24"/>
          <w:szCs w:val="24"/>
        </w:rPr>
        <w:t>ssh/</w:t>
      </w:r>
      <w:r w:rsidR="00860AD3">
        <w:rPr>
          <w:rStyle w:val="CodeChar"/>
          <w:sz w:val="24"/>
          <w:szCs w:val="24"/>
        </w:rPr>
        <w:t>sshd_config</w:t>
      </w:r>
      <w:r>
        <w:t xml:space="preserve"> file contains </w:t>
      </w:r>
      <w:r w:rsidR="00860AD3">
        <w:t xml:space="preserve">configuration specifications for </w:t>
      </w:r>
      <w:r w:rsidR="00860AD3" w:rsidRPr="00936939">
        <w:rPr>
          <w:rStyle w:val="CodeChar"/>
          <w:sz w:val="24"/>
          <w:szCs w:val="24"/>
        </w:rPr>
        <w:t>sshd</w:t>
      </w:r>
      <w:r>
        <w:t>. The command below sets the owner and group of the file to root.</w:t>
      </w:r>
    </w:p>
    <w:p w:rsidR="00DC06F3" w:rsidRDefault="00DC06F3" w:rsidP="00DC06F3">
      <w:pPr>
        <w:pStyle w:val="CISRuleComponent"/>
      </w:pPr>
      <w:r>
        <w:t>Rationale:</w:t>
      </w:r>
    </w:p>
    <w:p w:rsidR="00DC06F3" w:rsidRDefault="00DC06F3" w:rsidP="00DC06F3">
      <w:pPr>
        <w:pStyle w:val="CISNormal"/>
      </w:pPr>
      <w:r>
        <w:t xml:space="preserve">The </w:t>
      </w:r>
      <w:r w:rsidRPr="006E759B">
        <w:rPr>
          <w:rStyle w:val="CodeChar"/>
          <w:sz w:val="24"/>
          <w:szCs w:val="24"/>
        </w:rPr>
        <w:t>/etc/</w:t>
      </w:r>
      <w:r w:rsidR="00EA20E1">
        <w:rPr>
          <w:rStyle w:val="CodeChar"/>
          <w:sz w:val="24"/>
          <w:szCs w:val="24"/>
        </w:rPr>
        <w:t>ssh/</w:t>
      </w:r>
      <w:r w:rsidR="00860AD3">
        <w:rPr>
          <w:rStyle w:val="CodeChar"/>
          <w:sz w:val="24"/>
          <w:szCs w:val="24"/>
        </w:rPr>
        <w:t>sshd_config</w:t>
      </w:r>
      <w:r>
        <w:t xml:space="preserve"> file needs to be protected from unauthorized changes by non-priliveged users, but needs to be readable as this information is used with many non-privileged programs. </w:t>
      </w:r>
    </w:p>
    <w:p w:rsidR="00DC06F3" w:rsidRDefault="00DC06F3" w:rsidP="00DC06F3">
      <w:pPr>
        <w:pStyle w:val="CISNormal"/>
      </w:pPr>
    </w:p>
    <w:p w:rsidR="00DC06F3" w:rsidRDefault="00DC06F3" w:rsidP="00DC06F3">
      <w:pPr>
        <w:pStyle w:val="CISNormal"/>
        <w:rPr>
          <w:b/>
        </w:rPr>
      </w:pPr>
      <w:r>
        <w:rPr>
          <w:b/>
        </w:rPr>
        <w:t>Audit:</w:t>
      </w:r>
    </w:p>
    <w:p w:rsidR="00DC06F3" w:rsidRDefault="00DC06F3" w:rsidP="00DC06F3">
      <w:pPr>
        <w:pStyle w:val="CISNormal"/>
      </w:pPr>
      <w:r>
        <w:t xml:space="preserve">Run the following command to determine the user and group ownership on the </w:t>
      </w:r>
      <w:r w:rsidRPr="00325EB7">
        <w:rPr>
          <w:rStyle w:val="CodeChar"/>
          <w:sz w:val="24"/>
          <w:szCs w:val="24"/>
        </w:rPr>
        <w:t>/etc/</w:t>
      </w:r>
      <w:r w:rsidR="00EA20E1">
        <w:rPr>
          <w:rStyle w:val="CodeChar"/>
          <w:sz w:val="24"/>
          <w:szCs w:val="24"/>
        </w:rPr>
        <w:t>ssh/</w:t>
      </w:r>
      <w:r w:rsidR="00860AD3">
        <w:rPr>
          <w:rStyle w:val="CodeChar"/>
          <w:sz w:val="24"/>
          <w:szCs w:val="24"/>
        </w:rPr>
        <w:t>sshd_config</w:t>
      </w:r>
      <w:r>
        <w:t xml:space="preserve"> file. </w:t>
      </w:r>
    </w:p>
    <w:p w:rsidR="00DC06F3" w:rsidRDefault="00DC06F3" w:rsidP="00DC06F3">
      <w:pPr>
        <w:pStyle w:val="CISNormal"/>
      </w:pPr>
    </w:p>
    <w:p w:rsidR="00DC06F3" w:rsidRPr="00FB132F" w:rsidRDefault="00DC06F3" w:rsidP="00DC06F3">
      <w:pPr>
        <w:pStyle w:val="CISC0de"/>
        <w:pBdr>
          <w:bottom w:val="single" w:sz="4" w:space="0" w:color="auto"/>
        </w:pBdr>
      </w:pPr>
      <w:r>
        <w:t xml:space="preserve"># </w:t>
      </w:r>
      <w:r w:rsidRPr="00FB132F">
        <w:t xml:space="preserve">/bin/ls </w:t>
      </w:r>
      <w:r>
        <w:t>-</w:t>
      </w:r>
      <w:r w:rsidR="00860AD3">
        <w:t>l /etc/</w:t>
      </w:r>
      <w:r w:rsidR="00EA20E1">
        <w:t>ssh/</w:t>
      </w:r>
      <w:r w:rsidR="00860AD3">
        <w:t>sshd_config</w:t>
      </w:r>
    </w:p>
    <w:p w:rsidR="00DC06F3" w:rsidRDefault="00DC06F3" w:rsidP="00DC06F3">
      <w:pPr>
        <w:pStyle w:val="CISC0de"/>
        <w:pBdr>
          <w:bottom w:val="single" w:sz="4" w:space="0" w:color="auto"/>
        </w:pBdr>
      </w:pPr>
      <w:r>
        <w:t>-rw-</w:t>
      </w:r>
      <w:r w:rsidR="00EA20E1">
        <w:t>-</w:t>
      </w:r>
      <w:r>
        <w:t>--</w:t>
      </w:r>
      <w:r w:rsidR="00EA20E1">
        <w:t>-</w:t>
      </w:r>
      <w:r>
        <w:t xml:space="preserve">-- 1 root </w:t>
      </w:r>
      <w:r w:rsidR="00860AD3">
        <w:t>root 762 Sep 23  002 /etc/</w:t>
      </w:r>
      <w:r w:rsidR="00EA20E1">
        <w:t>ssh/</w:t>
      </w:r>
      <w:r w:rsidR="00860AD3">
        <w:t>sshd_config</w:t>
      </w:r>
    </w:p>
    <w:p w:rsidR="00DC06F3" w:rsidRPr="006E759B" w:rsidRDefault="00DC06F3" w:rsidP="00DC06F3">
      <w:pPr>
        <w:pStyle w:val="CISNormal"/>
      </w:pPr>
    </w:p>
    <w:p w:rsidR="00DC06F3" w:rsidRDefault="00DC06F3" w:rsidP="00DC06F3">
      <w:pPr>
        <w:pStyle w:val="CISNormal"/>
        <w:rPr>
          <w:b/>
        </w:rPr>
      </w:pPr>
      <w:r>
        <w:rPr>
          <w:b/>
        </w:rPr>
        <w:t>Remediation:</w:t>
      </w:r>
    </w:p>
    <w:p w:rsidR="00DC06F3" w:rsidRDefault="00DC06F3" w:rsidP="00DC06F3">
      <w:pPr>
        <w:pStyle w:val="CISNormal"/>
        <w:spacing w:after="240"/>
      </w:pPr>
      <w:r>
        <w:t xml:space="preserve">If the user and group ownership of the </w:t>
      </w:r>
      <w:r w:rsidRPr="00325EB7">
        <w:rPr>
          <w:rStyle w:val="CodeChar"/>
          <w:sz w:val="24"/>
          <w:szCs w:val="24"/>
        </w:rPr>
        <w:t>/etc/</w:t>
      </w:r>
      <w:r w:rsidR="006B420F">
        <w:rPr>
          <w:rStyle w:val="CodeChar"/>
          <w:sz w:val="24"/>
          <w:szCs w:val="24"/>
        </w:rPr>
        <w:t>sshd_config</w:t>
      </w:r>
      <w:r w:rsidRPr="00BC1AB1">
        <w:t xml:space="preserve"> </w:t>
      </w:r>
      <w:r>
        <w:t>file are incorrect, run the following command to correct them:</w:t>
      </w:r>
    </w:p>
    <w:p w:rsidR="006B420F" w:rsidDel="00350415" w:rsidRDefault="006B420F" w:rsidP="006B420F">
      <w:pPr>
        <w:pStyle w:val="CISNormal"/>
        <w:rPr>
          <w:del w:id="4363" w:author="blake" w:date="2012-04-05T12:53:00Z"/>
        </w:rPr>
      </w:pPr>
    </w:p>
    <w:p w:rsidR="006B420F" w:rsidRPr="00FB132F" w:rsidRDefault="006B420F" w:rsidP="006B420F">
      <w:pPr>
        <w:pStyle w:val="CISC0de"/>
        <w:pBdr>
          <w:bottom w:val="single" w:sz="4" w:space="0" w:color="auto"/>
        </w:pBdr>
      </w:pPr>
      <w:r>
        <w:t># chown root:root /etc/sshd_config</w:t>
      </w:r>
    </w:p>
    <w:p w:rsidR="006B420F" w:rsidDel="00350415" w:rsidRDefault="006B420F" w:rsidP="006B420F">
      <w:pPr>
        <w:pStyle w:val="CISC0de"/>
        <w:pBdr>
          <w:bottom w:val="single" w:sz="4" w:space="0" w:color="auto"/>
        </w:pBdr>
        <w:rPr>
          <w:del w:id="4364" w:author="blake" w:date="2012-04-05T12:53:00Z"/>
        </w:rPr>
      </w:pPr>
    </w:p>
    <w:p w:rsidR="00DC06F3" w:rsidRDefault="00DC06F3" w:rsidP="00936939">
      <w:pPr>
        <w:pStyle w:val="CISNormal"/>
      </w:pPr>
    </w:p>
    <w:p w:rsidR="006B420F" w:rsidRDefault="006B420F" w:rsidP="00936939">
      <w:pPr>
        <w:pStyle w:val="CISNormal"/>
      </w:pPr>
      <w:r>
        <w:t>If the permissions are incorrect, run the following command to correct them:</w:t>
      </w:r>
    </w:p>
    <w:p w:rsidR="006B420F" w:rsidRDefault="006B420F" w:rsidP="006B420F">
      <w:pPr>
        <w:pStyle w:val="CISNormal"/>
      </w:pPr>
    </w:p>
    <w:p w:rsidR="006B420F" w:rsidRPr="00FB132F" w:rsidRDefault="006B420F" w:rsidP="006B420F">
      <w:pPr>
        <w:pStyle w:val="CISC0de"/>
        <w:pBdr>
          <w:bottom w:val="single" w:sz="4" w:space="0" w:color="auto"/>
        </w:pBdr>
      </w:pPr>
      <w:r>
        <w:t># chmod 6</w:t>
      </w:r>
      <w:r w:rsidR="00EA20E1">
        <w:t>00</w:t>
      </w:r>
      <w:r>
        <w:t xml:space="preserve"> /etc/sshd_config</w:t>
      </w:r>
    </w:p>
    <w:p w:rsidR="006B420F" w:rsidDel="00350415" w:rsidRDefault="006B420F" w:rsidP="006B420F">
      <w:pPr>
        <w:pStyle w:val="CISC0de"/>
        <w:pBdr>
          <w:bottom w:val="single" w:sz="4" w:space="0" w:color="auto"/>
        </w:pBdr>
        <w:rPr>
          <w:del w:id="4365" w:author="blake" w:date="2012-04-05T12:53:00Z"/>
        </w:rPr>
      </w:pPr>
    </w:p>
    <w:p w:rsidR="006B420F" w:rsidRDefault="006B420F" w:rsidP="00936939">
      <w:pPr>
        <w:pStyle w:val="CISNormal"/>
      </w:pPr>
    </w:p>
    <w:p w:rsidR="00602743" w:rsidRDefault="00602743" w:rsidP="006E606D">
      <w:pPr>
        <w:pStyle w:val="Heading3"/>
        <w:tabs>
          <w:tab w:val="center" w:pos="990"/>
        </w:tabs>
        <w:ind w:left="360"/>
      </w:pPr>
      <w:bookmarkStart w:id="4366" w:name="_Toc328948826"/>
      <w:r>
        <w:t>Disable SSH X11 Forwarding</w:t>
      </w:r>
      <w:bookmarkEnd w:id="4366"/>
    </w:p>
    <w:tbl>
      <w:tblPr>
        <w:tblW w:w="0" w:type="auto"/>
        <w:tblInd w:w="462" w:type="dxa"/>
        <w:tblLayout w:type="fixed"/>
        <w:tblLook w:val="0000" w:firstRow="0" w:lastRow="0" w:firstColumn="0" w:lastColumn="0" w:noHBand="0" w:noVBand="0"/>
      </w:tblPr>
      <w:tblGrid>
        <w:gridCol w:w="3451"/>
        <w:gridCol w:w="4894"/>
      </w:tblGrid>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F3909" w:rsidP="003D4CEC">
            <w:pPr>
              <w:snapToGrid w:val="0"/>
            </w:pPr>
            <w:r>
              <w:t>Level-I</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A6F7A" w:rsidP="003D4CEC">
            <w:pPr>
              <w:snapToGrid w:val="0"/>
            </w:pPr>
            <w:r>
              <w:t>No</w:t>
            </w:r>
          </w:p>
        </w:tc>
      </w:tr>
      <w:tr w:rsidR="00FF3909" w:rsidTr="003D4CEC">
        <w:trPr>
          <w:trHeight w:val="256"/>
        </w:trPr>
        <w:tc>
          <w:tcPr>
            <w:tcW w:w="3451" w:type="dxa"/>
            <w:tcBorders>
              <w:left w:val="single" w:sz="4" w:space="0" w:color="000000"/>
              <w:bottom w:val="single" w:sz="4" w:space="0" w:color="000000"/>
            </w:tcBorders>
          </w:tcPr>
          <w:p w:rsidR="00FF3909" w:rsidRDefault="00FF3909" w:rsidP="003D4CEC">
            <w:pPr>
              <w:snapToGrid w:val="0"/>
            </w:pPr>
            <w:r>
              <w:t>Reboot Required</w:t>
            </w:r>
          </w:p>
        </w:tc>
        <w:tc>
          <w:tcPr>
            <w:tcW w:w="4894" w:type="dxa"/>
            <w:tcBorders>
              <w:left w:val="single" w:sz="4" w:space="0" w:color="000000"/>
              <w:bottom w:val="single" w:sz="4" w:space="0" w:color="000000"/>
              <w:right w:val="single" w:sz="4" w:space="0" w:color="000000"/>
            </w:tcBorders>
          </w:tcPr>
          <w:p w:rsidR="00FF3909" w:rsidRDefault="00FA6F7A" w:rsidP="003D4CEC">
            <w:pPr>
              <w:snapToGrid w:val="0"/>
            </w:pPr>
            <w:r>
              <w:t>No</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A6F7A" w:rsidP="003D4CEC">
            <w:pPr>
              <w:snapToGrid w:val="0"/>
            </w:pPr>
            <w:r>
              <w:t>Yes</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CCE Reference</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F3909" w:rsidP="003D4CEC">
            <w:pPr>
              <w:snapToGrid w:val="0"/>
            </w:pPr>
          </w:p>
        </w:tc>
      </w:tr>
    </w:tbl>
    <w:p w:rsidR="00FF3909" w:rsidRDefault="00FF3909" w:rsidP="006E6430">
      <w:pPr>
        <w:pStyle w:val="CISRuleComponent"/>
      </w:pPr>
    </w:p>
    <w:p w:rsidR="001746EA" w:rsidRPr="00FE7F8E" w:rsidRDefault="001746EA" w:rsidP="001746EA">
      <w:pPr>
        <w:pStyle w:val="CISNormal"/>
        <w:rPr>
          <w:b/>
        </w:rPr>
      </w:pPr>
      <w:r w:rsidRPr="00FE7F8E">
        <w:rPr>
          <w:b/>
        </w:rPr>
        <w:t>Description:</w:t>
      </w:r>
    </w:p>
    <w:p w:rsidR="001746EA" w:rsidRDefault="001746EA" w:rsidP="001746EA">
      <w:pPr>
        <w:pStyle w:val="CISNormal"/>
      </w:pPr>
      <w:r>
        <w:t>The X11Forwarding parameter provides the ability to tunnel X11 traffic through the connection to enable remote graphic connections.</w:t>
      </w:r>
    </w:p>
    <w:p w:rsidR="00B33B30" w:rsidRPr="0066293E" w:rsidRDefault="00B33B30" w:rsidP="001746EA">
      <w:pPr>
        <w:pStyle w:val="CISNormal"/>
      </w:pPr>
    </w:p>
    <w:p w:rsidR="001746EA" w:rsidRPr="005F5A91" w:rsidRDefault="001746EA" w:rsidP="001746EA">
      <w:pPr>
        <w:pStyle w:val="CISNormal"/>
        <w:rPr>
          <w:b/>
        </w:rPr>
      </w:pPr>
      <w:r w:rsidRPr="005F5A91">
        <w:rPr>
          <w:b/>
        </w:rPr>
        <w:t>Rationale:</w:t>
      </w:r>
    </w:p>
    <w:p w:rsidR="001746EA" w:rsidRDefault="001746EA" w:rsidP="001746EA">
      <w:pPr>
        <w:pStyle w:val="CISNormal"/>
      </w:pPr>
      <w:r>
        <w:t>Disable X11 forwarding unless there is an operational requirement to use X11 applications directly. There is a small risk that the remote X11 servers of users who are logged in via SSH with X11 forwarding could be compromised by other users on the X11 server. Note that even if X11 forwarding is disabled, users can always install their own forwarders.</w:t>
      </w:r>
    </w:p>
    <w:p w:rsidR="001746EA" w:rsidRDefault="001746EA" w:rsidP="001746EA">
      <w:pPr>
        <w:pStyle w:val="CISNormal"/>
      </w:pPr>
    </w:p>
    <w:p w:rsidR="001746EA" w:rsidRPr="000517D6" w:rsidRDefault="001746EA" w:rsidP="001746EA">
      <w:pPr>
        <w:rPr>
          <w:b/>
        </w:rPr>
      </w:pPr>
      <w:r w:rsidRPr="000517D6">
        <w:rPr>
          <w:b/>
        </w:rPr>
        <w:t>Remediation:</w:t>
      </w:r>
    </w:p>
    <w:p w:rsidR="001746EA" w:rsidRDefault="001746EA" w:rsidP="001746EA">
      <w:pPr>
        <w:rPr>
          <w:ins w:id="4367" w:author="blake" w:date="2012-04-05T12:53:00Z"/>
        </w:rPr>
      </w:pPr>
      <w:r>
        <w:t xml:space="preserve">Edit the </w:t>
      </w:r>
      <w:r w:rsidRPr="008C2729">
        <w:rPr>
          <w:rFonts w:ascii="Courier New" w:hAnsi="Courier New" w:cs="Courier New"/>
        </w:rPr>
        <w:t>/etc/ssh/sshd_config</w:t>
      </w:r>
      <w:r w:rsidRPr="00BC1AB1">
        <w:rPr>
          <w:bCs/>
          <w:kern w:val="32"/>
          <w:szCs w:val="32"/>
        </w:rPr>
        <w:t xml:space="preserve"> file to </w:t>
      </w:r>
      <w:r>
        <w:t>set the parameter as follows:</w:t>
      </w:r>
    </w:p>
    <w:p w:rsidR="00350415" w:rsidRDefault="00350415" w:rsidP="001746EA"/>
    <w:p w:rsidR="001746EA" w:rsidRPr="00FB132F" w:rsidRDefault="003C1CA1" w:rsidP="00FB132F">
      <w:pPr>
        <w:pStyle w:val="CISC0de"/>
        <w:pBdr>
          <w:bottom w:val="single" w:sz="4" w:space="0" w:color="auto"/>
        </w:pBdr>
      </w:pPr>
      <w:r w:rsidRPr="00FB132F">
        <w:t>X11Forwarding no</w:t>
      </w:r>
    </w:p>
    <w:p w:rsidR="00B33B30" w:rsidRDefault="00B33B30" w:rsidP="001746EA">
      <w:pPr>
        <w:pStyle w:val="CISNormal"/>
        <w:rPr>
          <w:b/>
        </w:rPr>
      </w:pPr>
    </w:p>
    <w:p w:rsidR="001746EA" w:rsidRPr="001E543B" w:rsidRDefault="001746EA" w:rsidP="001746EA">
      <w:pPr>
        <w:pStyle w:val="CISNormal"/>
        <w:rPr>
          <w:b/>
        </w:rPr>
      </w:pPr>
      <w:r w:rsidRPr="001E543B">
        <w:rPr>
          <w:b/>
        </w:rPr>
        <w:t>Audit:</w:t>
      </w:r>
    </w:p>
    <w:p w:rsidR="001746EA" w:rsidRDefault="001746EA" w:rsidP="001746EA">
      <w:pPr>
        <w:pStyle w:val="CISNormal"/>
      </w:pPr>
      <w:r w:rsidRPr="00812654">
        <w:t xml:space="preserve">To verify the correct </w:t>
      </w:r>
      <w:r>
        <w:t>SSH</w:t>
      </w:r>
      <w:r w:rsidRPr="00812654">
        <w:t xml:space="preserve"> sett</w:t>
      </w:r>
      <w:r>
        <w:t>ing, run the following command</w:t>
      </w:r>
      <w:r w:rsidRPr="00812654">
        <w:t xml:space="preserve"> and verify that the output is as shown:</w:t>
      </w:r>
    </w:p>
    <w:p w:rsidR="001746EA" w:rsidRPr="00FB132F" w:rsidRDefault="001746EA" w:rsidP="00FB132F">
      <w:pPr>
        <w:pStyle w:val="CISC0de"/>
        <w:pBdr>
          <w:bottom w:val="single" w:sz="4" w:space="0" w:color="auto"/>
        </w:pBdr>
      </w:pPr>
      <w:r w:rsidRPr="00FB132F">
        <w:t xml:space="preserve"># grep </w:t>
      </w:r>
      <w:r w:rsidR="00505736">
        <w:t>"</w:t>
      </w:r>
      <w:r w:rsidR="003C1CA1" w:rsidRPr="00FB132F">
        <w:t>^X11Forwarding</w:t>
      </w:r>
      <w:r w:rsidR="00505736">
        <w:t>"</w:t>
      </w:r>
      <w:r w:rsidR="003C1CA1" w:rsidRPr="00FB132F">
        <w:t xml:space="preserve"> </w:t>
      </w:r>
      <w:r w:rsidR="00FA6F7A" w:rsidRPr="00FB132F">
        <w:t>/etc/ssh/</w:t>
      </w:r>
      <w:r w:rsidRPr="00FB132F">
        <w:t xml:space="preserve">sshd_config </w:t>
      </w:r>
      <w:r>
        <w:br/>
      </w:r>
      <w:r w:rsidRPr="00D453D0">
        <w:t>X11Forwarding no</w:t>
      </w:r>
    </w:p>
    <w:p w:rsidR="006E6430" w:rsidRDefault="006E6430" w:rsidP="006E6430">
      <w:pPr>
        <w:pStyle w:val="CISNormal"/>
      </w:pPr>
    </w:p>
    <w:p w:rsidR="00602743" w:rsidRDefault="00602743" w:rsidP="006E606D">
      <w:pPr>
        <w:pStyle w:val="Heading3"/>
        <w:tabs>
          <w:tab w:val="center" w:pos="990"/>
        </w:tabs>
        <w:ind w:left="360"/>
      </w:pPr>
      <w:bookmarkStart w:id="4368" w:name="_Toc328948827"/>
      <w:r>
        <w:t xml:space="preserve">Set SSH </w:t>
      </w:r>
      <w:r w:rsidRPr="00602743">
        <w:t>MaxAuthTries</w:t>
      </w:r>
      <w:r>
        <w:t xml:space="preserve"> to </w:t>
      </w:r>
      <w:r w:rsidR="009D4201">
        <w:t>4</w:t>
      </w:r>
      <w:r w:rsidR="009A4ECE">
        <w:t xml:space="preserve"> or Less</w:t>
      </w:r>
      <w:bookmarkEnd w:id="4368"/>
    </w:p>
    <w:tbl>
      <w:tblPr>
        <w:tblW w:w="0" w:type="auto"/>
        <w:tblInd w:w="462" w:type="dxa"/>
        <w:tblLayout w:type="fixed"/>
        <w:tblLook w:val="0000" w:firstRow="0" w:lastRow="0" w:firstColumn="0" w:lastColumn="0" w:noHBand="0" w:noVBand="0"/>
      </w:tblPr>
      <w:tblGrid>
        <w:gridCol w:w="3451"/>
        <w:gridCol w:w="4894"/>
      </w:tblGrid>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F3909" w:rsidP="003D4CEC">
            <w:pPr>
              <w:snapToGrid w:val="0"/>
            </w:pPr>
            <w:r>
              <w:t>Level-I</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A6F7A" w:rsidP="003D4CEC">
            <w:pPr>
              <w:snapToGrid w:val="0"/>
            </w:pPr>
            <w:r>
              <w:t>No</w:t>
            </w:r>
          </w:p>
        </w:tc>
      </w:tr>
      <w:tr w:rsidR="00FF3909" w:rsidTr="003D4CEC">
        <w:trPr>
          <w:trHeight w:val="256"/>
        </w:trPr>
        <w:tc>
          <w:tcPr>
            <w:tcW w:w="3451" w:type="dxa"/>
            <w:tcBorders>
              <w:left w:val="single" w:sz="4" w:space="0" w:color="000000"/>
              <w:bottom w:val="single" w:sz="4" w:space="0" w:color="000000"/>
            </w:tcBorders>
          </w:tcPr>
          <w:p w:rsidR="00FF3909" w:rsidRDefault="00FF3909" w:rsidP="003D4CEC">
            <w:pPr>
              <w:snapToGrid w:val="0"/>
            </w:pPr>
            <w:r>
              <w:t>Reboot Required</w:t>
            </w:r>
          </w:p>
        </w:tc>
        <w:tc>
          <w:tcPr>
            <w:tcW w:w="4894" w:type="dxa"/>
            <w:tcBorders>
              <w:left w:val="single" w:sz="4" w:space="0" w:color="000000"/>
              <w:bottom w:val="single" w:sz="4" w:space="0" w:color="000000"/>
              <w:right w:val="single" w:sz="4" w:space="0" w:color="000000"/>
            </w:tcBorders>
          </w:tcPr>
          <w:p w:rsidR="00FF3909" w:rsidRDefault="00FA6F7A" w:rsidP="003D4CEC">
            <w:pPr>
              <w:snapToGrid w:val="0"/>
            </w:pPr>
            <w:r>
              <w:t>No</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A6F7A" w:rsidP="003D4CEC">
            <w:pPr>
              <w:snapToGrid w:val="0"/>
            </w:pPr>
            <w:r>
              <w:t>Yes</w:t>
            </w:r>
          </w:p>
        </w:tc>
      </w:tr>
      <w:tr w:rsidR="00FF3909" w:rsidDel="00350415" w:rsidTr="003D4CEC">
        <w:trPr>
          <w:trHeight w:val="256"/>
          <w:del w:id="4369" w:author="blake" w:date="2012-04-05T12:53:00Z"/>
        </w:trPr>
        <w:tc>
          <w:tcPr>
            <w:tcW w:w="3451" w:type="dxa"/>
            <w:tcBorders>
              <w:top w:val="single" w:sz="4" w:space="0" w:color="000000"/>
              <w:left w:val="single" w:sz="4" w:space="0" w:color="000000"/>
              <w:bottom w:val="single" w:sz="4" w:space="0" w:color="000000"/>
            </w:tcBorders>
          </w:tcPr>
          <w:p w:rsidR="00FF3909" w:rsidDel="00350415" w:rsidRDefault="00FF3909" w:rsidP="003D4CEC">
            <w:pPr>
              <w:snapToGrid w:val="0"/>
              <w:rPr>
                <w:del w:id="4370" w:author="blake" w:date="2012-04-05T12:53:00Z"/>
              </w:rPr>
            </w:pPr>
            <w:del w:id="4371" w:author="blake" w:date="2012-04-05T12:53: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F3909" w:rsidDel="00350415" w:rsidRDefault="00FF3909" w:rsidP="003D4CEC">
            <w:pPr>
              <w:snapToGrid w:val="0"/>
              <w:rPr>
                <w:del w:id="4372" w:author="blake" w:date="2012-04-05T12:53:00Z"/>
              </w:rPr>
            </w:pPr>
          </w:p>
        </w:tc>
      </w:tr>
    </w:tbl>
    <w:p w:rsidR="00FF3909" w:rsidRDefault="00FF3909" w:rsidP="006E6430">
      <w:pPr>
        <w:pStyle w:val="CISRuleComponent"/>
      </w:pPr>
    </w:p>
    <w:p w:rsidR="005B16A8" w:rsidRPr="006472B9" w:rsidRDefault="005B16A8" w:rsidP="005B16A8">
      <w:pPr>
        <w:pStyle w:val="CISNormal"/>
        <w:rPr>
          <w:b/>
        </w:rPr>
      </w:pPr>
      <w:r w:rsidRPr="006472B9">
        <w:rPr>
          <w:b/>
        </w:rPr>
        <w:t>Description:</w:t>
      </w:r>
    </w:p>
    <w:p w:rsidR="005B16A8" w:rsidRDefault="005B16A8" w:rsidP="005B16A8">
      <w:pPr>
        <w:pStyle w:val="CISNormal"/>
      </w:pPr>
      <w:r>
        <w:t xml:space="preserve">The </w:t>
      </w:r>
      <w:r w:rsidRPr="00B33B30">
        <w:rPr>
          <w:rStyle w:val="CodeChar"/>
          <w:sz w:val="24"/>
          <w:szCs w:val="24"/>
        </w:rPr>
        <w:t>MaxAuthTries</w:t>
      </w:r>
      <w:r>
        <w:t xml:space="preserve"> parameter s</w:t>
      </w:r>
      <w:r w:rsidRPr="00552329">
        <w:t>pecifies the maximum number of authentication at</w:t>
      </w:r>
      <w:r w:rsidR="007E2F41">
        <w:t>tempts permitted per connection</w:t>
      </w:r>
      <w:r>
        <w:t>.</w:t>
      </w:r>
      <w:r w:rsidR="007E2F41">
        <w:t xml:space="preserve"> When the login failure count reaches half the number, error messages will be written to the </w:t>
      </w:r>
      <w:r w:rsidR="007E2F41" w:rsidRPr="00B33B30">
        <w:rPr>
          <w:rStyle w:val="CodeChar"/>
          <w:sz w:val="24"/>
          <w:szCs w:val="24"/>
        </w:rPr>
        <w:t>syslog</w:t>
      </w:r>
      <w:r w:rsidR="007E2F41">
        <w:t xml:space="preserve"> file detailing the login failure.</w:t>
      </w:r>
    </w:p>
    <w:p w:rsidR="005B16A8" w:rsidRDefault="005B16A8" w:rsidP="005B16A8">
      <w:pPr>
        <w:pStyle w:val="CISNormal"/>
      </w:pPr>
    </w:p>
    <w:p w:rsidR="005B16A8" w:rsidRPr="006472B9" w:rsidRDefault="005B16A8" w:rsidP="005B16A8">
      <w:pPr>
        <w:pStyle w:val="CISNormal"/>
        <w:rPr>
          <w:b/>
        </w:rPr>
      </w:pPr>
      <w:r w:rsidRPr="006472B9">
        <w:rPr>
          <w:b/>
        </w:rPr>
        <w:t>Rationale:</w:t>
      </w:r>
    </w:p>
    <w:p w:rsidR="00B33B30" w:rsidRDefault="005B16A8" w:rsidP="00B33B30">
      <w:pPr>
        <w:pStyle w:val="CISNormal"/>
      </w:pPr>
      <w:r w:rsidRPr="0066293E">
        <w:t xml:space="preserve">Setting the </w:t>
      </w:r>
      <w:r w:rsidRPr="00B33B30">
        <w:rPr>
          <w:rStyle w:val="CodeChar"/>
          <w:sz w:val="24"/>
          <w:szCs w:val="24"/>
        </w:rPr>
        <w:t>MaxAuthTries</w:t>
      </w:r>
      <w:r w:rsidRPr="00BC1AB1">
        <w:t xml:space="preserve"> </w:t>
      </w:r>
      <w:r>
        <w:t>parameter</w:t>
      </w:r>
      <w:r w:rsidRPr="0066293E">
        <w:t xml:space="preserve"> to a low number will minimize the risk of </w:t>
      </w:r>
      <w:r>
        <w:t xml:space="preserve">successful brute force attacks to </w:t>
      </w:r>
      <w:r w:rsidR="00FA6F7A">
        <w:t>the SSH</w:t>
      </w:r>
      <w:r>
        <w:t xml:space="preserve"> server. </w:t>
      </w:r>
      <w:r w:rsidR="007E2F41">
        <w:t xml:space="preserve"> While the recommended setting is 4, it is </w:t>
      </w:r>
      <w:r w:rsidR="00B33B30">
        <w:t>set</w:t>
      </w:r>
      <w:r w:rsidR="007E2F41">
        <w:t xml:space="preserve"> the number based on site policy.</w:t>
      </w:r>
    </w:p>
    <w:p w:rsidR="00B33B30" w:rsidRDefault="00B33B30" w:rsidP="00B33B30">
      <w:pPr>
        <w:pStyle w:val="CISNormal"/>
      </w:pPr>
    </w:p>
    <w:p w:rsidR="005B16A8" w:rsidRPr="000517D6" w:rsidRDefault="005B16A8" w:rsidP="00B33B30">
      <w:pPr>
        <w:pStyle w:val="CISNormal"/>
        <w:rPr>
          <w:b/>
        </w:rPr>
      </w:pPr>
      <w:r w:rsidRPr="000517D6">
        <w:rPr>
          <w:b/>
        </w:rPr>
        <w:t>Remediation:</w:t>
      </w:r>
    </w:p>
    <w:p w:rsidR="005B16A8" w:rsidRDefault="005B16A8" w:rsidP="005B16A8">
      <w:r>
        <w:t xml:space="preserve">Edit the </w:t>
      </w:r>
      <w:r w:rsidRPr="008C2729">
        <w:rPr>
          <w:rFonts w:ascii="Courier New" w:hAnsi="Courier New" w:cs="Courier New"/>
        </w:rPr>
        <w:t>/etc/ssh/sshd_config</w:t>
      </w:r>
      <w:r w:rsidRPr="00BC1AB1">
        <w:rPr>
          <w:bCs/>
          <w:kern w:val="32"/>
          <w:szCs w:val="32"/>
        </w:rPr>
        <w:t xml:space="preserve"> file to set </w:t>
      </w:r>
      <w:r>
        <w:t>the parameter as follows:</w:t>
      </w:r>
    </w:p>
    <w:p w:rsidR="005B16A8" w:rsidRDefault="005B16A8" w:rsidP="005B16A8"/>
    <w:p w:rsidR="005B16A8" w:rsidRPr="00FB132F" w:rsidRDefault="003C1CA1" w:rsidP="00FB132F">
      <w:pPr>
        <w:pStyle w:val="CISC0de"/>
        <w:pBdr>
          <w:bottom w:val="single" w:sz="4" w:space="0" w:color="auto"/>
        </w:pBdr>
      </w:pPr>
      <w:r w:rsidRPr="00FB132F">
        <w:t>Ma</w:t>
      </w:r>
      <w:r w:rsidR="007E2F41" w:rsidRPr="00FB132F">
        <w:t>xAuthTries 4</w:t>
      </w:r>
    </w:p>
    <w:p w:rsidR="005B16A8" w:rsidRDefault="005B16A8" w:rsidP="005B16A8">
      <w:pPr>
        <w:rPr>
          <w:b/>
        </w:rPr>
      </w:pPr>
    </w:p>
    <w:p w:rsidR="005B16A8" w:rsidRPr="001E543B" w:rsidRDefault="005B16A8" w:rsidP="005B16A8">
      <w:pPr>
        <w:pStyle w:val="CISNormal"/>
        <w:rPr>
          <w:b/>
        </w:rPr>
      </w:pPr>
      <w:r w:rsidRPr="001E543B">
        <w:rPr>
          <w:b/>
        </w:rPr>
        <w:t>Audit:</w:t>
      </w:r>
    </w:p>
    <w:p w:rsidR="005B16A8" w:rsidRDefault="005B16A8" w:rsidP="005B16A8">
      <w:pPr>
        <w:pStyle w:val="CISNormal"/>
        <w:rPr>
          <w:ins w:id="4373" w:author="blake" w:date="2012-04-05T12:53:00Z"/>
        </w:rPr>
      </w:pPr>
      <w:r w:rsidRPr="00812654">
        <w:t xml:space="preserve">To verify the correct </w:t>
      </w:r>
      <w:r>
        <w:t>SSH</w:t>
      </w:r>
      <w:r w:rsidRPr="00812654">
        <w:t xml:space="preserve"> sett</w:t>
      </w:r>
      <w:r>
        <w:t>ing, run the following command</w:t>
      </w:r>
      <w:r w:rsidRPr="00812654">
        <w:t xml:space="preserve"> and verify that the output is as shown:</w:t>
      </w:r>
    </w:p>
    <w:p w:rsidR="00350415" w:rsidRDefault="00350415" w:rsidP="005B16A8">
      <w:pPr>
        <w:pStyle w:val="CISNormal"/>
      </w:pPr>
    </w:p>
    <w:p w:rsidR="006E6430" w:rsidRDefault="005B16A8" w:rsidP="00FB132F">
      <w:pPr>
        <w:pStyle w:val="CISC0de"/>
        <w:pBdr>
          <w:bottom w:val="single" w:sz="4" w:space="0" w:color="auto"/>
        </w:pBdr>
      </w:pPr>
      <w:r w:rsidRPr="00FB132F">
        <w:t xml:space="preserve"># grep </w:t>
      </w:r>
      <w:r w:rsidR="00505736">
        <w:t>"</w:t>
      </w:r>
      <w:r w:rsidR="00FA6F7A" w:rsidRPr="00FB132F">
        <w:t>^MaxAuthTries</w:t>
      </w:r>
      <w:r w:rsidR="00505736">
        <w:t>"</w:t>
      </w:r>
      <w:r w:rsidRPr="00FB132F">
        <w:t xml:space="preserve"> </w:t>
      </w:r>
      <w:r w:rsidR="00FA6F7A" w:rsidRPr="00FB132F">
        <w:t>/etc/ssh/</w:t>
      </w:r>
      <w:r w:rsidRPr="00FB132F">
        <w:t xml:space="preserve">sshd_config </w:t>
      </w:r>
      <w:r w:rsidR="007E2F41">
        <w:br/>
        <w:t>MaxAuthTries 4</w:t>
      </w:r>
    </w:p>
    <w:p w:rsidR="00602743" w:rsidRDefault="00602743" w:rsidP="006E606D">
      <w:pPr>
        <w:pStyle w:val="Heading3"/>
        <w:tabs>
          <w:tab w:val="center" w:pos="990"/>
        </w:tabs>
        <w:ind w:left="360"/>
      </w:pPr>
      <w:bookmarkStart w:id="4374" w:name="_Toc328948828"/>
      <w:r>
        <w:t xml:space="preserve">Set SSH </w:t>
      </w:r>
      <w:r w:rsidRPr="00602743">
        <w:t>IgnoreRhosts</w:t>
      </w:r>
      <w:r w:rsidR="00B33B30">
        <w:t xml:space="preserve"> to Y</w:t>
      </w:r>
      <w:r>
        <w:t>es</w:t>
      </w:r>
      <w:bookmarkEnd w:id="4374"/>
    </w:p>
    <w:tbl>
      <w:tblPr>
        <w:tblW w:w="0" w:type="auto"/>
        <w:tblInd w:w="462" w:type="dxa"/>
        <w:tblLayout w:type="fixed"/>
        <w:tblLook w:val="0000" w:firstRow="0" w:lastRow="0" w:firstColumn="0" w:lastColumn="0" w:noHBand="0" w:noVBand="0"/>
      </w:tblPr>
      <w:tblGrid>
        <w:gridCol w:w="3451"/>
        <w:gridCol w:w="4894"/>
      </w:tblGrid>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F3909" w:rsidP="003D4CEC">
            <w:pPr>
              <w:snapToGrid w:val="0"/>
            </w:pPr>
            <w:r>
              <w:t>Level-I</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lastRenderedPageBreak/>
              <w:t>OS Default</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A6F7A" w:rsidP="003D4CEC">
            <w:pPr>
              <w:snapToGrid w:val="0"/>
            </w:pPr>
            <w:r>
              <w:t>No</w:t>
            </w:r>
          </w:p>
        </w:tc>
      </w:tr>
      <w:tr w:rsidR="00FF3909" w:rsidTr="003D4CEC">
        <w:trPr>
          <w:trHeight w:val="256"/>
        </w:trPr>
        <w:tc>
          <w:tcPr>
            <w:tcW w:w="3451" w:type="dxa"/>
            <w:tcBorders>
              <w:left w:val="single" w:sz="4" w:space="0" w:color="000000"/>
              <w:bottom w:val="single" w:sz="4" w:space="0" w:color="000000"/>
            </w:tcBorders>
          </w:tcPr>
          <w:p w:rsidR="00FF3909" w:rsidRDefault="00FF3909" w:rsidP="003D4CEC">
            <w:pPr>
              <w:snapToGrid w:val="0"/>
            </w:pPr>
            <w:r>
              <w:t>Reboot Required</w:t>
            </w:r>
          </w:p>
        </w:tc>
        <w:tc>
          <w:tcPr>
            <w:tcW w:w="4894" w:type="dxa"/>
            <w:tcBorders>
              <w:left w:val="single" w:sz="4" w:space="0" w:color="000000"/>
              <w:bottom w:val="single" w:sz="4" w:space="0" w:color="000000"/>
              <w:right w:val="single" w:sz="4" w:space="0" w:color="000000"/>
            </w:tcBorders>
          </w:tcPr>
          <w:p w:rsidR="00FF3909" w:rsidRDefault="00FA6F7A" w:rsidP="003D4CEC">
            <w:pPr>
              <w:snapToGrid w:val="0"/>
            </w:pPr>
            <w:r>
              <w:t>No</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A6F7A" w:rsidP="003D4CEC">
            <w:pPr>
              <w:snapToGrid w:val="0"/>
            </w:pPr>
            <w:r>
              <w:t>Yes</w:t>
            </w:r>
          </w:p>
        </w:tc>
      </w:tr>
      <w:tr w:rsidR="00FF3909" w:rsidDel="00350415" w:rsidTr="003D4CEC">
        <w:trPr>
          <w:trHeight w:val="256"/>
          <w:del w:id="4375" w:author="blake" w:date="2012-04-05T12:53:00Z"/>
        </w:trPr>
        <w:tc>
          <w:tcPr>
            <w:tcW w:w="3451" w:type="dxa"/>
            <w:tcBorders>
              <w:top w:val="single" w:sz="4" w:space="0" w:color="000000"/>
              <w:left w:val="single" w:sz="4" w:space="0" w:color="000000"/>
              <w:bottom w:val="single" w:sz="4" w:space="0" w:color="000000"/>
            </w:tcBorders>
          </w:tcPr>
          <w:p w:rsidR="00FF3909" w:rsidDel="00350415" w:rsidRDefault="00FF3909" w:rsidP="003D4CEC">
            <w:pPr>
              <w:snapToGrid w:val="0"/>
              <w:rPr>
                <w:del w:id="4376" w:author="blake" w:date="2012-04-05T12:53:00Z"/>
              </w:rPr>
            </w:pPr>
            <w:del w:id="4377" w:author="blake" w:date="2012-04-05T12:53: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F3909" w:rsidDel="00350415" w:rsidRDefault="0045360F" w:rsidP="003D4CEC">
            <w:pPr>
              <w:snapToGrid w:val="0"/>
              <w:rPr>
                <w:del w:id="4378" w:author="blake" w:date="2012-04-05T12:53:00Z"/>
              </w:rPr>
            </w:pPr>
            <w:del w:id="4379" w:author="blake" w:date="2012-04-05T12:53:00Z">
              <w:r w:rsidRPr="0045360F" w:rsidDel="00350415">
                <w:delText>CCE-4250-7</w:delText>
              </w:r>
            </w:del>
          </w:p>
        </w:tc>
      </w:tr>
    </w:tbl>
    <w:p w:rsidR="00FF3909" w:rsidRDefault="00FF3909" w:rsidP="00FF3909">
      <w:pPr>
        <w:pStyle w:val="CISRuleComponent"/>
      </w:pPr>
    </w:p>
    <w:p w:rsidR="005B16A8" w:rsidRPr="006472B9" w:rsidRDefault="005B16A8" w:rsidP="005B16A8">
      <w:pPr>
        <w:pStyle w:val="CISNormal"/>
        <w:rPr>
          <w:b/>
        </w:rPr>
      </w:pPr>
      <w:r w:rsidRPr="006472B9">
        <w:rPr>
          <w:b/>
        </w:rPr>
        <w:t>Description:</w:t>
      </w:r>
    </w:p>
    <w:p w:rsidR="005B16A8" w:rsidRDefault="005B16A8" w:rsidP="005B16A8">
      <w:pPr>
        <w:pStyle w:val="CISNormal"/>
      </w:pPr>
      <w:r>
        <w:t xml:space="preserve">The </w:t>
      </w:r>
      <w:r w:rsidRPr="00B33B30">
        <w:rPr>
          <w:rFonts w:ascii="Courier New" w:hAnsi="Courier New" w:cs="Courier New"/>
          <w:bCs w:val="0"/>
          <w:kern w:val="0"/>
          <w:szCs w:val="24"/>
        </w:rPr>
        <w:t>IgnoreRhosts</w:t>
      </w:r>
      <w:r>
        <w:t xml:space="preserve"> parameter s</w:t>
      </w:r>
      <w:r w:rsidRPr="00863E1F">
        <w:t xml:space="preserve">pecifies that </w:t>
      </w:r>
      <w:r w:rsidRPr="00B33B30">
        <w:rPr>
          <w:rFonts w:ascii="Courier New" w:hAnsi="Courier New" w:cs="Courier New"/>
          <w:bCs w:val="0"/>
          <w:kern w:val="0"/>
          <w:szCs w:val="24"/>
        </w:rPr>
        <w:t>.rhosts</w:t>
      </w:r>
      <w:r w:rsidRPr="00863E1F">
        <w:t xml:space="preserve"> and </w:t>
      </w:r>
      <w:r w:rsidRPr="00B33B30">
        <w:rPr>
          <w:rFonts w:ascii="Courier New" w:hAnsi="Courier New" w:cs="Courier New"/>
          <w:bCs w:val="0"/>
          <w:kern w:val="0"/>
          <w:szCs w:val="24"/>
        </w:rPr>
        <w:t>.shosts</w:t>
      </w:r>
      <w:r w:rsidRPr="00863E1F">
        <w:t xml:space="preserve"> files will not be used in </w:t>
      </w:r>
      <w:r w:rsidRPr="00B33B30">
        <w:rPr>
          <w:rFonts w:ascii="Courier New" w:hAnsi="Courier New" w:cs="Courier New"/>
          <w:bCs w:val="0"/>
          <w:kern w:val="0"/>
          <w:szCs w:val="24"/>
        </w:rPr>
        <w:t>RhostsRSAAuthentication</w:t>
      </w:r>
      <w:r w:rsidRPr="00863E1F">
        <w:t xml:space="preserve"> or </w:t>
      </w:r>
      <w:r w:rsidRPr="00B33B30">
        <w:rPr>
          <w:rFonts w:ascii="Courier New" w:hAnsi="Courier New" w:cs="Courier New"/>
          <w:bCs w:val="0"/>
          <w:kern w:val="0"/>
          <w:szCs w:val="24"/>
        </w:rPr>
        <w:t>HostbasedAuthentication</w:t>
      </w:r>
      <w:r>
        <w:t>.</w:t>
      </w:r>
    </w:p>
    <w:p w:rsidR="005B16A8" w:rsidRDefault="005B16A8" w:rsidP="005B16A8">
      <w:pPr>
        <w:pStyle w:val="CISNormal"/>
      </w:pPr>
    </w:p>
    <w:p w:rsidR="005B16A8" w:rsidRPr="006472B9" w:rsidRDefault="005B16A8" w:rsidP="005B16A8">
      <w:pPr>
        <w:pStyle w:val="CISNormal"/>
        <w:rPr>
          <w:b/>
        </w:rPr>
      </w:pPr>
      <w:r w:rsidRPr="006472B9">
        <w:rPr>
          <w:b/>
        </w:rPr>
        <w:t>Rationale:</w:t>
      </w:r>
    </w:p>
    <w:p w:rsidR="005B16A8" w:rsidRDefault="005B16A8" w:rsidP="005B16A8">
      <w:pPr>
        <w:pStyle w:val="CISNormal"/>
      </w:pPr>
      <w:r>
        <w:t xml:space="preserve">Setting this parameter forces users to enter a password when authenticating with </w:t>
      </w:r>
      <w:r w:rsidRPr="00B33B30">
        <w:rPr>
          <w:rFonts w:ascii="Courier New" w:hAnsi="Courier New" w:cs="Courier New"/>
          <w:bCs w:val="0"/>
          <w:kern w:val="0"/>
          <w:szCs w:val="24"/>
        </w:rPr>
        <w:t>ssh</w:t>
      </w:r>
      <w:r>
        <w:t xml:space="preserve">. </w:t>
      </w:r>
    </w:p>
    <w:p w:rsidR="00B33B30" w:rsidRDefault="00B33B30" w:rsidP="005B16A8">
      <w:pPr>
        <w:pStyle w:val="CISNormal"/>
      </w:pPr>
    </w:p>
    <w:p w:rsidR="005B16A8" w:rsidRPr="000517D6" w:rsidRDefault="005B16A8" w:rsidP="005B16A8">
      <w:pPr>
        <w:rPr>
          <w:b/>
        </w:rPr>
      </w:pPr>
      <w:r w:rsidRPr="000517D6">
        <w:rPr>
          <w:b/>
        </w:rPr>
        <w:t>Remediation:</w:t>
      </w:r>
    </w:p>
    <w:p w:rsidR="005B16A8" w:rsidRDefault="005B16A8" w:rsidP="005B16A8">
      <w:r>
        <w:t xml:space="preserve">Edit the </w:t>
      </w:r>
      <w:r w:rsidRPr="008C2729">
        <w:rPr>
          <w:rFonts w:ascii="Courier New" w:hAnsi="Courier New" w:cs="Courier New"/>
        </w:rPr>
        <w:t>/etc/ssh/sshd_config</w:t>
      </w:r>
      <w:r w:rsidRPr="00BC1AB1">
        <w:rPr>
          <w:bCs/>
          <w:kern w:val="32"/>
          <w:szCs w:val="32"/>
        </w:rPr>
        <w:t xml:space="preserve"> file</w:t>
      </w:r>
      <w:r>
        <w:t xml:space="preserve"> to set the parameter as follows:</w:t>
      </w:r>
    </w:p>
    <w:p w:rsidR="005B16A8" w:rsidRPr="00FB132F" w:rsidRDefault="00FA6F7A" w:rsidP="00FB132F">
      <w:pPr>
        <w:pStyle w:val="CISC0de"/>
        <w:pBdr>
          <w:bottom w:val="single" w:sz="4" w:space="0" w:color="auto"/>
        </w:pBdr>
      </w:pPr>
      <w:r w:rsidRPr="00FB132F">
        <w:t>IgnoreRhosts yes</w:t>
      </w:r>
    </w:p>
    <w:p w:rsidR="00B33B30" w:rsidRDefault="00B33B30" w:rsidP="005B16A8">
      <w:pPr>
        <w:pStyle w:val="CISNormal"/>
        <w:rPr>
          <w:b/>
        </w:rPr>
      </w:pPr>
    </w:p>
    <w:p w:rsidR="005B16A8" w:rsidRPr="001E543B" w:rsidRDefault="005B16A8" w:rsidP="005B16A8">
      <w:pPr>
        <w:pStyle w:val="CISNormal"/>
        <w:rPr>
          <w:b/>
        </w:rPr>
      </w:pPr>
      <w:r w:rsidRPr="001E543B">
        <w:rPr>
          <w:b/>
        </w:rPr>
        <w:t>Audit:</w:t>
      </w:r>
    </w:p>
    <w:p w:rsidR="005B16A8" w:rsidRDefault="005B16A8" w:rsidP="005B16A8">
      <w:pPr>
        <w:pStyle w:val="CISNormal"/>
      </w:pPr>
      <w:r w:rsidRPr="00812654">
        <w:t xml:space="preserve">To verify the correct </w:t>
      </w:r>
      <w:r>
        <w:t>SSH</w:t>
      </w:r>
      <w:r w:rsidRPr="00812654">
        <w:t xml:space="preserve"> sett</w:t>
      </w:r>
      <w:r>
        <w:t>ing, run the following command</w:t>
      </w:r>
      <w:r w:rsidRPr="00812654">
        <w:t xml:space="preserve"> and verify that the output is as shown:</w:t>
      </w:r>
    </w:p>
    <w:p w:rsidR="005B16A8" w:rsidRDefault="005B16A8" w:rsidP="00FB132F">
      <w:pPr>
        <w:pStyle w:val="CISC0de"/>
        <w:pBdr>
          <w:bottom w:val="single" w:sz="4" w:space="0" w:color="auto"/>
        </w:pBdr>
      </w:pPr>
      <w:r w:rsidRPr="00FB132F">
        <w:t xml:space="preserve"># grep </w:t>
      </w:r>
      <w:r w:rsidR="00505736">
        <w:t>"</w:t>
      </w:r>
      <w:r w:rsidR="00FA6F7A" w:rsidRPr="00FB132F">
        <w:t>^IgnoreRhosts</w:t>
      </w:r>
      <w:r w:rsidR="00505736">
        <w:t>"</w:t>
      </w:r>
      <w:r w:rsidRPr="00FB132F">
        <w:t xml:space="preserve"> </w:t>
      </w:r>
      <w:r w:rsidR="00FA6F7A" w:rsidRPr="00FB132F">
        <w:t>/etc/ssh/</w:t>
      </w:r>
      <w:r w:rsidRPr="00FB132F">
        <w:t xml:space="preserve">sshd_config </w:t>
      </w:r>
      <w:r>
        <w:br/>
        <w:t>IgnoreRhosts yes</w:t>
      </w:r>
    </w:p>
    <w:p w:rsidR="00FF3909" w:rsidRDefault="00FF3909" w:rsidP="00FF3909">
      <w:pPr>
        <w:pStyle w:val="CISNormal"/>
      </w:pPr>
    </w:p>
    <w:p w:rsidR="00602743" w:rsidRDefault="00602743" w:rsidP="006E606D">
      <w:pPr>
        <w:pStyle w:val="Heading3"/>
        <w:tabs>
          <w:tab w:val="center" w:pos="990"/>
        </w:tabs>
        <w:ind w:left="360"/>
      </w:pPr>
      <w:bookmarkStart w:id="4380" w:name="_Toc328948829"/>
      <w:r>
        <w:t xml:space="preserve">Set SSH </w:t>
      </w:r>
      <w:r w:rsidR="00AA1501">
        <w:t>Hostbased</w:t>
      </w:r>
      <w:r w:rsidRPr="00602743">
        <w:t>Authentication</w:t>
      </w:r>
      <w:r w:rsidR="00B33B30">
        <w:t xml:space="preserve"> to N</w:t>
      </w:r>
      <w:r>
        <w:t>o</w:t>
      </w:r>
      <w:bookmarkEnd w:id="4380"/>
    </w:p>
    <w:tbl>
      <w:tblPr>
        <w:tblW w:w="0" w:type="auto"/>
        <w:tblInd w:w="462" w:type="dxa"/>
        <w:tblLayout w:type="fixed"/>
        <w:tblLook w:val="0000" w:firstRow="0" w:lastRow="0" w:firstColumn="0" w:lastColumn="0" w:noHBand="0" w:noVBand="0"/>
      </w:tblPr>
      <w:tblGrid>
        <w:gridCol w:w="3451"/>
        <w:gridCol w:w="4894"/>
      </w:tblGrid>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F3909" w:rsidP="003D4CEC">
            <w:pPr>
              <w:snapToGrid w:val="0"/>
            </w:pPr>
            <w:r>
              <w:t>Level-I</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A6F7A" w:rsidP="003D4CEC">
            <w:pPr>
              <w:snapToGrid w:val="0"/>
            </w:pPr>
            <w:r>
              <w:t>No</w:t>
            </w:r>
          </w:p>
        </w:tc>
      </w:tr>
      <w:tr w:rsidR="00FF3909" w:rsidTr="003D4CEC">
        <w:trPr>
          <w:trHeight w:val="256"/>
        </w:trPr>
        <w:tc>
          <w:tcPr>
            <w:tcW w:w="3451" w:type="dxa"/>
            <w:tcBorders>
              <w:left w:val="single" w:sz="4" w:space="0" w:color="000000"/>
              <w:bottom w:val="single" w:sz="4" w:space="0" w:color="000000"/>
            </w:tcBorders>
          </w:tcPr>
          <w:p w:rsidR="00FF3909" w:rsidRDefault="00FF3909" w:rsidP="003D4CEC">
            <w:pPr>
              <w:snapToGrid w:val="0"/>
            </w:pPr>
            <w:r>
              <w:t>Reboot Required</w:t>
            </w:r>
          </w:p>
        </w:tc>
        <w:tc>
          <w:tcPr>
            <w:tcW w:w="4894" w:type="dxa"/>
            <w:tcBorders>
              <w:left w:val="single" w:sz="4" w:space="0" w:color="000000"/>
              <w:bottom w:val="single" w:sz="4" w:space="0" w:color="000000"/>
              <w:right w:val="single" w:sz="4" w:space="0" w:color="000000"/>
            </w:tcBorders>
          </w:tcPr>
          <w:p w:rsidR="00FF3909" w:rsidRDefault="00FA6F7A" w:rsidP="003D4CEC">
            <w:pPr>
              <w:snapToGrid w:val="0"/>
            </w:pPr>
            <w:r>
              <w:t>No</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A6F7A" w:rsidP="003D4CEC">
            <w:pPr>
              <w:snapToGrid w:val="0"/>
            </w:pPr>
            <w:r>
              <w:t>Yes</w:t>
            </w:r>
          </w:p>
        </w:tc>
      </w:tr>
      <w:tr w:rsidR="00FF3909" w:rsidDel="00350415" w:rsidTr="003D4CEC">
        <w:trPr>
          <w:trHeight w:val="256"/>
          <w:del w:id="4381" w:author="blake" w:date="2012-04-05T12:53:00Z"/>
        </w:trPr>
        <w:tc>
          <w:tcPr>
            <w:tcW w:w="3451" w:type="dxa"/>
            <w:tcBorders>
              <w:top w:val="single" w:sz="4" w:space="0" w:color="000000"/>
              <w:left w:val="single" w:sz="4" w:space="0" w:color="000000"/>
              <w:bottom w:val="single" w:sz="4" w:space="0" w:color="000000"/>
            </w:tcBorders>
          </w:tcPr>
          <w:p w:rsidR="00FF3909" w:rsidDel="00350415" w:rsidRDefault="00FF3909" w:rsidP="003D4CEC">
            <w:pPr>
              <w:snapToGrid w:val="0"/>
              <w:rPr>
                <w:del w:id="4382" w:author="blake" w:date="2012-04-05T12:53:00Z"/>
              </w:rPr>
            </w:pPr>
            <w:del w:id="4383" w:author="blake" w:date="2012-04-05T12:53: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F3909" w:rsidDel="00350415" w:rsidRDefault="0045360F" w:rsidP="003D4CEC">
            <w:pPr>
              <w:snapToGrid w:val="0"/>
              <w:rPr>
                <w:del w:id="4384" w:author="blake" w:date="2012-04-05T12:53:00Z"/>
              </w:rPr>
            </w:pPr>
            <w:del w:id="4385" w:author="blake" w:date="2012-04-05T12:53:00Z">
              <w:r w:rsidRPr="0045360F" w:rsidDel="00350415">
                <w:delText>CCE-4251-5</w:delText>
              </w:r>
            </w:del>
          </w:p>
        </w:tc>
      </w:tr>
    </w:tbl>
    <w:p w:rsidR="00FF3909" w:rsidRDefault="00FF3909" w:rsidP="00FF3909">
      <w:pPr>
        <w:pStyle w:val="CISRuleComponent"/>
      </w:pPr>
    </w:p>
    <w:p w:rsidR="005B16A8" w:rsidRPr="006472B9" w:rsidRDefault="005B16A8" w:rsidP="005B16A8">
      <w:pPr>
        <w:pStyle w:val="CISNormal"/>
        <w:rPr>
          <w:b/>
        </w:rPr>
      </w:pPr>
      <w:r w:rsidRPr="006472B9">
        <w:rPr>
          <w:b/>
        </w:rPr>
        <w:t>Description:</w:t>
      </w:r>
    </w:p>
    <w:p w:rsidR="005B16A8" w:rsidRDefault="005B16A8" w:rsidP="0034319E">
      <w:pPr>
        <w:pStyle w:val="CISNormal"/>
      </w:pPr>
      <w:r>
        <w:t xml:space="preserve">The </w:t>
      </w:r>
      <w:r w:rsidR="007E2F41" w:rsidRPr="00B33B30">
        <w:rPr>
          <w:rFonts w:ascii="Courier New" w:hAnsi="Courier New" w:cs="Courier New"/>
          <w:bCs w:val="0"/>
          <w:kern w:val="0"/>
          <w:szCs w:val="24"/>
        </w:rPr>
        <w:t>Hostbased</w:t>
      </w:r>
      <w:r w:rsidRPr="00B33B30">
        <w:rPr>
          <w:rFonts w:ascii="Courier New" w:hAnsi="Courier New" w:cs="Courier New"/>
          <w:bCs w:val="0"/>
          <w:kern w:val="0"/>
          <w:szCs w:val="24"/>
        </w:rPr>
        <w:t>Authentication</w:t>
      </w:r>
      <w:r>
        <w:t xml:space="preserve"> paramete</w:t>
      </w:r>
      <w:r w:rsidR="0034319E">
        <w:t xml:space="preserve">r specifies if authentication is allowed through trusted hosts via the user of </w:t>
      </w:r>
      <w:r w:rsidR="0034319E" w:rsidRPr="00B33B30">
        <w:rPr>
          <w:rFonts w:ascii="Courier New" w:hAnsi="Courier New" w:cs="Courier New"/>
          <w:bCs w:val="0"/>
          <w:kern w:val="0"/>
          <w:szCs w:val="24"/>
        </w:rPr>
        <w:t>.rhosts</w:t>
      </w:r>
      <w:r w:rsidR="0034319E">
        <w:t xml:space="preserve">, or </w:t>
      </w:r>
      <w:r w:rsidR="0034319E" w:rsidRPr="00B33B30">
        <w:rPr>
          <w:rFonts w:ascii="Courier New" w:hAnsi="Courier New" w:cs="Courier New"/>
          <w:bCs w:val="0"/>
          <w:kern w:val="0"/>
          <w:szCs w:val="24"/>
        </w:rPr>
        <w:t>/etc/hosts.equiv</w:t>
      </w:r>
      <w:r w:rsidR="0034319E">
        <w:t>, along with successful public key client host authentication</w:t>
      </w:r>
      <w:r>
        <w:t>.</w:t>
      </w:r>
      <w:r w:rsidR="0034319E">
        <w:t xml:space="preserve"> </w:t>
      </w:r>
      <w:r w:rsidR="00B87054">
        <w:t>This option only applies to SSH Protocol Version 2.</w:t>
      </w:r>
    </w:p>
    <w:p w:rsidR="005B16A8" w:rsidRDefault="005B16A8" w:rsidP="005B16A8">
      <w:pPr>
        <w:pStyle w:val="CISNormal"/>
      </w:pPr>
    </w:p>
    <w:p w:rsidR="005B16A8" w:rsidRPr="006472B9" w:rsidRDefault="005B16A8" w:rsidP="005B16A8">
      <w:pPr>
        <w:pStyle w:val="CISNormal"/>
        <w:rPr>
          <w:b/>
        </w:rPr>
      </w:pPr>
      <w:r w:rsidRPr="006472B9">
        <w:rPr>
          <w:b/>
        </w:rPr>
        <w:t>Rationale:</w:t>
      </w:r>
    </w:p>
    <w:p w:rsidR="00B87054" w:rsidRDefault="00B87054" w:rsidP="00B87054">
      <w:pPr>
        <w:pStyle w:val="CISNormal"/>
      </w:pPr>
      <w:r>
        <w:t xml:space="preserve">Even though the </w:t>
      </w:r>
      <w:r>
        <w:rPr>
          <w:rFonts w:ascii="Courier New" w:hAnsi="Courier New" w:cs="Courier New"/>
        </w:rPr>
        <w:t>.rhosts</w:t>
      </w:r>
      <w:r>
        <w:t xml:space="preserve"> files are ineffective if support is disabled in </w:t>
      </w:r>
      <w:r>
        <w:rPr>
          <w:rFonts w:ascii="Courier New" w:hAnsi="Courier New" w:cs="Courier New"/>
        </w:rPr>
        <w:t>/etc/pam.conf</w:t>
      </w:r>
      <w:r>
        <w:t xml:space="preserve">, disabling the ability to use </w:t>
      </w:r>
      <w:r>
        <w:rPr>
          <w:rFonts w:ascii="Courier New" w:hAnsi="Courier New" w:cs="Courier New"/>
        </w:rPr>
        <w:t>.rhosts</w:t>
      </w:r>
      <w:r>
        <w:t xml:space="preserve"> files in SSH provides an additional layer of protection . </w:t>
      </w:r>
    </w:p>
    <w:p w:rsidR="005B16A8" w:rsidRDefault="005B16A8" w:rsidP="005B16A8">
      <w:pPr>
        <w:pStyle w:val="CISNormal"/>
      </w:pPr>
    </w:p>
    <w:p w:rsidR="005B16A8" w:rsidRPr="000517D6" w:rsidRDefault="005B16A8" w:rsidP="005B16A8">
      <w:pPr>
        <w:rPr>
          <w:b/>
        </w:rPr>
      </w:pPr>
      <w:r w:rsidRPr="000517D6">
        <w:rPr>
          <w:b/>
        </w:rPr>
        <w:t>Remediation:</w:t>
      </w:r>
    </w:p>
    <w:p w:rsidR="005B16A8" w:rsidRDefault="005B16A8" w:rsidP="005B16A8">
      <w:r>
        <w:t xml:space="preserve">Edit the </w:t>
      </w:r>
      <w:r w:rsidRPr="008C2729">
        <w:rPr>
          <w:rFonts w:ascii="Courier New" w:hAnsi="Courier New" w:cs="Courier New"/>
        </w:rPr>
        <w:t>/etc/ssh/sshd_config</w:t>
      </w:r>
      <w:r w:rsidRPr="00BC1AB1">
        <w:rPr>
          <w:bCs/>
          <w:kern w:val="32"/>
          <w:szCs w:val="32"/>
        </w:rPr>
        <w:t xml:space="preserve"> file to s</w:t>
      </w:r>
      <w:r>
        <w:t>et the parameter as follows:</w:t>
      </w:r>
    </w:p>
    <w:p w:rsidR="005B16A8" w:rsidRPr="00FB132F" w:rsidRDefault="00FA6F7A" w:rsidP="00FB132F">
      <w:pPr>
        <w:pStyle w:val="CISC0de"/>
        <w:pBdr>
          <w:bottom w:val="single" w:sz="4" w:space="0" w:color="auto"/>
        </w:pBdr>
      </w:pPr>
      <w:r w:rsidRPr="00FB132F">
        <w:t>HostbasedAuthentication no</w:t>
      </w:r>
    </w:p>
    <w:p w:rsidR="00B33B30" w:rsidRDefault="00B33B30" w:rsidP="005B16A8">
      <w:pPr>
        <w:pStyle w:val="CISNormal"/>
        <w:rPr>
          <w:b/>
        </w:rPr>
      </w:pPr>
    </w:p>
    <w:p w:rsidR="005B16A8" w:rsidRPr="001E543B" w:rsidRDefault="005B16A8" w:rsidP="005B16A8">
      <w:pPr>
        <w:pStyle w:val="CISNormal"/>
        <w:rPr>
          <w:b/>
        </w:rPr>
      </w:pPr>
      <w:r w:rsidRPr="001E543B">
        <w:rPr>
          <w:b/>
        </w:rPr>
        <w:lastRenderedPageBreak/>
        <w:t>Audit:</w:t>
      </w:r>
    </w:p>
    <w:p w:rsidR="005B16A8" w:rsidRDefault="005B16A8" w:rsidP="005B16A8">
      <w:pPr>
        <w:pStyle w:val="CISNormal"/>
      </w:pPr>
      <w:r w:rsidRPr="00812654">
        <w:t xml:space="preserve">To verify the correct </w:t>
      </w:r>
      <w:r>
        <w:t>SSH</w:t>
      </w:r>
      <w:r w:rsidRPr="00812654">
        <w:t xml:space="preserve"> sett</w:t>
      </w:r>
      <w:r>
        <w:t>ing, run the following command</w:t>
      </w:r>
      <w:r w:rsidRPr="00812654">
        <w:t xml:space="preserve"> and verify that the output is as shown:</w:t>
      </w:r>
    </w:p>
    <w:p w:rsidR="005B16A8" w:rsidRDefault="005B16A8" w:rsidP="00FB132F">
      <w:pPr>
        <w:pStyle w:val="CISC0de"/>
        <w:pBdr>
          <w:bottom w:val="single" w:sz="4" w:space="0" w:color="auto"/>
        </w:pBdr>
      </w:pPr>
      <w:r w:rsidRPr="00FB132F">
        <w:t xml:space="preserve"># grep </w:t>
      </w:r>
      <w:r w:rsidR="00505736">
        <w:t>"</w:t>
      </w:r>
      <w:r w:rsidR="00FA6F7A" w:rsidRPr="00FB132F">
        <w:t>^HostbasedAuthentication</w:t>
      </w:r>
      <w:r w:rsidR="00505736">
        <w:t>"</w:t>
      </w:r>
      <w:r w:rsidRPr="00FB132F">
        <w:t xml:space="preserve"> </w:t>
      </w:r>
      <w:r w:rsidR="00FA6F7A" w:rsidRPr="00FB132F">
        <w:t>/etc/ssh/</w:t>
      </w:r>
      <w:r w:rsidRPr="00FB132F">
        <w:t xml:space="preserve">sshd_config </w:t>
      </w:r>
      <w:r>
        <w:br/>
      </w:r>
      <w:r w:rsidR="00AA1501">
        <w:t>Hostbased</w:t>
      </w:r>
      <w:r>
        <w:t>Authentication no</w:t>
      </w:r>
    </w:p>
    <w:p w:rsidR="00FF3909" w:rsidRDefault="00FF3909" w:rsidP="00FF3909">
      <w:pPr>
        <w:pStyle w:val="CISNormal"/>
      </w:pPr>
    </w:p>
    <w:p w:rsidR="00602743" w:rsidRDefault="00602743" w:rsidP="006E606D">
      <w:pPr>
        <w:pStyle w:val="Heading3"/>
        <w:tabs>
          <w:tab w:val="center" w:pos="990"/>
        </w:tabs>
        <w:ind w:left="360"/>
      </w:pPr>
      <w:bookmarkStart w:id="4386" w:name="_Toc328948830"/>
      <w:r>
        <w:t xml:space="preserve">Disable SSH </w:t>
      </w:r>
      <w:r w:rsidR="00B33B30">
        <w:t>R</w:t>
      </w:r>
      <w:r w:rsidRPr="00602743">
        <w:t>oot</w:t>
      </w:r>
      <w:r>
        <w:t xml:space="preserve"> Login</w:t>
      </w:r>
      <w:bookmarkEnd w:id="4386"/>
    </w:p>
    <w:tbl>
      <w:tblPr>
        <w:tblW w:w="0" w:type="auto"/>
        <w:tblInd w:w="462" w:type="dxa"/>
        <w:tblLayout w:type="fixed"/>
        <w:tblLook w:val="0000" w:firstRow="0" w:lastRow="0" w:firstColumn="0" w:lastColumn="0" w:noHBand="0" w:noVBand="0"/>
      </w:tblPr>
      <w:tblGrid>
        <w:gridCol w:w="3451"/>
        <w:gridCol w:w="4894"/>
      </w:tblGrid>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F3909" w:rsidP="003D4CEC">
            <w:pPr>
              <w:snapToGrid w:val="0"/>
            </w:pPr>
            <w:r>
              <w:t>Level-I</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A6F7A" w:rsidP="003D4CEC">
            <w:pPr>
              <w:snapToGrid w:val="0"/>
            </w:pPr>
            <w:r>
              <w:t>No</w:t>
            </w:r>
          </w:p>
        </w:tc>
      </w:tr>
      <w:tr w:rsidR="00FF3909" w:rsidTr="003D4CEC">
        <w:trPr>
          <w:trHeight w:val="256"/>
        </w:trPr>
        <w:tc>
          <w:tcPr>
            <w:tcW w:w="3451" w:type="dxa"/>
            <w:tcBorders>
              <w:left w:val="single" w:sz="4" w:space="0" w:color="000000"/>
              <w:bottom w:val="single" w:sz="4" w:space="0" w:color="000000"/>
            </w:tcBorders>
          </w:tcPr>
          <w:p w:rsidR="00FF3909" w:rsidRDefault="00FF3909" w:rsidP="003D4CEC">
            <w:pPr>
              <w:snapToGrid w:val="0"/>
            </w:pPr>
            <w:r>
              <w:t>Reboot Required</w:t>
            </w:r>
          </w:p>
        </w:tc>
        <w:tc>
          <w:tcPr>
            <w:tcW w:w="4894" w:type="dxa"/>
            <w:tcBorders>
              <w:left w:val="single" w:sz="4" w:space="0" w:color="000000"/>
              <w:bottom w:val="single" w:sz="4" w:space="0" w:color="000000"/>
              <w:right w:val="single" w:sz="4" w:space="0" w:color="000000"/>
            </w:tcBorders>
          </w:tcPr>
          <w:p w:rsidR="00FF3909" w:rsidRDefault="00FA6F7A" w:rsidP="003D4CEC">
            <w:pPr>
              <w:snapToGrid w:val="0"/>
            </w:pPr>
            <w:r>
              <w:t>No</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A6F7A" w:rsidP="003D4CEC">
            <w:pPr>
              <w:snapToGrid w:val="0"/>
            </w:pPr>
            <w:r>
              <w:t>Yes</w:t>
            </w:r>
          </w:p>
        </w:tc>
      </w:tr>
      <w:tr w:rsidR="00FF3909" w:rsidDel="00350415" w:rsidTr="003D4CEC">
        <w:trPr>
          <w:trHeight w:val="256"/>
          <w:del w:id="4387" w:author="blake" w:date="2012-04-05T12:53:00Z"/>
        </w:trPr>
        <w:tc>
          <w:tcPr>
            <w:tcW w:w="3451" w:type="dxa"/>
            <w:tcBorders>
              <w:top w:val="single" w:sz="4" w:space="0" w:color="000000"/>
              <w:left w:val="single" w:sz="4" w:space="0" w:color="000000"/>
              <w:bottom w:val="single" w:sz="4" w:space="0" w:color="000000"/>
            </w:tcBorders>
          </w:tcPr>
          <w:p w:rsidR="00FF3909" w:rsidDel="00350415" w:rsidRDefault="00FF3909" w:rsidP="003D4CEC">
            <w:pPr>
              <w:snapToGrid w:val="0"/>
              <w:rPr>
                <w:del w:id="4388" w:author="blake" w:date="2012-04-05T12:53:00Z"/>
              </w:rPr>
            </w:pPr>
            <w:del w:id="4389" w:author="blake" w:date="2012-04-05T12:53: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F3909" w:rsidDel="00350415" w:rsidRDefault="0045360F" w:rsidP="003D4CEC">
            <w:pPr>
              <w:snapToGrid w:val="0"/>
              <w:rPr>
                <w:del w:id="4390" w:author="blake" w:date="2012-04-05T12:53:00Z"/>
              </w:rPr>
            </w:pPr>
            <w:del w:id="4391" w:author="blake" w:date="2012-04-05T12:53:00Z">
              <w:r w:rsidRPr="0045360F" w:rsidDel="00350415">
                <w:delText>CCE-4252-3</w:delText>
              </w:r>
            </w:del>
          </w:p>
        </w:tc>
      </w:tr>
    </w:tbl>
    <w:p w:rsidR="00FF3909" w:rsidRDefault="00FF3909" w:rsidP="00FF3909">
      <w:pPr>
        <w:pStyle w:val="CISRuleComponent"/>
      </w:pPr>
    </w:p>
    <w:p w:rsidR="00923C81" w:rsidRPr="006472B9" w:rsidRDefault="00923C81" w:rsidP="00923C81">
      <w:pPr>
        <w:pStyle w:val="CISNormal"/>
        <w:rPr>
          <w:b/>
        </w:rPr>
      </w:pPr>
      <w:r w:rsidRPr="006472B9">
        <w:rPr>
          <w:b/>
        </w:rPr>
        <w:t>Description:</w:t>
      </w:r>
    </w:p>
    <w:p w:rsidR="00923C81" w:rsidRDefault="00923C81" w:rsidP="00923C81">
      <w:pPr>
        <w:pStyle w:val="CISNormal"/>
      </w:pPr>
      <w:r>
        <w:t xml:space="preserve">The </w:t>
      </w:r>
      <w:r w:rsidRPr="00B33B30">
        <w:rPr>
          <w:rFonts w:ascii="Courier New" w:hAnsi="Courier New" w:cs="Courier New"/>
          <w:bCs w:val="0"/>
          <w:kern w:val="0"/>
          <w:szCs w:val="24"/>
        </w:rPr>
        <w:t>PermitRootLogin</w:t>
      </w:r>
      <w:r>
        <w:t xml:space="preserve"> parameter s</w:t>
      </w:r>
      <w:r w:rsidRPr="00EF5754">
        <w:t xml:space="preserve">pecifies </w:t>
      </w:r>
      <w:r>
        <w:t>if</w:t>
      </w:r>
      <w:r w:rsidRPr="00EF5754">
        <w:t xml:space="preserve"> the </w:t>
      </w:r>
      <w:r w:rsidR="007E2F41" w:rsidRPr="00EF5754">
        <w:t xml:space="preserve">root </w:t>
      </w:r>
      <w:r w:rsidR="007E2F41">
        <w:t>user</w:t>
      </w:r>
      <w:r>
        <w:t xml:space="preserve"> </w:t>
      </w:r>
      <w:r w:rsidRPr="00EF5754">
        <w:t xml:space="preserve">can log in using </w:t>
      </w:r>
      <w:r w:rsidRPr="00B33B30">
        <w:rPr>
          <w:rFonts w:ascii="Courier New" w:hAnsi="Courier New" w:cs="Courier New"/>
          <w:bCs w:val="0"/>
          <w:kern w:val="0"/>
          <w:szCs w:val="24"/>
        </w:rPr>
        <w:t>ssh(1)</w:t>
      </w:r>
      <w:r w:rsidRPr="00EF5754">
        <w:t>.</w:t>
      </w:r>
      <w:r>
        <w:t xml:space="preserve"> The default is no.</w:t>
      </w:r>
    </w:p>
    <w:p w:rsidR="00923C81" w:rsidRDefault="00923C81" w:rsidP="00923C81">
      <w:pPr>
        <w:pStyle w:val="CISNormal"/>
      </w:pPr>
    </w:p>
    <w:p w:rsidR="00923C81" w:rsidRPr="006472B9" w:rsidRDefault="00923C81" w:rsidP="00923C81">
      <w:pPr>
        <w:pStyle w:val="CISNormal"/>
        <w:rPr>
          <w:b/>
        </w:rPr>
      </w:pPr>
      <w:r w:rsidRPr="006472B9">
        <w:rPr>
          <w:b/>
        </w:rPr>
        <w:t>Rationale:</w:t>
      </w:r>
    </w:p>
    <w:p w:rsidR="00B87054" w:rsidRDefault="00B87054" w:rsidP="00923C81">
      <w:pPr>
        <w:pStyle w:val="CISNormal"/>
      </w:pPr>
      <w:r w:rsidRPr="00B87054">
        <w:t xml:space="preserve">Disallowing root logins over SSH requires server admins to authenticate using their own individual account, then escalating to root via </w:t>
      </w:r>
      <w:r w:rsidRPr="006E606D">
        <w:rPr>
          <w:rFonts w:ascii="Courier New" w:hAnsi="Courier New" w:cs="Courier New"/>
          <w:bCs w:val="0"/>
          <w:kern w:val="0"/>
          <w:szCs w:val="24"/>
        </w:rPr>
        <w:t>sudo</w:t>
      </w:r>
      <w:r w:rsidRPr="00B87054">
        <w:t xml:space="preserve"> or </w:t>
      </w:r>
      <w:r w:rsidRPr="006E606D">
        <w:rPr>
          <w:rFonts w:ascii="Courier New" w:hAnsi="Courier New" w:cs="Courier New"/>
          <w:bCs w:val="0"/>
          <w:kern w:val="0"/>
          <w:szCs w:val="24"/>
        </w:rPr>
        <w:t>su</w:t>
      </w:r>
      <w:r>
        <w:t xml:space="preserve">. This in </w:t>
      </w:r>
      <w:r w:rsidRPr="00B87054">
        <w:t>turn limits opportunity for non-repudiation and provides a clear audit trail in the event of a security incident</w:t>
      </w:r>
      <w:r w:rsidRPr="00B87054" w:rsidDel="00B87054">
        <w:t xml:space="preserve"> </w:t>
      </w:r>
    </w:p>
    <w:p w:rsidR="00B33B30" w:rsidRDefault="00B33B30" w:rsidP="00923C81">
      <w:pPr>
        <w:pStyle w:val="CISNormal"/>
      </w:pPr>
    </w:p>
    <w:p w:rsidR="00923C81" w:rsidRPr="000517D6" w:rsidRDefault="00923C81" w:rsidP="00923C81">
      <w:pPr>
        <w:rPr>
          <w:b/>
        </w:rPr>
      </w:pPr>
      <w:r w:rsidRPr="000517D6">
        <w:rPr>
          <w:b/>
        </w:rPr>
        <w:t>Remediation:</w:t>
      </w:r>
    </w:p>
    <w:p w:rsidR="00923C81" w:rsidRDefault="00923C81" w:rsidP="00923C81">
      <w:r>
        <w:t xml:space="preserve">Edit the </w:t>
      </w:r>
      <w:r w:rsidRPr="008C2729">
        <w:rPr>
          <w:rFonts w:ascii="Courier New" w:hAnsi="Courier New" w:cs="Courier New"/>
        </w:rPr>
        <w:t>/etc/ssh/sshd_config</w:t>
      </w:r>
      <w:r w:rsidRPr="00BC1AB1">
        <w:rPr>
          <w:bCs/>
          <w:kern w:val="32"/>
          <w:szCs w:val="32"/>
        </w:rPr>
        <w:t xml:space="preserve"> file to s</w:t>
      </w:r>
      <w:r>
        <w:t>et the parameter as follows:</w:t>
      </w:r>
    </w:p>
    <w:p w:rsidR="00923C81" w:rsidRPr="00FB132F" w:rsidRDefault="00FA6F7A" w:rsidP="00FB132F">
      <w:pPr>
        <w:pStyle w:val="CISC0de"/>
        <w:pBdr>
          <w:bottom w:val="single" w:sz="4" w:space="0" w:color="auto"/>
        </w:pBdr>
      </w:pPr>
      <w:r w:rsidRPr="00FB132F">
        <w:t>PermitRootLogin no</w:t>
      </w:r>
    </w:p>
    <w:p w:rsidR="00923C81" w:rsidRDefault="00923C81" w:rsidP="00923C81">
      <w:pPr>
        <w:pStyle w:val="CISNormal"/>
      </w:pPr>
    </w:p>
    <w:p w:rsidR="00923C81" w:rsidRPr="001E543B" w:rsidRDefault="00923C81" w:rsidP="00923C81">
      <w:pPr>
        <w:pStyle w:val="CISNormal"/>
        <w:rPr>
          <w:b/>
        </w:rPr>
      </w:pPr>
      <w:r w:rsidRPr="001E543B">
        <w:rPr>
          <w:b/>
        </w:rPr>
        <w:t>Audit:</w:t>
      </w:r>
    </w:p>
    <w:p w:rsidR="00923C81" w:rsidRDefault="00923C81" w:rsidP="00923C81">
      <w:pPr>
        <w:pStyle w:val="CISNormal"/>
      </w:pPr>
      <w:r w:rsidRPr="00812654">
        <w:t xml:space="preserve">To verify the correct </w:t>
      </w:r>
      <w:r>
        <w:t>SSH</w:t>
      </w:r>
      <w:r w:rsidRPr="00812654">
        <w:t xml:space="preserve"> sett</w:t>
      </w:r>
      <w:r>
        <w:t>ing, run the following command</w:t>
      </w:r>
      <w:r w:rsidRPr="00812654">
        <w:t xml:space="preserve"> and verify that the output is as shown:</w:t>
      </w:r>
    </w:p>
    <w:p w:rsidR="00923C81" w:rsidRDefault="00923C81" w:rsidP="00FB132F">
      <w:pPr>
        <w:pStyle w:val="CISC0de"/>
        <w:pBdr>
          <w:bottom w:val="single" w:sz="4" w:space="0" w:color="auto"/>
        </w:pBdr>
      </w:pPr>
      <w:r w:rsidRPr="00FB132F">
        <w:t xml:space="preserve"># grep </w:t>
      </w:r>
      <w:r w:rsidR="00505736">
        <w:t>"</w:t>
      </w:r>
      <w:r w:rsidR="00FA6F7A" w:rsidRPr="00FB132F">
        <w:t>^PermitRootLogin</w:t>
      </w:r>
      <w:r w:rsidR="00505736">
        <w:t>"</w:t>
      </w:r>
      <w:r w:rsidRPr="00FB132F">
        <w:t xml:space="preserve"> </w:t>
      </w:r>
      <w:r w:rsidR="00FA6F7A" w:rsidRPr="00FB132F">
        <w:t>/etc/ssh/</w:t>
      </w:r>
      <w:r w:rsidRPr="00FB132F">
        <w:t xml:space="preserve">sshd_config </w:t>
      </w:r>
      <w:r>
        <w:br/>
        <w:t>PermitRootLogin no</w:t>
      </w:r>
    </w:p>
    <w:p w:rsidR="00FF3909" w:rsidRDefault="00FF3909" w:rsidP="00FF3909">
      <w:pPr>
        <w:pStyle w:val="CISNormal"/>
      </w:pPr>
    </w:p>
    <w:p w:rsidR="00602743" w:rsidRDefault="00602743" w:rsidP="006E606D">
      <w:pPr>
        <w:pStyle w:val="Heading3"/>
        <w:tabs>
          <w:tab w:val="center" w:pos="990"/>
        </w:tabs>
        <w:ind w:left="360"/>
      </w:pPr>
      <w:bookmarkStart w:id="4392" w:name="_Toc328948831"/>
      <w:r>
        <w:t xml:space="preserve">Set SSH </w:t>
      </w:r>
      <w:r w:rsidRPr="00602743">
        <w:t>PermitEmptyPasswords</w:t>
      </w:r>
      <w:r w:rsidR="00B33B30">
        <w:t xml:space="preserve"> to N</w:t>
      </w:r>
      <w:r>
        <w:t>o</w:t>
      </w:r>
      <w:bookmarkEnd w:id="4392"/>
    </w:p>
    <w:tbl>
      <w:tblPr>
        <w:tblW w:w="0" w:type="auto"/>
        <w:tblInd w:w="462" w:type="dxa"/>
        <w:tblLayout w:type="fixed"/>
        <w:tblLook w:val="0000" w:firstRow="0" w:lastRow="0" w:firstColumn="0" w:lastColumn="0" w:noHBand="0" w:noVBand="0"/>
      </w:tblPr>
      <w:tblGrid>
        <w:gridCol w:w="3451"/>
        <w:gridCol w:w="4894"/>
      </w:tblGrid>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F3909" w:rsidP="003D4CEC">
            <w:pPr>
              <w:snapToGrid w:val="0"/>
            </w:pPr>
            <w:r>
              <w:t>Level-I</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A6F7A" w:rsidP="003D4CEC">
            <w:pPr>
              <w:snapToGrid w:val="0"/>
            </w:pPr>
            <w:r>
              <w:t>No</w:t>
            </w:r>
          </w:p>
        </w:tc>
      </w:tr>
      <w:tr w:rsidR="00FF3909" w:rsidTr="003D4CEC">
        <w:trPr>
          <w:trHeight w:val="256"/>
        </w:trPr>
        <w:tc>
          <w:tcPr>
            <w:tcW w:w="3451" w:type="dxa"/>
            <w:tcBorders>
              <w:left w:val="single" w:sz="4" w:space="0" w:color="000000"/>
              <w:bottom w:val="single" w:sz="4" w:space="0" w:color="000000"/>
            </w:tcBorders>
          </w:tcPr>
          <w:p w:rsidR="00FF3909" w:rsidRDefault="00FF3909" w:rsidP="003D4CEC">
            <w:pPr>
              <w:snapToGrid w:val="0"/>
            </w:pPr>
            <w:r>
              <w:t>Reboot Required</w:t>
            </w:r>
          </w:p>
        </w:tc>
        <w:tc>
          <w:tcPr>
            <w:tcW w:w="4894" w:type="dxa"/>
            <w:tcBorders>
              <w:left w:val="single" w:sz="4" w:space="0" w:color="000000"/>
              <w:bottom w:val="single" w:sz="4" w:space="0" w:color="000000"/>
              <w:right w:val="single" w:sz="4" w:space="0" w:color="000000"/>
            </w:tcBorders>
          </w:tcPr>
          <w:p w:rsidR="00FF3909" w:rsidRDefault="00FA6F7A" w:rsidP="003D4CEC">
            <w:pPr>
              <w:snapToGrid w:val="0"/>
            </w:pPr>
            <w:r>
              <w:t>No</w:t>
            </w:r>
          </w:p>
        </w:tc>
      </w:tr>
      <w:tr w:rsidR="00FF3909" w:rsidTr="003D4CEC">
        <w:trPr>
          <w:trHeight w:val="256"/>
        </w:trPr>
        <w:tc>
          <w:tcPr>
            <w:tcW w:w="3451" w:type="dxa"/>
            <w:tcBorders>
              <w:top w:val="single" w:sz="4" w:space="0" w:color="000000"/>
              <w:left w:val="single" w:sz="4" w:space="0" w:color="000000"/>
              <w:bottom w:val="single" w:sz="4" w:space="0" w:color="000000"/>
            </w:tcBorders>
          </w:tcPr>
          <w:p w:rsidR="00FF3909" w:rsidRDefault="00FF3909" w:rsidP="003D4CEC">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FF3909" w:rsidRDefault="00FA6F7A" w:rsidP="003D4CEC">
            <w:pPr>
              <w:snapToGrid w:val="0"/>
            </w:pPr>
            <w:r>
              <w:t>Yes</w:t>
            </w:r>
          </w:p>
        </w:tc>
      </w:tr>
      <w:tr w:rsidR="00FF3909" w:rsidDel="00350415" w:rsidTr="003D4CEC">
        <w:trPr>
          <w:trHeight w:val="256"/>
          <w:del w:id="4393" w:author="blake" w:date="2012-04-05T12:53:00Z"/>
        </w:trPr>
        <w:tc>
          <w:tcPr>
            <w:tcW w:w="3451" w:type="dxa"/>
            <w:tcBorders>
              <w:top w:val="single" w:sz="4" w:space="0" w:color="000000"/>
              <w:left w:val="single" w:sz="4" w:space="0" w:color="000000"/>
              <w:bottom w:val="single" w:sz="4" w:space="0" w:color="000000"/>
            </w:tcBorders>
          </w:tcPr>
          <w:p w:rsidR="00FF3909" w:rsidDel="00350415" w:rsidRDefault="00FF3909" w:rsidP="003D4CEC">
            <w:pPr>
              <w:snapToGrid w:val="0"/>
              <w:rPr>
                <w:del w:id="4394" w:author="blake" w:date="2012-04-05T12:53:00Z"/>
              </w:rPr>
            </w:pPr>
            <w:del w:id="4395" w:author="blake" w:date="2012-04-05T12:53: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F3909" w:rsidDel="00350415" w:rsidRDefault="0045360F" w:rsidP="003D4CEC">
            <w:pPr>
              <w:snapToGrid w:val="0"/>
              <w:rPr>
                <w:del w:id="4396" w:author="blake" w:date="2012-04-05T12:53:00Z"/>
              </w:rPr>
            </w:pPr>
            <w:del w:id="4397" w:author="blake" w:date="2012-04-05T12:53:00Z">
              <w:r w:rsidRPr="0045360F" w:rsidDel="00350415">
                <w:delText>CCE-4256-4</w:delText>
              </w:r>
            </w:del>
          </w:p>
        </w:tc>
      </w:tr>
    </w:tbl>
    <w:p w:rsidR="00FF3909" w:rsidRDefault="00FF3909" w:rsidP="00FF3909">
      <w:pPr>
        <w:pStyle w:val="CISRuleComponent"/>
      </w:pPr>
    </w:p>
    <w:p w:rsidR="007D4967" w:rsidRPr="006472B9" w:rsidRDefault="007D4967" w:rsidP="007D4967">
      <w:pPr>
        <w:pStyle w:val="CISNormal"/>
        <w:rPr>
          <w:b/>
        </w:rPr>
      </w:pPr>
      <w:r w:rsidRPr="006472B9">
        <w:rPr>
          <w:b/>
        </w:rPr>
        <w:t>Description:</w:t>
      </w:r>
    </w:p>
    <w:p w:rsidR="007D4967" w:rsidRDefault="007D4967" w:rsidP="007D4967">
      <w:pPr>
        <w:pStyle w:val="CISNormal"/>
      </w:pPr>
      <w:r>
        <w:t>The</w:t>
      </w:r>
      <w:r w:rsidRPr="00BC1AB1">
        <w:t xml:space="preserve"> </w:t>
      </w:r>
      <w:r w:rsidRPr="007B4CA2">
        <w:rPr>
          <w:rFonts w:ascii="Courier New" w:hAnsi="Courier New" w:cs="Courier New"/>
          <w:bCs w:val="0"/>
          <w:kern w:val="0"/>
          <w:szCs w:val="24"/>
        </w:rPr>
        <w:t>PermitEmptyPasswords</w:t>
      </w:r>
      <w:r>
        <w:t xml:space="preserve"> parameter specifies </w:t>
      </w:r>
      <w:r w:rsidR="007E2F41">
        <w:t>if the server</w:t>
      </w:r>
      <w:r>
        <w:t xml:space="preserve"> allows login to accounts with empty password strings.</w:t>
      </w:r>
    </w:p>
    <w:p w:rsidR="007D4967" w:rsidRDefault="007D4967" w:rsidP="007D4967">
      <w:pPr>
        <w:pStyle w:val="CISNormal"/>
      </w:pPr>
    </w:p>
    <w:p w:rsidR="007D4967" w:rsidRPr="006472B9" w:rsidRDefault="007D4967" w:rsidP="007D4967">
      <w:pPr>
        <w:pStyle w:val="CISNormal"/>
        <w:rPr>
          <w:b/>
        </w:rPr>
      </w:pPr>
      <w:r w:rsidRPr="006472B9">
        <w:rPr>
          <w:b/>
        </w:rPr>
        <w:t>Rationale:</w:t>
      </w:r>
    </w:p>
    <w:p w:rsidR="00B87054" w:rsidRDefault="00B87054" w:rsidP="007D4967">
      <w:pPr>
        <w:pStyle w:val="CISNormal"/>
      </w:pPr>
      <w:r w:rsidRPr="00B87054">
        <w:t>Disallowing remote shell access to accounts that have an empty password reduces the probability of unauthorized access to the system</w:t>
      </w:r>
      <w:r w:rsidRPr="00B87054" w:rsidDel="00B87054">
        <w:t xml:space="preserve"> </w:t>
      </w:r>
    </w:p>
    <w:p w:rsidR="007D4967" w:rsidRDefault="007D4967" w:rsidP="007D4967">
      <w:pPr>
        <w:pStyle w:val="CISNormal"/>
      </w:pPr>
    </w:p>
    <w:p w:rsidR="007D4967" w:rsidRPr="000517D6" w:rsidRDefault="007D4967" w:rsidP="007D4967">
      <w:pPr>
        <w:rPr>
          <w:b/>
        </w:rPr>
      </w:pPr>
      <w:r w:rsidRPr="000517D6">
        <w:rPr>
          <w:b/>
        </w:rPr>
        <w:t>Remediation:</w:t>
      </w:r>
    </w:p>
    <w:p w:rsidR="007D4967" w:rsidRDefault="007D4967" w:rsidP="007D4967">
      <w:r>
        <w:t xml:space="preserve">Edit the </w:t>
      </w:r>
      <w:r w:rsidRPr="008C2729">
        <w:rPr>
          <w:rFonts w:ascii="Courier New" w:hAnsi="Courier New" w:cs="Courier New"/>
        </w:rPr>
        <w:t>/etc/ssh/sshd_config</w:t>
      </w:r>
      <w:r w:rsidRPr="00BC1AB1">
        <w:rPr>
          <w:bCs/>
          <w:kern w:val="32"/>
          <w:szCs w:val="32"/>
        </w:rPr>
        <w:t xml:space="preserve"> file to </w:t>
      </w:r>
      <w:r>
        <w:t>set the parameter as follows:</w:t>
      </w:r>
    </w:p>
    <w:p w:rsidR="007D4967" w:rsidRDefault="00FA6F7A" w:rsidP="00FB132F">
      <w:pPr>
        <w:pStyle w:val="CISC0de"/>
        <w:pBdr>
          <w:bottom w:val="single" w:sz="4" w:space="0" w:color="auto"/>
        </w:pBdr>
      </w:pPr>
      <w:r>
        <w:t>PermitEmptyPasswords no</w:t>
      </w:r>
    </w:p>
    <w:p w:rsidR="00B33B30" w:rsidRDefault="00B33B30" w:rsidP="007D4967">
      <w:pPr>
        <w:pStyle w:val="CISNormal"/>
        <w:rPr>
          <w:b/>
        </w:rPr>
      </w:pPr>
    </w:p>
    <w:p w:rsidR="007D4967" w:rsidRPr="001E543B" w:rsidRDefault="007D4967" w:rsidP="007D4967">
      <w:pPr>
        <w:pStyle w:val="CISNormal"/>
        <w:rPr>
          <w:b/>
        </w:rPr>
      </w:pPr>
      <w:r w:rsidRPr="001E543B">
        <w:rPr>
          <w:b/>
        </w:rPr>
        <w:t>Audit:</w:t>
      </w:r>
    </w:p>
    <w:p w:rsidR="007D4967" w:rsidRDefault="007D4967" w:rsidP="007D4967">
      <w:pPr>
        <w:pStyle w:val="CISNormal"/>
      </w:pPr>
      <w:r w:rsidRPr="00812654">
        <w:t xml:space="preserve">To verify the correct </w:t>
      </w:r>
      <w:r>
        <w:t>SSH</w:t>
      </w:r>
      <w:r w:rsidRPr="00812654">
        <w:t xml:space="preserve"> sett</w:t>
      </w:r>
      <w:r>
        <w:t>ing, run the following command</w:t>
      </w:r>
      <w:r w:rsidRPr="00812654">
        <w:t xml:space="preserve"> and verify that the output is as shown:</w:t>
      </w:r>
    </w:p>
    <w:p w:rsidR="007D4967" w:rsidRDefault="007D4967" w:rsidP="00FB132F">
      <w:pPr>
        <w:pStyle w:val="CISC0de"/>
        <w:pBdr>
          <w:bottom w:val="single" w:sz="4" w:space="0" w:color="auto"/>
        </w:pBdr>
      </w:pPr>
      <w:r w:rsidRPr="00FB132F">
        <w:t xml:space="preserve"># grep </w:t>
      </w:r>
      <w:r w:rsidR="00505736">
        <w:t>"</w:t>
      </w:r>
      <w:r w:rsidR="00FA6F7A" w:rsidRPr="00FB132F">
        <w:t>^PermitEmptyPasswords</w:t>
      </w:r>
      <w:r w:rsidR="00505736">
        <w:t>"</w:t>
      </w:r>
      <w:r w:rsidRPr="00FB132F">
        <w:t xml:space="preserve"> </w:t>
      </w:r>
      <w:r w:rsidR="00FA6F7A" w:rsidRPr="00FB132F">
        <w:t>/etc/ssh/</w:t>
      </w:r>
      <w:r w:rsidRPr="00FB132F">
        <w:t xml:space="preserve">sshd_config </w:t>
      </w:r>
      <w:r>
        <w:br/>
        <w:t>PermitEmptyPasswords no</w:t>
      </w:r>
    </w:p>
    <w:p w:rsidR="00FF3909" w:rsidRDefault="00FF3909" w:rsidP="00FF3909">
      <w:pPr>
        <w:pStyle w:val="CISNormal"/>
      </w:pPr>
    </w:p>
    <w:p w:rsidR="00F72763" w:rsidRDefault="00F72763" w:rsidP="006E606D">
      <w:pPr>
        <w:pStyle w:val="Heading3"/>
        <w:tabs>
          <w:tab w:val="center" w:pos="990"/>
        </w:tabs>
        <w:ind w:left="360"/>
      </w:pPr>
      <w:bookmarkStart w:id="4398" w:name="_Toc328948832"/>
      <w:r>
        <w:t>Do Not Allow Users to Set Environment Options</w:t>
      </w:r>
      <w:bookmarkEnd w:id="4398"/>
    </w:p>
    <w:tbl>
      <w:tblPr>
        <w:tblW w:w="0" w:type="auto"/>
        <w:tblInd w:w="462" w:type="dxa"/>
        <w:tblLayout w:type="fixed"/>
        <w:tblLook w:val="0000" w:firstRow="0" w:lastRow="0" w:firstColumn="0" w:lastColumn="0" w:noHBand="0" w:noVBand="0"/>
      </w:tblPr>
      <w:tblGrid>
        <w:gridCol w:w="3451"/>
        <w:gridCol w:w="4894"/>
      </w:tblGrid>
      <w:tr w:rsidR="00F72763" w:rsidTr="00F72763">
        <w:trPr>
          <w:trHeight w:val="256"/>
        </w:trPr>
        <w:tc>
          <w:tcPr>
            <w:tcW w:w="3451" w:type="dxa"/>
            <w:tcBorders>
              <w:top w:val="single" w:sz="4" w:space="0" w:color="000000"/>
              <w:left w:val="single" w:sz="4" w:space="0" w:color="000000"/>
              <w:bottom w:val="single" w:sz="4" w:space="0" w:color="000000"/>
            </w:tcBorders>
          </w:tcPr>
          <w:p w:rsidR="00F72763" w:rsidRDefault="00F72763" w:rsidP="00F72763">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72763" w:rsidRDefault="00F72763" w:rsidP="00F72763">
            <w:pPr>
              <w:snapToGrid w:val="0"/>
            </w:pPr>
            <w:r>
              <w:t>Level-I</w:t>
            </w:r>
          </w:p>
        </w:tc>
      </w:tr>
      <w:tr w:rsidR="00F72763" w:rsidTr="00F72763">
        <w:trPr>
          <w:trHeight w:val="256"/>
        </w:trPr>
        <w:tc>
          <w:tcPr>
            <w:tcW w:w="3451" w:type="dxa"/>
            <w:tcBorders>
              <w:top w:val="single" w:sz="4" w:space="0" w:color="000000"/>
              <w:left w:val="single" w:sz="4" w:space="0" w:color="000000"/>
              <w:bottom w:val="single" w:sz="4" w:space="0" w:color="000000"/>
            </w:tcBorders>
          </w:tcPr>
          <w:p w:rsidR="00F72763" w:rsidRDefault="00F72763" w:rsidP="00F72763">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F72763" w:rsidRDefault="00FA6F7A" w:rsidP="00F72763">
            <w:pPr>
              <w:snapToGrid w:val="0"/>
            </w:pPr>
            <w:r>
              <w:t>No</w:t>
            </w:r>
          </w:p>
        </w:tc>
      </w:tr>
      <w:tr w:rsidR="00F72763" w:rsidTr="00F72763">
        <w:trPr>
          <w:trHeight w:val="256"/>
        </w:trPr>
        <w:tc>
          <w:tcPr>
            <w:tcW w:w="3451" w:type="dxa"/>
            <w:tcBorders>
              <w:left w:val="single" w:sz="4" w:space="0" w:color="000000"/>
              <w:bottom w:val="single" w:sz="4" w:space="0" w:color="000000"/>
            </w:tcBorders>
          </w:tcPr>
          <w:p w:rsidR="00F72763" w:rsidRDefault="00F72763" w:rsidP="00F72763">
            <w:pPr>
              <w:snapToGrid w:val="0"/>
            </w:pPr>
            <w:r>
              <w:t>Reboot Required</w:t>
            </w:r>
          </w:p>
        </w:tc>
        <w:tc>
          <w:tcPr>
            <w:tcW w:w="4894" w:type="dxa"/>
            <w:tcBorders>
              <w:left w:val="single" w:sz="4" w:space="0" w:color="000000"/>
              <w:bottom w:val="single" w:sz="4" w:space="0" w:color="000000"/>
              <w:right w:val="single" w:sz="4" w:space="0" w:color="000000"/>
            </w:tcBorders>
          </w:tcPr>
          <w:p w:rsidR="00F72763" w:rsidRDefault="00FA6F7A" w:rsidP="00F72763">
            <w:pPr>
              <w:snapToGrid w:val="0"/>
            </w:pPr>
            <w:r>
              <w:t>No</w:t>
            </w:r>
          </w:p>
        </w:tc>
      </w:tr>
      <w:tr w:rsidR="00F72763" w:rsidTr="00F72763">
        <w:trPr>
          <w:trHeight w:val="256"/>
        </w:trPr>
        <w:tc>
          <w:tcPr>
            <w:tcW w:w="3451" w:type="dxa"/>
            <w:tcBorders>
              <w:top w:val="single" w:sz="4" w:space="0" w:color="000000"/>
              <w:left w:val="single" w:sz="4" w:space="0" w:color="000000"/>
              <w:bottom w:val="single" w:sz="4" w:space="0" w:color="000000"/>
            </w:tcBorders>
          </w:tcPr>
          <w:p w:rsidR="00F72763" w:rsidRDefault="00F72763" w:rsidP="00F72763">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F72763" w:rsidRDefault="00FA6F7A" w:rsidP="00F72763">
            <w:pPr>
              <w:snapToGrid w:val="0"/>
            </w:pPr>
            <w:r>
              <w:t>Yes</w:t>
            </w:r>
          </w:p>
        </w:tc>
      </w:tr>
      <w:tr w:rsidR="00F72763" w:rsidDel="00350415" w:rsidTr="00F72763">
        <w:trPr>
          <w:trHeight w:val="256"/>
          <w:del w:id="4399" w:author="blake" w:date="2012-04-05T12:53:00Z"/>
        </w:trPr>
        <w:tc>
          <w:tcPr>
            <w:tcW w:w="3451" w:type="dxa"/>
            <w:tcBorders>
              <w:top w:val="single" w:sz="4" w:space="0" w:color="000000"/>
              <w:left w:val="single" w:sz="4" w:space="0" w:color="000000"/>
              <w:bottom w:val="single" w:sz="4" w:space="0" w:color="000000"/>
            </w:tcBorders>
          </w:tcPr>
          <w:p w:rsidR="00F72763" w:rsidDel="00350415" w:rsidRDefault="00F72763" w:rsidP="00F72763">
            <w:pPr>
              <w:snapToGrid w:val="0"/>
              <w:rPr>
                <w:del w:id="4400" w:author="blake" w:date="2012-04-05T12:53:00Z"/>
              </w:rPr>
            </w:pPr>
            <w:del w:id="4401" w:author="blake" w:date="2012-04-05T12:53: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72763" w:rsidDel="00350415" w:rsidRDefault="0045360F" w:rsidP="00F72763">
            <w:pPr>
              <w:snapToGrid w:val="0"/>
              <w:rPr>
                <w:del w:id="4402" w:author="blake" w:date="2012-04-05T12:53:00Z"/>
              </w:rPr>
            </w:pPr>
            <w:del w:id="4403" w:author="blake" w:date="2012-04-05T12:53:00Z">
              <w:r w:rsidRPr="0045360F" w:rsidDel="00350415">
                <w:delText>CCE-4265-5</w:delText>
              </w:r>
            </w:del>
          </w:p>
        </w:tc>
      </w:tr>
    </w:tbl>
    <w:p w:rsidR="00F72763" w:rsidRDefault="00F72763" w:rsidP="00F72763">
      <w:pPr>
        <w:pStyle w:val="CISRuleComponent"/>
      </w:pPr>
    </w:p>
    <w:p w:rsidR="00F72763" w:rsidRPr="006472B9" w:rsidRDefault="00F72763" w:rsidP="00F72763">
      <w:pPr>
        <w:pStyle w:val="CISNormal"/>
        <w:rPr>
          <w:b/>
        </w:rPr>
      </w:pPr>
      <w:r w:rsidRPr="006472B9">
        <w:rPr>
          <w:b/>
        </w:rPr>
        <w:t>Description:</w:t>
      </w:r>
    </w:p>
    <w:p w:rsidR="00F72763" w:rsidRDefault="0034319E" w:rsidP="00F72763">
      <w:pPr>
        <w:pStyle w:val="CISNormal"/>
      </w:pPr>
      <w:r>
        <w:t xml:space="preserve">The </w:t>
      </w:r>
      <w:r w:rsidRPr="00B33B30">
        <w:rPr>
          <w:rFonts w:ascii="Courier New" w:hAnsi="Courier New" w:cs="Courier New"/>
          <w:bCs w:val="0"/>
          <w:kern w:val="0"/>
          <w:szCs w:val="24"/>
        </w:rPr>
        <w:t>PermitUserEnvironment</w:t>
      </w:r>
      <w:r>
        <w:t xml:space="preserve"> option allows users to present environment options to the </w:t>
      </w:r>
      <w:r w:rsidRPr="00B33B30">
        <w:rPr>
          <w:rFonts w:ascii="Courier New" w:hAnsi="Courier New" w:cs="Courier New"/>
          <w:bCs w:val="0"/>
          <w:kern w:val="0"/>
          <w:szCs w:val="24"/>
        </w:rPr>
        <w:t>ssh</w:t>
      </w:r>
      <w:r>
        <w:t xml:space="preserve"> daemon</w:t>
      </w:r>
      <w:r w:rsidR="00F72763">
        <w:t>.</w:t>
      </w:r>
    </w:p>
    <w:p w:rsidR="00F72763" w:rsidRDefault="00F72763" w:rsidP="00F72763">
      <w:pPr>
        <w:pStyle w:val="CISNormal"/>
      </w:pPr>
    </w:p>
    <w:p w:rsidR="00F72763" w:rsidRPr="006472B9" w:rsidRDefault="00F72763" w:rsidP="00F72763">
      <w:pPr>
        <w:pStyle w:val="CISNormal"/>
        <w:rPr>
          <w:b/>
        </w:rPr>
      </w:pPr>
      <w:r w:rsidRPr="006472B9">
        <w:rPr>
          <w:b/>
        </w:rPr>
        <w:t>Rationale:</w:t>
      </w:r>
    </w:p>
    <w:p w:rsidR="00F72763" w:rsidRDefault="0034319E" w:rsidP="00F72763">
      <w:pPr>
        <w:pStyle w:val="CISNormal"/>
      </w:pPr>
      <w:r>
        <w:t xml:space="preserve">Permitting users the ability to set environment variables through the SSH daemon could potentially allow users to bypass security controls (e.g. setting an execution path that has </w:t>
      </w:r>
      <w:r w:rsidRPr="00B33B30">
        <w:rPr>
          <w:rFonts w:ascii="Courier New" w:hAnsi="Courier New" w:cs="Courier New"/>
          <w:bCs w:val="0"/>
          <w:kern w:val="0"/>
          <w:szCs w:val="24"/>
        </w:rPr>
        <w:t>ssh</w:t>
      </w:r>
      <w:r>
        <w:t xml:space="preserve"> executing trojan’d programs)</w:t>
      </w:r>
    </w:p>
    <w:p w:rsidR="00B33B30" w:rsidRDefault="00B33B30" w:rsidP="00F72763">
      <w:pPr>
        <w:rPr>
          <w:b/>
        </w:rPr>
      </w:pPr>
    </w:p>
    <w:p w:rsidR="00F72763" w:rsidRPr="000517D6" w:rsidRDefault="00F72763" w:rsidP="00F72763">
      <w:pPr>
        <w:rPr>
          <w:b/>
        </w:rPr>
      </w:pPr>
      <w:r w:rsidRPr="000517D6">
        <w:rPr>
          <w:b/>
        </w:rPr>
        <w:t>Remediation:</w:t>
      </w:r>
    </w:p>
    <w:p w:rsidR="00F72763" w:rsidRPr="00971CF3" w:rsidRDefault="00F72763" w:rsidP="00F72763">
      <w:r>
        <w:t xml:space="preserve">Edit the </w:t>
      </w:r>
      <w:r w:rsidRPr="008C2729">
        <w:rPr>
          <w:rFonts w:ascii="Courier New" w:hAnsi="Courier New" w:cs="Courier New"/>
        </w:rPr>
        <w:t>/etc/ssh/sshd_config</w:t>
      </w:r>
      <w:r w:rsidRPr="00BC1AB1">
        <w:rPr>
          <w:bCs/>
          <w:kern w:val="32"/>
          <w:szCs w:val="32"/>
        </w:rPr>
        <w:t xml:space="preserve"> file</w:t>
      </w:r>
      <w:r>
        <w:t xml:space="preserve"> to set the parameter as follows:</w:t>
      </w:r>
    </w:p>
    <w:p w:rsidR="00F72763" w:rsidRPr="00FB132F" w:rsidRDefault="00FA6F7A" w:rsidP="00FB132F">
      <w:pPr>
        <w:pStyle w:val="CISC0de"/>
        <w:pBdr>
          <w:bottom w:val="single" w:sz="4" w:space="0" w:color="auto"/>
        </w:pBdr>
      </w:pPr>
      <w:r w:rsidRPr="00FB132F">
        <w:t>PermitUserEnvironment no</w:t>
      </w:r>
    </w:p>
    <w:p w:rsidR="00F72763" w:rsidRDefault="00F72763" w:rsidP="00F72763">
      <w:pPr>
        <w:pStyle w:val="CISNormal"/>
        <w:rPr>
          <w:b/>
        </w:rPr>
      </w:pPr>
    </w:p>
    <w:p w:rsidR="00F72763" w:rsidRPr="001E543B" w:rsidRDefault="00F72763" w:rsidP="00F72763">
      <w:pPr>
        <w:pStyle w:val="CISNormal"/>
        <w:rPr>
          <w:b/>
        </w:rPr>
      </w:pPr>
      <w:r w:rsidRPr="001E543B">
        <w:rPr>
          <w:b/>
        </w:rPr>
        <w:t>Audit:</w:t>
      </w:r>
    </w:p>
    <w:p w:rsidR="00F72763" w:rsidRDefault="00F72763" w:rsidP="00F72763">
      <w:pPr>
        <w:pStyle w:val="CISNormal"/>
      </w:pPr>
      <w:r w:rsidRPr="00812654">
        <w:t xml:space="preserve">To verify the correct </w:t>
      </w:r>
      <w:r>
        <w:t>SSH</w:t>
      </w:r>
      <w:r w:rsidRPr="00812654">
        <w:t xml:space="preserve"> sett</w:t>
      </w:r>
      <w:r>
        <w:t>ing, run the following command</w:t>
      </w:r>
      <w:r w:rsidRPr="00812654">
        <w:t xml:space="preserve"> and verify that the output is as shown:</w:t>
      </w:r>
    </w:p>
    <w:p w:rsidR="00F72763" w:rsidRDefault="00F72763" w:rsidP="00FB132F">
      <w:pPr>
        <w:pStyle w:val="CISC0de"/>
        <w:pBdr>
          <w:bottom w:val="single" w:sz="4" w:space="0" w:color="auto"/>
        </w:pBdr>
      </w:pPr>
      <w:r w:rsidRPr="00FB132F">
        <w:t xml:space="preserve"># </w:t>
      </w:r>
      <w:r w:rsidR="009A444B" w:rsidRPr="00FB132F">
        <w:t>grep PermitUserEnvironment /etc/ssh/sshd_config</w:t>
      </w:r>
      <w:r w:rsidR="00FA6F7A">
        <w:t xml:space="preserve"> </w:t>
      </w:r>
      <w:r>
        <w:br/>
      </w:r>
      <w:r w:rsidR="00FA6F7A">
        <w:t>PermitUserEnvironment no</w:t>
      </w:r>
    </w:p>
    <w:p w:rsidR="00F72763" w:rsidRDefault="00F72763" w:rsidP="00F72763">
      <w:pPr>
        <w:pStyle w:val="CISNormal"/>
      </w:pPr>
    </w:p>
    <w:p w:rsidR="00F72763" w:rsidRDefault="00F72763" w:rsidP="006E606D">
      <w:pPr>
        <w:pStyle w:val="Heading3"/>
        <w:tabs>
          <w:tab w:val="center" w:pos="990"/>
        </w:tabs>
        <w:ind w:left="360"/>
      </w:pPr>
      <w:bookmarkStart w:id="4404" w:name="_Toc328948833"/>
      <w:r>
        <w:t>Use On</w:t>
      </w:r>
      <w:r w:rsidR="00B33B30">
        <w:t>ly Approved Cipher in Counter M</w:t>
      </w:r>
      <w:r>
        <w:t>ode</w:t>
      </w:r>
      <w:bookmarkEnd w:id="4404"/>
    </w:p>
    <w:tbl>
      <w:tblPr>
        <w:tblW w:w="0" w:type="auto"/>
        <w:tblInd w:w="462" w:type="dxa"/>
        <w:tblLayout w:type="fixed"/>
        <w:tblLook w:val="0000" w:firstRow="0" w:lastRow="0" w:firstColumn="0" w:lastColumn="0" w:noHBand="0" w:noVBand="0"/>
      </w:tblPr>
      <w:tblGrid>
        <w:gridCol w:w="3451"/>
        <w:gridCol w:w="4894"/>
      </w:tblGrid>
      <w:tr w:rsidR="00F72763" w:rsidTr="00F72763">
        <w:trPr>
          <w:trHeight w:val="256"/>
        </w:trPr>
        <w:tc>
          <w:tcPr>
            <w:tcW w:w="3451" w:type="dxa"/>
            <w:tcBorders>
              <w:top w:val="single" w:sz="4" w:space="0" w:color="000000"/>
              <w:left w:val="single" w:sz="4" w:space="0" w:color="000000"/>
              <w:bottom w:val="single" w:sz="4" w:space="0" w:color="000000"/>
            </w:tcBorders>
          </w:tcPr>
          <w:p w:rsidR="00F72763" w:rsidRDefault="00F72763" w:rsidP="00F72763">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72763" w:rsidRDefault="00F72763" w:rsidP="00F72763">
            <w:pPr>
              <w:snapToGrid w:val="0"/>
            </w:pPr>
            <w:r>
              <w:t>Level-I</w:t>
            </w:r>
          </w:p>
        </w:tc>
      </w:tr>
      <w:tr w:rsidR="00F72763" w:rsidTr="00F72763">
        <w:trPr>
          <w:trHeight w:val="256"/>
        </w:trPr>
        <w:tc>
          <w:tcPr>
            <w:tcW w:w="3451" w:type="dxa"/>
            <w:tcBorders>
              <w:top w:val="single" w:sz="4" w:space="0" w:color="000000"/>
              <w:left w:val="single" w:sz="4" w:space="0" w:color="000000"/>
              <w:bottom w:val="single" w:sz="4" w:space="0" w:color="000000"/>
            </w:tcBorders>
          </w:tcPr>
          <w:p w:rsidR="00F72763" w:rsidRDefault="00F72763" w:rsidP="00F72763">
            <w:pPr>
              <w:snapToGrid w:val="0"/>
            </w:pPr>
            <w:r>
              <w:lastRenderedPageBreak/>
              <w:t>OS Default</w:t>
            </w:r>
          </w:p>
        </w:tc>
        <w:tc>
          <w:tcPr>
            <w:tcW w:w="4894" w:type="dxa"/>
            <w:tcBorders>
              <w:top w:val="single" w:sz="4" w:space="0" w:color="000000"/>
              <w:left w:val="single" w:sz="4" w:space="0" w:color="000000"/>
              <w:bottom w:val="single" w:sz="4" w:space="0" w:color="000000"/>
              <w:right w:val="single" w:sz="4" w:space="0" w:color="000000"/>
            </w:tcBorders>
          </w:tcPr>
          <w:p w:rsidR="00F72763" w:rsidRDefault="003E2F72" w:rsidP="00F72763">
            <w:pPr>
              <w:snapToGrid w:val="0"/>
            </w:pPr>
            <w:r>
              <w:t>No</w:t>
            </w:r>
          </w:p>
        </w:tc>
      </w:tr>
      <w:tr w:rsidR="00F72763" w:rsidTr="00F72763">
        <w:trPr>
          <w:trHeight w:val="256"/>
        </w:trPr>
        <w:tc>
          <w:tcPr>
            <w:tcW w:w="3451" w:type="dxa"/>
            <w:tcBorders>
              <w:left w:val="single" w:sz="4" w:space="0" w:color="000000"/>
              <w:bottom w:val="single" w:sz="4" w:space="0" w:color="000000"/>
            </w:tcBorders>
          </w:tcPr>
          <w:p w:rsidR="00F72763" w:rsidRDefault="00F72763" w:rsidP="00F72763">
            <w:pPr>
              <w:snapToGrid w:val="0"/>
            </w:pPr>
            <w:r>
              <w:t>Reboot Required</w:t>
            </w:r>
          </w:p>
        </w:tc>
        <w:tc>
          <w:tcPr>
            <w:tcW w:w="4894" w:type="dxa"/>
            <w:tcBorders>
              <w:left w:val="single" w:sz="4" w:space="0" w:color="000000"/>
              <w:bottom w:val="single" w:sz="4" w:space="0" w:color="000000"/>
              <w:right w:val="single" w:sz="4" w:space="0" w:color="000000"/>
            </w:tcBorders>
          </w:tcPr>
          <w:p w:rsidR="00F72763" w:rsidRDefault="003E2F72" w:rsidP="00F72763">
            <w:pPr>
              <w:snapToGrid w:val="0"/>
            </w:pPr>
            <w:r>
              <w:t>No</w:t>
            </w:r>
          </w:p>
        </w:tc>
      </w:tr>
      <w:tr w:rsidR="00F72763" w:rsidTr="00F72763">
        <w:trPr>
          <w:trHeight w:val="256"/>
        </w:trPr>
        <w:tc>
          <w:tcPr>
            <w:tcW w:w="3451" w:type="dxa"/>
            <w:tcBorders>
              <w:top w:val="single" w:sz="4" w:space="0" w:color="000000"/>
              <w:left w:val="single" w:sz="4" w:space="0" w:color="000000"/>
              <w:bottom w:val="single" w:sz="4" w:space="0" w:color="000000"/>
            </w:tcBorders>
          </w:tcPr>
          <w:p w:rsidR="00F72763" w:rsidRDefault="00F72763" w:rsidP="00F72763">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F72763" w:rsidRDefault="003E2F72" w:rsidP="00F72763">
            <w:pPr>
              <w:snapToGrid w:val="0"/>
            </w:pPr>
            <w:r>
              <w:t>Yes</w:t>
            </w:r>
          </w:p>
        </w:tc>
      </w:tr>
      <w:tr w:rsidR="00F72763" w:rsidDel="00350415" w:rsidTr="00F72763">
        <w:trPr>
          <w:trHeight w:val="256"/>
          <w:del w:id="4405" w:author="blake" w:date="2012-04-05T12:53:00Z"/>
        </w:trPr>
        <w:tc>
          <w:tcPr>
            <w:tcW w:w="3451" w:type="dxa"/>
            <w:tcBorders>
              <w:top w:val="single" w:sz="4" w:space="0" w:color="000000"/>
              <w:left w:val="single" w:sz="4" w:space="0" w:color="000000"/>
              <w:bottom w:val="single" w:sz="4" w:space="0" w:color="000000"/>
            </w:tcBorders>
          </w:tcPr>
          <w:p w:rsidR="00F72763" w:rsidDel="00350415" w:rsidRDefault="00F72763" w:rsidP="00F72763">
            <w:pPr>
              <w:snapToGrid w:val="0"/>
              <w:rPr>
                <w:del w:id="4406" w:author="blake" w:date="2012-04-05T12:53:00Z"/>
              </w:rPr>
            </w:pPr>
            <w:del w:id="4407" w:author="blake" w:date="2012-04-05T12:53: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72763" w:rsidDel="00350415" w:rsidRDefault="0045360F" w:rsidP="00F72763">
            <w:pPr>
              <w:snapToGrid w:val="0"/>
              <w:rPr>
                <w:del w:id="4408" w:author="blake" w:date="2012-04-05T12:53:00Z"/>
              </w:rPr>
            </w:pPr>
            <w:del w:id="4409" w:author="blake" w:date="2012-04-05T12:53:00Z">
              <w:r w:rsidRPr="0045360F" w:rsidDel="00350415">
                <w:delText>CCE-4269-7</w:delText>
              </w:r>
            </w:del>
          </w:p>
        </w:tc>
      </w:tr>
    </w:tbl>
    <w:p w:rsidR="00F72763" w:rsidRDefault="00F72763" w:rsidP="00F72763">
      <w:pPr>
        <w:pStyle w:val="CISRuleComponent"/>
      </w:pPr>
    </w:p>
    <w:p w:rsidR="00F72763" w:rsidRPr="006472B9" w:rsidRDefault="00F72763" w:rsidP="00F72763">
      <w:pPr>
        <w:pStyle w:val="CISNormal"/>
        <w:rPr>
          <w:b/>
        </w:rPr>
      </w:pPr>
      <w:r w:rsidRPr="006472B9">
        <w:rPr>
          <w:b/>
        </w:rPr>
        <w:t>Description:</w:t>
      </w:r>
    </w:p>
    <w:p w:rsidR="00F72763" w:rsidRDefault="002A45AF" w:rsidP="00F72763">
      <w:pPr>
        <w:pStyle w:val="CISNormal"/>
      </w:pPr>
      <w:r>
        <w:t>Thi</w:t>
      </w:r>
      <w:r w:rsidR="00B33B30">
        <w:t>s variable limits the types of c</w:t>
      </w:r>
      <w:r>
        <w:t>iphers that SSH can use during communication</w:t>
      </w:r>
      <w:r w:rsidR="00B33B30">
        <w:t>.</w:t>
      </w:r>
    </w:p>
    <w:p w:rsidR="00F72763" w:rsidRDefault="00F72763" w:rsidP="00F72763">
      <w:pPr>
        <w:pStyle w:val="CISNormal"/>
      </w:pPr>
    </w:p>
    <w:p w:rsidR="00F72763" w:rsidRPr="006472B9" w:rsidRDefault="00F72763" w:rsidP="00F72763">
      <w:pPr>
        <w:pStyle w:val="CISNormal"/>
        <w:rPr>
          <w:b/>
        </w:rPr>
      </w:pPr>
      <w:r w:rsidRPr="006472B9">
        <w:rPr>
          <w:b/>
        </w:rPr>
        <w:t>Rationale:</w:t>
      </w:r>
    </w:p>
    <w:p w:rsidR="00F72763" w:rsidRDefault="002A45AF" w:rsidP="00F72763">
      <w:pPr>
        <w:pStyle w:val="CISNormal"/>
      </w:pPr>
      <w:r>
        <w:t xml:space="preserve">Based on research conducted at various institutions, it was determined that the symmetric portion of the SSH Transport Protocol (as described in RFC 4253) has security weaknesses that </w:t>
      </w:r>
      <w:r w:rsidR="00ED6621">
        <w:t xml:space="preserve">allowed recovery of up to 32 bits of plaintext from a block of ciphertext that was encrypted with the Cipher Block Chaining (CBD) method. </w:t>
      </w:r>
      <w:r>
        <w:t>From that research, new Counter mode algorithms (as described in RFC4344) were designed that are not vulnerable to these types of attacks and these algorithms are now recommended for standard use.</w:t>
      </w:r>
    </w:p>
    <w:p w:rsidR="002A45AF" w:rsidRDefault="002A45AF" w:rsidP="00F72763">
      <w:pPr>
        <w:pStyle w:val="CISNormal"/>
      </w:pPr>
    </w:p>
    <w:p w:rsidR="00F72763" w:rsidRPr="000517D6" w:rsidRDefault="00F72763" w:rsidP="00F72763">
      <w:pPr>
        <w:rPr>
          <w:b/>
        </w:rPr>
      </w:pPr>
      <w:r w:rsidRPr="000517D6">
        <w:rPr>
          <w:b/>
        </w:rPr>
        <w:t>Remediation:</w:t>
      </w:r>
    </w:p>
    <w:p w:rsidR="00F72763" w:rsidRPr="00971CF3" w:rsidRDefault="00F72763" w:rsidP="00F72763">
      <w:r>
        <w:t xml:space="preserve">Edit the </w:t>
      </w:r>
      <w:r w:rsidRPr="008C2729">
        <w:rPr>
          <w:rFonts w:ascii="Courier New" w:hAnsi="Courier New" w:cs="Courier New"/>
        </w:rPr>
        <w:t>/etc/ssh/sshd_config</w:t>
      </w:r>
      <w:r w:rsidRPr="00BC1AB1">
        <w:rPr>
          <w:bCs/>
          <w:kern w:val="32"/>
          <w:szCs w:val="32"/>
        </w:rPr>
        <w:t xml:space="preserve"> </w:t>
      </w:r>
      <w:r w:rsidRPr="008C2729">
        <w:t>file</w:t>
      </w:r>
      <w:r>
        <w:t xml:space="preserve"> to set the parameter as follows:</w:t>
      </w:r>
    </w:p>
    <w:p w:rsidR="00F72763" w:rsidRPr="00FB132F" w:rsidRDefault="003E2F72" w:rsidP="00FB132F">
      <w:pPr>
        <w:pStyle w:val="CISC0de"/>
        <w:pBdr>
          <w:bottom w:val="single" w:sz="4" w:space="0" w:color="auto"/>
        </w:pBdr>
      </w:pPr>
      <w:r w:rsidRPr="00FB132F">
        <w:t>Cipher</w:t>
      </w:r>
      <w:r w:rsidR="00EA20E1">
        <w:t>s</w:t>
      </w:r>
      <w:r w:rsidRPr="00FB132F">
        <w:t xml:space="preserve"> aes128-ctr,aes192-ctr,aes256-ctr</w:t>
      </w:r>
    </w:p>
    <w:p w:rsidR="00F72763" w:rsidRDefault="00F72763" w:rsidP="00F72763"/>
    <w:p w:rsidR="00F72763" w:rsidRPr="001E543B" w:rsidRDefault="00F72763" w:rsidP="00F72763">
      <w:pPr>
        <w:pStyle w:val="CISNormal"/>
        <w:rPr>
          <w:b/>
        </w:rPr>
      </w:pPr>
      <w:r w:rsidRPr="001E543B">
        <w:rPr>
          <w:b/>
        </w:rPr>
        <w:t>Audit:</w:t>
      </w:r>
    </w:p>
    <w:p w:rsidR="00F72763" w:rsidRDefault="00F72763" w:rsidP="00F72763">
      <w:pPr>
        <w:pStyle w:val="CISNormal"/>
      </w:pPr>
      <w:r w:rsidRPr="00812654">
        <w:t xml:space="preserve">To verify the correct </w:t>
      </w:r>
      <w:r>
        <w:t>SSH</w:t>
      </w:r>
      <w:r w:rsidRPr="00812654">
        <w:t xml:space="preserve"> sett</w:t>
      </w:r>
      <w:r>
        <w:t>ing, run the following command</w:t>
      </w:r>
      <w:r w:rsidRPr="00812654">
        <w:t xml:space="preserve"> and verify that the output is as shown:</w:t>
      </w:r>
    </w:p>
    <w:p w:rsidR="003E2F72" w:rsidRPr="00FB132F" w:rsidRDefault="00F72763" w:rsidP="00FB132F">
      <w:pPr>
        <w:pStyle w:val="CISC0de"/>
        <w:pBdr>
          <w:bottom w:val="single" w:sz="4" w:space="0" w:color="auto"/>
        </w:pBdr>
      </w:pPr>
      <w:r w:rsidRPr="00FB132F">
        <w:t xml:space="preserve"># grep -v </w:t>
      </w:r>
      <w:r w:rsidR="00505736">
        <w:t>"</w:t>
      </w:r>
      <w:r w:rsidR="003E2F72" w:rsidRPr="00FB132F">
        <w:t>Cipher</w:t>
      </w:r>
      <w:r w:rsidR="00EA20E1">
        <w:t>s</w:t>
      </w:r>
      <w:r w:rsidR="00505736">
        <w:t>"</w:t>
      </w:r>
      <w:r w:rsidRPr="00FB132F">
        <w:t xml:space="preserve"> </w:t>
      </w:r>
      <w:r w:rsidR="003E2F72" w:rsidRPr="00FB132F">
        <w:t>/etc/ssh/</w:t>
      </w:r>
      <w:r w:rsidRPr="00FB132F">
        <w:t xml:space="preserve">sshd_config </w:t>
      </w:r>
    </w:p>
    <w:p w:rsidR="00F72763" w:rsidRDefault="003E2F72" w:rsidP="00FB132F">
      <w:pPr>
        <w:pStyle w:val="CISC0de"/>
        <w:pBdr>
          <w:bottom w:val="single" w:sz="4" w:space="0" w:color="auto"/>
        </w:pBdr>
      </w:pPr>
      <w:r>
        <w:t>Cipher</w:t>
      </w:r>
      <w:r w:rsidR="00EA20E1">
        <w:t>s</w:t>
      </w:r>
      <w:r>
        <w:t xml:space="preserve"> aes128-ctr,aes192-ctr,aes256-ctr</w:t>
      </w:r>
    </w:p>
    <w:p w:rsidR="00F72763" w:rsidRDefault="00F72763" w:rsidP="00F72763">
      <w:pPr>
        <w:pStyle w:val="CISNormal"/>
      </w:pPr>
    </w:p>
    <w:p w:rsidR="00ED6621" w:rsidRPr="00ED6621" w:rsidRDefault="00ED6621" w:rsidP="00F72763">
      <w:pPr>
        <w:pStyle w:val="CISNormal"/>
        <w:rPr>
          <w:b/>
        </w:rPr>
      </w:pPr>
      <w:r w:rsidRPr="00ED6621">
        <w:rPr>
          <w:b/>
        </w:rPr>
        <w:t>Refernces:</w:t>
      </w:r>
    </w:p>
    <w:p w:rsidR="00ED6621" w:rsidRDefault="00ED6621" w:rsidP="00ED6621">
      <w:pPr>
        <w:pStyle w:val="CISNormal"/>
      </w:pPr>
      <w:r>
        <w:t xml:space="preserve">For more information on the Counter mode algorithms, read RFC4344 at </w:t>
      </w:r>
      <w:hyperlink r:id="rId46" w:history="1">
        <w:r w:rsidR="00EA20E1" w:rsidRPr="00A47DC7">
          <w:rPr>
            <w:rStyle w:val="Hyperlink"/>
          </w:rPr>
          <w:t>http://www.ietf.org/rfc/rfc4344.txt</w:t>
        </w:r>
      </w:hyperlink>
      <w:r>
        <w:t>.</w:t>
      </w:r>
    </w:p>
    <w:p w:rsidR="00ED6621" w:rsidRDefault="00ED6621" w:rsidP="00F72763">
      <w:pPr>
        <w:pStyle w:val="CISNormal"/>
      </w:pPr>
    </w:p>
    <w:p w:rsidR="00F72763" w:rsidRDefault="00F72763" w:rsidP="006E606D">
      <w:pPr>
        <w:pStyle w:val="Heading3"/>
        <w:tabs>
          <w:tab w:val="center" w:pos="990"/>
        </w:tabs>
        <w:ind w:left="360"/>
      </w:pPr>
      <w:bookmarkStart w:id="4410" w:name="_Toc328948834"/>
      <w:r>
        <w:t>Set Idle Timeout Interval for User Login</w:t>
      </w:r>
      <w:bookmarkEnd w:id="4410"/>
    </w:p>
    <w:tbl>
      <w:tblPr>
        <w:tblW w:w="0" w:type="auto"/>
        <w:tblInd w:w="462" w:type="dxa"/>
        <w:tblLayout w:type="fixed"/>
        <w:tblLook w:val="0000" w:firstRow="0" w:lastRow="0" w:firstColumn="0" w:lastColumn="0" w:noHBand="0" w:noVBand="0"/>
      </w:tblPr>
      <w:tblGrid>
        <w:gridCol w:w="3451"/>
        <w:gridCol w:w="4894"/>
      </w:tblGrid>
      <w:tr w:rsidR="00F72763" w:rsidTr="00F72763">
        <w:trPr>
          <w:trHeight w:val="256"/>
        </w:trPr>
        <w:tc>
          <w:tcPr>
            <w:tcW w:w="3451" w:type="dxa"/>
            <w:tcBorders>
              <w:top w:val="single" w:sz="4" w:space="0" w:color="000000"/>
              <w:left w:val="single" w:sz="4" w:space="0" w:color="000000"/>
              <w:bottom w:val="single" w:sz="4" w:space="0" w:color="000000"/>
            </w:tcBorders>
          </w:tcPr>
          <w:p w:rsidR="00F72763" w:rsidRDefault="00F72763" w:rsidP="00F72763">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F72763" w:rsidRDefault="00F72763" w:rsidP="00F72763">
            <w:pPr>
              <w:snapToGrid w:val="0"/>
            </w:pPr>
            <w:r>
              <w:t>Level-I</w:t>
            </w:r>
          </w:p>
        </w:tc>
      </w:tr>
      <w:tr w:rsidR="00F72763" w:rsidTr="00F72763">
        <w:trPr>
          <w:trHeight w:val="256"/>
        </w:trPr>
        <w:tc>
          <w:tcPr>
            <w:tcW w:w="3451" w:type="dxa"/>
            <w:tcBorders>
              <w:top w:val="single" w:sz="4" w:space="0" w:color="000000"/>
              <w:left w:val="single" w:sz="4" w:space="0" w:color="000000"/>
              <w:bottom w:val="single" w:sz="4" w:space="0" w:color="000000"/>
            </w:tcBorders>
          </w:tcPr>
          <w:p w:rsidR="00F72763" w:rsidRDefault="00F72763" w:rsidP="00F72763">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F72763" w:rsidRDefault="00F72763" w:rsidP="00F72763">
            <w:pPr>
              <w:snapToGrid w:val="0"/>
            </w:pPr>
            <w:r>
              <w:t>N/A</w:t>
            </w:r>
          </w:p>
        </w:tc>
      </w:tr>
      <w:tr w:rsidR="00F72763" w:rsidTr="00F72763">
        <w:trPr>
          <w:trHeight w:val="256"/>
        </w:trPr>
        <w:tc>
          <w:tcPr>
            <w:tcW w:w="3451" w:type="dxa"/>
            <w:tcBorders>
              <w:left w:val="single" w:sz="4" w:space="0" w:color="000000"/>
              <w:bottom w:val="single" w:sz="4" w:space="0" w:color="000000"/>
            </w:tcBorders>
          </w:tcPr>
          <w:p w:rsidR="00F72763" w:rsidRDefault="00F72763" w:rsidP="00F72763">
            <w:pPr>
              <w:snapToGrid w:val="0"/>
            </w:pPr>
            <w:r>
              <w:t>Reboot Required</w:t>
            </w:r>
          </w:p>
        </w:tc>
        <w:tc>
          <w:tcPr>
            <w:tcW w:w="4894" w:type="dxa"/>
            <w:tcBorders>
              <w:left w:val="single" w:sz="4" w:space="0" w:color="000000"/>
              <w:bottom w:val="single" w:sz="4" w:space="0" w:color="000000"/>
              <w:right w:val="single" w:sz="4" w:space="0" w:color="000000"/>
            </w:tcBorders>
          </w:tcPr>
          <w:p w:rsidR="00F72763" w:rsidRDefault="009168D9" w:rsidP="00F72763">
            <w:pPr>
              <w:snapToGrid w:val="0"/>
            </w:pPr>
            <w:r>
              <w:t>No</w:t>
            </w:r>
          </w:p>
        </w:tc>
      </w:tr>
      <w:tr w:rsidR="00F72763" w:rsidTr="00F72763">
        <w:trPr>
          <w:trHeight w:val="256"/>
        </w:trPr>
        <w:tc>
          <w:tcPr>
            <w:tcW w:w="3451" w:type="dxa"/>
            <w:tcBorders>
              <w:top w:val="single" w:sz="4" w:space="0" w:color="000000"/>
              <w:left w:val="single" w:sz="4" w:space="0" w:color="000000"/>
              <w:bottom w:val="single" w:sz="4" w:space="0" w:color="000000"/>
            </w:tcBorders>
          </w:tcPr>
          <w:p w:rsidR="00F72763" w:rsidRDefault="00F72763" w:rsidP="00F72763">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F72763" w:rsidRDefault="00EA20E1" w:rsidP="00F72763">
            <w:pPr>
              <w:snapToGrid w:val="0"/>
            </w:pPr>
            <w:r>
              <w:t>Yes</w:t>
            </w:r>
          </w:p>
        </w:tc>
      </w:tr>
      <w:tr w:rsidR="00F72763" w:rsidDel="00350415" w:rsidTr="00F72763">
        <w:trPr>
          <w:trHeight w:val="256"/>
          <w:del w:id="4411" w:author="blake" w:date="2012-04-05T12:53:00Z"/>
        </w:trPr>
        <w:tc>
          <w:tcPr>
            <w:tcW w:w="3451" w:type="dxa"/>
            <w:tcBorders>
              <w:top w:val="single" w:sz="4" w:space="0" w:color="000000"/>
              <w:left w:val="single" w:sz="4" w:space="0" w:color="000000"/>
              <w:bottom w:val="single" w:sz="4" w:space="0" w:color="000000"/>
            </w:tcBorders>
          </w:tcPr>
          <w:p w:rsidR="00F72763" w:rsidDel="00350415" w:rsidRDefault="00F72763" w:rsidP="00F72763">
            <w:pPr>
              <w:snapToGrid w:val="0"/>
              <w:rPr>
                <w:del w:id="4412" w:author="blake" w:date="2012-04-05T12:53:00Z"/>
              </w:rPr>
            </w:pPr>
            <w:del w:id="4413" w:author="blake" w:date="2012-04-05T12:53: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72763" w:rsidDel="00350415" w:rsidRDefault="0045360F" w:rsidP="00F72763">
            <w:pPr>
              <w:snapToGrid w:val="0"/>
              <w:rPr>
                <w:del w:id="4414" w:author="blake" w:date="2012-04-05T12:53:00Z"/>
              </w:rPr>
            </w:pPr>
            <w:del w:id="4415" w:author="blake" w:date="2012-04-05T12:53:00Z">
              <w:r w:rsidRPr="0045360F" w:rsidDel="00350415">
                <w:delText>CCE-4247-3</w:delText>
              </w:r>
            </w:del>
          </w:p>
        </w:tc>
      </w:tr>
    </w:tbl>
    <w:p w:rsidR="00F72763" w:rsidRDefault="00F72763" w:rsidP="00F72763">
      <w:pPr>
        <w:pStyle w:val="CISRuleComponent"/>
      </w:pPr>
    </w:p>
    <w:p w:rsidR="00F72763" w:rsidRPr="006472B9" w:rsidRDefault="00F72763" w:rsidP="00F72763">
      <w:pPr>
        <w:pStyle w:val="CISNormal"/>
        <w:rPr>
          <w:b/>
        </w:rPr>
      </w:pPr>
      <w:r w:rsidRPr="006472B9">
        <w:rPr>
          <w:b/>
        </w:rPr>
        <w:t>Description:</w:t>
      </w:r>
    </w:p>
    <w:p w:rsidR="00F72763" w:rsidRDefault="004D02D3" w:rsidP="00F72763">
      <w:pPr>
        <w:pStyle w:val="CISNormal"/>
      </w:pPr>
      <w:r>
        <w:t xml:space="preserve">The two options </w:t>
      </w:r>
      <w:r w:rsidRPr="004D02D3">
        <w:rPr>
          <w:rFonts w:ascii="Courier New" w:hAnsi="Courier New" w:cs="Courier New"/>
        </w:rPr>
        <w:t>ClientAliveI</w:t>
      </w:r>
      <w:r>
        <w:rPr>
          <w:rFonts w:ascii="Courier New" w:hAnsi="Courier New" w:cs="Courier New"/>
        </w:rPr>
        <w:t>nterv</w:t>
      </w:r>
      <w:r w:rsidRPr="004D02D3">
        <w:rPr>
          <w:rFonts w:ascii="Courier New" w:hAnsi="Courier New" w:cs="Courier New"/>
        </w:rPr>
        <w:t>al</w:t>
      </w:r>
      <w:r>
        <w:t xml:space="preserve"> and </w:t>
      </w:r>
      <w:r w:rsidRPr="004D02D3">
        <w:rPr>
          <w:rFonts w:ascii="Courier New" w:hAnsi="Courier New" w:cs="Courier New"/>
        </w:rPr>
        <w:t>ClientAliveCountMax</w:t>
      </w:r>
      <w:r w:rsidRPr="00BC1AB1">
        <w:t xml:space="preserve"> </w:t>
      </w:r>
      <w:r>
        <w:t xml:space="preserve">control the timeout of </w:t>
      </w:r>
      <w:r w:rsidRPr="00ED6621">
        <w:rPr>
          <w:rFonts w:ascii="Courier New" w:hAnsi="Courier New" w:cs="Courier New"/>
        </w:rPr>
        <w:t>ssh</w:t>
      </w:r>
      <w:r>
        <w:t xml:space="preserve"> sessions. When the </w:t>
      </w:r>
      <w:r w:rsidRPr="00ED6621">
        <w:rPr>
          <w:rFonts w:ascii="Courier New" w:hAnsi="Courier New" w:cs="Courier New"/>
        </w:rPr>
        <w:t>ClientAliveInterval</w:t>
      </w:r>
      <w:r w:rsidRPr="00BC1AB1">
        <w:t xml:space="preserve"> </w:t>
      </w:r>
      <w:r>
        <w:t xml:space="preserve">variable is set, </w:t>
      </w:r>
      <w:r w:rsidRPr="00ED6621">
        <w:rPr>
          <w:rFonts w:ascii="Courier New" w:hAnsi="Courier New" w:cs="Courier New"/>
        </w:rPr>
        <w:t>ssh</w:t>
      </w:r>
      <w:r>
        <w:t xml:space="preserve"> sessions that have no activity for the specified length of time are terminated. When the </w:t>
      </w:r>
      <w:r w:rsidRPr="00ED6621">
        <w:rPr>
          <w:rFonts w:ascii="Courier New" w:hAnsi="Courier New" w:cs="Courier New"/>
        </w:rPr>
        <w:t>ClientAliveCountMax</w:t>
      </w:r>
      <w:r w:rsidRPr="00BC1AB1">
        <w:t xml:space="preserve"> </w:t>
      </w:r>
      <w:r>
        <w:t xml:space="preserve">variable is set, </w:t>
      </w:r>
      <w:r w:rsidRPr="00ED6621">
        <w:rPr>
          <w:rFonts w:ascii="Courier New" w:hAnsi="Courier New" w:cs="Courier New"/>
        </w:rPr>
        <w:t>sshd</w:t>
      </w:r>
      <w:r>
        <w:t xml:space="preserve"> will send client alive messages at every </w:t>
      </w:r>
      <w:r w:rsidRPr="00ED6621">
        <w:rPr>
          <w:rFonts w:ascii="Courier New" w:hAnsi="Courier New" w:cs="Courier New"/>
        </w:rPr>
        <w:t>ClientAliveInterval</w:t>
      </w:r>
      <w:r>
        <w:t xml:space="preserve"> interval. When the number of consecutive client alive messages </w:t>
      </w:r>
      <w:r>
        <w:lastRenderedPageBreak/>
        <w:t xml:space="preserve">are sent with no response from the client, the </w:t>
      </w:r>
      <w:r w:rsidRPr="00ED6621">
        <w:rPr>
          <w:rFonts w:ascii="Courier New" w:hAnsi="Courier New" w:cs="Courier New"/>
        </w:rPr>
        <w:t>ssh</w:t>
      </w:r>
      <w:r>
        <w:t xml:space="preserve"> session is terminated. For example, if the </w:t>
      </w:r>
      <w:r w:rsidRPr="00ED6621">
        <w:rPr>
          <w:rFonts w:ascii="Courier New" w:hAnsi="Courier New" w:cs="Courier New"/>
        </w:rPr>
        <w:t>ClientAliveInterval</w:t>
      </w:r>
      <w:r>
        <w:t xml:space="preserve"> is set to 15 seconds and the </w:t>
      </w:r>
      <w:r w:rsidRPr="00ED6621">
        <w:rPr>
          <w:rFonts w:ascii="Courier New" w:hAnsi="Courier New" w:cs="Courier New"/>
        </w:rPr>
        <w:t>ClientAliveCountMax</w:t>
      </w:r>
      <w:r>
        <w:t xml:space="preserve"> is set to 3, the client </w:t>
      </w:r>
      <w:r w:rsidRPr="00ED6621">
        <w:rPr>
          <w:rFonts w:ascii="Courier New" w:hAnsi="Courier New" w:cs="Courier New"/>
        </w:rPr>
        <w:t>ssh</w:t>
      </w:r>
      <w:r w:rsidRPr="00BC1AB1">
        <w:t xml:space="preserve"> </w:t>
      </w:r>
      <w:r>
        <w:t>session will be terminated after 45 seconds of idle time.</w:t>
      </w:r>
    </w:p>
    <w:p w:rsidR="00F72763" w:rsidRDefault="00F72763" w:rsidP="00F72763">
      <w:pPr>
        <w:pStyle w:val="CISNormal"/>
      </w:pPr>
    </w:p>
    <w:p w:rsidR="00F72763" w:rsidRPr="006472B9" w:rsidRDefault="00F72763" w:rsidP="00F72763">
      <w:pPr>
        <w:pStyle w:val="CISNormal"/>
        <w:rPr>
          <w:b/>
        </w:rPr>
      </w:pPr>
      <w:r w:rsidRPr="006472B9">
        <w:rPr>
          <w:b/>
        </w:rPr>
        <w:t>Rationale:</w:t>
      </w:r>
    </w:p>
    <w:p w:rsidR="004D02D3" w:rsidRDefault="008B14BB" w:rsidP="00F72763">
      <w:pPr>
        <w:pStyle w:val="CISNormal"/>
      </w:pPr>
      <w:r>
        <w:t xml:space="preserve">Having no timeout value associated with a connection could allow an unauthorized user access to another user’s </w:t>
      </w:r>
      <w:r w:rsidRPr="00ED6621">
        <w:rPr>
          <w:rFonts w:ascii="Courier New" w:hAnsi="Courier New" w:cs="Courier New"/>
        </w:rPr>
        <w:t>ssh</w:t>
      </w:r>
      <w:r w:rsidRPr="00BC1AB1">
        <w:t xml:space="preserve"> </w:t>
      </w:r>
      <w:r>
        <w:t>session (e.g. user walks away from their</w:t>
      </w:r>
      <w:r w:rsidR="00ED6621">
        <w:t xml:space="preserve"> computer and doesn’t lock the</w:t>
      </w:r>
      <w:r>
        <w:t xml:space="preserve"> screen). Setting a timeout value at least reduces the risk of this happening.</w:t>
      </w:r>
      <w:r w:rsidR="004D02D3">
        <w:t xml:space="preserve">.  </w:t>
      </w:r>
    </w:p>
    <w:p w:rsidR="004D02D3" w:rsidRDefault="004D02D3" w:rsidP="00F72763">
      <w:pPr>
        <w:pStyle w:val="CISNormal"/>
      </w:pPr>
    </w:p>
    <w:p w:rsidR="00F72763" w:rsidRDefault="008B14BB" w:rsidP="00F72763">
      <w:pPr>
        <w:pStyle w:val="CISNormal"/>
      </w:pPr>
      <w:r>
        <w:t xml:space="preserve">While the recommended setting is 300 seconds (5 minutes), </w:t>
      </w:r>
      <w:r w:rsidR="00ED6621">
        <w:t>set</w:t>
      </w:r>
      <w:r>
        <w:t xml:space="preserve"> this timeout value based on site policy.</w:t>
      </w:r>
      <w:r w:rsidR="004D02D3">
        <w:t xml:space="preserve"> The recommended setting for </w:t>
      </w:r>
      <w:r w:rsidR="004D02D3" w:rsidRPr="00ED6621">
        <w:rPr>
          <w:rFonts w:ascii="Courier New" w:hAnsi="Courier New" w:cs="Courier New"/>
        </w:rPr>
        <w:t>ClientAliveCountMax</w:t>
      </w:r>
      <w:r w:rsidR="004D02D3" w:rsidRPr="00BC1AB1">
        <w:t xml:space="preserve"> </w:t>
      </w:r>
      <w:r w:rsidR="004D02D3">
        <w:t>is 0. In this case, the client session will be terminated after 5 minutes of idle time and no keepalive messages will be sent.</w:t>
      </w:r>
    </w:p>
    <w:p w:rsidR="004D02D3" w:rsidRDefault="004D02D3" w:rsidP="00F72763">
      <w:pPr>
        <w:pStyle w:val="CISNormal"/>
      </w:pPr>
    </w:p>
    <w:p w:rsidR="00F72763" w:rsidRPr="000517D6" w:rsidRDefault="00F72763" w:rsidP="00F72763">
      <w:pPr>
        <w:rPr>
          <w:b/>
        </w:rPr>
      </w:pPr>
      <w:r w:rsidRPr="000517D6">
        <w:rPr>
          <w:b/>
        </w:rPr>
        <w:t>Remediation:</w:t>
      </w:r>
    </w:p>
    <w:p w:rsidR="00F72763" w:rsidRPr="00971CF3" w:rsidRDefault="00F72763" w:rsidP="00F72763">
      <w:r>
        <w:t xml:space="preserve">Edit the </w:t>
      </w:r>
      <w:r w:rsidRPr="008C2729">
        <w:rPr>
          <w:rFonts w:ascii="Courier New" w:hAnsi="Courier New" w:cs="Courier New"/>
        </w:rPr>
        <w:t>/etc/ssh/sshd_config</w:t>
      </w:r>
      <w:r w:rsidRPr="00BC1AB1">
        <w:rPr>
          <w:bCs/>
          <w:kern w:val="32"/>
          <w:szCs w:val="32"/>
        </w:rPr>
        <w:t xml:space="preserve"> file </w:t>
      </w:r>
      <w:r>
        <w:t>to set the parameter as follows:</w:t>
      </w:r>
    </w:p>
    <w:p w:rsidR="00F72763" w:rsidRPr="00FB132F" w:rsidRDefault="003E2F72" w:rsidP="00FB132F">
      <w:pPr>
        <w:pStyle w:val="CISC0de"/>
        <w:pBdr>
          <w:bottom w:val="single" w:sz="4" w:space="0" w:color="auto"/>
        </w:pBdr>
      </w:pPr>
      <w:r w:rsidRPr="00FB132F">
        <w:t>ClientAliveInterval 300</w:t>
      </w:r>
    </w:p>
    <w:p w:rsidR="003E2F72" w:rsidRPr="00FB132F" w:rsidRDefault="003E2F72" w:rsidP="00FB132F">
      <w:pPr>
        <w:pStyle w:val="CISC0de"/>
        <w:pBdr>
          <w:bottom w:val="single" w:sz="4" w:space="0" w:color="auto"/>
        </w:pBdr>
      </w:pPr>
      <w:r w:rsidRPr="00FB132F">
        <w:t>ClientAliveCountMax 0</w:t>
      </w:r>
    </w:p>
    <w:p w:rsidR="00F72763" w:rsidRDefault="00F72763" w:rsidP="00F72763">
      <w:pPr>
        <w:pStyle w:val="CISNormal"/>
        <w:rPr>
          <w:b/>
        </w:rPr>
      </w:pPr>
    </w:p>
    <w:p w:rsidR="00F72763" w:rsidRPr="001E543B" w:rsidRDefault="00F72763" w:rsidP="00F72763">
      <w:pPr>
        <w:pStyle w:val="CISNormal"/>
        <w:rPr>
          <w:b/>
        </w:rPr>
      </w:pPr>
      <w:r w:rsidRPr="001E543B">
        <w:rPr>
          <w:b/>
        </w:rPr>
        <w:t>Audit:</w:t>
      </w:r>
    </w:p>
    <w:p w:rsidR="00F72763" w:rsidRDefault="00F72763" w:rsidP="00F72763">
      <w:pPr>
        <w:pStyle w:val="CISNormal"/>
      </w:pPr>
      <w:r w:rsidRPr="00812654">
        <w:t xml:space="preserve">To verify the correct </w:t>
      </w:r>
      <w:r>
        <w:t>SSH</w:t>
      </w:r>
      <w:r w:rsidRPr="00812654">
        <w:t xml:space="preserve"> sett</w:t>
      </w:r>
      <w:r>
        <w:t>ing, run the following command</w:t>
      </w:r>
      <w:r w:rsidRPr="00812654">
        <w:t xml:space="preserve"> and verify that the output is as shown:</w:t>
      </w:r>
    </w:p>
    <w:p w:rsidR="00F72763" w:rsidRDefault="00F72763" w:rsidP="00FB132F">
      <w:pPr>
        <w:pStyle w:val="CISC0de"/>
        <w:pBdr>
          <w:bottom w:val="single" w:sz="4" w:space="0" w:color="auto"/>
        </w:pBdr>
      </w:pPr>
      <w:r w:rsidRPr="00FB132F">
        <w:t xml:space="preserve"># grep </w:t>
      </w:r>
      <w:r w:rsidR="00505736">
        <w:t>"</w:t>
      </w:r>
      <w:r w:rsidR="003E2F72" w:rsidRPr="00FB132F">
        <w:t>^ClientAliveInterval</w:t>
      </w:r>
      <w:r w:rsidR="00505736">
        <w:t>"</w:t>
      </w:r>
      <w:r w:rsidR="003E2F72" w:rsidRPr="00FB132F">
        <w:t xml:space="preserve"> /etc/ssh/</w:t>
      </w:r>
      <w:r w:rsidRPr="00FB132F">
        <w:t xml:space="preserve">sshd_config </w:t>
      </w:r>
      <w:r>
        <w:br/>
      </w:r>
      <w:r w:rsidR="003E2F72">
        <w:t>ClientAliveInterval 300</w:t>
      </w:r>
    </w:p>
    <w:p w:rsidR="003E2F72" w:rsidRDefault="003E2F72" w:rsidP="00FB132F">
      <w:pPr>
        <w:pStyle w:val="CISC0de"/>
        <w:pBdr>
          <w:bottom w:val="single" w:sz="4" w:space="0" w:color="auto"/>
        </w:pBdr>
      </w:pPr>
      <w:r w:rsidRPr="00FB132F">
        <w:t xml:space="preserve"># grep </w:t>
      </w:r>
      <w:r w:rsidR="00505736">
        <w:t>"</w:t>
      </w:r>
      <w:r w:rsidRPr="00FB132F">
        <w:t>^ClientAliveCountMax</w:t>
      </w:r>
      <w:r w:rsidR="00505736">
        <w:t>"</w:t>
      </w:r>
      <w:r w:rsidRPr="00FB132F">
        <w:t xml:space="preserve"> /etc/ssh/sshd_config </w:t>
      </w:r>
      <w:r>
        <w:br/>
        <w:t>ClientAliveCountMax 0</w:t>
      </w:r>
    </w:p>
    <w:p w:rsidR="00F72763" w:rsidRDefault="00F72763" w:rsidP="00F72763">
      <w:pPr>
        <w:pStyle w:val="CISNormal"/>
      </w:pPr>
    </w:p>
    <w:p w:rsidR="00F72763" w:rsidRDefault="00F72763" w:rsidP="006E606D">
      <w:pPr>
        <w:pStyle w:val="Heading3"/>
        <w:tabs>
          <w:tab w:val="center" w:pos="990"/>
        </w:tabs>
        <w:ind w:left="360"/>
      </w:pPr>
      <w:bookmarkStart w:id="4416" w:name="_Toc328948835"/>
      <w:r>
        <w:t xml:space="preserve">Limit </w:t>
      </w:r>
      <w:r w:rsidR="006C77A4">
        <w:t>Access via SSH</w:t>
      </w:r>
      <w:bookmarkEnd w:id="4416"/>
    </w:p>
    <w:tbl>
      <w:tblPr>
        <w:tblW w:w="0" w:type="auto"/>
        <w:tblInd w:w="462" w:type="dxa"/>
        <w:tblLayout w:type="fixed"/>
        <w:tblLook w:val="0000" w:firstRow="0" w:lastRow="0" w:firstColumn="0" w:lastColumn="0" w:noHBand="0" w:noVBand="0"/>
      </w:tblPr>
      <w:tblGrid>
        <w:gridCol w:w="3451"/>
        <w:gridCol w:w="4894"/>
      </w:tblGrid>
      <w:tr w:rsidR="0052105B" w:rsidTr="007E2F41">
        <w:trPr>
          <w:trHeight w:val="256"/>
        </w:trPr>
        <w:tc>
          <w:tcPr>
            <w:tcW w:w="3451" w:type="dxa"/>
            <w:tcBorders>
              <w:top w:val="single" w:sz="4" w:space="0" w:color="000000"/>
              <w:left w:val="single" w:sz="4" w:space="0" w:color="000000"/>
              <w:bottom w:val="single" w:sz="4" w:space="0" w:color="000000"/>
            </w:tcBorders>
          </w:tcPr>
          <w:p w:rsidR="0052105B" w:rsidRDefault="0052105B" w:rsidP="007E2F41">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52105B" w:rsidRDefault="0052105B" w:rsidP="007E2F41">
            <w:pPr>
              <w:snapToGrid w:val="0"/>
            </w:pPr>
            <w:r>
              <w:t>Level-I</w:t>
            </w:r>
          </w:p>
        </w:tc>
      </w:tr>
      <w:tr w:rsidR="0052105B" w:rsidTr="007E2F41">
        <w:trPr>
          <w:trHeight w:val="256"/>
        </w:trPr>
        <w:tc>
          <w:tcPr>
            <w:tcW w:w="3451" w:type="dxa"/>
            <w:tcBorders>
              <w:top w:val="single" w:sz="4" w:space="0" w:color="000000"/>
              <w:left w:val="single" w:sz="4" w:space="0" w:color="000000"/>
              <w:bottom w:val="single" w:sz="4" w:space="0" w:color="000000"/>
            </w:tcBorders>
          </w:tcPr>
          <w:p w:rsidR="0052105B" w:rsidRDefault="0052105B" w:rsidP="007E2F41">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52105B" w:rsidRDefault="003E2F72" w:rsidP="007E2F41">
            <w:pPr>
              <w:snapToGrid w:val="0"/>
            </w:pPr>
            <w:r>
              <w:t>No</w:t>
            </w:r>
          </w:p>
        </w:tc>
      </w:tr>
      <w:tr w:rsidR="0052105B" w:rsidTr="007E2F41">
        <w:trPr>
          <w:trHeight w:val="256"/>
        </w:trPr>
        <w:tc>
          <w:tcPr>
            <w:tcW w:w="3451" w:type="dxa"/>
            <w:tcBorders>
              <w:left w:val="single" w:sz="4" w:space="0" w:color="000000"/>
              <w:bottom w:val="single" w:sz="4" w:space="0" w:color="000000"/>
            </w:tcBorders>
          </w:tcPr>
          <w:p w:rsidR="0052105B" w:rsidRDefault="0052105B" w:rsidP="007E2F41">
            <w:pPr>
              <w:snapToGrid w:val="0"/>
            </w:pPr>
            <w:r>
              <w:t>Reboot Required</w:t>
            </w:r>
          </w:p>
        </w:tc>
        <w:tc>
          <w:tcPr>
            <w:tcW w:w="4894" w:type="dxa"/>
            <w:tcBorders>
              <w:left w:val="single" w:sz="4" w:space="0" w:color="000000"/>
              <w:bottom w:val="single" w:sz="4" w:space="0" w:color="000000"/>
              <w:right w:val="single" w:sz="4" w:space="0" w:color="000000"/>
            </w:tcBorders>
          </w:tcPr>
          <w:p w:rsidR="0052105B" w:rsidRDefault="003E2F72" w:rsidP="007E2F41">
            <w:pPr>
              <w:snapToGrid w:val="0"/>
            </w:pPr>
            <w:r>
              <w:t>No</w:t>
            </w:r>
          </w:p>
        </w:tc>
      </w:tr>
      <w:tr w:rsidR="0052105B" w:rsidTr="007E2F41">
        <w:trPr>
          <w:trHeight w:val="256"/>
        </w:trPr>
        <w:tc>
          <w:tcPr>
            <w:tcW w:w="3451" w:type="dxa"/>
            <w:tcBorders>
              <w:top w:val="single" w:sz="4" w:space="0" w:color="000000"/>
              <w:left w:val="single" w:sz="4" w:space="0" w:color="000000"/>
              <w:bottom w:val="single" w:sz="4" w:space="0" w:color="000000"/>
            </w:tcBorders>
          </w:tcPr>
          <w:p w:rsidR="0052105B" w:rsidRDefault="0052105B" w:rsidP="007E2F41">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52105B" w:rsidRDefault="003E2F72" w:rsidP="007E2F41">
            <w:pPr>
              <w:snapToGrid w:val="0"/>
            </w:pPr>
            <w:r>
              <w:t>Yes</w:t>
            </w:r>
          </w:p>
        </w:tc>
      </w:tr>
      <w:tr w:rsidR="0052105B" w:rsidDel="00350415" w:rsidTr="007E2F41">
        <w:trPr>
          <w:trHeight w:val="256"/>
          <w:del w:id="4417" w:author="blake" w:date="2012-04-05T12:54:00Z"/>
        </w:trPr>
        <w:tc>
          <w:tcPr>
            <w:tcW w:w="3451" w:type="dxa"/>
            <w:tcBorders>
              <w:top w:val="single" w:sz="4" w:space="0" w:color="000000"/>
              <w:left w:val="single" w:sz="4" w:space="0" w:color="000000"/>
              <w:bottom w:val="single" w:sz="4" w:space="0" w:color="000000"/>
            </w:tcBorders>
          </w:tcPr>
          <w:p w:rsidR="0052105B" w:rsidDel="00350415" w:rsidRDefault="0052105B" w:rsidP="007E2F41">
            <w:pPr>
              <w:snapToGrid w:val="0"/>
              <w:rPr>
                <w:del w:id="4418" w:author="blake" w:date="2012-04-05T12:54:00Z"/>
              </w:rPr>
            </w:pPr>
            <w:del w:id="4419" w:author="blake" w:date="2012-04-05T12:54: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52105B" w:rsidDel="00350415" w:rsidRDefault="0052105B" w:rsidP="007E2F41">
            <w:pPr>
              <w:snapToGrid w:val="0"/>
              <w:rPr>
                <w:del w:id="4420" w:author="blake" w:date="2012-04-05T12:54:00Z"/>
              </w:rPr>
            </w:pPr>
          </w:p>
        </w:tc>
      </w:tr>
    </w:tbl>
    <w:p w:rsidR="0052105B" w:rsidRDefault="0052105B" w:rsidP="0052105B">
      <w:pPr>
        <w:pStyle w:val="CISRuleComponent"/>
      </w:pPr>
    </w:p>
    <w:p w:rsidR="0052105B" w:rsidRPr="006472B9" w:rsidRDefault="0052105B" w:rsidP="0052105B">
      <w:pPr>
        <w:pStyle w:val="CISNormal"/>
        <w:rPr>
          <w:b/>
        </w:rPr>
      </w:pPr>
      <w:r w:rsidRPr="006472B9">
        <w:rPr>
          <w:b/>
        </w:rPr>
        <w:t>Description:</w:t>
      </w:r>
    </w:p>
    <w:p w:rsidR="00DA5A76" w:rsidRDefault="00DA5A76" w:rsidP="0052105B">
      <w:pPr>
        <w:pStyle w:val="CISNormal"/>
        <w:rPr>
          <w:ins w:id="4421" w:author="blake" w:date="2012-07-01T22:52:00Z"/>
        </w:rPr>
      </w:pPr>
      <w:r>
        <w:t>There are several options available to limit which users and group can access the system via SSH. It is recommended that at least of the following options be leveraged:</w:t>
      </w:r>
    </w:p>
    <w:p w:rsidR="00667A7C" w:rsidRDefault="00667A7C" w:rsidP="0052105B">
      <w:pPr>
        <w:pStyle w:val="CISNormal"/>
      </w:pPr>
    </w:p>
    <w:p w:rsidR="00DA5A76" w:rsidRPr="00266841" w:rsidRDefault="00D83B70" w:rsidP="0052105B">
      <w:pPr>
        <w:pStyle w:val="CISNormal"/>
        <w:rPr>
          <w:rFonts w:ascii="Courier New" w:hAnsi="Courier New" w:cs="Courier New"/>
          <w:bCs w:val="0"/>
          <w:kern w:val="0"/>
          <w:szCs w:val="24"/>
          <w:u w:val="single"/>
        </w:rPr>
      </w:pPr>
      <w:r w:rsidRPr="00266841">
        <w:rPr>
          <w:rFonts w:ascii="Courier New" w:hAnsi="Courier New" w:cs="Courier New"/>
          <w:bCs w:val="0"/>
          <w:kern w:val="0"/>
          <w:szCs w:val="24"/>
          <w:u w:val="single"/>
        </w:rPr>
        <w:t>AllowUsers</w:t>
      </w:r>
    </w:p>
    <w:p w:rsidR="0052105B" w:rsidRDefault="00ED7228" w:rsidP="0052105B">
      <w:pPr>
        <w:pStyle w:val="CISNormal"/>
      </w:pPr>
      <w:r>
        <w:t xml:space="preserve">The </w:t>
      </w:r>
      <w:r w:rsidRPr="00ED6621">
        <w:rPr>
          <w:rFonts w:ascii="Courier New" w:hAnsi="Courier New" w:cs="Courier New"/>
          <w:bCs w:val="0"/>
          <w:kern w:val="0"/>
          <w:szCs w:val="24"/>
        </w:rPr>
        <w:t>AllowUsers</w:t>
      </w:r>
      <w:r>
        <w:t xml:space="preserve"> variable gives the system administrator the option of allowing specific users to </w:t>
      </w:r>
      <w:r w:rsidRPr="00ED6621">
        <w:rPr>
          <w:rFonts w:ascii="Courier New" w:hAnsi="Courier New" w:cs="Courier New"/>
          <w:bCs w:val="0"/>
          <w:kern w:val="0"/>
          <w:szCs w:val="24"/>
        </w:rPr>
        <w:t>ssh</w:t>
      </w:r>
      <w:r>
        <w:t xml:space="preserve"> into the system. The list consists of comma separated user names. Numeric userIDs are not recognized with this variable. </w:t>
      </w:r>
      <w:r w:rsidR="00ED6621">
        <w:t>If a system administrator wants</w:t>
      </w:r>
      <w:r>
        <w:t xml:space="preserve"> to restrict user access further by only allowing the allowed users to log in from a particular host, the entry can be</w:t>
      </w:r>
      <w:r w:rsidR="00ED6621">
        <w:t xml:space="preserve"> specified</w:t>
      </w:r>
      <w:r>
        <w:t xml:space="preserve"> in the form of user@host.</w:t>
      </w:r>
    </w:p>
    <w:p w:rsidR="0052105B" w:rsidRDefault="0052105B" w:rsidP="0052105B">
      <w:pPr>
        <w:pStyle w:val="CISNormal"/>
      </w:pPr>
    </w:p>
    <w:p w:rsidR="00DA5A76" w:rsidRPr="00266841" w:rsidRDefault="00D83B70" w:rsidP="00DA5A76">
      <w:pPr>
        <w:pStyle w:val="CISNormal"/>
        <w:rPr>
          <w:rFonts w:ascii="Courier New" w:hAnsi="Courier New" w:cs="Courier New"/>
          <w:bCs w:val="0"/>
          <w:kern w:val="0"/>
          <w:szCs w:val="24"/>
          <w:u w:val="single"/>
        </w:rPr>
      </w:pPr>
      <w:r w:rsidRPr="00266841">
        <w:rPr>
          <w:rFonts w:ascii="Courier New" w:hAnsi="Courier New" w:cs="Courier New"/>
          <w:bCs w:val="0"/>
          <w:kern w:val="0"/>
          <w:szCs w:val="24"/>
          <w:u w:val="single"/>
        </w:rPr>
        <w:t>AllowGroups</w:t>
      </w:r>
    </w:p>
    <w:p w:rsidR="00DA5A76" w:rsidRDefault="00DA5A76" w:rsidP="00DA5A76">
      <w:pPr>
        <w:pStyle w:val="CISNormal"/>
      </w:pPr>
      <w:r>
        <w:t xml:space="preserve">The </w:t>
      </w:r>
      <w:r w:rsidRPr="00ED6621">
        <w:rPr>
          <w:rFonts w:ascii="Courier New" w:hAnsi="Courier New" w:cs="Courier New"/>
          <w:bCs w:val="0"/>
          <w:kern w:val="0"/>
          <w:szCs w:val="24"/>
        </w:rPr>
        <w:t>Allow</w:t>
      </w:r>
      <w:r>
        <w:rPr>
          <w:rFonts w:ascii="Courier New" w:hAnsi="Courier New" w:cs="Courier New"/>
          <w:bCs w:val="0"/>
          <w:kern w:val="0"/>
          <w:szCs w:val="24"/>
        </w:rPr>
        <w:t>Group</w:t>
      </w:r>
      <w:r w:rsidRPr="00ED6621">
        <w:rPr>
          <w:rFonts w:ascii="Courier New" w:hAnsi="Courier New" w:cs="Courier New"/>
          <w:bCs w:val="0"/>
          <w:kern w:val="0"/>
          <w:szCs w:val="24"/>
        </w:rPr>
        <w:t>s</w:t>
      </w:r>
      <w:r>
        <w:t xml:space="preserve"> variable gives the system administrator the option of allowing specific groups of users to </w:t>
      </w:r>
      <w:r w:rsidRPr="00ED6621">
        <w:rPr>
          <w:rFonts w:ascii="Courier New" w:hAnsi="Courier New" w:cs="Courier New"/>
          <w:bCs w:val="0"/>
          <w:kern w:val="0"/>
          <w:szCs w:val="24"/>
        </w:rPr>
        <w:t>ssh</w:t>
      </w:r>
      <w:r>
        <w:t xml:space="preserve"> into the system. The list consists of comma separated user names. Numeric groupIDs are not recognized with this variable. </w:t>
      </w:r>
    </w:p>
    <w:p w:rsidR="00DA5A76" w:rsidRDefault="00DA5A76" w:rsidP="0052105B">
      <w:pPr>
        <w:pStyle w:val="CISNormal"/>
      </w:pPr>
    </w:p>
    <w:p w:rsidR="00DA5A76" w:rsidRPr="00266841" w:rsidRDefault="00D83B70" w:rsidP="00DA5A76">
      <w:pPr>
        <w:pStyle w:val="CISNormal"/>
        <w:rPr>
          <w:u w:val="single"/>
        </w:rPr>
      </w:pPr>
      <w:r w:rsidRPr="00266841">
        <w:rPr>
          <w:rFonts w:ascii="Courier New" w:hAnsi="Courier New" w:cs="Courier New"/>
          <w:bCs w:val="0"/>
          <w:kern w:val="0"/>
          <w:szCs w:val="24"/>
          <w:u w:val="single"/>
        </w:rPr>
        <w:t>DenyUsers</w:t>
      </w:r>
    </w:p>
    <w:p w:rsidR="00DA5A76" w:rsidRDefault="00DA5A76" w:rsidP="00DA5A76">
      <w:pPr>
        <w:pStyle w:val="CISNormal"/>
      </w:pPr>
      <w:r>
        <w:t xml:space="preserve">The </w:t>
      </w:r>
      <w:r w:rsidRPr="00ED6621">
        <w:rPr>
          <w:rFonts w:ascii="Courier New" w:hAnsi="Courier New" w:cs="Courier New"/>
          <w:bCs w:val="0"/>
          <w:kern w:val="0"/>
          <w:szCs w:val="24"/>
        </w:rPr>
        <w:t>DenyUsers</w:t>
      </w:r>
      <w:r>
        <w:t xml:space="preserve"> variable gives the system administrator the option of denying specific users to </w:t>
      </w:r>
      <w:r w:rsidRPr="00ED6621">
        <w:rPr>
          <w:rFonts w:ascii="Courier New" w:hAnsi="Courier New" w:cs="Courier New"/>
          <w:bCs w:val="0"/>
          <w:kern w:val="0"/>
          <w:szCs w:val="24"/>
        </w:rPr>
        <w:t>ssh</w:t>
      </w:r>
      <w:r>
        <w:t xml:space="preserve"> into the system. The list consists of comma separated user names. Numeric userIDs are not recognized with this variable. If a system administrator wants to restrict user access further by specifically denying a user’s access from a particular host, the entry can be specified in the form of user@host.</w:t>
      </w:r>
    </w:p>
    <w:p w:rsidR="00DA5A76" w:rsidRDefault="00DA5A76" w:rsidP="0052105B">
      <w:pPr>
        <w:pStyle w:val="CISNormal"/>
      </w:pPr>
    </w:p>
    <w:p w:rsidR="00DA5A76" w:rsidRPr="00266841" w:rsidRDefault="00D83B70" w:rsidP="00DA5A76">
      <w:pPr>
        <w:pStyle w:val="CISNormal"/>
        <w:rPr>
          <w:u w:val="single"/>
        </w:rPr>
      </w:pPr>
      <w:r w:rsidRPr="00266841">
        <w:rPr>
          <w:rFonts w:ascii="Courier New" w:hAnsi="Courier New" w:cs="Courier New"/>
          <w:bCs w:val="0"/>
          <w:kern w:val="0"/>
          <w:szCs w:val="24"/>
          <w:u w:val="single"/>
        </w:rPr>
        <w:t>DenyGroups</w:t>
      </w:r>
    </w:p>
    <w:p w:rsidR="00DA5A76" w:rsidRDefault="00DA5A76" w:rsidP="00DA5A76">
      <w:pPr>
        <w:pStyle w:val="CISNormal"/>
      </w:pPr>
      <w:r>
        <w:t xml:space="preserve">The </w:t>
      </w:r>
      <w:r w:rsidRPr="00ED6621">
        <w:rPr>
          <w:rFonts w:ascii="Courier New" w:hAnsi="Courier New" w:cs="Courier New"/>
          <w:bCs w:val="0"/>
          <w:kern w:val="0"/>
          <w:szCs w:val="24"/>
        </w:rPr>
        <w:t>Deny</w:t>
      </w:r>
      <w:r>
        <w:rPr>
          <w:rFonts w:ascii="Courier New" w:hAnsi="Courier New" w:cs="Courier New"/>
          <w:bCs w:val="0"/>
          <w:kern w:val="0"/>
          <w:szCs w:val="24"/>
        </w:rPr>
        <w:t>Group</w:t>
      </w:r>
      <w:r w:rsidRPr="00ED6621">
        <w:rPr>
          <w:rFonts w:ascii="Courier New" w:hAnsi="Courier New" w:cs="Courier New"/>
          <w:bCs w:val="0"/>
          <w:kern w:val="0"/>
          <w:szCs w:val="24"/>
        </w:rPr>
        <w:t>s</w:t>
      </w:r>
      <w:r>
        <w:t xml:space="preserve"> variable gives the system administrator the option of denying specific groups of users to </w:t>
      </w:r>
      <w:r w:rsidRPr="00ED6621">
        <w:rPr>
          <w:rFonts w:ascii="Courier New" w:hAnsi="Courier New" w:cs="Courier New"/>
          <w:bCs w:val="0"/>
          <w:kern w:val="0"/>
          <w:szCs w:val="24"/>
        </w:rPr>
        <w:t>ssh</w:t>
      </w:r>
      <w:r>
        <w:t xml:space="preserve"> into the system. The list consists of comma separated group names. Numeric groupIDs are not recognized with this variable. </w:t>
      </w:r>
    </w:p>
    <w:p w:rsidR="00DA5A76" w:rsidRDefault="00DA5A76" w:rsidP="0052105B">
      <w:pPr>
        <w:pStyle w:val="CISNormal"/>
      </w:pPr>
    </w:p>
    <w:p w:rsidR="0052105B" w:rsidRPr="006472B9" w:rsidRDefault="0052105B" w:rsidP="0052105B">
      <w:pPr>
        <w:pStyle w:val="CISNormal"/>
        <w:rPr>
          <w:b/>
        </w:rPr>
      </w:pPr>
      <w:r w:rsidRPr="006472B9">
        <w:rPr>
          <w:b/>
        </w:rPr>
        <w:t>Rationale:</w:t>
      </w:r>
    </w:p>
    <w:p w:rsidR="0052105B" w:rsidRDefault="006C77A4" w:rsidP="0052105B">
      <w:pPr>
        <w:pStyle w:val="CISNormal"/>
      </w:pPr>
      <w:r>
        <w:t xml:space="preserve">Restricting which users can remotely access the system via SSH will help ensure that only authorized users access the system. </w:t>
      </w:r>
    </w:p>
    <w:p w:rsidR="00ED6621" w:rsidRDefault="00ED6621" w:rsidP="0052105B">
      <w:pPr>
        <w:pStyle w:val="CISNormal"/>
      </w:pPr>
    </w:p>
    <w:p w:rsidR="0052105B" w:rsidRPr="000517D6" w:rsidRDefault="0052105B" w:rsidP="0052105B">
      <w:pPr>
        <w:rPr>
          <w:b/>
        </w:rPr>
      </w:pPr>
      <w:r w:rsidRPr="000517D6">
        <w:rPr>
          <w:b/>
        </w:rPr>
        <w:t>Remediation:</w:t>
      </w:r>
    </w:p>
    <w:p w:rsidR="0052105B" w:rsidRPr="00971CF3" w:rsidRDefault="0052105B" w:rsidP="0052105B">
      <w:r>
        <w:t xml:space="preserve">Edit the </w:t>
      </w:r>
      <w:r w:rsidRPr="008C2729">
        <w:rPr>
          <w:rFonts w:ascii="Courier New" w:hAnsi="Courier New" w:cs="Courier New"/>
        </w:rPr>
        <w:t>/etc/ssh/sshd_config</w:t>
      </w:r>
      <w:r w:rsidRPr="00BC1AB1">
        <w:rPr>
          <w:bCs/>
          <w:kern w:val="32"/>
          <w:szCs w:val="32"/>
        </w:rPr>
        <w:t xml:space="preserve"> f</w:t>
      </w:r>
      <w:r w:rsidRPr="008C2729">
        <w:t>ile</w:t>
      </w:r>
      <w:r>
        <w:t xml:space="preserve"> to set </w:t>
      </w:r>
      <w:ins w:id="4422" w:author="blake" w:date="2012-07-01T22:52:00Z">
        <w:r w:rsidR="00667A7C">
          <w:t xml:space="preserve">one or more of </w:t>
        </w:r>
      </w:ins>
      <w:r>
        <w:t>the parameter as follows:</w:t>
      </w:r>
    </w:p>
    <w:p w:rsidR="00A80C1E" w:rsidRDefault="003E2F72" w:rsidP="00266841">
      <w:pPr>
        <w:pStyle w:val="CISC0de"/>
        <w:pBdr>
          <w:bottom w:val="single" w:sz="4" w:space="0" w:color="auto"/>
        </w:pBdr>
      </w:pPr>
      <w:r w:rsidRPr="00FB132F">
        <w:t>AllowUsers &lt;userlist&gt;</w:t>
      </w:r>
    </w:p>
    <w:p w:rsidR="00A80C1E" w:rsidRDefault="00DA5A76" w:rsidP="00266841">
      <w:pPr>
        <w:pStyle w:val="CISC0de"/>
        <w:pBdr>
          <w:bottom w:val="single" w:sz="4" w:space="0" w:color="auto"/>
        </w:pBdr>
        <w:rPr>
          <w:b/>
        </w:rPr>
      </w:pPr>
      <w:r w:rsidRPr="00FB132F">
        <w:t>AllowGroups &lt;grouplist&gt;</w:t>
      </w:r>
    </w:p>
    <w:p w:rsidR="00A80C1E" w:rsidRDefault="00DA5A76" w:rsidP="00266841">
      <w:pPr>
        <w:pStyle w:val="CISC0de"/>
        <w:pBdr>
          <w:bottom w:val="single" w:sz="4" w:space="0" w:color="auto"/>
        </w:pBdr>
      </w:pPr>
      <w:r w:rsidRPr="00FB132F">
        <w:t>DenyUsers &lt;userlist&gt;</w:t>
      </w:r>
    </w:p>
    <w:p w:rsidR="00DA5A76" w:rsidRPr="00FB132F" w:rsidRDefault="00DA5A76" w:rsidP="00DA5A76">
      <w:pPr>
        <w:pStyle w:val="CISC0de"/>
        <w:pBdr>
          <w:bottom w:val="single" w:sz="4" w:space="0" w:color="auto"/>
        </w:pBdr>
      </w:pPr>
      <w:r w:rsidRPr="00FB132F">
        <w:t>DenyGroups &lt;grouplist&gt;</w:t>
      </w:r>
    </w:p>
    <w:p w:rsidR="00DA5A76" w:rsidRDefault="00DA5A76" w:rsidP="00DA5A76"/>
    <w:p w:rsidR="0052105B" w:rsidRPr="001E543B" w:rsidRDefault="0052105B" w:rsidP="0052105B">
      <w:pPr>
        <w:pStyle w:val="CISNormal"/>
        <w:rPr>
          <w:b/>
        </w:rPr>
      </w:pPr>
      <w:r w:rsidRPr="001E543B">
        <w:rPr>
          <w:b/>
        </w:rPr>
        <w:t>Audit:</w:t>
      </w:r>
    </w:p>
    <w:p w:rsidR="0052105B" w:rsidRDefault="0052105B" w:rsidP="0052105B">
      <w:pPr>
        <w:pStyle w:val="CISNormal"/>
      </w:pPr>
      <w:r w:rsidRPr="00812654">
        <w:t xml:space="preserve">To verify the correct </w:t>
      </w:r>
      <w:r>
        <w:t>SSH</w:t>
      </w:r>
      <w:r w:rsidRPr="00812654">
        <w:t xml:space="preserve"> sett</w:t>
      </w:r>
      <w:r>
        <w:t>ing, run the following command</w:t>
      </w:r>
      <w:r w:rsidRPr="00812654">
        <w:t xml:space="preserve"> and verify that the output is as shown:</w:t>
      </w:r>
    </w:p>
    <w:p w:rsidR="0052105B" w:rsidRDefault="0052105B" w:rsidP="00FB132F">
      <w:pPr>
        <w:pStyle w:val="CISC0de"/>
        <w:pBdr>
          <w:bottom w:val="single" w:sz="4" w:space="0" w:color="auto"/>
        </w:pBdr>
      </w:pPr>
      <w:r w:rsidRPr="00FB132F">
        <w:t xml:space="preserve"># grep </w:t>
      </w:r>
      <w:r w:rsidR="00505736">
        <w:t>"</w:t>
      </w:r>
      <w:r w:rsidR="003E2F72" w:rsidRPr="00FB132F">
        <w:t>^AllowUsers</w:t>
      </w:r>
      <w:r w:rsidR="00505736">
        <w:t>"</w:t>
      </w:r>
      <w:r w:rsidRPr="00FB132F">
        <w:t xml:space="preserve"> </w:t>
      </w:r>
      <w:r w:rsidR="003E2F72" w:rsidRPr="00FB132F">
        <w:t>/etc/ssh/</w:t>
      </w:r>
      <w:r w:rsidRPr="00FB132F">
        <w:t xml:space="preserve">sshd_config </w:t>
      </w:r>
      <w:r>
        <w:br/>
      </w:r>
      <w:r w:rsidR="003E2F72">
        <w:t>AllowUsers &lt;userlist&gt;</w:t>
      </w:r>
    </w:p>
    <w:p w:rsidR="006C77A4" w:rsidRDefault="006C77A4" w:rsidP="006C77A4">
      <w:pPr>
        <w:pStyle w:val="CISC0de"/>
        <w:pBdr>
          <w:bottom w:val="single" w:sz="4" w:space="0" w:color="auto"/>
        </w:pBdr>
      </w:pPr>
    </w:p>
    <w:p w:rsidR="006C77A4" w:rsidRDefault="006C77A4" w:rsidP="006C77A4">
      <w:pPr>
        <w:pStyle w:val="CISC0de"/>
        <w:pBdr>
          <w:bottom w:val="single" w:sz="4" w:space="0" w:color="auto"/>
        </w:pBdr>
      </w:pPr>
      <w:r w:rsidRPr="00FB132F">
        <w:t xml:space="preserve"># grep </w:t>
      </w:r>
      <w:r>
        <w:t>"</w:t>
      </w:r>
      <w:r w:rsidRPr="00FB132F">
        <w:t>^AllowGroups</w:t>
      </w:r>
      <w:r>
        <w:t>"</w:t>
      </w:r>
      <w:r w:rsidRPr="00FB132F">
        <w:t xml:space="preserve"> /etc/ssh/sshd_config </w:t>
      </w:r>
      <w:r>
        <w:br/>
        <w:t xml:space="preserve">AllowGroups </w:t>
      </w:r>
      <w:r w:rsidRPr="00FB132F">
        <w:t>&lt;grouplist&gt;</w:t>
      </w:r>
    </w:p>
    <w:p w:rsidR="006C77A4" w:rsidRDefault="006C77A4" w:rsidP="006C77A4">
      <w:pPr>
        <w:pStyle w:val="CISC0de"/>
        <w:pBdr>
          <w:bottom w:val="single" w:sz="4" w:space="0" w:color="auto"/>
        </w:pBdr>
      </w:pPr>
    </w:p>
    <w:p w:rsidR="006C77A4" w:rsidRDefault="006C77A4" w:rsidP="006C77A4">
      <w:pPr>
        <w:pStyle w:val="CISC0de"/>
        <w:pBdr>
          <w:bottom w:val="single" w:sz="4" w:space="0" w:color="auto"/>
        </w:pBdr>
      </w:pPr>
      <w:r w:rsidRPr="00FB132F">
        <w:t xml:space="preserve"># grep </w:t>
      </w:r>
      <w:r>
        <w:t>"</w:t>
      </w:r>
      <w:r w:rsidRPr="00FB132F">
        <w:t>^DenyUsers</w:t>
      </w:r>
      <w:r>
        <w:t>"</w:t>
      </w:r>
      <w:r w:rsidRPr="00FB132F">
        <w:t xml:space="preserve"> /etc/ssh/sshd_config </w:t>
      </w:r>
      <w:r>
        <w:br/>
        <w:t>DenyUsers &lt;userlist&gt;</w:t>
      </w:r>
    </w:p>
    <w:p w:rsidR="006C77A4" w:rsidRDefault="006C77A4" w:rsidP="006C77A4">
      <w:pPr>
        <w:pStyle w:val="CISC0de"/>
        <w:pBdr>
          <w:bottom w:val="single" w:sz="4" w:space="0" w:color="auto"/>
        </w:pBdr>
      </w:pPr>
      <w:r w:rsidRPr="00FB132F">
        <w:t xml:space="preserve"># grep </w:t>
      </w:r>
      <w:r>
        <w:t>"</w:t>
      </w:r>
      <w:r w:rsidRPr="00FB132F">
        <w:t>^DenyGroups</w:t>
      </w:r>
      <w:r>
        <w:t>"</w:t>
      </w:r>
      <w:r w:rsidRPr="00FB132F">
        <w:t xml:space="preserve"> /etc/ssh/sshd_config </w:t>
      </w:r>
      <w:r>
        <w:br/>
        <w:t>DenyGroups &lt;grouplist&gt;</w:t>
      </w:r>
    </w:p>
    <w:p w:rsidR="00B26263" w:rsidRDefault="00602743" w:rsidP="006E606D">
      <w:pPr>
        <w:pStyle w:val="Heading3"/>
        <w:tabs>
          <w:tab w:val="center" w:pos="990"/>
        </w:tabs>
        <w:ind w:left="360"/>
      </w:pPr>
      <w:bookmarkStart w:id="4423" w:name="_Toc311816711"/>
      <w:bookmarkStart w:id="4424" w:name="_Toc316814186"/>
      <w:bookmarkStart w:id="4425" w:name="_Toc311816728"/>
      <w:bookmarkStart w:id="4426" w:name="_Toc316814203"/>
      <w:bookmarkStart w:id="4427" w:name="_Toc311816730"/>
      <w:bookmarkStart w:id="4428" w:name="_Toc316814205"/>
      <w:bookmarkStart w:id="4429" w:name="_Toc311816731"/>
      <w:bookmarkStart w:id="4430" w:name="_Toc316814206"/>
      <w:bookmarkStart w:id="4431" w:name="_Toc311816734"/>
      <w:bookmarkStart w:id="4432" w:name="_Toc316814209"/>
      <w:bookmarkStart w:id="4433" w:name="_Toc311816736"/>
      <w:bookmarkStart w:id="4434" w:name="_Toc316814211"/>
      <w:bookmarkStart w:id="4435" w:name="_Toc311816738"/>
      <w:bookmarkStart w:id="4436" w:name="_Toc316814213"/>
      <w:bookmarkStart w:id="4437" w:name="_Toc311816740"/>
      <w:bookmarkStart w:id="4438" w:name="_Toc316814215"/>
      <w:bookmarkStart w:id="4439" w:name="_Toc311816741"/>
      <w:bookmarkStart w:id="4440" w:name="_Toc316814216"/>
      <w:bookmarkStart w:id="4441" w:name="_Toc311816742"/>
      <w:bookmarkStart w:id="4442" w:name="_Toc316814217"/>
      <w:bookmarkStart w:id="4443" w:name="_Toc311816759"/>
      <w:bookmarkStart w:id="4444" w:name="_Toc316814234"/>
      <w:bookmarkStart w:id="4445" w:name="_Toc311816762"/>
      <w:bookmarkStart w:id="4446" w:name="_Toc316814237"/>
      <w:bookmarkStart w:id="4447" w:name="_Toc311816765"/>
      <w:bookmarkStart w:id="4448" w:name="_Toc316814240"/>
      <w:bookmarkStart w:id="4449" w:name="_Toc311816767"/>
      <w:bookmarkStart w:id="4450" w:name="_Toc316814242"/>
      <w:bookmarkStart w:id="4451" w:name="_Toc311816768"/>
      <w:bookmarkStart w:id="4452" w:name="_Toc316814243"/>
      <w:bookmarkStart w:id="4453" w:name="_Toc311816769"/>
      <w:bookmarkStart w:id="4454" w:name="_Toc316814244"/>
      <w:bookmarkStart w:id="4455" w:name="_Toc311816771"/>
      <w:bookmarkStart w:id="4456" w:name="_Toc316814246"/>
      <w:bookmarkStart w:id="4457" w:name="_Toc311816772"/>
      <w:bookmarkStart w:id="4458" w:name="_Toc316814247"/>
      <w:bookmarkStart w:id="4459" w:name="_Toc311816789"/>
      <w:bookmarkStart w:id="4460" w:name="_Toc316814264"/>
      <w:bookmarkStart w:id="4461" w:name="_Toc311816792"/>
      <w:bookmarkStart w:id="4462" w:name="_Toc316814267"/>
      <w:bookmarkStart w:id="4463" w:name="_Toc311816795"/>
      <w:bookmarkStart w:id="4464" w:name="_Toc316814270"/>
      <w:bookmarkStart w:id="4465" w:name="_Toc311816797"/>
      <w:bookmarkStart w:id="4466" w:name="_Toc316814272"/>
      <w:bookmarkStart w:id="4467" w:name="_Toc311816799"/>
      <w:bookmarkStart w:id="4468" w:name="_Toc316814274"/>
      <w:bookmarkStart w:id="4469" w:name="_Toc311816801"/>
      <w:bookmarkStart w:id="4470" w:name="_Toc316814276"/>
      <w:bookmarkStart w:id="4471" w:name="_Toc311816803"/>
      <w:bookmarkStart w:id="4472" w:name="_Toc316814278"/>
      <w:bookmarkStart w:id="4473" w:name="_Toc328948836"/>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r>
        <w:t>Set SSH Banner</w:t>
      </w:r>
      <w:bookmarkEnd w:id="4473"/>
    </w:p>
    <w:tbl>
      <w:tblPr>
        <w:tblW w:w="0" w:type="auto"/>
        <w:tblInd w:w="462" w:type="dxa"/>
        <w:tblLayout w:type="fixed"/>
        <w:tblLook w:val="0000" w:firstRow="0" w:lastRow="0" w:firstColumn="0" w:lastColumn="0" w:noHBand="0" w:noVBand="0"/>
      </w:tblPr>
      <w:tblGrid>
        <w:gridCol w:w="3451"/>
        <w:gridCol w:w="4894"/>
      </w:tblGrid>
      <w:tr w:rsidR="00B26263" w:rsidTr="00B26263">
        <w:trPr>
          <w:trHeight w:val="256"/>
        </w:trPr>
        <w:tc>
          <w:tcPr>
            <w:tcW w:w="3451" w:type="dxa"/>
            <w:tcBorders>
              <w:top w:val="single" w:sz="4" w:space="0" w:color="000000"/>
              <w:left w:val="single" w:sz="4" w:space="0" w:color="000000"/>
              <w:bottom w:val="single" w:sz="4" w:space="0" w:color="000000"/>
            </w:tcBorders>
          </w:tcPr>
          <w:p w:rsidR="00B26263" w:rsidRDefault="00B26263" w:rsidP="00B26263">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B26263" w:rsidRDefault="00B26263" w:rsidP="00B26263">
            <w:pPr>
              <w:snapToGrid w:val="0"/>
            </w:pPr>
            <w:r>
              <w:t>Level-I</w:t>
            </w:r>
          </w:p>
        </w:tc>
      </w:tr>
      <w:tr w:rsidR="00B26263" w:rsidTr="00B26263">
        <w:trPr>
          <w:trHeight w:val="256"/>
        </w:trPr>
        <w:tc>
          <w:tcPr>
            <w:tcW w:w="3451" w:type="dxa"/>
            <w:tcBorders>
              <w:top w:val="single" w:sz="4" w:space="0" w:color="000000"/>
              <w:left w:val="single" w:sz="4" w:space="0" w:color="000000"/>
              <w:bottom w:val="single" w:sz="4" w:space="0" w:color="000000"/>
            </w:tcBorders>
          </w:tcPr>
          <w:p w:rsidR="00B26263" w:rsidRDefault="00B26263" w:rsidP="00B26263">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B26263" w:rsidRDefault="003E2F72" w:rsidP="00B26263">
            <w:pPr>
              <w:snapToGrid w:val="0"/>
            </w:pPr>
            <w:r>
              <w:t>No</w:t>
            </w:r>
          </w:p>
        </w:tc>
      </w:tr>
      <w:tr w:rsidR="00B26263" w:rsidTr="00B26263">
        <w:trPr>
          <w:trHeight w:val="256"/>
        </w:trPr>
        <w:tc>
          <w:tcPr>
            <w:tcW w:w="3451" w:type="dxa"/>
            <w:tcBorders>
              <w:left w:val="single" w:sz="4" w:space="0" w:color="000000"/>
              <w:bottom w:val="single" w:sz="4" w:space="0" w:color="000000"/>
            </w:tcBorders>
          </w:tcPr>
          <w:p w:rsidR="00B26263" w:rsidRDefault="00B26263" w:rsidP="00B26263">
            <w:pPr>
              <w:snapToGrid w:val="0"/>
            </w:pPr>
            <w:r>
              <w:t>Reboot Required</w:t>
            </w:r>
          </w:p>
        </w:tc>
        <w:tc>
          <w:tcPr>
            <w:tcW w:w="4894" w:type="dxa"/>
            <w:tcBorders>
              <w:left w:val="single" w:sz="4" w:space="0" w:color="000000"/>
              <w:bottom w:val="single" w:sz="4" w:space="0" w:color="000000"/>
              <w:right w:val="single" w:sz="4" w:space="0" w:color="000000"/>
            </w:tcBorders>
          </w:tcPr>
          <w:p w:rsidR="00B26263" w:rsidRDefault="003E2F72" w:rsidP="00B26263">
            <w:pPr>
              <w:snapToGrid w:val="0"/>
            </w:pPr>
            <w:r>
              <w:t>No</w:t>
            </w:r>
          </w:p>
        </w:tc>
      </w:tr>
      <w:tr w:rsidR="00B26263" w:rsidTr="00B26263">
        <w:trPr>
          <w:trHeight w:val="256"/>
        </w:trPr>
        <w:tc>
          <w:tcPr>
            <w:tcW w:w="3451" w:type="dxa"/>
            <w:tcBorders>
              <w:top w:val="single" w:sz="4" w:space="0" w:color="000000"/>
              <w:left w:val="single" w:sz="4" w:space="0" w:color="000000"/>
              <w:bottom w:val="single" w:sz="4" w:space="0" w:color="000000"/>
            </w:tcBorders>
          </w:tcPr>
          <w:p w:rsidR="00B26263" w:rsidRDefault="00B26263" w:rsidP="00B26263">
            <w:pPr>
              <w:snapToGrid w:val="0"/>
            </w:pPr>
            <w:r>
              <w:lastRenderedPageBreak/>
              <w:t>Scorable Item</w:t>
            </w:r>
          </w:p>
        </w:tc>
        <w:tc>
          <w:tcPr>
            <w:tcW w:w="4894" w:type="dxa"/>
            <w:tcBorders>
              <w:top w:val="single" w:sz="4" w:space="0" w:color="000000"/>
              <w:left w:val="single" w:sz="4" w:space="0" w:color="000000"/>
              <w:bottom w:val="single" w:sz="4" w:space="0" w:color="000000"/>
              <w:right w:val="single" w:sz="4" w:space="0" w:color="000000"/>
            </w:tcBorders>
          </w:tcPr>
          <w:p w:rsidR="00B26263" w:rsidRDefault="003E2F72" w:rsidP="00B26263">
            <w:pPr>
              <w:snapToGrid w:val="0"/>
            </w:pPr>
            <w:r>
              <w:t>Yes</w:t>
            </w:r>
          </w:p>
        </w:tc>
      </w:tr>
      <w:tr w:rsidR="00FF3909" w:rsidDel="00350415" w:rsidTr="00B26263">
        <w:trPr>
          <w:trHeight w:val="256"/>
          <w:del w:id="4474" w:author="blake" w:date="2012-04-05T12:54:00Z"/>
        </w:trPr>
        <w:tc>
          <w:tcPr>
            <w:tcW w:w="3451" w:type="dxa"/>
            <w:tcBorders>
              <w:top w:val="single" w:sz="4" w:space="0" w:color="000000"/>
              <w:left w:val="single" w:sz="4" w:space="0" w:color="000000"/>
              <w:bottom w:val="single" w:sz="4" w:space="0" w:color="000000"/>
            </w:tcBorders>
          </w:tcPr>
          <w:p w:rsidR="00FF3909" w:rsidDel="00350415" w:rsidRDefault="00FF3909" w:rsidP="00B26263">
            <w:pPr>
              <w:snapToGrid w:val="0"/>
              <w:rPr>
                <w:del w:id="4475" w:author="blake" w:date="2012-04-05T12:54:00Z"/>
              </w:rPr>
            </w:pPr>
            <w:del w:id="4476" w:author="blake" w:date="2012-04-05T12:54: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FF3909" w:rsidDel="00350415" w:rsidRDefault="0045360F" w:rsidP="00B26263">
            <w:pPr>
              <w:snapToGrid w:val="0"/>
              <w:rPr>
                <w:del w:id="4477" w:author="blake" w:date="2012-04-05T12:54:00Z"/>
              </w:rPr>
            </w:pPr>
            <w:del w:id="4478" w:author="blake" w:date="2012-04-05T12:54:00Z">
              <w:r w:rsidRPr="0045360F" w:rsidDel="00350415">
                <w:delText>CCE-4260-6</w:delText>
              </w:r>
            </w:del>
          </w:p>
        </w:tc>
      </w:tr>
    </w:tbl>
    <w:p w:rsidR="00B26263" w:rsidRDefault="00B26263" w:rsidP="00B26263">
      <w:pPr>
        <w:pStyle w:val="CISRuleComponent"/>
      </w:pPr>
    </w:p>
    <w:p w:rsidR="00ED7874" w:rsidRPr="006472B9" w:rsidRDefault="00ED7874" w:rsidP="00ED7874">
      <w:pPr>
        <w:pStyle w:val="CISNormal"/>
        <w:rPr>
          <w:b/>
        </w:rPr>
      </w:pPr>
      <w:r w:rsidRPr="006472B9">
        <w:rPr>
          <w:b/>
        </w:rPr>
        <w:t>Description:</w:t>
      </w:r>
    </w:p>
    <w:p w:rsidR="00ED7874" w:rsidRDefault="00ED7874" w:rsidP="00ED7874">
      <w:pPr>
        <w:pStyle w:val="CISNormal"/>
      </w:pPr>
      <w:r>
        <w:t xml:space="preserve">The </w:t>
      </w:r>
      <w:r w:rsidRPr="007F25E2">
        <w:rPr>
          <w:rFonts w:ascii="Courier New" w:hAnsi="Courier New" w:cs="Courier New"/>
          <w:bCs w:val="0"/>
          <w:kern w:val="0"/>
          <w:szCs w:val="24"/>
        </w:rPr>
        <w:t>Banner</w:t>
      </w:r>
      <w:r>
        <w:t xml:space="preserve"> parameter specifies a file whose contents must</w:t>
      </w:r>
      <w:r w:rsidR="00ED7228">
        <w:t xml:space="preserve"> be</w:t>
      </w:r>
      <w:r>
        <w:t xml:space="preserve"> sent to the remote user before authentication is permitted. By default, no banner is displayed.</w:t>
      </w:r>
    </w:p>
    <w:p w:rsidR="00ED7874" w:rsidRDefault="00ED7874" w:rsidP="00ED7874">
      <w:pPr>
        <w:pStyle w:val="CISNormal"/>
      </w:pPr>
    </w:p>
    <w:p w:rsidR="00ED7874" w:rsidRPr="006472B9" w:rsidRDefault="00ED7874" w:rsidP="00ED7874">
      <w:pPr>
        <w:pStyle w:val="CISNormal"/>
        <w:rPr>
          <w:b/>
        </w:rPr>
      </w:pPr>
      <w:r w:rsidRPr="006472B9">
        <w:rPr>
          <w:b/>
        </w:rPr>
        <w:t>Rationale:</w:t>
      </w:r>
    </w:p>
    <w:p w:rsidR="00ED7874" w:rsidRDefault="00ED7874" w:rsidP="00ED7874">
      <w:pPr>
        <w:pStyle w:val="CISNormal"/>
      </w:pPr>
      <w:r>
        <w:t>Banners are used to warn connecting users of the particular site’s policy regarding connection. Consult with your legal department for the appropriate warning banner for your site.</w:t>
      </w:r>
    </w:p>
    <w:p w:rsidR="007F25E2" w:rsidRDefault="007F25E2" w:rsidP="00ED7874">
      <w:pPr>
        <w:pStyle w:val="CISNormal"/>
      </w:pPr>
    </w:p>
    <w:p w:rsidR="00ED7874" w:rsidRPr="000517D6" w:rsidRDefault="00ED7874" w:rsidP="00ED7874">
      <w:pPr>
        <w:rPr>
          <w:b/>
        </w:rPr>
      </w:pPr>
      <w:r w:rsidRPr="000517D6">
        <w:rPr>
          <w:b/>
        </w:rPr>
        <w:t>Remediation:</w:t>
      </w:r>
    </w:p>
    <w:p w:rsidR="00ED7874" w:rsidRPr="00971CF3" w:rsidRDefault="00ED7874" w:rsidP="00ED7874">
      <w:r>
        <w:t xml:space="preserve">Edit the </w:t>
      </w:r>
      <w:r w:rsidRPr="008C2729">
        <w:rPr>
          <w:rFonts w:ascii="Courier New" w:hAnsi="Courier New" w:cs="Courier New"/>
        </w:rPr>
        <w:t>/etc/ssh/sshd_config</w:t>
      </w:r>
      <w:r w:rsidRPr="00BC1AB1">
        <w:rPr>
          <w:bCs/>
          <w:kern w:val="32"/>
          <w:szCs w:val="32"/>
        </w:rPr>
        <w:t xml:space="preserve"> </w:t>
      </w:r>
      <w:r w:rsidRPr="008C2729">
        <w:t>file</w:t>
      </w:r>
      <w:r>
        <w:t xml:space="preserve"> to set the parameter as follows:</w:t>
      </w:r>
    </w:p>
    <w:p w:rsidR="00ED7874" w:rsidRPr="00FB132F" w:rsidRDefault="003E2F72" w:rsidP="00FB132F">
      <w:pPr>
        <w:pStyle w:val="CISC0de"/>
        <w:pBdr>
          <w:bottom w:val="single" w:sz="4" w:space="0" w:color="auto"/>
        </w:pBdr>
      </w:pPr>
      <w:r w:rsidRPr="00FB132F">
        <w:t>Banner &lt;bannerfile&gt;</w:t>
      </w:r>
    </w:p>
    <w:p w:rsidR="00ED7874" w:rsidRDefault="00ED7874" w:rsidP="00ED7874">
      <w:pPr>
        <w:pStyle w:val="CISNormal"/>
        <w:rPr>
          <w:b/>
        </w:rPr>
      </w:pPr>
    </w:p>
    <w:p w:rsidR="00ED7874" w:rsidRPr="001E543B" w:rsidRDefault="00ED7874" w:rsidP="00ED7874">
      <w:pPr>
        <w:pStyle w:val="CISNormal"/>
        <w:rPr>
          <w:b/>
        </w:rPr>
      </w:pPr>
      <w:r w:rsidRPr="001E543B">
        <w:rPr>
          <w:b/>
        </w:rPr>
        <w:t>Audit:</w:t>
      </w:r>
    </w:p>
    <w:p w:rsidR="00ED7874" w:rsidRDefault="00ED7874" w:rsidP="00ED7874">
      <w:pPr>
        <w:pStyle w:val="CISNormal"/>
      </w:pPr>
      <w:r w:rsidRPr="00812654">
        <w:t xml:space="preserve">To verify the correct </w:t>
      </w:r>
      <w:r>
        <w:t>SSH</w:t>
      </w:r>
      <w:r w:rsidRPr="00812654">
        <w:t xml:space="preserve"> sett</w:t>
      </w:r>
      <w:r>
        <w:t>ing, run the following command</w:t>
      </w:r>
      <w:r w:rsidRPr="00812654">
        <w:t xml:space="preserve"> and verify that the output is as shown:</w:t>
      </w:r>
    </w:p>
    <w:p w:rsidR="00ED7874" w:rsidRDefault="00ED7874" w:rsidP="00FB132F">
      <w:pPr>
        <w:pStyle w:val="CISC0de"/>
        <w:pBdr>
          <w:bottom w:val="single" w:sz="4" w:space="0" w:color="auto"/>
        </w:pBdr>
      </w:pPr>
      <w:r w:rsidRPr="00FB132F">
        <w:t xml:space="preserve"># grep </w:t>
      </w:r>
      <w:r w:rsidR="00505736">
        <w:t>"</w:t>
      </w:r>
      <w:r w:rsidR="003E2F72" w:rsidRPr="00FB132F">
        <w:t>^Banner</w:t>
      </w:r>
      <w:r w:rsidR="00505736">
        <w:t>"</w:t>
      </w:r>
      <w:r w:rsidRPr="00FB132F">
        <w:t xml:space="preserve"> </w:t>
      </w:r>
      <w:r w:rsidR="003E2F72" w:rsidRPr="00FB132F">
        <w:t>/etc/ssh/</w:t>
      </w:r>
      <w:r w:rsidRPr="00FB132F">
        <w:t>sshd_config</w:t>
      </w:r>
      <w:r w:rsidR="00F72763">
        <w:br/>
        <w:t>B</w:t>
      </w:r>
      <w:r>
        <w:t xml:space="preserve">anner </w:t>
      </w:r>
      <w:r w:rsidR="003E2F72">
        <w:t>&lt;bannerfile&gt;</w:t>
      </w:r>
    </w:p>
    <w:p w:rsidR="00B26263" w:rsidRDefault="00B26263" w:rsidP="007F25E2">
      <w:r>
        <w:tab/>
      </w:r>
    </w:p>
    <w:p w:rsidR="00B26263" w:rsidRDefault="00602743" w:rsidP="00131241">
      <w:pPr>
        <w:pStyle w:val="Heading2"/>
        <w:numPr>
          <w:ilvl w:val="1"/>
          <w:numId w:val="6"/>
        </w:numPr>
      </w:pPr>
      <w:bookmarkStart w:id="4479" w:name="_Toc328948837"/>
      <w:r>
        <w:t>Configure PAM</w:t>
      </w:r>
      <w:bookmarkEnd w:id="4479"/>
    </w:p>
    <w:p w:rsidR="006E0092" w:rsidRPr="006E0092" w:rsidRDefault="006E0092" w:rsidP="006E0092">
      <w:r>
        <w:t xml:space="preserve">PAM (Pluggable Authentication Modules) is a service </w:t>
      </w:r>
      <w:r w:rsidR="00DD5736">
        <w:t>that</w:t>
      </w:r>
      <w:r>
        <w:t xml:space="preserve"> implements modular authentication modules on UNIX systems. PAM is implemented as a set of shared objects that are loaded and executed when a program </w:t>
      </w:r>
      <w:r w:rsidR="00DD5736">
        <w:t>needs to authenticate</w:t>
      </w:r>
      <w:r>
        <w:t xml:space="preserve"> a user. Files for PAM are typically located</w:t>
      </w:r>
      <w:r w:rsidR="00DD5736">
        <w:t xml:space="preserve"> in the</w:t>
      </w:r>
      <w:r>
        <w:t xml:space="preserve"> </w:t>
      </w:r>
      <w:r w:rsidRPr="00F5009B">
        <w:rPr>
          <w:rFonts w:ascii="Courier New" w:hAnsi="Courier New" w:cs="Courier New"/>
        </w:rPr>
        <w:t>/etc/pam.d</w:t>
      </w:r>
      <w:r w:rsidR="00DD5736" w:rsidRPr="00BC1AB1">
        <w:rPr>
          <w:bCs/>
          <w:kern w:val="32"/>
          <w:szCs w:val="32"/>
        </w:rPr>
        <w:t xml:space="preserve"> </w:t>
      </w:r>
      <w:r w:rsidR="00DD5736" w:rsidRPr="00DD5736">
        <w:rPr>
          <w:rStyle w:val="CISNormalChar"/>
        </w:rPr>
        <w:t>directory</w:t>
      </w:r>
      <w:r w:rsidRPr="00DD5736">
        <w:rPr>
          <w:rStyle w:val="CISNormalChar"/>
        </w:rPr>
        <w:t>.</w:t>
      </w:r>
      <w:r>
        <w:t xml:space="preserve"> </w:t>
      </w:r>
      <w:r w:rsidR="00DD5736">
        <w:t xml:space="preserve">PAM </w:t>
      </w:r>
      <w:r>
        <w:t xml:space="preserve">must be </w:t>
      </w:r>
      <w:r w:rsidR="00DD5736">
        <w:t>carefully configure</w:t>
      </w:r>
      <w:r w:rsidR="001105C7">
        <w:t>d</w:t>
      </w:r>
      <w:r w:rsidR="00DD5736">
        <w:t xml:space="preserve"> to secure system authentication</w:t>
      </w:r>
      <w:r>
        <w:t xml:space="preserve">. While this section covers some of PAM, </w:t>
      </w:r>
      <w:r w:rsidR="00DD5736">
        <w:t>please</w:t>
      </w:r>
      <w:r>
        <w:t xml:space="preserve"> consult other PAM resources to ful</w:t>
      </w:r>
      <w:r w:rsidR="00DD5736">
        <w:t>ly</w:t>
      </w:r>
      <w:r>
        <w:t xml:space="preserve"> understand the configuration capabilities.</w:t>
      </w:r>
    </w:p>
    <w:p w:rsidR="00A4021A" w:rsidRDefault="003C143A" w:rsidP="005975A9">
      <w:pPr>
        <w:pStyle w:val="Heading3"/>
        <w:tabs>
          <w:tab w:val="center" w:pos="900"/>
        </w:tabs>
        <w:ind w:left="360"/>
      </w:pPr>
      <w:bookmarkStart w:id="4480" w:name="_Toc328948838"/>
      <w:r>
        <w:t>Set P</w:t>
      </w:r>
      <w:r w:rsidR="00A4021A">
        <w:t xml:space="preserve">assword </w:t>
      </w:r>
      <w:r w:rsidR="00D94ED3">
        <w:t xml:space="preserve">Creation </w:t>
      </w:r>
      <w:r>
        <w:t>Requirement Parameters U</w:t>
      </w:r>
      <w:r w:rsidR="00A4021A">
        <w:t xml:space="preserve">sing </w:t>
      </w:r>
      <w:r w:rsidR="005975A9">
        <w:rPr>
          <w:rStyle w:val="CodeChar"/>
          <w:sz w:val="28"/>
          <w:szCs w:val="28"/>
        </w:rPr>
        <w:t>pam</w:t>
      </w:r>
      <w:r w:rsidR="005975A9" w:rsidRPr="005975A9">
        <w:rPr>
          <w:rStyle w:val="CodeChar"/>
          <w:i w:val="0"/>
          <w:sz w:val="28"/>
          <w:szCs w:val="28"/>
        </w:rPr>
        <w:t>_</w:t>
      </w:r>
      <w:r w:rsidR="00A4021A" w:rsidRPr="005975A9">
        <w:rPr>
          <w:rStyle w:val="CodeChar"/>
          <w:sz w:val="28"/>
          <w:szCs w:val="28"/>
        </w:rPr>
        <w:t>cracklib</w:t>
      </w:r>
      <w:bookmarkEnd w:id="4480"/>
    </w:p>
    <w:tbl>
      <w:tblPr>
        <w:tblW w:w="0" w:type="auto"/>
        <w:tblInd w:w="462" w:type="dxa"/>
        <w:tblLayout w:type="fixed"/>
        <w:tblLook w:val="0000" w:firstRow="0" w:lastRow="0" w:firstColumn="0" w:lastColumn="0" w:noHBand="0" w:noVBand="0"/>
      </w:tblPr>
      <w:tblGrid>
        <w:gridCol w:w="3451"/>
        <w:gridCol w:w="4894"/>
      </w:tblGrid>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667D9" w:rsidRDefault="002667D9" w:rsidP="001746EA">
            <w:pPr>
              <w:snapToGrid w:val="0"/>
            </w:pPr>
            <w:r>
              <w:t>Level-I</w:t>
            </w:r>
          </w:p>
        </w:tc>
      </w:tr>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2667D9" w:rsidRDefault="002667D9" w:rsidP="001746EA">
            <w:pPr>
              <w:snapToGrid w:val="0"/>
            </w:pPr>
            <w:r>
              <w:t>N/A</w:t>
            </w:r>
          </w:p>
        </w:tc>
      </w:tr>
      <w:tr w:rsidR="002667D9" w:rsidTr="001746EA">
        <w:trPr>
          <w:trHeight w:val="256"/>
        </w:trPr>
        <w:tc>
          <w:tcPr>
            <w:tcW w:w="3451" w:type="dxa"/>
            <w:tcBorders>
              <w:left w:val="single" w:sz="4" w:space="0" w:color="000000"/>
              <w:bottom w:val="single" w:sz="4" w:space="0" w:color="000000"/>
            </w:tcBorders>
          </w:tcPr>
          <w:p w:rsidR="002667D9" w:rsidRDefault="002667D9" w:rsidP="001746EA">
            <w:pPr>
              <w:snapToGrid w:val="0"/>
            </w:pPr>
            <w:r>
              <w:t>Reboot Required</w:t>
            </w:r>
          </w:p>
        </w:tc>
        <w:tc>
          <w:tcPr>
            <w:tcW w:w="4894" w:type="dxa"/>
            <w:tcBorders>
              <w:left w:val="single" w:sz="4" w:space="0" w:color="000000"/>
              <w:bottom w:val="single" w:sz="4" w:space="0" w:color="000000"/>
              <w:right w:val="single" w:sz="4" w:space="0" w:color="000000"/>
            </w:tcBorders>
          </w:tcPr>
          <w:p w:rsidR="002667D9" w:rsidRDefault="009168D9" w:rsidP="001746EA">
            <w:pPr>
              <w:snapToGrid w:val="0"/>
            </w:pPr>
            <w:r>
              <w:t>No</w:t>
            </w:r>
          </w:p>
        </w:tc>
      </w:tr>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2667D9" w:rsidRDefault="006D7925" w:rsidP="001746EA">
            <w:pPr>
              <w:snapToGrid w:val="0"/>
            </w:pPr>
            <w:r>
              <w:t>Yes</w:t>
            </w:r>
          </w:p>
        </w:tc>
      </w:tr>
      <w:tr w:rsidR="002667D9" w:rsidDel="00350415" w:rsidTr="001746EA">
        <w:trPr>
          <w:trHeight w:val="256"/>
          <w:del w:id="4481" w:author="blake" w:date="2012-04-05T12:54:00Z"/>
        </w:trPr>
        <w:tc>
          <w:tcPr>
            <w:tcW w:w="3451" w:type="dxa"/>
            <w:tcBorders>
              <w:top w:val="single" w:sz="4" w:space="0" w:color="000000"/>
              <w:left w:val="single" w:sz="4" w:space="0" w:color="000000"/>
              <w:bottom w:val="single" w:sz="4" w:space="0" w:color="000000"/>
            </w:tcBorders>
          </w:tcPr>
          <w:p w:rsidR="002667D9" w:rsidDel="00350415" w:rsidRDefault="002667D9" w:rsidP="001746EA">
            <w:pPr>
              <w:snapToGrid w:val="0"/>
              <w:rPr>
                <w:del w:id="4482" w:author="blake" w:date="2012-04-05T12:54:00Z"/>
              </w:rPr>
            </w:pPr>
            <w:del w:id="4483" w:author="blake" w:date="2012-04-05T12:54: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2667D9" w:rsidDel="00350415" w:rsidRDefault="002667D9" w:rsidP="001746EA">
            <w:pPr>
              <w:snapToGrid w:val="0"/>
              <w:rPr>
                <w:del w:id="4484" w:author="blake" w:date="2012-04-05T12:54:00Z"/>
              </w:rPr>
            </w:pPr>
          </w:p>
        </w:tc>
      </w:tr>
    </w:tbl>
    <w:p w:rsidR="002667D9" w:rsidRDefault="002667D9" w:rsidP="007B4CA2">
      <w:pPr>
        <w:pStyle w:val="CISNormal"/>
      </w:pPr>
    </w:p>
    <w:p w:rsidR="00A4021A" w:rsidRDefault="00A4021A" w:rsidP="00A4021A">
      <w:pPr>
        <w:pStyle w:val="CISRuleComponent"/>
      </w:pPr>
      <w:r>
        <w:t xml:space="preserve">Description: </w:t>
      </w:r>
    </w:p>
    <w:p w:rsidR="006305B3" w:rsidRDefault="006305B3" w:rsidP="006305B3">
      <w:r>
        <w:t xml:space="preserve">The </w:t>
      </w:r>
      <w:r w:rsidRPr="00F5009B">
        <w:rPr>
          <w:rFonts w:ascii="Courier New" w:hAnsi="Courier New" w:cs="Courier New"/>
        </w:rPr>
        <w:t>pam_cracklib</w:t>
      </w:r>
      <w:r>
        <w:t xml:space="preserve"> </w:t>
      </w:r>
      <w:r w:rsidR="00DD5736">
        <w:t>module checks</w:t>
      </w:r>
      <w:r>
        <w:t xml:space="preserve"> of the strength of passwords. It performs checks such as making sure a password is</w:t>
      </w:r>
      <w:r w:rsidR="00DD5736">
        <w:t xml:space="preserve"> not a</w:t>
      </w:r>
      <w:r>
        <w:t xml:space="preserve"> dictionary</w:t>
      </w:r>
      <w:r w:rsidR="00DD5736">
        <w:t xml:space="preserve"> word</w:t>
      </w:r>
      <w:r>
        <w:t>, it is a certain length, contains a mix of characters (e.g. alphabet, numeric, other)</w:t>
      </w:r>
      <w:r w:rsidR="00DD5736">
        <w:t xml:space="preserve"> and more</w:t>
      </w:r>
      <w:r>
        <w:t xml:space="preserve">. The following are definitions of the </w:t>
      </w:r>
      <w:r w:rsidR="007D2A44">
        <w:rPr>
          <w:rFonts w:ascii="Courier New" w:hAnsi="Courier New" w:cs="Courier New"/>
        </w:rPr>
        <w:t>pam_</w:t>
      </w:r>
      <w:r w:rsidRPr="00F5009B">
        <w:rPr>
          <w:rFonts w:ascii="Courier New" w:hAnsi="Courier New" w:cs="Courier New"/>
        </w:rPr>
        <w:t>crack</w:t>
      </w:r>
      <w:r w:rsidR="007D2A44">
        <w:rPr>
          <w:rFonts w:ascii="Courier New" w:hAnsi="Courier New" w:cs="Courier New"/>
        </w:rPr>
        <w:t>l</w:t>
      </w:r>
      <w:r w:rsidRPr="00F5009B">
        <w:rPr>
          <w:rFonts w:ascii="Courier New" w:hAnsi="Courier New" w:cs="Courier New"/>
        </w:rPr>
        <w:t>ib.so</w:t>
      </w:r>
      <w:r>
        <w:t xml:space="preserve"> options.</w:t>
      </w:r>
    </w:p>
    <w:p w:rsidR="006305B3" w:rsidRDefault="006305B3" w:rsidP="006305B3"/>
    <w:p w:rsidR="006305B3" w:rsidRDefault="006305B3" w:rsidP="0095741F">
      <w:pPr>
        <w:pStyle w:val="ListParagraph"/>
        <w:numPr>
          <w:ilvl w:val="0"/>
          <w:numId w:val="13"/>
        </w:numPr>
      </w:pPr>
      <w:r w:rsidRPr="00DD5736">
        <w:rPr>
          <w:rFonts w:ascii="Courier New" w:hAnsi="Courier New" w:cs="Courier New"/>
        </w:rPr>
        <w:lastRenderedPageBreak/>
        <w:t>try_first-pass</w:t>
      </w:r>
      <w:r>
        <w:t xml:space="preserve"> </w:t>
      </w:r>
      <w:r w:rsidR="001731CF">
        <w:t>-</w:t>
      </w:r>
      <w:r>
        <w:t xml:space="preserve"> retrieve the password from a previous stacked PAM module. If not available, then prompt the user for a password.</w:t>
      </w:r>
    </w:p>
    <w:p w:rsidR="006305B3" w:rsidRDefault="006305B3" w:rsidP="0095741F">
      <w:pPr>
        <w:pStyle w:val="ListParagraph"/>
        <w:numPr>
          <w:ilvl w:val="0"/>
          <w:numId w:val="13"/>
        </w:numPr>
      </w:pPr>
      <w:r w:rsidRPr="00DD5736">
        <w:rPr>
          <w:rFonts w:ascii="Courier New" w:hAnsi="Courier New" w:cs="Courier New"/>
        </w:rPr>
        <w:t>retry=3</w:t>
      </w:r>
      <w:r>
        <w:t xml:space="preserve"> </w:t>
      </w:r>
      <w:r w:rsidR="001731CF">
        <w:t>-</w:t>
      </w:r>
      <w:r>
        <w:t xml:space="preserve"> Allow 3 tries before sending back a failure.</w:t>
      </w:r>
    </w:p>
    <w:p w:rsidR="006305B3" w:rsidRDefault="006305B3" w:rsidP="0095741F">
      <w:pPr>
        <w:pStyle w:val="ListParagraph"/>
        <w:numPr>
          <w:ilvl w:val="0"/>
          <w:numId w:val="13"/>
        </w:numPr>
      </w:pPr>
      <w:r w:rsidRPr="00DD5736">
        <w:rPr>
          <w:rFonts w:ascii="Courier New" w:hAnsi="Courier New" w:cs="Courier New"/>
        </w:rPr>
        <w:t>minlen=14</w:t>
      </w:r>
      <w:r>
        <w:t xml:space="preserve"> </w:t>
      </w:r>
      <w:r w:rsidR="001731CF">
        <w:t>-</w:t>
      </w:r>
      <w:r>
        <w:t xml:space="preserve"> password must be 14 characters or more</w:t>
      </w:r>
    </w:p>
    <w:p w:rsidR="006305B3" w:rsidRDefault="006305B3" w:rsidP="0095741F">
      <w:pPr>
        <w:pStyle w:val="ListParagraph"/>
        <w:numPr>
          <w:ilvl w:val="0"/>
          <w:numId w:val="13"/>
        </w:numPr>
      </w:pPr>
      <w:r w:rsidRPr="00DD5736">
        <w:rPr>
          <w:rFonts w:ascii="Courier New" w:hAnsi="Courier New" w:cs="Courier New"/>
        </w:rPr>
        <w:t>dcredit=-1</w:t>
      </w:r>
      <w:r>
        <w:t xml:space="preserve"> </w:t>
      </w:r>
      <w:r w:rsidR="001731CF">
        <w:t>-</w:t>
      </w:r>
      <w:r>
        <w:t xml:space="preserve"> provide at least 1 digit</w:t>
      </w:r>
    </w:p>
    <w:p w:rsidR="006305B3" w:rsidRDefault="006305B3" w:rsidP="0095741F">
      <w:pPr>
        <w:pStyle w:val="ListParagraph"/>
        <w:numPr>
          <w:ilvl w:val="0"/>
          <w:numId w:val="13"/>
        </w:numPr>
      </w:pPr>
      <w:r w:rsidRPr="00DD5736">
        <w:rPr>
          <w:rFonts w:ascii="Courier New" w:hAnsi="Courier New" w:cs="Courier New"/>
        </w:rPr>
        <w:t>ucredit=-1</w:t>
      </w:r>
      <w:r>
        <w:t xml:space="preserve"> </w:t>
      </w:r>
      <w:r w:rsidR="001731CF">
        <w:t>-</w:t>
      </w:r>
      <w:r>
        <w:t xml:space="preserve"> provide at least one uppercase character</w:t>
      </w:r>
    </w:p>
    <w:p w:rsidR="006305B3" w:rsidRDefault="006305B3" w:rsidP="0095741F">
      <w:pPr>
        <w:pStyle w:val="ListParagraph"/>
        <w:numPr>
          <w:ilvl w:val="0"/>
          <w:numId w:val="13"/>
        </w:numPr>
      </w:pPr>
      <w:r w:rsidRPr="00DD5736">
        <w:rPr>
          <w:rFonts w:ascii="Courier New" w:hAnsi="Courier New" w:cs="Courier New"/>
        </w:rPr>
        <w:t>ocredit=-1</w:t>
      </w:r>
      <w:r>
        <w:t xml:space="preserve"> </w:t>
      </w:r>
      <w:r w:rsidR="001731CF">
        <w:t>-</w:t>
      </w:r>
      <w:r>
        <w:t xml:space="preserve"> provide at least one special character</w:t>
      </w:r>
    </w:p>
    <w:p w:rsidR="006305B3" w:rsidRDefault="006305B3" w:rsidP="0095741F">
      <w:pPr>
        <w:pStyle w:val="ListParagraph"/>
        <w:numPr>
          <w:ilvl w:val="0"/>
          <w:numId w:val="13"/>
        </w:numPr>
      </w:pPr>
      <w:r w:rsidRPr="00DD5736">
        <w:rPr>
          <w:rFonts w:ascii="Courier New" w:hAnsi="Courier New" w:cs="Courier New"/>
        </w:rPr>
        <w:t>lcredit=-1</w:t>
      </w:r>
      <w:r>
        <w:t xml:space="preserve"> </w:t>
      </w:r>
      <w:r w:rsidR="001731CF">
        <w:t>-</w:t>
      </w:r>
      <w:r>
        <w:t xml:space="preserve"> provide at least one lowercase character</w:t>
      </w:r>
    </w:p>
    <w:p w:rsidR="006305B3" w:rsidRDefault="006305B3" w:rsidP="006305B3"/>
    <w:p w:rsidR="006305B3" w:rsidRDefault="006305B3" w:rsidP="006305B3">
      <w:r>
        <w:t xml:space="preserve">The </w:t>
      </w:r>
      <w:r w:rsidR="00DD5736">
        <w:t>setting shown above is one</w:t>
      </w:r>
      <w:r>
        <w:t xml:space="preserve"> possible policy. Alter these values to conform to your own organization’s password policies.</w:t>
      </w:r>
    </w:p>
    <w:p w:rsidR="00A4021A" w:rsidRDefault="00A4021A" w:rsidP="00A4021A">
      <w:pPr>
        <w:pStyle w:val="CISRuleComponent"/>
      </w:pPr>
      <w:r w:rsidRPr="006C7502">
        <w:t>Rationale:</w:t>
      </w:r>
    </w:p>
    <w:p w:rsidR="006305B3" w:rsidRPr="006305B3" w:rsidRDefault="006305B3" w:rsidP="0049056B">
      <w:pPr>
        <w:pStyle w:val="CISRuleComponent"/>
        <w:spacing w:before="0"/>
        <w:rPr>
          <w:b w:val="0"/>
        </w:rPr>
      </w:pPr>
      <w:r>
        <w:rPr>
          <w:b w:val="0"/>
        </w:rPr>
        <w:t xml:space="preserve">Strong passwords protect systems from being hacked through brute force methods. </w:t>
      </w:r>
    </w:p>
    <w:p w:rsidR="00A4021A" w:rsidRDefault="00A4021A" w:rsidP="00A4021A">
      <w:pPr>
        <w:pStyle w:val="CISRuleComponent"/>
      </w:pPr>
      <w:r>
        <w:t>Remediation:</w:t>
      </w:r>
    </w:p>
    <w:p w:rsidR="00A4021A" w:rsidRPr="00FB132F" w:rsidRDefault="006305B3" w:rsidP="00FB132F">
      <w:pPr>
        <w:pStyle w:val="CISC0de"/>
        <w:pBdr>
          <w:bottom w:val="single" w:sz="4" w:space="0" w:color="auto"/>
        </w:pBdr>
      </w:pPr>
      <w:r w:rsidRPr="007B4CA2">
        <w:t xml:space="preserve"># </w:t>
      </w:r>
      <w:r w:rsidRPr="00FB132F">
        <w:t>ed /etc/pam.d/system-auth: &lt;&lt; END</w:t>
      </w:r>
    </w:p>
    <w:p w:rsidR="006305B3" w:rsidRPr="00FB132F" w:rsidRDefault="006305B3" w:rsidP="00FB132F">
      <w:pPr>
        <w:pStyle w:val="CISC0de"/>
        <w:pBdr>
          <w:bottom w:val="single" w:sz="4" w:space="0" w:color="auto"/>
        </w:pBdr>
      </w:pPr>
      <w:r w:rsidRPr="00FB132F">
        <w:t>/password.*requisite.*pam_cracklib.so/</w:t>
      </w:r>
    </w:p>
    <w:p w:rsidR="006305B3" w:rsidRPr="00FB132F" w:rsidRDefault="006305B3" w:rsidP="00FB132F">
      <w:pPr>
        <w:pStyle w:val="CISC0de"/>
        <w:pBdr>
          <w:bottom w:val="single" w:sz="4" w:space="0" w:color="auto"/>
        </w:pBdr>
      </w:pPr>
      <w:r w:rsidRPr="00FB132F">
        <w:t>d</w:t>
      </w:r>
    </w:p>
    <w:p w:rsidR="006305B3" w:rsidRPr="00FB132F" w:rsidRDefault="006305B3" w:rsidP="00FB132F">
      <w:pPr>
        <w:pStyle w:val="CISC0de"/>
        <w:pBdr>
          <w:bottom w:val="single" w:sz="4" w:space="0" w:color="auto"/>
        </w:pBdr>
      </w:pPr>
      <w:r w:rsidRPr="00FB132F">
        <w:t>a</w:t>
      </w:r>
    </w:p>
    <w:p w:rsidR="006305B3" w:rsidRPr="00FB132F" w:rsidRDefault="007D2A44" w:rsidP="00FB132F">
      <w:pPr>
        <w:pStyle w:val="CISC0de"/>
        <w:pBdr>
          <w:bottom w:val="single" w:sz="4" w:space="0" w:color="auto"/>
        </w:pBdr>
      </w:pPr>
      <w:r>
        <w:t>password</w:t>
      </w:r>
      <w:r>
        <w:tab/>
        <w:t>required</w:t>
      </w:r>
      <w:r>
        <w:tab/>
        <w:t>pam_</w:t>
      </w:r>
      <w:r w:rsidR="006305B3" w:rsidRPr="00FB132F">
        <w:t>cracklib.so try_first_pass retry=3 minlen=14,dcredit=-1,ucredit=-1,ocredit=-1 lcredit=-1</w:t>
      </w:r>
    </w:p>
    <w:p w:rsidR="006305B3" w:rsidRPr="00FB132F" w:rsidRDefault="006305B3" w:rsidP="00FB132F">
      <w:pPr>
        <w:pStyle w:val="CISC0de"/>
        <w:pBdr>
          <w:bottom w:val="single" w:sz="4" w:space="0" w:color="auto"/>
        </w:pBdr>
      </w:pPr>
      <w:r w:rsidRPr="00FB132F">
        <w:t>.</w:t>
      </w:r>
    </w:p>
    <w:p w:rsidR="006305B3" w:rsidRPr="00FB132F" w:rsidRDefault="006305B3" w:rsidP="00FB132F">
      <w:pPr>
        <w:pStyle w:val="CISC0de"/>
        <w:pBdr>
          <w:bottom w:val="single" w:sz="4" w:space="0" w:color="auto"/>
        </w:pBdr>
      </w:pPr>
      <w:r w:rsidRPr="00FB132F">
        <w:t>w</w:t>
      </w:r>
    </w:p>
    <w:p w:rsidR="006305B3" w:rsidRPr="00FB132F" w:rsidRDefault="006305B3" w:rsidP="00FB132F">
      <w:pPr>
        <w:pStyle w:val="CISC0de"/>
        <w:pBdr>
          <w:bottom w:val="single" w:sz="4" w:space="0" w:color="auto"/>
        </w:pBdr>
      </w:pPr>
      <w:r w:rsidRPr="00FB132F">
        <w:t>q</w:t>
      </w:r>
    </w:p>
    <w:p w:rsidR="006305B3" w:rsidRPr="00FB132F" w:rsidRDefault="006305B3" w:rsidP="00FB132F">
      <w:pPr>
        <w:pStyle w:val="CISC0de"/>
        <w:pBdr>
          <w:bottom w:val="single" w:sz="4" w:space="0" w:color="auto"/>
        </w:pBdr>
      </w:pPr>
      <w:r w:rsidRPr="00FB132F">
        <w:t>END</w:t>
      </w:r>
    </w:p>
    <w:p w:rsidR="00A4021A" w:rsidRDefault="00A4021A" w:rsidP="00A4021A">
      <w:pPr>
        <w:pStyle w:val="CISRuleComponent"/>
        <w:spacing w:before="240"/>
      </w:pPr>
      <w:r>
        <w:t>Audit:</w:t>
      </w:r>
    </w:p>
    <w:p w:rsidR="00A4021A" w:rsidRDefault="00A4021A" w:rsidP="00A4021A">
      <w:pPr>
        <w:pStyle w:val="CISNormal"/>
      </w:pPr>
      <w:r>
        <w:t xml:space="preserve">Perform the following to determine </w:t>
      </w:r>
      <w:r w:rsidR="00DD5736">
        <w:t xml:space="preserve">the current settings in the </w:t>
      </w:r>
      <w:r w:rsidR="00DD5736" w:rsidRPr="00F5009B">
        <w:rPr>
          <w:rFonts w:ascii="Courier New" w:hAnsi="Courier New" w:cs="Courier New"/>
        </w:rPr>
        <w:t>pam</w:t>
      </w:r>
      <w:r w:rsidR="007D2A44">
        <w:rPr>
          <w:rFonts w:ascii="Courier New" w:hAnsi="Courier New" w:cs="Courier New"/>
        </w:rPr>
        <w:t>_</w:t>
      </w:r>
      <w:r w:rsidR="00DD5736" w:rsidRPr="00F5009B">
        <w:rPr>
          <w:rFonts w:ascii="Courier New" w:hAnsi="Courier New" w:cs="Courier New"/>
        </w:rPr>
        <w:t>crack</w:t>
      </w:r>
      <w:r w:rsidR="003C143A">
        <w:rPr>
          <w:rFonts w:ascii="Courier New" w:hAnsi="Courier New" w:cs="Courier New"/>
        </w:rPr>
        <w:t>l</w:t>
      </w:r>
      <w:r w:rsidR="00DD5736" w:rsidRPr="00F5009B">
        <w:rPr>
          <w:rFonts w:ascii="Courier New" w:hAnsi="Courier New" w:cs="Courier New"/>
        </w:rPr>
        <w:t>ib.so</w:t>
      </w:r>
      <w:r w:rsidR="00DD5736" w:rsidRPr="0049056B">
        <w:t xml:space="preserve"> </w:t>
      </w:r>
      <w:r w:rsidR="00DD5736" w:rsidRPr="00DD5736">
        <w:t>file.</w:t>
      </w:r>
    </w:p>
    <w:p w:rsidR="00A4021A" w:rsidRPr="007B4CA2" w:rsidRDefault="006305B3" w:rsidP="00FB132F">
      <w:pPr>
        <w:pStyle w:val="CISC0de"/>
        <w:pBdr>
          <w:bottom w:val="single" w:sz="4" w:space="0" w:color="auto"/>
        </w:pBdr>
      </w:pPr>
      <w:r w:rsidRPr="007B4CA2">
        <w:t>#</w:t>
      </w:r>
      <w:r w:rsidR="00DD5736" w:rsidRPr="007B4CA2">
        <w:t xml:space="preserve"> </w:t>
      </w:r>
      <w:r w:rsidRPr="00FB132F">
        <w:t>grep pam</w:t>
      </w:r>
      <w:r w:rsidR="007D2A44">
        <w:t>_</w:t>
      </w:r>
      <w:r w:rsidRPr="00FB132F">
        <w:t>cracklib.so /etc/pam.d/system-auth</w:t>
      </w:r>
    </w:p>
    <w:p w:rsidR="00A4021A" w:rsidRPr="007B4CA2" w:rsidRDefault="006305B3" w:rsidP="00FB132F">
      <w:pPr>
        <w:pStyle w:val="CISC0de"/>
        <w:pBdr>
          <w:bottom w:val="single" w:sz="4" w:space="0" w:color="auto"/>
        </w:pBdr>
      </w:pPr>
      <w:r w:rsidRPr="007B4CA2">
        <w:t>password</w:t>
      </w:r>
      <w:r w:rsidRPr="007B4CA2">
        <w:tab/>
        <w:t>required</w:t>
      </w:r>
      <w:r w:rsidRPr="007B4CA2">
        <w:tab/>
        <w:t>pam</w:t>
      </w:r>
      <w:r w:rsidR="007D2A44">
        <w:t>_</w:t>
      </w:r>
      <w:r w:rsidRPr="007B4CA2">
        <w:t>cracklib.so try_first_pass retry=3 minlen=14,dcredit=-1,ucredit=-1,ocredit=-1 lcredit=-1</w:t>
      </w:r>
    </w:p>
    <w:p w:rsidR="00A4021A" w:rsidRPr="000D6C34" w:rsidRDefault="00A4021A" w:rsidP="00A4021A">
      <w:r>
        <w:tab/>
      </w:r>
    </w:p>
    <w:p w:rsidR="004F5F0D" w:rsidRDefault="003C143A" w:rsidP="006E606D">
      <w:pPr>
        <w:pStyle w:val="Heading3"/>
        <w:tabs>
          <w:tab w:val="center" w:pos="990"/>
        </w:tabs>
        <w:ind w:left="360"/>
      </w:pPr>
      <w:bookmarkStart w:id="4485" w:name="_Toc328948839"/>
      <w:r>
        <w:t xml:space="preserve">Set </w:t>
      </w:r>
      <w:r w:rsidR="00D94ED3">
        <w:t xml:space="preserve">Strong </w:t>
      </w:r>
      <w:r>
        <w:t>P</w:t>
      </w:r>
      <w:r w:rsidR="00A4021A">
        <w:t>ass</w:t>
      </w:r>
      <w:r>
        <w:t xml:space="preserve">word </w:t>
      </w:r>
      <w:r w:rsidR="00D94ED3">
        <w:t>Creation Policy</w:t>
      </w:r>
      <w:r>
        <w:t xml:space="preserve"> U</w:t>
      </w:r>
      <w:r w:rsidR="00A4021A">
        <w:t xml:space="preserve">sing </w:t>
      </w:r>
      <w:r w:rsidR="00A4021A" w:rsidRPr="005975A9">
        <w:rPr>
          <w:rStyle w:val="CodeChar"/>
          <w:sz w:val="28"/>
          <w:szCs w:val="28"/>
        </w:rPr>
        <w:t>pam_passwdqc</w:t>
      </w:r>
      <w:bookmarkEnd w:id="4485"/>
    </w:p>
    <w:tbl>
      <w:tblPr>
        <w:tblW w:w="0" w:type="auto"/>
        <w:tblInd w:w="462" w:type="dxa"/>
        <w:tblLayout w:type="fixed"/>
        <w:tblLook w:val="0000" w:firstRow="0" w:lastRow="0" w:firstColumn="0" w:lastColumn="0" w:noHBand="0" w:noVBand="0"/>
      </w:tblPr>
      <w:tblGrid>
        <w:gridCol w:w="3451"/>
        <w:gridCol w:w="4894"/>
      </w:tblGrid>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667D9" w:rsidRDefault="002667D9" w:rsidP="001746EA">
            <w:pPr>
              <w:snapToGrid w:val="0"/>
            </w:pPr>
            <w:r>
              <w:t>Level-I</w:t>
            </w:r>
          </w:p>
        </w:tc>
      </w:tr>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2667D9" w:rsidRDefault="002667D9" w:rsidP="001746EA">
            <w:pPr>
              <w:snapToGrid w:val="0"/>
            </w:pPr>
            <w:r>
              <w:t>N/A</w:t>
            </w:r>
          </w:p>
        </w:tc>
      </w:tr>
      <w:tr w:rsidR="002667D9" w:rsidTr="001746EA">
        <w:trPr>
          <w:trHeight w:val="256"/>
        </w:trPr>
        <w:tc>
          <w:tcPr>
            <w:tcW w:w="3451" w:type="dxa"/>
            <w:tcBorders>
              <w:left w:val="single" w:sz="4" w:space="0" w:color="000000"/>
              <w:bottom w:val="single" w:sz="4" w:space="0" w:color="000000"/>
            </w:tcBorders>
          </w:tcPr>
          <w:p w:rsidR="002667D9" w:rsidRDefault="002667D9" w:rsidP="001746EA">
            <w:pPr>
              <w:snapToGrid w:val="0"/>
            </w:pPr>
            <w:r>
              <w:t>Reboot Required</w:t>
            </w:r>
          </w:p>
        </w:tc>
        <w:tc>
          <w:tcPr>
            <w:tcW w:w="4894" w:type="dxa"/>
            <w:tcBorders>
              <w:left w:val="single" w:sz="4" w:space="0" w:color="000000"/>
              <w:bottom w:val="single" w:sz="4" w:space="0" w:color="000000"/>
              <w:right w:val="single" w:sz="4" w:space="0" w:color="000000"/>
            </w:tcBorders>
          </w:tcPr>
          <w:p w:rsidR="002667D9" w:rsidRDefault="009168D9" w:rsidP="001746EA">
            <w:pPr>
              <w:snapToGrid w:val="0"/>
            </w:pPr>
            <w:r>
              <w:t>No</w:t>
            </w:r>
          </w:p>
        </w:tc>
      </w:tr>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2667D9" w:rsidRDefault="006D7925" w:rsidP="001746EA">
            <w:pPr>
              <w:snapToGrid w:val="0"/>
            </w:pPr>
            <w:r>
              <w:t>Yes</w:t>
            </w:r>
          </w:p>
        </w:tc>
      </w:tr>
      <w:tr w:rsidR="002667D9" w:rsidDel="00350415" w:rsidTr="001746EA">
        <w:trPr>
          <w:trHeight w:val="256"/>
          <w:del w:id="4486" w:author="blake" w:date="2012-04-05T12:54:00Z"/>
        </w:trPr>
        <w:tc>
          <w:tcPr>
            <w:tcW w:w="3451" w:type="dxa"/>
            <w:tcBorders>
              <w:top w:val="single" w:sz="4" w:space="0" w:color="000000"/>
              <w:left w:val="single" w:sz="4" w:space="0" w:color="000000"/>
              <w:bottom w:val="single" w:sz="4" w:space="0" w:color="000000"/>
            </w:tcBorders>
          </w:tcPr>
          <w:p w:rsidR="002667D9" w:rsidDel="00350415" w:rsidRDefault="002667D9" w:rsidP="001746EA">
            <w:pPr>
              <w:snapToGrid w:val="0"/>
              <w:rPr>
                <w:del w:id="4487" w:author="blake" w:date="2012-04-05T12:54:00Z"/>
              </w:rPr>
            </w:pPr>
            <w:del w:id="4488" w:author="blake" w:date="2012-04-05T12:54: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2667D9" w:rsidDel="00350415" w:rsidRDefault="002667D9" w:rsidP="001746EA">
            <w:pPr>
              <w:snapToGrid w:val="0"/>
              <w:rPr>
                <w:del w:id="4489" w:author="blake" w:date="2012-04-05T12:54:00Z"/>
              </w:rPr>
            </w:pPr>
          </w:p>
        </w:tc>
      </w:tr>
    </w:tbl>
    <w:p w:rsidR="002667D9" w:rsidRDefault="002667D9" w:rsidP="007B4CA2">
      <w:pPr>
        <w:pStyle w:val="CISNormal"/>
      </w:pPr>
    </w:p>
    <w:p w:rsidR="004F1CDB" w:rsidRDefault="00A4021A" w:rsidP="00A4021A">
      <w:pPr>
        <w:pStyle w:val="CISRuleComponent"/>
      </w:pPr>
      <w:r>
        <w:t xml:space="preserve">Description: </w:t>
      </w:r>
    </w:p>
    <w:p w:rsidR="00C47F86" w:rsidRPr="004F1CDB" w:rsidRDefault="00F5009B" w:rsidP="004F1CDB">
      <w:pPr>
        <w:pStyle w:val="CISNormal"/>
      </w:pPr>
      <w:r w:rsidRPr="004F1CDB">
        <w:t xml:space="preserve">The </w:t>
      </w:r>
      <w:r>
        <w:rPr>
          <w:rFonts w:ascii="Courier New" w:hAnsi="Courier New" w:cs="Courier New"/>
          <w:kern w:val="0"/>
          <w:szCs w:val="24"/>
        </w:rPr>
        <w:t>p</w:t>
      </w:r>
      <w:r w:rsidR="00C47F86" w:rsidRPr="00F5009B">
        <w:rPr>
          <w:rFonts w:ascii="Courier New" w:hAnsi="Courier New" w:cs="Courier New"/>
          <w:kern w:val="0"/>
          <w:szCs w:val="24"/>
        </w:rPr>
        <w:t>am_passwdqc.so</w:t>
      </w:r>
      <w:r w:rsidR="00C47F86">
        <w:t xml:space="preserve"> </w:t>
      </w:r>
      <w:r>
        <w:t xml:space="preserve">module checks for </w:t>
      </w:r>
      <w:r w:rsidR="00C47F86">
        <w:t xml:space="preserve">a password strength </w:t>
      </w:r>
      <w:r>
        <w:t>in</w:t>
      </w:r>
      <w:r w:rsidR="00C47F86">
        <w:t xml:space="preserve"> PAM configured password changing programs. In addition to checking passwords, it can also support passphrases. All features are optional and can be changed without rebuilding. The configuration line below describes the kinds of passwords that are allowed:</w:t>
      </w:r>
    </w:p>
    <w:p w:rsidR="00C47F86" w:rsidRDefault="00C47F86" w:rsidP="00A4021A">
      <w:pPr>
        <w:pStyle w:val="CISRuleComponent"/>
        <w:rPr>
          <w:b w:val="0"/>
        </w:rPr>
      </w:pPr>
      <w:r w:rsidRPr="007B4CA2">
        <w:rPr>
          <w:rFonts w:ascii="Courier New" w:hAnsi="Courier New" w:cs="Courier New"/>
          <w:bCs w:val="0"/>
          <w:kern w:val="0"/>
          <w:szCs w:val="24"/>
        </w:rPr>
        <w:lastRenderedPageBreak/>
        <w:t>min=N0, N1, N2, N3,N4</w:t>
      </w:r>
      <w:r>
        <w:rPr>
          <w:b w:val="0"/>
        </w:rPr>
        <w:t xml:space="preserve"> where </w:t>
      </w:r>
    </w:p>
    <w:p w:rsidR="00C47F86" w:rsidRDefault="00C47F86" w:rsidP="00A4021A">
      <w:pPr>
        <w:pStyle w:val="CISRuleComponent"/>
        <w:rPr>
          <w:b w:val="0"/>
        </w:rPr>
      </w:pPr>
      <w:r w:rsidRPr="007B4CA2">
        <w:rPr>
          <w:rFonts w:ascii="Courier New" w:hAnsi="Courier New" w:cs="Courier New"/>
          <w:bCs w:val="0"/>
          <w:kern w:val="0"/>
          <w:szCs w:val="24"/>
        </w:rPr>
        <w:t>N0</w:t>
      </w:r>
      <w:r>
        <w:rPr>
          <w:b w:val="0"/>
        </w:rPr>
        <w:t xml:space="preserve"> </w:t>
      </w:r>
      <w:r w:rsidR="001731CF">
        <w:rPr>
          <w:b w:val="0"/>
        </w:rPr>
        <w:t>-</w:t>
      </w:r>
      <w:r>
        <w:rPr>
          <w:b w:val="0"/>
        </w:rPr>
        <w:t xml:space="preserve"> passwords consisting of one character class only (e.g. digits, lower case, upper case, other characters)</w:t>
      </w:r>
      <w:r w:rsidR="0078518C">
        <w:rPr>
          <w:b w:val="0"/>
        </w:rPr>
        <w:t xml:space="preserve"> (disabled in this configuration)</w:t>
      </w:r>
    </w:p>
    <w:p w:rsidR="00C47F86" w:rsidRDefault="00C47F86" w:rsidP="00A4021A">
      <w:pPr>
        <w:pStyle w:val="CISRuleComponent"/>
        <w:rPr>
          <w:b w:val="0"/>
        </w:rPr>
      </w:pPr>
      <w:r w:rsidRPr="007B4CA2">
        <w:rPr>
          <w:rFonts w:ascii="Courier New" w:hAnsi="Courier New" w:cs="Courier New"/>
          <w:bCs w:val="0"/>
          <w:kern w:val="0"/>
          <w:szCs w:val="24"/>
        </w:rPr>
        <w:t>N1</w:t>
      </w:r>
      <w:r>
        <w:rPr>
          <w:b w:val="0"/>
        </w:rPr>
        <w:t xml:space="preserve"> </w:t>
      </w:r>
      <w:r w:rsidR="001731CF">
        <w:rPr>
          <w:b w:val="0"/>
        </w:rPr>
        <w:t>-</w:t>
      </w:r>
      <w:r>
        <w:rPr>
          <w:b w:val="0"/>
        </w:rPr>
        <w:t xml:space="preserve"> passwords consisting of two character classes</w:t>
      </w:r>
      <w:r w:rsidR="0078518C">
        <w:rPr>
          <w:b w:val="0"/>
        </w:rPr>
        <w:t xml:space="preserve"> (disabled in this configuration)</w:t>
      </w:r>
    </w:p>
    <w:p w:rsidR="00C47F86" w:rsidRDefault="00C47F86" w:rsidP="00A4021A">
      <w:pPr>
        <w:pStyle w:val="CISRuleComponent"/>
        <w:rPr>
          <w:b w:val="0"/>
        </w:rPr>
      </w:pPr>
      <w:r w:rsidRPr="007B4CA2">
        <w:rPr>
          <w:rFonts w:ascii="Courier New" w:hAnsi="Courier New" w:cs="Courier New"/>
          <w:bCs w:val="0"/>
          <w:kern w:val="0"/>
          <w:szCs w:val="24"/>
        </w:rPr>
        <w:t>N2</w:t>
      </w:r>
      <w:r>
        <w:rPr>
          <w:b w:val="0"/>
        </w:rPr>
        <w:t xml:space="preserve"> </w:t>
      </w:r>
      <w:r w:rsidR="001731CF">
        <w:rPr>
          <w:b w:val="0"/>
        </w:rPr>
        <w:t>-</w:t>
      </w:r>
      <w:r>
        <w:rPr>
          <w:b w:val="0"/>
        </w:rPr>
        <w:t xml:space="preserve"> passphrases. Note passphrases must contain a sufficient number of words (default is 3. It can be changed by setting passphrase=N, where N is the number of words</w:t>
      </w:r>
      <w:r w:rsidR="0078518C">
        <w:rPr>
          <w:b w:val="0"/>
        </w:rPr>
        <w:t>) (minimum of 16 characters)</w:t>
      </w:r>
    </w:p>
    <w:p w:rsidR="00C47F86" w:rsidRDefault="00C47F86" w:rsidP="00A4021A">
      <w:pPr>
        <w:pStyle w:val="CISRuleComponent"/>
        <w:rPr>
          <w:b w:val="0"/>
        </w:rPr>
      </w:pPr>
      <w:r w:rsidRPr="007B4CA2">
        <w:rPr>
          <w:rFonts w:ascii="Courier New" w:hAnsi="Courier New" w:cs="Courier New"/>
          <w:bCs w:val="0"/>
          <w:kern w:val="0"/>
          <w:szCs w:val="24"/>
        </w:rPr>
        <w:t>N3</w:t>
      </w:r>
      <w:r>
        <w:rPr>
          <w:b w:val="0"/>
        </w:rPr>
        <w:t xml:space="preserve"> </w:t>
      </w:r>
      <w:r w:rsidR="001731CF">
        <w:rPr>
          <w:b w:val="0"/>
        </w:rPr>
        <w:t>-</w:t>
      </w:r>
      <w:r>
        <w:rPr>
          <w:b w:val="0"/>
        </w:rPr>
        <w:t xml:space="preserve"> passwords consisting of three character classes</w:t>
      </w:r>
      <w:r w:rsidR="0078518C">
        <w:rPr>
          <w:b w:val="0"/>
        </w:rPr>
        <w:t xml:space="preserve"> (minimum of 12 characters)</w:t>
      </w:r>
    </w:p>
    <w:p w:rsidR="0078518C" w:rsidRDefault="00C47F86" w:rsidP="00A4021A">
      <w:pPr>
        <w:pStyle w:val="CISRuleComponent"/>
        <w:rPr>
          <w:b w:val="0"/>
        </w:rPr>
      </w:pPr>
      <w:r w:rsidRPr="007B4CA2">
        <w:rPr>
          <w:rFonts w:ascii="Courier New" w:hAnsi="Courier New" w:cs="Courier New"/>
          <w:bCs w:val="0"/>
          <w:kern w:val="0"/>
          <w:szCs w:val="24"/>
        </w:rPr>
        <w:t>N4</w:t>
      </w:r>
      <w:r>
        <w:rPr>
          <w:b w:val="0"/>
        </w:rPr>
        <w:t xml:space="preserve"> </w:t>
      </w:r>
      <w:r w:rsidR="001731CF">
        <w:rPr>
          <w:b w:val="0"/>
        </w:rPr>
        <w:t>-</w:t>
      </w:r>
      <w:r>
        <w:rPr>
          <w:b w:val="0"/>
        </w:rPr>
        <w:t xml:space="preserve"> passwords consisting </w:t>
      </w:r>
      <w:r w:rsidR="0078518C">
        <w:rPr>
          <w:b w:val="0"/>
        </w:rPr>
        <w:t>of four characters classes (minimum of 8 characters)</w:t>
      </w:r>
    </w:p>
    <w:p w:rsidR="0078518C" w:rsidRPr="00C47F86" w:rsidRDefault="0078518C" w:rsidP="00A4021A">
      <w:pPr>
        <w:pStyle w:val="CISRuleComponent"/>
        <w:rPr>
          <w:b w:val="0"/>
        </w:rPr>
      </w:pPr>
      <w:r>
        <w:rPr>
          <w:b w:val="0"/>
        </w:rPr>
        <w:t xml:space="preserve">There are a number of other options available for </w:t>
      </w:r>
      <w:r w:rsidRPr="001F4501">
        <w:rPr>
          <w:rFonts w:ascii="Courier New" w:hAnsi="Courier New" w:cs="Courier New"/>
          <w:b w:val="0"/>
          <w:bCs w:val="0"/>
          <w:kern w:val="0"/>
          <w:szCs w:val="24"/>
        </w:rPr>
        <w:t>pam_passwdqc</w:t>
      </w:r>
      <w:r w:rsidR="00DD5736">
        <w:rPr>
          <w:b w:val="0"/>
        </w:rPr>
        <w:t xml:space="preserve"> that can be set. Configure t</w:t>
      </w:r>
      <w:r>
        <w:rPr>
          <w:b w:val="0"/>
        </w:rPr>
        <w:t>he module to support your organization’s password policy.</w:t>
      </w:r>
    </w:p>
    <w:p w:rsidR="004F1CDB" w:rsidRDefault="00A4021A" w:rsidP="00A4021A">
      <w:pPr>
        <w:pStyle w:val="CISRuleComponent"/>
      </w:pPr>
      <w:r w:rsidRPr="006C7502">
        <w:t>Rationale:</w:t>
      </w:r>
    </w:p>
    <w:p w:rsidR="0078518C" w:rsidRPr="008C5324" w:rsidRDefault="00134F64" w:rsidP="004F1CDB">
      <w:pPr>
        <w:pStyle w:val="CISNormal"/>
      </w:pPr>
      <w:r>
        <w:t>The</w:t>
      </w:r>
      <w:r w:rsidR="00550A26">
        <w:t xml:space="preserve"> </w:t>
      </w:r>
      <w:r w:rsidR="00550A26" w:rsidRPr="00936939">
        <w:rPr>
          <w:rFonts w:ascii="Courier New" w:hAnsi="Courier New" w:cs="Courier New"/>
          <w:kern w:val="0"/>
          <w:szCs w:val="24"/>
        </w:rPr>
        <w:t>passwdqc</w:t>
      </w:r>
      <w:r w:rsidRPr="00936939">
        <w:rPr>
          <w:rFonts w:ascii="Courier New" w:hAnsi="Courier New" w:cs="Courier New"/>
          <w:kern w:val="0"/>
          <w:szCs w:val="24"/>
        </w:rPr>
        <w:t>.so</w:t>
      </w:r>
      <w:r>
        <w:t xml:space="preserve"> module</w:t>
      </w:r>
      <w:r w:rsidR="00550A26">
        <w:t xml:space="preserve"> provides for stronger passwords </w:t>
      </w:r>
      <w:r>
        <w:t xml:space="preserve">to </w:t>
      </w:r>
      <w:r w:rsidR="0078518C">
        <w:t>deter brute force password attacks on systems.</w:t>
      </w:r>
    </w:p>
    <w:p w:rsidR="00A4021A" w:rsidRDefault="00A4021A" w:rsidP="00A4021A">
      <w:pPr>
        <w:pStyle w:val="CISRuleComponent"/>
      </w:pPr>
      <w:r>
        <w:t>Remediation:</w:t>
      </w:r>
    </w:p>
    <w:p w:rsidR="00A4021A" w:rsidRPr="008C5324" w:rsidRDefault="00C47F86" w:rsidP="00FB132F">
      <w:pPr>
        <w:pStyle w:val="CISC0de"/>
        <w:pBdr>
          <w:bottom w:val="single" w:sz="4" w:space="0" w:color="auto"/>
        </w:pBdr>
      </w:pPr>
      <w:r w:rsidRPr="008C5324">
        <w:t># ed /etc/pam.d/system-auth &lt;&lt; END</w:t>
      </w:r>
    </w:p>
    <w:p w:rsidR="00C47F86" w:rsidRPr="008C5324" w:rsidRDefault="00C47F86" w:rsidP="00FB132F">
      <w:pPr>
        <w:pStyle w:val="CISC0de"/>
        <w:pBdr>
          <w:bottom w:val="single" w:sz="4" w:space="0" w:color="auto"/>
        </w:pBdr>
      </w:pPr>
      <w:r w:rsidRPr="008C5324">
        <w:t>/pam_cracklib.so/</w:t>
      </w:r>
    </w:p>
    <w:p w:rsidR="00C47F86" w:rsidRPr="008C5324" w:rsidRDefault="00C47F86" w:rsidP="00FB132F">
      <w:pPr>
        <w:pStyle w:val="CISC0de"/>
        <w:pBdr>
          <w:bottom w:val="single" w:sz="4" w:space="0" w:color="auto"/>
        </w:pBdr>
      </w:pPr>
      <w:r w:rsidRPr="008C5324">
        <w:t>d</w:t>
      </w:r>
    </w:p>
    <w:p w:rsidR="00C47F86" w:rsidRPr="008C5324" w:rsidRDefault="00C47F86" w:rsidP="00FB132F">
      <w:pPr>
        <w:pStyle w:val="CISC0de"/>
        <w:pBdr>
          <w:bottom w:val="single" w:sz="4" w:space="0" w:color="auto"/>
        </w:pBdr>
      </w:pPr>
      <w:r w:rsidRPr="008C5324">
        <w:t>a</w:t>
      </w:r>
    </w:p>
    <w:p w:rsidR="00C47F86" w:rsidRPr="008C5324" w:rsidRDefault="00C47F86" w:rsidP="00FB132F">
      <w:pPr>
        <w:pStyle w:val="CISC0de"/>
        <w:pBdr>
          <w:bottom w:val="single" w:sz="4" w:space="0" w:color="auto"/>
        </w:pBdr>
      </w:pPr>
      <w:r w:rsidRPr="008C5324">
        <w:t>password</w:t>
      </w:r>
      <w:r w:rsidRPr="008C5324">
        <w:tab/>
        <w:t>requisite</w:t>
      </w:r>
      <w:r w:rsidRPr="008C5324">
        <w:tab/>
        <w:t>pam_passwdqc.so min=disabled,disabled,16,12,8</w:t>
      </w:r>
    </w:p>
    <w:p w:rsidR="00C47F86" w:rsidRPr="008C5324" w:rsidRDefault="00C47F86" w:rsidP="00FB132F">
      <w:pPr>
        <w:pStyle w:val="CISC0de"/>
        <w:pBdr>
          <w:bottom w:val="single" w:sz="4" w:space="0" w:color="auto"/>
        </w:pBdr>
      </w:pPr>
      <w:r w:rsidRPr="008C5324">
        <w:t>.</w:t>
      </w:r>
    </w:p>
    <w:p w:rsidR="00C47F86" w:rsidRPr="008C5324" w:rsidRDefault="00C47F86" w:rsidP="00FB132F">
      <w:pPr>
        <w:pStyle w:val="CISC0de"/>
        <w:pBdr>
          <w:bottom w:val="single" w:sz="4" w:space="0" w:color="auto"/>
        </w:pBdr>
      </w:pPr>
      <w:r w:rsidRPr="008C5324">
        <w:t>w</w:t>
      </w:r>
    </w:p>
    <w:p w:rsidR="00C47F86" w:rsidRPr="008C5324" w:rsidRDefault="00C47F86" w:rsidP="00FB132F">
      <w:pPr>
        <w:pStyle w:val="CISC0de"/>
        <w:pBdr>
          <w:bottom w:val="single" w:sz="4" w:space="0" w:color="auto"/>
        </w:pBdr>
      </w:pPr>
      <w:r w:rsidRPr="008C5324">
        <w:t>q</w:t>
      </w:r>
    </w:p>
    <w:p w:rsidR="00C47F86" w:rsidRPr="008C5324" w:rsidRDefault="00C47F86" w:rsidP="00FB132F">
      <w:pPr>
        <w:pStyle w:val="CISC0de"/>
        <w:pBdr>
          <w:bottom w:val="single" w:sz="4" w:space="0" w:color="auto"/>
        </w:pBdr>
      </w:pPr>
      <w:r w:rsidRPr="008C5324">
        <w:t>END</w:t>
      </w:r>
    </w:p>
    <w:p w:rsidR="00A4021A" w:rsidRDefault="00A4021A" w:rsidP="00A4021A">
      <w:pPr>
        <w:pStyle w:val="CISRuleComponent"/>
        <w:spacing w:before="240"/>
      </w:pPr>
      <w:r>
        <w:t>Audit:</w:t>
      </w:r>
    </w:p>
    <w:p w:rsidR="00A4021A" w:rsidRDefault="00A4021A" w:rsidP="00A4021A">
      <w:pPr>
        <w:pStyle w:val="CISNormal"/>
      </w:pPr>
      <w:r>
        <w:t xml:space="preserve">Perform the following to determine </w:t>
      </w:r>
      <w:r w:rsidR="00DD5736">
        <w:t xml:space="preserve">the current settings in the </w:t>
      </w:r>
      <w:r w:rsidR="00DD5736" w:rsidRPr="00DD5736">
        <w:rPr>
          <w:rFonts w:ascii="Courier New" w:hAnsi="Courier New" w:cs="Courier New"/>
          <w:bCs w:val="0"/>
          <w:kern w:val="0"/>
          <w:szCs w:val="24"/>
        </w:rPr>
        <w:t>pam_passwdqc.so</w:t>
      </w:r>
      <w:r w:rsidR="00BC1AB1" w:rsidRPr="00BC1AB1">
        <w:t xml:space="preserve"> </w:t>
      </w:r>
      <w:r w:rsidR="00DD5736" w:rsidRPr="00DD5736">
        <w:t>module.</w:t>
      </w:r>
    </w:p>
    <w:p w:rsidR="00A4021A" w:rsidRPr="008C5324" w:rsidRDefault="00C47F86" w:rsidP="00FB132F">
      <w:pPr>
        <w:pStyle w:val="CISC0de"/>
        <w:pBdr>
          <w:bottom w:val="single" w:sz="4" w:space="0" w:color="auto"/>
        </w:pBdr>
      </w:pPr>
      <w:r w:rsidRPr="008C5324">
        <w:t>#</w:t>
      </w:r>
      <w:r w:rsidR="00DD5736" w:rsidRPr="008C5324">
        <w:t xml:space="preserve"> </w:t>
      </w:r>
      <w:r w:rsidRPr="008C5324">
        <w:t>grep pam_passwdqc.so /etc/pam.d/system-auth</w:t>
      </w:r>
    </w:p>
    <w:p w:rsidR="00A4021A" w:rsidRPr="008C5324" w:rsidRDefault="00C47F86" w:rsidP="00FB132F">
      <w:pPr>
        <w:pStyle w:val="CISC0de"/>
        <w:pBdr>
          <w:bottom w:val="single" w:sz="4" w:space="0" w:color="auto"/>
        </w:pBdr>
      </w:pPr>
      <w:r w:rsidRPr="008C5324">
        <w:t>password</w:t>
      </w:r>
      <w:r w:rsidRPr="008C5324">
        <w:tab/>
        <w:t>requisite</w:t>
      </w:r>
      <w:r w:rsidRPr="008C5324">
        <w:tab/>
        <w:t>pam_passwdqc.so min=disabled,disabled,16,12,8</w:t>
      </w:r>
    </w:p>
    <w:p w:rsidR="00A4021A" w:rsidRDefault="00A4021A" w:rsidP="00A4021A"/>
    <w:p w:rsidR="00134F64" w:rsidRDefault="00134F64" w:rsidP="00936939">
      <w:pPr>
        <w:pStyle w:val="CISRuleComponent"/>
        <w:spacing w:before="240"/>
      </w:pPr>
      <w:r>
        <w:t>Note:</w:t>
      </w:r>
    </w:p>
    <w:p w:rsidR="00134F64" w:rsidRPr="003C143A" w:rsidRDefault="00134F64" w:rsidP="00A4021A">
      <w:r>
        <w:t>These password security measures apply to</w:t>
      </w:r>
      <w:r w:rsidR="00962EF0">
        <w:t>,;</w:t>
      </w:r>
      <w:r>
        <w:t xml:space="preserve"> local passwords only. The organization may have password strength policies implemented by external systems such as LDAP or Active Directory. </w:t>
      </w:r>
    </w:p>
    <w:p w:rsidR="00A4021A" w:rsidRDefault="00A4021A" w:rsidP="00A4021A">
      <w:pPr>
        <w:pStyle w:val="CISRuleComponent"/>
      </w:pPr>
      <w:r>
        <w:t>References:</w:t>
      </w:r>
    </w:p>
    <w:p w:rsidR="00A4021A" w:rsidRDefault="001225DA" w:rsidP="0078518C">
      <w:pPr>
        <w:pStyle w:val="CISNormal"/>
      </w:pPr>
      <w:r>
        <w:t>See the L</w:t>
      </w:r>
      <w:r w:rsidR="0078518C">
        <w:t xml:space="preserve">inux man page for </w:t>
      </w:r>
      <w:r w:rsidR="0078518C" w:rsidRPr="001F4501">
        <w:rPr>
          <w:rFonts w:ascii="Courier New" w:hAnsi="Courier New" w:cs="Courier New"/>
          <w:bCs w:val="0"/>
          <w:kern w:val="0"/>
          <w:szCs w:val="24"/>
        </w:rPr>
        <w:t>pam_passwdqc</w:t>
      </w:r>
      <w:r w:rsidR="0078518C">
        <w:t xml:space="preserve"> (8) for more configuration information.</w:t>
      </w:r>
    </w:p>
    <w:p w:rsidR="00A4021A" w:rsidRDefault="003C143A" w:rsidP="006E606D">
      <w:pPr>
        <w:pStyle w:val="Heading3"/>
        <w:tabs>
          <w:tab w:val="center" w:pos="990"/>
        </w:tabs>
        <w:ind w:left="360"/>
      </w:pPr>
      <w:bookmarkStart w:id="4490" w:name="_Toc328948840"/>
      <w:r>
        <w:t>Set Lockout for Failed Password A</w:t>
      </w:r>
      <w:r w:rsidR="00A4021A">
        <w:t>ttempts</w:t>
      </w:r>
      <w:bookmarkEnd w:id="4490"/>
    </w:p>
    <w:tbl>
      <w:tblPr>
        <w:tblW w:w="0" w:type="auto"/>
        <w:tblInd w:w="462" w:type="dxa"/>
        <w:tblLayout w:type="fixed"/>
        <w:tblLook w:val="0000" w:firstRow="0" w:lastRow="0" w:firstColumn="0" w:lastColumn="0" w:noHBand="0" w:noVBand="0"/>
      </w:tblPr>
      <w:tblGrid>
        <w:gridCol w:w="3451"/>
        <w:gridCol w:w="4894"/>
      </w:tblGrid>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667D9" w:rsidRDefault="002667D9" w:rsidP="001746EA">
            <w:pPr>
              <w:snapToGrid w:val="0"/>
            </w:pPr>
            <w:r>
              <w:t>Level-I</w:t>
            </w:r>
          </w:p>
        </w:tc>
      </w:tr>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2667D9" w:rsidRDefault="002667D9" w:rsidP="001746EA">
            <w:pPr>
              <w:snapToGrid w:val="0"/>
            </w:pPr>
            <w:r>
              <w:t>N/A</w:t>
            </w:r>
          </w:p>
        </w:tc>
      </w:tr>
      <w:tr w:rsidR="002667D9" w:rsidTr="001746EA">
        <w:trPr>
          <w:trHeight w:val="256"/>
        </w:trPr>
        <w:tc>
          <w:tcPr>
            <w:tcW w:w="3451" w:type="dxa"/>
            <w:tcBorders>
              <w:left w:val="single" w:sz="4" w:space="0" w:color="000000"/>
              <w:bottom w:val="single" w:sz="4" w:space="0" w:color="000000"/>
            </w:tcBorders>
          </w:tcPr>
          <w:p w:rsidR="002667D9" w:rsidRDefault="002667D9" w:rsidP="001746EA">
            <w:pPr>
              <w:snapToGrid w:val="0"/>
            </w:pPr>
            <w:r>
              <w:lastRenderedPageBreak/>
              <w:t>Reboot Required</w:t>
            </w:r>
          </w:p>
        </w:tc>
        <w:tc>
          <w:tcPr>
            <w:tcW w:w="4894" w:type="dxa"/>
            <w:tcBorders>
              <w:left w:val="single" w:sz="4" w:space="0" w:color="000000"/>
              <w:bottom w:val="single" w:sz="4" w:space="0" w:color="000000"/>
              <w:right w:val="single" w:sz="4" w:space="0" w:color="000000"/>
            </w:tcBorders>
          </w:tcPr>
          <w:p w:rsidR="002667D9" w:rsidRDefault="009168D9" w:rsidP="001746EA">
            <w:pPr>
              <w:snapToGrid w:val="0"/>
            </w:pPr>
            <w:r>
              <w:t>No</w:t>
            </w:r>
          </w:p>
        </w:tc>
      </w:tr>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2667D9" w:rsidRDefault="002667D9" w:rsidP="001746EA">
            <w:pPr>
              <w:snapToGrid w:val="0"/>
            </w:pPr>
            <w:r>
              <w:t>No</w:t>
            </w:r>
          </w:p>
        </w:tc>
      </w:tr>
      <w:tr w:rsidR="002667D9" w:rsidDel="00350415" w:rsidTr="001746EA">
        <w:trPr>
          <w:trHeight w:val="256"/>
          <w:del w:id="4491" w:author="blake" w:date="2012-04-05T12:54:00Z"/>
        </w:trPr>
        <w:tc>
          <w:tcPr>
            <w:tcW w:w="3451" w:type="dxa"/>
            <w:tcBorders>
              <w:top w:val="single" w:sz="4" w:space="0" w:color="000000"/>
              <w:left w:val="single" w:sz="4" w:space="0" w:color="000000"/>
              <w:bottom w:val="single" w:sz="4" w:space="0" w:color="000000"/>
            </w:tcBorders>
          </w:tcPr>
          <w:p w:rsidR="002667D9" w:rsidDel="00350415" w:rsidRDefault="002667D9" w:rsidP="001746EA">
            <w:pPr>
              <w:snapToGrid w:val="0"/>
              <w:rPr>
                <w:del w:id="4492" w:author="blake" w:date="2012-04-05T12:54:00Z"/>
              </w:rPr>
            </w:pPr>
            <w:del w:id="4493" w:author="blake" w:date="2012-04-05T12:54: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2667D9" w:rsidDel="00350415" w:rsidRDefault="002667D9" w:rsidP="001746EA">
            <w:pPr>
              <w:snapToGrid w:val="0"/>
              <w:rPr>
                <w:del w:id="4494" w:author="blake" w:date="2012-04-05T12:54:00Z"/>
              </w:rPr>
            </w:pPr>
          </w:p>
        </w:tc>
      </w:tr>
    </w:tbl>
    <w:p w:rsidR="00A4021A" w:rsidRDefault="00A4021A" w:rsidP="00A4021A">
      <w:pPr>
        <w:pStyle w:val="CISRuleComponent"/>
      </w:pPr>
      <w:r>
        <w:t xml:space="preserve">Description: </w:t>
      </w:r>
    </w:p>
    <w:p w:rsidR="00E16D9E" w:rsidRDefault="00E16D9E" w:rsidP="00E16D9E">
      <w:pPr>
        <w:pStyle w:val="CISNormal"/>
      </w:pPr>
      <w:r>
        <w:t xml:space="preserve">Lock out userIDs after </w:t>
      </w:r>
      <w:r w:rsidRPr="00E16D9E">
        <w:rPr>
          <w:i/>
        </w:rPr>
        <w:t>n</w:t>
      </w:r>
      <w:r>
        <w:rPr>
          <w:i/>
        </w:rPr>
        <w:t xml:space="preserve"> </w:t>
      </w:r>
      <w:r>
        <w:t xml:space="preserve">unsuccessful consecutive login attempts. The first </w:t>
      </w:r>
      <w:r w:rsidR="00D1629B">
        <w:t>sets of changes are</w:t>
      </w:r>
      <w:r>
        <w:t xml:space="preserve"> made to the main PAM configuration file</w:t>
      </w:r>
      <w:r w:rsidR="00D1629B">
        <w:t>s</w:t>
      </w:r>
      <w:r>
        <w:t xml:space="preserve"> </w:t>
      </w:r>
      <w:r w:rsidRPr="001F4501">
        <w:rPr>
          <w:rFonts w:ascii="Courier New" w:hAnsi="Courier New" w:cs="Courier New"/>
          <w:bCs w:val="0"/>
          <w:kern w:val="0"/>
          <w:szCs w:val="24"/>
        </w:rPr>
        <w:t>/etc/pam.d/system-auth</w:t>
      </w:r>
      <w:r w:rsidR="00D1629B">
        <w:rPr>
          <w:rFonts w:ascii="Courier New" w:hAnsi="Courier New" w:cs="Courier New"/>
          <w:bCs w:val="0"/>
          <w:kern w:val="0"/>
          <w:szCs w:val="24"/>
        </w:rPr>
        <w:t xml:space="preserve"> </w:t>
      </w:r>
      <w:r w:rsidR="00D1629B" w:rsidRPr="00033D25">
        <w:rPr>
          <w:rFonts w:asciiTheme="majorHAnsi" w:hAnsiTheme="majorHAnsi" w:cs="Courier New"/>
          <w:bCs w:val="0"/>
          <w:kern w:val="0"/>
          <w:szCs w:val="24"/>
        </w:rPr>
        <w:t>and</w:t>
      </w:r>
      <w:r w:rsidR="00D1629B">
        <w:rPr>
          <w:rFonts w:ascii="Courier New" w:hAnsi="Courier New" w:cs="Courier New"/>
          <w:bCs w:val="0"/>
          <w:kern w:val="0"/>
          <w:szCs w:val="24"/>
        </w:rPr>
        <w:t xml:space="preserve"> /etc/pam.d/password-auth</w:t>
      </w:r>
      <w:r>
        <w:rPr>
          <w:i/>
        </w:rPr>
        <w:t xml:space="preserve">. </w:t>
      </w:r>
      <w:r>
        <w:t xml:space="preserve">The second set of changes are applied to the program specific PAM configuration file (in this case, the </w:t>
      </w:r>
      <w:r w:rsidRPr="001F4501">
        <w:rPr>
          <w:rFonts w:ascii="Courier New" w:hAnsi="Courier New" w:cs="Courier New"/>
          <w:bCs w:val="0"/>
          <w:kern w:val="0"/>
          <w:szCs w:val="24"/>
        </w:rPr>
        <w:t>ssh</w:t>
      </w:r>
      <w:r>
        <w:t xml:space="preserve"> daemon). The second set of changes must be applied to each program that will lock out userID’s. </w:t>
      </w:r>
    </w:p>
    <w:p w:rsidR="00E16D9E" w:rsidRDefault="00E16D9E" w:rsidP="00E16D9E">
      <w:pPr>
        <w:pStyle w:val="CISNormal"/>
      </w:pPr>
    </w:p>
    <w:p w:rsidR="00E16D9E" w:rsidRPr="00E16D9E" w:rsidRDefault="003C143A" w:rsidP="00E16D9E">
      <w:pPr>
        <w:pStyle w:val="CISNormal"/>
      </w:pPr>
      <w:r>
        <w:t>Set t</w:t>
      </w:r>
      <w:r w:rsidR="00E16D9E">
        <w:t>he lockout number to the policy in effect at your site.</w:t>
      </w:r>
    </w:p>
    <w:p w:rsidR="008C5324" w:rsidRDefault="00A4021A" w:rsidP="00A4021A">
      <w:pPr>
        <w:pStyle w:val="CISRuleComponent"/>
      </w:pPr>
      <w:r w:rsidRPr="006C7502">
        <w:t>Rationale:</w:t>
      </w:r>
    </w:p>
    <w:p w:rsidR="00E16D9E" w:rsidRPr="008C5324" w:rsidRDefault="00E16D9E" w:rsidP="008C5324">
      <w:pPr>
        <w:pStyle w:val="CISNormal"/>
      </w:pPr>
      <w:r>
        <w:t xml:space="preserve">Locking out userIDs after </w:t>
      </w:r>
      <w:r w:rsidRPr="00E16D9E">
        <w:rPr>
          <w:i/>
        </w:rPr>
        <w:t>n</w:t>
      </w:r>
      <w:r>
        <w:rPr>
          <w:i/>
        </w:rPr>
        <w:t xml:space="preserve"> </w:t>
      </w:r>
      <w:r>
        <w:t>unsuccessful consecutive login attempts mitigates brute force password attacks against your sy</w:t>
      </w:r>
      <w:r w:rsidR="002876A1">
        <w:t>s</w:t>
      </w:r>
      <w:r>
        <w:t>tems.</w:t>
      </w:r>
    </w:p>
    <w:p w:rsidR="00A4021A" w:rsidRDefault="00A4021A" w:rsidP="00A4021A">
      <w:pPr>
        <w:pStyle w:val="CISRuleComponent"/>
      </w:pPr>
      <w:r>
        <w:t>Remediation:</w:t>
      </w:r>
    </w:p>
    <w:p w:rsidR="00C1546E" w:rsidRDefault="00C1546E" w:rsidP="00033D25">
      <w:pPr>
        <w:pStyle w:val="CISNormal"/>
      </w:pPr>
      <w:r>
        <w:t xml:space="preserve">Edit the </w:t>
      </w:r>
      <w:r w:rsidRPr="00033D25">
        <w:rPr>
          <w:rFonts w:ascii="Courier New" w:hAnsi="Courier New" w:cs="Courier New"/>
          <w:bCs w:val="0"/>
          <w:kern w:val="0"/>
          <w:szCs w:val="24"/>
        </w:rPr>
        <w:t>/etc/pam.d/password-auth</w:t>
      </w:r>
      <w:r>
        <w:t xml:space="preserve"> and </w:t>
      </w:r>
      <w:r w:rsidRPr="00033D25">
        <w:rPr>
          <w:rFonts w:ascii="Courier New" w:hAnsi="Courier New" w:cs="Courier New"/>
          <w:bCs w:val="0"/>
          <w:kern w:val="0"/>
          <w:szCs w:val="24"/>
        </w:rPr>
        <w:t>/etc/pam.d/system-auth</w:t>
      </w:r>
      <w:r>
        <w:t xml:space="preserve"> files and add the “auth” lines as highlighted below:</w:t>
      </w:r>
    </w:p>
    <w:p w:rsidR="0043193E" w:rsidRDefault="0032242C" w:rsidP="00FB132F">
      <w:pPr>
        <w:pStyle w:val="CISC0de"/>
        <w:pBdr>
          <w:bottom w:val="single" w:sz="4" w:space="0" w:color="auto"/>
        </w:pBdr>
      </w:pPr>
      <w:r w:rsidRPr="008C5324">
        <w:t>#</w:t>
      </w:r>
      <w:r w:rsidR="003C143A" w:rsidRPr="008C5324">
        <w:t xml:space="preserve"> </w:t>
      </w:r>
      <w:r w:rsidR="00D1629B">
        <w:t>cat /etc/pam.d/password-auth</w:t>
      </w:r>
    </w:p>
    <w:p w:rsidR="00D1629B" w:rsidRDefault="00D1629B" w:rsidP="00D1629B">
      <w:pPr>
        <w:pStyle w:val="CISC0de"/>
        <w:pBdr>
          <w:bottom w:val="single" w:sz="4" w:space="0" w:color="auto"/>
        </w:pBdr>
      </w:pPr>
      <w:r>
        <w:t>#%PAM-1.0</w:t>
      </w:r>
    </w:p>
    <w:p w:rsidR="00D1629B" w:rsidRDefault="00D1629B" w:rsidP="00D1629B">
      <w:pPr>
        <w:pStyle w:val="CISC0de"/>
        <w:pBdr>
          <w:bottom w:val="single" w:sz="4" w:space="0" w:color="auto"/>
        </w:pBdr>
      </w:pPr>
      <w:r>
        <w:t># This file is auto-generated.</w:t>
      </w:r>
    </w:p>
    <w:p w:rsidR="00D1629B" w:rsidRDefault="00D1629B" w:rsidP="00D1629B">
      <w:pPr>
        <w:pStyle w:val="CISC0de"/>
        <w:pBdr>
          <w:bottom w:val="single" w:sz="4" w:space="0" w:color="auto"/>
        </w:pBdr>
      </w:pPr>
      <w:r>
        <w:t># User changes will be destroyed the next time authconfig is run.</w:t>
      </w:r>
    </w:p>
    <w:p w:rsidR="00D1629B" w:rsidRDefault="00D1629B" w:rsidP="00D1629B">
      <w:pPr>
        <w:pStyle w:val="CISC0de"/>
        <w:pBdr>
          <w:bottom w:val="single" w:sz="4" w:space="0" w:color="auto"/>
        </w:pBdr>
      </w:pPr>
      <w:r>
        <w:t>auth   required      pam_env.so</w:t>
      </w:r>
    </w:p>
    <w:p w:rsidR="00D1629B" w:rsidRPr="00033D25" w:rsidRDefault="00D1629B" w:rsidP="00D1629B">
      <w:pPr>
        <w:pStyle w:val="CISC0de"/>
        <w:pBdr>
          <w:bottom w:val="single" w:sz="4" w:space="0" w:color="auto"/>
        </w:pBdr>
        <w:rPr>
          <w:b/>
          <w:i/>
          <w:color w:val="00B0F0"/>
        </w:rPr>
      </w:pPr>
      <w:r>
        <w:rPr>
          <w:b/>
          <w:i/>
          <w:color w:val="00B0F0"/>
        </w:rPr>
        <w:t xml:space="preserve">auth   </w:t>
      </w:r>
      <w:r w:rsidRPr="00033D25">
        <w:rPr>
          <w:b/>
          <w:i/>
          <w:color w:val="00B0F0"/>
        </w:rPr>
        <w:t>required  pam_faillock</w:t>
      </w:r>
      <w:r>
        <w:rPr>
          <w:b/>
          <w:i/>
          <w:color w:val="00B0F0"/>
        </w:rPr>
        <w:t xml:space="preserve">.so preauth audit silent deny=5 </w:t>
      </w:r>
      <w:r w:rsidRPr="00033D25">
        <w:rPr>
          <w:b/>
          <w:i/>
          <w:color w:val="00B0F0"/>
        </w:rPr>
        <w:t>unlock_time=900</w:t>
      </w:r>
    </w:p>
    <w:p w:rsidR="00D1629B" w:rsidRPr="00033D25" w:rsidRDefault="00D1629B" w:rsidP="00D1629B">
      <w:pPr>
        <w:pStyle w:val="CISC0de"/>
        <w:pBdr>
          <w:bottom w:val="single" w:sz="4" w:space="0" w:color="auto"/>
        </w:pBdr>
        <w:rPr>
          <w:b/>
          <w:i/>
          <w:color w:val="00B0F0"/>
        </w:rPr>
      </w:pPr>
      <w:r>
        <w:rPr>
          <w:b/>
          <w:i/>
          <w:color w:val="00B0F0"/>
        </w:rPr>
        <w:t xml:space="preserve">auth   </w:t>
      </w:r>
      <w:r w:rsidRPr="00033D25">
        <w:rPr>
          <w:b/>
          <w:i/>
          <w:color w:val="00B0F0"/>
        </w:rPr>
        <w:t>[success=1 default=bad]  pam_unix.so</w:t>
      </w:r>
    </w:p>
    <w:p w:rsidR="00D1629B" w:rsidRPr="00033D25" w:rsidRDefault="00D1629B" w:rsidP="00D1629B">
      <w:pPr>
        <w:pStyle w:val="CISC0de"/>
        <w:pBdr>
          <w:bottom w:val="single" w:sz="4" w:space="0" w:color="auto"/>
        </w:pBdr>
        <w:rPr>
          <w:b/>
          <w:i/>
          <w:color w:val="00B0F0"/>
        </w:rPr>
      </w:pPr>
      <w:r>
        <w:rPr>
          <w:b/>
          <w:i/>
          <w:color w:val="00B0F0"/>
        </w:rPr>
        <w:t xml:space="preserve">auth   </w:t>
      </w:r>
      <w:r w:rsidRPr="00033D25">
        <w:rPr>
          <w:b/>
          <w:i/>
          <w:color w:val="00B0F0"/>
        </w:rPr>
        <w:t>[default=die] pam_fa</w:t>
      </w:r>
      <w:r>
        <w:rPr>
          <w:b/>
          <w:i/>
          <w:color w:val="00B0F0"/>
        </w:rPr>
        <w:t xml:space="preserve">illock.so authfail audit deny=5 </w:t>
      </w:r>
      <w:r w:rsidRPr="00033D25">
        <w:rPr>
          <w:b/>
          <w:i/>
          <w:color w:val="00B0F0"/>
        </w:rPr>
        <w:t>unlock_time=900</w:t>
      </w:r>
    </w:p>
    <w:p w:rsidR="00D1629B" w:rsidRPr="00033D25" w:rsidRDefault="00D1629B" w:rsidP="00D1629B">
      <w:pPr>
        <w:pStyle w:val="CISC0de"/>
        <w:pBdr>
          <w:bottom w:val="single" w:sz="4" w:space="0" w:color="auto"/>
        </w:pBdr>
        <w:rPr>
          <w:b/>
          <w:i/>
          <w:color w:val="00B0F0"/>
        </w:rPr>
      </w:pPr>
      <w:r>
        <w:rPr>
          <w:b/>
          <w:i/>
          <w:color w:val="00B0F0"/>
        </w:rPr>
        <w:t xml:space="preserve">auth   </w:t>
      </w:r>
      <w:r w:rsidRPr="00033D25">
        <w:rPr>
          <w:b/>
          <w:i/>
          <w:color w:val="00B0F0"/>
        </w:rPr>
        <w:t>sufficient pam_faillock.so authsucc audit deny=5 unlock_time=900</w:t>
      </w:r>
    </w:p>
    <w:p w:rsidR="00D1629B" w:rsidRDefault="00D1629B" w:rsidP="00D1629B">
      <w:pPr>
        <w:pStyle w:val="CISC0de"/>
        <w:pBdr>
          <w:bottom w:val="single" w:sz="4" w:space="0" w:color="auto"/>
        </w:pBdr>
      </w:pPr>
      <w:r>
        <w:t>auth   required      pam_deny.so</w:t>
      </w:r>
    </w:p>
    <w:p w:rsidR="00D1629B" w:rsidRDefault="00D1629B" w:rsidP="00D1629B">
      <w:pPr>
        <w:pStyle w:val="CISC0de"/>
        <w:pBdr>
          <w:bottom w:val="single" w:sz="4" w:space="0" w:color="auto"/>
        </w:pBdr>
      </w:pPr>
    </w:p>
    <w:p w:rsidR="00D1629B" w:rsidRDefault="00D1629B" w:rsidP="00D1629B">
      <w:pPr>
        <w:pStyle w:val="CISC0de"/>
        <w:pBdr>
          <w:bottom w:val="single" w:sz="4" w:space="0" w:color="auto"/>
        </w:pBdr>
      </w:pPr>
      <w:r w:rsidRPr="008C5324">
        <w:t xml:space="preserve"># </w:t>
      </w:r>
      <w:r>
        <w:t>cat /etc/pam.d/system-auth</w:t>
      </w:r>
    </w:p>
    <w:p w:rsidR="00D1629B" w:rsidRDefault="00D1629B" w:rsidP="00D1629B">
      <w:pPr>
        <w:pStyle w:val="CISC0de"/>
        <w:pBdr>
          <w:bottom w:val="single" w:sz="4" w:space="0" w:color="auto"/>
        </w:pBdr>
      </w:pPr>
      <w:r>
        <w:t>#%PAM-1.0</w:t>
      </w:r>
    </w:p>
    <w:p w:rsidR="00D1629B" w:rsidRDefault="00D1629B" w:rsidP="00D1629B">
      <w:pPr>
        <w:pStyle w:val="CISC0de"/>
        <w:pBdr>
          <w:bottom w:val="single" w:sz="4" w:space="0" w:color="auto"/>
        </w:pBdr>
      </w:pPr>
      <w:r>
        <w:t># This file is auto-generated.</w:t>
      </w:r>
    </w:p>
    <w:p w:rsidR="00D1629B" w:rsidRDefault="00D1629B" w:rsidP="00D1629B">
      <w:pPr>
        <w:pStyle w:val="CISC0de"/>
        <w:pBdr>
          <w:bottom w:val="single" w:sz="4" w:space="0" w:color="auto"/>
        </w:pBdr>
      </w:pPr>
      <w:r>
        <w:t># User changes will be destroyed the next time authconfig is run.</w:t>
      </w:r>
    </w:p>
    <w:p w:rsidR="00D1629B" w:rsidRDefault="00D1629B" w:rsidP="00D1629B">
      <w:pPr>
        <w:pStyle w:val="CISC0de"/>
        <w:pBdr>
          <w:bottom w:val="single" w:sz="4" w:space="0" w:color="auto"/>
        </w:pBdr>
      </w:pPr>
      <w:r>
        <w:t>auth   required      pam_env.so</w:t>
      </w:r>
    </w:p>
    <w:p w:rsidR="00D1629B" w:rsidRPr="00D1629B" w:rsidRDefault="00D1629B" w:rsidP="00D1629B">
      <w:pPr>
        <w:pStyle w:val="CISC0de"/>
        <w:pBdr>
          <w:bottom w:val="single" w:sz="4" w:space="0" w:color="auto"/>
        </w:pBdr>
        <w:rPr>
          <w:b/>
          <w:i/>
          <w:color w:val="00B0F0"/>
        </w:rPr>
      </w:pPr>
      <w:r>
        <w:rPr>
          <w:b/>
          <w:i/>
          <w:color w:val="00B0F0"/>
        </w:rPr>
        <w:t xml:space="preserve">auth   </w:t>
      </w:r>
      <w:r w:rsidRPr="00D1629B">
        <w:rPr>
          <w:b/>
          <w:i/>
          <w:color w:val="00B0F0"/>
        </w:rPr>
        <w:t>required  pam_faillock</w:t>
      </w:r>
      <w:r>
        <w:rPr>
          <w:b/>
          <w:i/>
          <w:color w:val="00B0F0"/>
        </w:rPr>
        <w:t xml:space="preserve">.so preauth audit silent deny=5 </w:t>
      </w:r>
      <w:r w:rsidRPr="00D1629B">
        <w:rPr>
          <w:b/>
          <w:i/>
          <w:color w:val="00B0F0"/>
        </w:rPr>
        <w:t>unlock_time=900</w:t>
      </w:r>
    </w:p>
    <w:p w:rsidR="00D1629B" w:rsidRPr="00D1629B" w:rsidRDefault="00D1629B" w:rsidP="00D1629B">
      <w:pPr>
        <w:pStyle w:val="CISC0de"/>
        <w:pBdr>
          <w:bottom w:val="single" w:sz="4" w:space="0" w:color="auto"/>
        </w:pBdr>
        <w:rPr>
          <w:b/>
          <w:i/>
          <w:color w:val="00B0F0"/>
        </w:rPr>
      </w:pPr>
      <w:r>
        <w:rPr>
          <w:b/>
          <w:i/>
          <w:color w:val="00B0F0"/>
        </w:rPr>
        <w:t xml:space="preserve">auth   </w:t>
      </w:r>
      <w:r w:rsidRPr="00D1629B">
        <w:rPr>
          <w:b/>
          <w:i/>
          <w:color w:val="00B0F0"/>
        </w:rPr>
        <w:t>[success=1 default=bad]  pam_unix.so</w:t>
      </w:r>
    </w:p>
    <w:p w:rsidR="00D1629B" w:rsidRPr="00D1629B" w:rsidRDefault="00D1629B" w:rsidP="00D1629B">
      <w:pPr>
        <w:pStyle w:val="CISC0de"/>
        <w:pBdr>
          <w:bottom w:val="single" w:sz="4" w:space="0" w:color="auto"/>
        </w:pBdr>
        <w:rPr>
          <w:b/>
          <w:i/>
          <w:color w:val="00B0F0"/>
        </w:rPr>
      </w:pPr>
      <w:r>
        <w:rPr>
          <w:b/>
          <w:i/>
          <w:color w:val="00B0F0"/>
        </w:rPr>
        <w:t xml:space="preserve">auth   </w:t>
      </w:r>
      <w:r w:rsidRPr="00D1629B">
        <w:rPr>
          <w:b/>
          <w:i/>
          <w:color w:val="00B0F0"/>
        </w:rPr>
        <w:t>[default=die] pam_fa</w:t>
      </w:r>
      <w:r>
        <w:rPr>
          <w:b/>
          <w:i/>
          <w:color w:val="00B0F0"/>
        </w:rPr>
        <w:t xml:space="preserve">illock.so authfail audit deny=5 </w:t>
      </w:r>
      <w:r w:rsidRPr="00D1629B">
        <w:rPr>
          <w:b/>
          <w:i/>
          <w:color w:val="00B0F0"/>
        </w:rPr>
        <w:t>unlock_time=900</w:t>
      </w:r>
    </w:p>
    <w:p w:rsidR="00D1629B" w:rsidRPr="00D1629B" w:rsidRDefault="00D1629B" w:rsidP="00D1629B">
      <w:pPr>
        <w:pStyle w:val="CISC0de"/>
        <w:pBdr>
          <w:bottom w:val="single" w:sz="4" w:space="0" w:color="auto"/>
        </w:pBdr>
        <w:rPr>
          <w:b/>
          <w:i/>
          <w:color w:val="00B0F0"/>
        </w:rPr>
      </w:pPr>
      <w:r>
        <w:rPr>
          <w:b/>
          <w:i/>
          <w:color w:val="00B0F0"/>
        </w:rPr>
        <w:t xml:space="preserve">auth   </w:t>
      </w:r>
      <w:r w:rsidRPr="00D1629B">
        <w:rPr>
          <w:b/>
          <w:i/>
          <w:color w:val="00B0F0"/>
        </w:rPr>
        <w:t>sufficient pam_faillock.so authsucc audit deny=5 unlock_time=900</w:t>
      </w:r>
    </w:p>
    <w:p w:rsidR="00D1629B" w:rsidRDefault="00D1629B" w:rsidP="00D1629B">
      <w:pPr>
        <w:pStyle w:val="CISC0de"/>
        <w:pBdr>
          <w:bottom w:val="single" w:sz="4" w:space="0" w:color="auto"/>
        </w:pBdr>
      </w:pPr>
      <w:r>
        <w:t>auth   required      pam_deny.so</w:t>
      </w:r>
    </w:p>
    <w:p w:rsidR="00D1629B" w:rsidRDefault="00D1629B" w:rsidP="00D1629B">
      <w:pPr>
        <w:pStyle w:val="CISC0de"/>
        <w:pBdr>
          <w:bottom w:val="single" w:sz="4" w:space="0" w:color="auto"/>
        </w:pBdr>
      </w:pPr>
    </w:p>
    <w:p w:rsidR="00A4021A" w:rsidRPr="00946CFA" w:rsidRDefault="00A4021A" w:rsidP="0049056B">
      <w:pPr>
        <w:pStyle w:val="CISNormal"/>
        <w:spacing w:before="240"/>
      </w:pPr>
      <w:r w:rsidRPr="00946CFA">
        <w:rPr>
          <w:b/>
        </w:rPr>
        <w:t>Note:</w:t>
      </w:r>
      <w:r w:rsidRPr="00946CFA">
        <w:t xml:space="preserve"> </w:t>
      </w:r>
      <w:r w:rsidR="006A10AB">
        <w:t xml:space="preserve"> If a user has been locked out because they have reached the maximum consecutive failure count defined by </w:t>
      </w:r>
      <w:r w:rsidR="006A10AB" w:rsidRPr="008C5324">
        <w:rPr>
          <w:rFonts w:ascii="Courier New" w:hAnsi="Courier New" w:cs="Courier New"/>
          <w:bCs w:val="0"/>
          <w:kern w:val="0"/>
          <w:szCs w:val="24"/>
        </w:rPr>
        <w:t>deny=</w:t>
      </w:r>
      <w:r w:rsidR="006A10AB">
        <w:t xml:space="preserve"> i</w:t>
      </w:r>
      <w:r w:rsidR="00D1629B">
        <w:t>n</w:t>
      </w:r>
      <w:r w:rsidR="006A10AB">
        <w:t xml:space="preserve"> the </w:t>
      </w:r>
      <w:r w:rsidR="006A10AB" w:rsidRPr="008C5324">
        <w:rPr>
          <w:rFonts w:ascii="Courier New" w:hAnsi="Courier New" w:cs="Courier New"/>
          <w:bCs w:val="0"/>
          <w:kern w:val="0"/>
          <w:szCs w:val="24"/>
        </w:rPr>
        <w:t>pam_</w:t>
      </w:r>
      <w:r w:rsidR="00D1629B">
        <w:rPr>
          <w:rFonts w:ascii="Courier New" w:hAnsi="Courier New" w:cs="Courier New"/>
          <w:bCs w:val="0"/>
          <w:kern w:val="0"/>
          <w:szCs w:val="24"/>
        </w:rPr>
        <w:t>faillock</w:t>
      </w:r>
      <w:r w:rsidR="006A10AB" w:rsidRPr="008C5324">
        <w:rPr>
          <w:rFonts w:ascii="Courier New" w:hAnsi="Courier New" w:cs="Courier New"/>
          <w:bCs w:val="0"/>
          <w:kern w:val="0"/>
          <w:szCs w:val="24"/>
        </w:rPr>
        <w:t>.so</w:t>
      </w:r>
      <w:r w:rsidR="006A10AB">
        <w:t xml:space="preserve"> module, the user can be unlocked by issuing the comman</w:t>
      </w:r>
      <w:r w:rsidR="008C5324">
        <w:t>d</w:t>
      </w:r>
      <w:r w:rsidR="006A10AB">
        <w:t xml:space="preserve"> </w:t>
      </w:r>
      <w:r w:rsidR="006A10AB" w:rsidRPr="008C5324">
        <w:rPr>
          <w:rFonts w:ascii="Courier New" w:hAnsi="Courier New" w:cs="Courier New"/>
          <w:bCs w:val="0"/>
          <w:kern w:val="0"/>
          <w:szCs w:val="24"/>
        </w:rPr>
        <w:t>/usr/sbin/</w:t>
      </w:r>
      <w:r w:rsidR="00D1629B">
        <w:rPr>
          <w:rFonts w:ascii="Courier New" w:hAnsi="Courier New" w:cs="Courier New"/>
          <w:bCs w:val="0"/>
          <w:kern w:val="0"/>
          <w:szCs w:val="24"/>
        </w:rPr>
        <w:t>faillock</w:t>
      </w:r>
      <w:r w:rsidR="006A10AB" w:rsidRPr="008C5324">
        <w:rPr>
          <w:rFonts w:ascii="Courier New" w:hAnsi="Courier New" w:cs="Courier New"/>
          <w:bCs w:val="0"/>
          <w:kern w:val="0"/>
          <w:szCs w:val="24"/>
        </w:rPr>
        <w:t xml:space="preserve"> </w:t>
      </w:r>
      <w:r w:rsidR="001731CF">
        <w:rPr>
          <w:rFonts w:ascii="Courier New" w:hAnsi="Courier New" w:cs="Courier New"/>
          <w:bCs w:val="0"/>
          <w:kern w:val="0"/>
          <w:szCs w:val="24"/>
        </w:rPr>
        <w:t>-</w:t>
      </w:r>
      <w:r w:rsidR="006A10AB" w:rsidRPr="008C5324">
        <w:rPr>
          <w:rFonts w:ascii="Courier New" w:hAnsi="Courier New" w:cs="Courier New"/>
          <w:bCs w:val="0"/>
          <w:kern w:val="0"/>
          <w:szCs w:val="24"/>
        </w:rPr>
        <w:t>u &lt;username&gt; --reset</w:t>
      </w:r>
      <w:r w:rsidR="006A10AB">
        <w:t>. This command sets the failed count to 0, effectively unlocking the userid.</w:t>
      </w:r>
    </w:p>
    <w:p w:rsidR="00A4021A" w:rsidRDefault="00A4021A" w:rsidP="00A4021A">
      <w:pPr>
        <w:pStyle w:val="CISRuleComponent"/>
        <w:spacing w:before="240"/>
      </w:pPr>
      <w:r>
        <w:t>Audit:</w:t>
      </w:r>
    </w:p>
    <w:p w:rsidR="00372DCD" w:rsidRDefault="00A4021A" w:rsidP="00A4021A">
      <w:pPr>
        <w:pStyle w:val="CISNormal"/>
      </w:pPr>
      <w:r>
        <w:t xml:space="preserve">Perform the following to determine </w:t>
      </w:r>
      <w:r w:rsidR="00372DCD">
        <w:t>the current settings for userID lockout.</w:t>
      </w:r>
    </w:p>
    <w:p w:rsidR="00A4021A" w:rsidRPr="008C5324" w:rsidRDefault="00E16D9E" w:rsidP="00FB132F">
      <w:pPr>
        <w:pStyle w:val="CISC0de"/>
        <w:pBdr>
          <w:bottom w:val="single" w:sz="4" w:space="0" w:color="auto"/>
        </w:pBdr>
      </w:pPr>
      <w:r w:rsidRPr="008C5324">
        <w:t>#</w:t>
      </w:r>
      <w:r w:rsidR="003C143A" w:rsidRPr="008C5324">
        <w:t xml:space="preserve"> </w:t>
      </w:r>
      <w:r w:rsidRPr="008C5324">
        <w:t xml:space="preserve">grep </w:t>
      </w:r>
      <w:r w:rsidR="00505736">
        <w:t>"</w:t>
      </w:r>
      <w:r w:rsidRPr="008C5324">
        <w:t>pam_</w:t>
      </w:r>
      <w:r w:rsidR="00D1629B">
        <w:t>faillock</w:t>
      </w:r>
      <w:r w:rsidR="00505736">
        <w:t>"</w:t>
      </w:r>
      <w:r w:rsidRPr="008C5324">
        <w:t xml:space="preserve"> /etc/pam.d/</w:t>
      </w:r>
      <w:r w:rsidR="00D1629B">
        <w:t>password</w:t>
      </w:r>
      <w:r w:rsidRPr="008C5324">
        <w:t>-auth</w:t>
      </w:r>
    </w:p>
    <w:p w:rsidR="00D1629B" w:rsidRPr="00033D25" w:rsidRDefault="00D1629B" w:rsidP="00D1629B">
      <w:pPr>
        <w:pStyle w:val="CISC0de"/>
        <w:pBdr>
          <w:bottom w:val="single" w:sz="4" w:space="0" w:color="auto"/>
        </w:pBdr>
        <w:rPr>
          <w:color w:val="auto"/>
        </w:rPr>
      </w:pPr>
      <w:r w:rsidRPr="00033D25">
        <w:rPr>
          <w:color w:val="auto"/>
        </w:rPr>
        <w:lastRenderedPageBreak/>
        <w:t>auth   required  pam_faillock.so preauth audit silent deny=5 unlock_time=900</w:t>
      </w:r>
    </w:p>
    <w:p w:rsidR="00D1629B" w:rsidRPr="00033D25" w:rsidRDefault="00D1629B" w:rsidP="00D1629B">
      <w:pPr>
        <w:pStyle w:val="CISC0de"/>
        <w:pBdr>
          <w:bottom w:val="single" w:sz="4" w:space="0" w:color="auto"/>
        </w:pBdr>
        <w:rPr>
          <w:color w:val="auto"/>
        </w:rPr>
      </w:pPr>
      <w:r w:rsidRPr="00033D25">
        <w:rPr>
          <w:color w:val="auto"/>
        </w:rPr>
        <w:t>auth   [default=die] pam_faillock.so authfail audit deny=5 unlock_time=900</w:t>
      </w:r>
    </w:p>
    <w:p w:rsidR="00D1629B" w:rsidRPr="00033D25" w:rsidRDefault="00D1629B" w:rsidP="00D1629B">
      <w:pPr>
        <w:pStyle w:val="CISC0de"/>
        <w:pBdr>
          <w:bottom w:val="single" w:sz="4" w:space="0" w:color="auto"/>
        </w:pBdr>
        <w:rPr>
          <w:color w:val="auto"/>
        </w:rPr>
      </w:pPr>
      <w:r w:rsidRPr="00033D25">
        <w:rPr>
          <w:color w:val="auto"/>
        </w:rPr>
        <w:t>auth   sufficient pam_faillock.so authsucc audit deny=5 unlock_time=900</w:t>
      </w:r>
    </w:p>
    <w:p w:rsidR="00D1629B" w:rsidRPr="00033D25" w:rsidRDefault="00D1629B" w:rsidP="00D1629B">
      <w:pPr>
        <w:pStyle w:val="CISC0de"/>
        <w:pBdr>
          <w:bottom w:val="single" w:sz="4" w:space="0" w:color="auto"/>
        </w:pBdr>
        <w:rPr>
          <w:color w:val="auto"/>
        </w:rPr>
      </w:pPr>
      <w:r w:rsidRPr="00033D25">
        <w:rPr>
          <w:color w:val="auto"/>
        </w:rPr>
        <w:t># grep “pam_unix.so” /etc/pam.d/password-auth | grep success=1</w:t>
      </w:r>
    </w:p>
    <w:p w:rsidR="00D1629B" w:rsidRPr="00033D25" w:rsidRDefault="00D1629B" w:rsidP="00D1629B">
      <w:pPr>
        <w:pStyle w:val="CISC0de"/>
        <w:pBdr>
          <w:bottom w:val="single" w:sz="4" w:space="0" w:color="auto"/>
        </w:pBdr>
        <w:rPr>
          <w:color w:val="auto"/>
        </w:rPr>
      </w:pPr>
      <w:r w:rsidRPr="00033D25">
        <w:rPr>
          <w:color w:val="auto"/>
        </w:rPr>
        <w:t>auth   [success=1 default=bad]  pam_unix.so</w:t>
      </w:r>
    </w:p>
    <w:p w:rsidR="00D1629B" w:rsidRDefault="00D1629B" w:rsidP="00D1629B">
      <w:pPr>
        <w:pStyle w:val="CISC0de"/>
        <w:pBdr>
          <w:bottom w:val="single" w:sz="4" w:space="0" w:color="auto"/>
        </w:pBdr>
        <w:rPr>
          <w:b/>
          <w:i/>
          <w:color w:val="00B0F0"/>
        </w:rPr>
      </w:pPr>
    </w:p>
    <w:p w:rsidR="00D1629B" w:rsidRPr="008C5324" w:rsidRDefault="00D1629B" w:rsidP="00D1629B">
      <w:pPr>
        <w:pStyle w:val="CISC0de"/>
        <w:pBdr>
          <w:bottom w:val="single" w:sz="4" w:space="0" w:color="auto"/>
        </w:pBdr>
      </w:pPr>
      <w:r w:rsidRPr="008C5324">
        <w:t xml:space="preserve"># grep </w:t>
      </w:r>
      <w:r>
        <w:t>"</w:t>
      </w:r>
      <w:r w:rsidRPr="008C5324">
        <w:t>pam_</w:t>
      </w:r>
      <w:r>
        <w:t>faillock"</w:t>
      </w:r>
      <w:r w:rsidRPr="008C5324">
        <w:t xml:space="preserve"> /etc/pam.d/</w:t>
      </w:r>
      <w:r>
        <w:t>system</w:t>
      </w:r>
      <w:r w:rsidRPr="008C5324">
        <w:t>-auth</w:t>
      </w:r>
    </w:p>
    <w:p w:rsidR="00D1629B" w:rsidRPr="00D1629B" w:rsidRDefault="00D1629B" w:rsidP="00D1629B">
      <w:pPr>
        <w:pStyle w:val="CISC0de"/>
        <w:pBdr>
          <w:bottom w:val="single" w:sz="4" w:space="0" w:color="auto"/>
        </w:pBdr>
        <w:rPr>
          <w:color w:val="auto"/>
        </w:rPr>
      </w:pPr>
      <w:r w:rsidRPr="00D1629B">
        <w:rPr>
          <w:color w:val="auto"/>
        </w:rPr>
        <w:t>auth   required  pam_faillock.so preauth audit silent deny=5 unlock_time=900</w:t>
      </w:r>
    </w:p>
    <w:p w:rsidR="00D1629B" w:rsidRPr="00D1629B" w:rsidRDefault="00D1629B" w:rsidP="00D1629B">
      <w:pPr>
        <w:pStyle w:val="CISC0de"/>
        <w:pBdr>
          <w:bottom w:val="single" w:sz="4" w:space="0" w:color="auto"/>
        </w:pBdr>
        <w:rPr>
          <w:color w:val="auto"/>
        </w:rPr>
      </w:pPr>
      <w:r w:rsidRPr="00D1629B">
        <w:rPr>
          <w:color w:val="auto"/>
        </w:rPr>
        <w:t>auth   [default=die] pam_faillock.so authfail audit deny=5 unlock_time=900</w:t>
      </w:r>
    </w:p>
    <w:p w:rsidR="00D1629B" w:rsidRPr="00D1629B" w:rsidRDefault="00D1629B" w:rsidP="00D1629B">
      <w:pPr>
        <w:pStyle w:val="CISC0de"/>
        <w:pBdr>
          <w:bottom w:val="single" w:sz="4" w:space="0" w:color="auto"/>
        </w:pBdr>
        <w:rPr>
          <w:color w:val="auto"/>
        </w:rPr>
      </w:pPr>
      <w:r w:rsidRPr="00D1629B">
        <w:rPr>
          <w:color w:val="auto"/>
        </w:rPr>
        <w:t>auth   sufficient pam_faillock.so authsucc audit deny=5 unlock_time=900</w:t>
      </w:r>
    </w:p>
    <w:p w:rsidR="00D1629B" w:rsidRPr="00D1629B" w:rsidRDefault="00D1629B" w:rsidP="00D1629B">
      <w:pPr>
        <w:pStyle w:val="CISC0de"/>
        <w:pBdr>
          <w:bottom w:val="single" w:sz="4" w:space="0" w:color="auto"/>
        </w:pBdr>
        <w:rPr>
          <w:color w:val="auto"/>
        </w:rPr>
      </w:pPr>
      <w:r w:rsidRPr="00D1629B">
        <w:rPr>
          <w:color w:val="auto"/>
        </w:rPr>
        <w:t># grep “pam_unix.so” /etc/pam.d/</w:t>
      </w:r>
      <w:r>
        <w:rPr>
          <w:color w:val="auto"/>
        </w:rPr>
        <w:t>system</w:t>
      </w:r>
      <w:r w:rsidRPr="00D1629B">
        <w:rPr>
          <w:color w:val="auto"/>
        </w:rPr>
        <w:t>-auth | grep success=1</w:t>
      </w:r>
    </w:p>
    <w:p w:rsidR="00D1629B" w:rsidRPr="00D1629B" w:rsidRDefault="00D1629B" w:rsidP="00D1629B">
      <w:pPr>
        <w:pStyle w:val="CISC0de"/>
        <w:pBdr>
          <w:bottom w:val="single" w:sz="4" w:space="0" w:color="auto"/>
        </w:pBdr>
        <w:rPr>
          <w:color w:val="auto"/>
        </w:rPr>
      </w:pPr>
      <w:r w:rsidRPr="00D1629B">
        <w:rPr>
          <w:color w:val="auto"/>
        </w:rPr>
        <w:t>auth   [success=1 default=bad]  pam_unix.so</w:t>
      </w:r>
    </w:p>
    <w:p w:rsidR="00D1629B" w:rsidRPr="00D1629B" w:rsidRDefault="00D1629B" w:rsidP="00D1629B">
      <w:pPr>
        <w:pStyle w:val="CISC0de"/>
        <w:pBdr>
          <w:bottom w:val="single" w:sz="4" w:space="0" w:color="auto"/>
        </w:pBdr>
        <w:rPr>
          <w:b/>
          <w:i/>
          <w:color w:val="00B0F0"/>
        </w:rPr>
      </w:pPr>
    </w:p>
    <w:p w:rsidR="00A4021A" w:rsidRPr="000D6C34" w:rsidRDefault="00A4021A" w:rsidP="00A4021A">
      <w:r>
        <w:tab/>
      </w:r>
    </w:p>
    <w:p w:rsidR="00A4021A" w:rsidRDefault="00957C3B" w:rsidP="006E606D">
      <w:pPr>
        <w:pStyle w:val="Heading3"/>
        <w:tabs>
          <w:tab w:val="center" w:pos="990"/>
        </w:tabs>
        <w:ind w:left="360"/>
      </w:pPr>
      <w:bookmarkStart w:id="4495" w:name="_Toc328948841"/>
      <w:r>
        <w:t>Use</w:t>
      </w:r>
      <w:r w:rsidR="002876A1">
        <w:t xml:space="preserve"> </w:t>
      </w:r>
      <w:r w:rsidRPr="004F1CDB">
        <w:rPr>
          <w:rStyle w:val="CodeChar"/>
          <w:sz w:val="28"/>
          <w:szCs w:val="28"/>
        </w:rPr>
        <w:t>pam_</w:t>
      </w:r>
      <w:r w:rsidR="00A4021A" w:rsidRPr="004F1CDB">
        <w:rPr>
          <w:rStyle w:val="CodeChar"/>
          <w:sz w:val="28"/>
          <w:szCs w:val="28"/>
        </w:rPr>
        <w:t>deny</w:t>
      </w:r>
      <w:r w:rsidRPr="004F1CDB">
        <w:rPr>
          <w:rStyle w:val="CodeChar"/>
          <w:sz w:val="28"/>
          <w:szCs w:val="28"/>
        </w:rPr>
        <w:t>.so</w:t>
      </w:r>
      <w:r w:rsidR="002876A1">
        <w:t xml:space="preserve"> </w:t>
      </w:r>
      <w:r w:rsidR="001F4501">
        <w:t>to</w:t>
      </w:r>
      <w:r>
        <w:t xml:space="preserve"> </w:t>
      </w:r>
      <w:r w:rsidR="001F4501">
        <w:t>Deny S</w:t>
      </w:r>
      <w:r w:rsidR="00A4021A">
        <w:t>ervices</w:t>
      </w:r>
      <w:bookmarkEnd w:id="4495"/>
    </w:p>
    <w:tbl>
      <w:tblPr>
        <w:tblW w:w="0" w:type="auto"/>
        <w:tblInd w:w="462" w:type="dxa"/>
        <w:tblLayout w:type="fixed"/>
        <w:tblLook w:val="0000" w:firstRow="0" w:lastRow="0" w:firstColumn="0" w:lastColumn="0" w:noHBand="0" w:noVBand="0"/>
      </w:tblPr>
      <w:tblGrid>
        <w:gridCol w:w="3451"/>
        <w:gridCol w:w="4894"/>
      </w:tblGrid>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667D9" w:rsidRDefault="002667D9" w:rsidP="001746EA">
            <w:pPr>
              <w:snapToGrid w:val="0"/>
            </w:pPr>
            <w:r>
              <w:t>Level-I</w:t>
            </w:r>
            <w:ins w:id="4496" w:author="blake" w:date="2012-07-01T21:19:00Z">
              <w:r w:rsidR="00315CE5">
                <w:t>I</w:t>
              </w:r>
            </w:ins>
          </w:p>
        </w:tc>
      </w:tr>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2667D9" w:rsidRDefault="002667D9" w:rsidP="001746EA">
            <w:pPr>
              <w:snapToGrid w:val="0"/>
            </w:pPr>
            <w:r>
              <w:t>N/A</w:t>
            </w:r>
          </w:p>
        </w:tc>
      </w:tr>
      <w:tr w:rsidR="002667D9" w:rsidTr="001746EA">
        <w:trPr>
          <w:trHeight w:val="256"/>
        </w:trPr>
        <w:tc>
          <w:tcPr>
            <w:tcW w:w="3451" w:type="dxa"/>
            <w:tcBorders>
              <w:left w:val="single" w:sz="4" w:space="0" w:color="000000"/>
              <w:bottom w:val="single" w:sz="4" w:space="0" w:color="000000"/>
            </w:tcBorders>
          </w:tcPr>
          <w:p w:rsidR="002667D9" w:rsidRDefault="002667D9" w:rsidP="001746EA">
            <w:pPr>
              <w:snapToGrid w:val="0"/>
            </w:pPr>
            <w:r>
              <w:t>Reboot Required</w:t>
            </w:r>
          </w:p>
        </w:tc>
        <w:tc>
          <w:tcPr>
            <w:tcW w:w="4894" w:type="dxa"/>
            <w:tcBorders>
              <w:left w:val="single" w:sz="4" w:space="0" w:color="000000"/>
              <w:bottom w:val="single" w:sz="4" w:space="0" w:color="000000"/>
              <w:right w:val="single" w:sz="4" w:space="0" w:color="000000"/>
            </w:tcBorders>
          </w:tcPr>
          <w:p w:rsidR="002667D9" w:rsidRDefault="009168D9" w:rsidP="001746EA">
            <w:pPr>
              <w:snapToGrid w:val="0"/>
            </w:pPr>
            <w:r>
              <w:t>No</w:t>
            </w:r>
          </w:p>
        </w:tc>
      </w:tr>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2667D9" w:rsidRDefault="002667D9" w:rsidP="001746EA">
            <w:pPr>
              <w:snapToGrid w:val="0"/>
            </w:pPr>
            <w:r>
              <w:t>No</w:t>
            </w:r>
          </w:p>
        </w:tc>
      </w:tr>
      <w:tr w:rsidR="002667D9" w:rsidDel="00350415" w:rsidTr="001746EA">
        <w:trPr>
          <w:trHeight w:val="256"/>
          <w:del w:id="4497" w:author="blake" w:date="2012-04-05T12:54:00Z"/>
        </w:trPr>
        <w:tc>
          <w:tcPr>
            <w:tcW w:w="3451" w:type="dxa"/>
            <w:tcBorders>
              <w:top w:val="single" w:sz="4" w:space="0" w:color="000000"/>
              <w:left w:val="single" w:sz="4" w:space="0" w:color="000000"/>
              <w:bottom w:val="single" w:sz="4" w:space="0" w:color="000000"/>
            </w:tcBorders>
          </w:tcPr>
          <w:p w:rsidR="002667D9" w:rsidDel="00350415" w:rsidRDefault="002667D9" w:rsidP="001746EA">
            <w:pPr>
              <w:snapToGrid w:val="0"/>
              <w:rPr>
                <w:del w:id="4498" w:author="blake" w:date="2012-04-05T12:54:00Z"/>
              </w:rPr>
            </w:pPr>
            <w:del w:id="4499" w:author="blake" w:date="2012-04-05T12:54: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2667D9" w:rsidDel="00350415" w:rsidRDefault="002667D9" w:rsidP="001746EA">
            <w:pPr>
              <w:snapToGrid w:val="0"/>
              <w:rPr>
                <w:del w:id="4500" w:author="blake" w:date="2012-04-05T12:54:00Z"/>
              </w:rPr>
            </w:pPr>
          </w:p>
        </w:tc>
      </w:tr>
    </w:tbl>
    <w:p w:rsidR="00A4021A" w:rsidRDefault="00A4021A" w:rsidP="00A4021A">
      <w:pPr>
        <w:pStyle w:val="CISRuleComponent"/>
      </w:pPr>
      <w:r>
        <w:t xml:space="preserve">Description: </w:t>
      </w:r>
    </w:p>
    <w:p w:rsidR="00957C3B" w:rsidRPr="00957C3B" w:rsidRDefault="001F4501" w:rsidP="008C5324">
      <w:pPr>
        <w:pStyle w:val="CISNormal"/>
      </w:pPr>
      <w:r>
        <w:t>A</w:t>
      </w:r>
      <w:r w:rsidR="00957C3B">
        <w:t xml:space="preserve">dding </w:t>
      </w:r>
      <w:r w:rsidR="00957C3B" w:rsidRPr="001F4501">
        <w:rPr>
          <w:rFonts w:ascii="Courier New" w:hAnsi="Courier New" w:cs="Courier New"/>
          <w:kern w:val="0"/>
          <w:szCs w:val="24"/>
        </w:rPr>
        <w:t>pam_deny.so</w:t>
      </w:r>
      <w:r w:rsidR="00957C3B">
        <w:t xml:space="preserve"> as a requisite to a PAM aware service allows you to quickly disable the service.  The requisite tag on the </w:t>
      </w:r>
      <w:r w:rsidR="00957C3B" w:rsidRPr="00372DCD">
        <w:rPr>
          <w:rFonts w:ascii="Courier New" w:hAnsi="Courier New" w:cs="Courier New"/>
          <w:kern w:val="0"/>
          <w:szCs w:val="24"/>
        </w:rPr>
        <w:t>auth</w:t>
      </w:r>
      <w:r w:rsidR="00957C3B">
        <w:t xml:space="preserve"> line tells PAM that</w:t>
      </w:r>
      <w:r w:rsidRPr="001F4501">
        <w:t xml:space="preserve"> </w:t>
      </w:r>
      <w:r>
        <w:t xml:space="preserve">authentication must fail </w:t>
      </w:r>
      <w:r w:rsidR="00957C3B">
        <w:t>if th</w:t>
      </w:r>
      <w:r>
        <w:t>e name</w:t>
      </w:r>
      <w:r w:rsidR="00924800">
        <w:t>d</w:t>
      </w:r>
      <w:r>
        <w:t xml:space="preserve"> module returns a failure</w:t>
      </w:r>
      <w:r w:rsidR="00957C3B">
        <w:t xml:space="preserve">. Since </w:t>
      </w:r>
      <w:r w:rsidR="00957C3B" w:rsidRPr="001F4501">
        <w:rPr>
          <w:rFonts w:ascii="Courier New" w:hAnsi="Courier New" w:cs="Courier New"/>
          <w:kern w:val="0"/>
          <w:szCs w:val="24"/>
        </w:rPr>
        <w:t>pam_deny.so</w:t>
      </w:r>
      <w:r w:rsidR="00957C3B">
        <w:t xml:space="preserve"> always returns failure, authentication will always fail for this service. This mechanism can be applied to any other PAM aware service on the system.</w:t>
      </w:r>
    </w:p>
    <w:p w:rsidR="00A4021A" w:rsidRDefault="00A4021A" w:rsidP="00A4021A">
      <w:pPr>
        <w:pStyle w:val="CISRuleComponent"/>
      </w:pPr>
      <w:r w:rsidRPr="006C7502">
        <w:t>Rationale:</w:t>
      </w:r>
    </w:p>
    <w:p w:rsidR="00957C3B" w:rsidRPr="00957C3B" w:rsidRDefault="00957C3B" w:rsidP="008C5324">
      <w:pPr>
        <w:pStyle w:val="CISNormal"/>
      </w:pPr>
      <w:r>
        <w:t xml:space="preserve">While there are other ways to disable a service, adding </w:t>
      </w:r>
      <w:r w:rsidRPr="001F4501">
        <w:rPr>
          <w:rFonts w:ascii="Courier New" w:hAnsi="Courier New" w:cs="Courier New"/>
          <w:kern w:val="0"/>
          <w:szCs w:val="24"/>
        </w:rPr>
        <w:t>pam_deny.so</w:t>
      </w:r>
      <w:r>
        <w:t xml:space="preserve"> allows you to disable the service for new users without affecting current users of the service.</w:t>
      </w:r>
    </w:p>
    <w:p w:rsidR="00A4021A" w:rsidRDefault="00A4021A" w:rsidP="00A4021A">
      <w:pPr>
        <w:pStyle w:val="CISRuleComponent"/>
      </w:pPr>
      <w:r>
        <w:t>Remediation:</w:t>
      </w:r>
    </w:p>
    <w:p w:rsidR="001F4501" w:rsidRDefault="001F4501" w:rsidP="008C5324">
      <w:pPr>
        <w:pStyle w:val="CISNormal"/>
      </w:pPr>
      <w:r w:rsidRPr="008C5324">
        <w:t>Edit</w:t>
      </w:r>
      <w:r w:rsidR="002876A1">
        <w:t xml:space="preserve"> </w:t>
      </w:r>
      <w:r w:rsidRPr="008C5324">
        <w:t>PAM aware services as shown below. For example</w:t>
      </w:r>
      <w:ins w:id="4501" w:author="blake" w:date="2012-07-01T21:19:00Z">
        <w:r w:rsidR="002A3060">
          <w:t>,</w:t>
        </w:r>
      </w:ins>
      <w:r w:rsidRPr="008C5324">
        <w:t xml:space="preserve"> the </w:t>
      </w:r>
      <w:r w:rsidRPr="008C5324">
        <w:rPr>
          <w:rFonts w:ascii="Courier New" w:hAnsi="Courier New" w:cs="Courier New"/>
          <w:kern w:val="0"/>
          <w:szCs w:val="24"/>
        </w:rPr>
        <w:t>sshd</w:t>
      </w:r>
      <w:r w:rsidRPr="00BB4CF3">
        <w:t xml:space="preserve"> </w:t>
      </w:r>
      <w:r w:rsidRPr="008C5324">
        <w:t>service would be modified as shown below.</w:t>
      </w:r>
    </w:p>
    <w:p w:rsidR="00A4021A" w:rsidRPr="008C5324" w:rsidRDefault="00957C3B" w:rsidP="00FB132F">
      <w:pPr>
        <w:pStyle w:val="CISC0de"/>
        <w:pBdr>
          <w:bottom w:val="single" w:sz="4" w:space="0" w:color="auto"/>
        </w:pBdr>
      </w:pPr>
      <w:r w:rsidRPr="008C5324">
        <w:t>#</w:t>
      </w:r>
      <w:r w:rsidR="00372DCD" w:rsidRPr="008C5324">
        <w:t xml:space="preserve"> </w:t>
      </w:r>
      <w:r w:rsidRPr="008C5324">
        <w:t>ed /etc/pam.d/sshd &lt;&lt; END</w:t>
      </w:r>
    </w:p>
    <w:p w:rsidR="00957C3B" w:rsidRPr="008C5324" w:rsidRDefault="00957C3B" w:rsidP="00FB132F">
      <w:pPr>
        <w:pStyle w:val="CISC0de"/>
        <w:pBdr>
          <w:bottom w:val="single" w:sz="4" w:space="0" w:color="auto"/>
        </w:pBdr>
      </w:pPr>
      <w:r w:rsidRPr="008C5324">
        <w:t>0a</w:t>
      </w:r>
    </w:p>
    <w:p w:rsidR="00957C3B" w:rsidRPr="008C5324" w:rsidRDefault="00957C3B" w:rsidP="00FB132F">
      <w:pPr>
        <w:pStyle w:val="CISC0de"/>
        <w:pBdr>
          <w:bottom w:val="single" w:sz="4" w:space="0" w:color="auto"/>
        </w:pBdr>
      </w:pPr>
      <w:r w:rsidRPr="008C5324">
        <w:t>auth</w:t>
      </w:r>
      <w:r w:rsidRPr="008C5324">
        <w:tab/>
        <w:t>requisite</w:t>
      </w:r>
      <w:r w:rsidRPr="008C5324">
        <w:tab/>
        <w:t>pam_deny.so</w:t>
      </w:r>
    </w:p>
    <w:p w:rsidR="00957C3B" w:rsidRPr="008C5324" w:rsidRDefault="00957C3B" w:rsidP="00FB132F">
      <w:pPr>
        <w:pStyle w:val="CISC0de"/>
        <w:pBdr>
          <w:bottom w:val="single" w:sz="4" w:space="0" w:color="auto"/>
        </w:pBdr>
      </w:pPr>
      <w:r w:rsidRPr="008C5324">
        <w:t>.</w:t>
      </w:r>
    </w:p>
    <w:p w:rsidR="00957C3B" w:rsidRPr="008C5324" w:rsidRDefault="00957C3B" w:rsidP="00FB132F">
      <w:pPr>
        <w:pStyle w:val="CISC0de"/>
        <w:pBdr>
          <w:bottom w:val="single" w:sz="4" w:space="0" w:color="auto"/>
        </w:pBdr>
      </w:pPr>
      <w:r w:rsidRPr="008C5324">
        <w:t>w</w:t>
      </w:r>
    </w:p>
    <w:p w:rsidR="00957C3B" w:rsidRPr="008C5324" w:rsidRDefault="00957C3B" w:rsidP="00FB132F">
      <w:pPr>
        <w:pStyle w:val="CISC0de"/>
        <w:pBdr>
          <w:bottom w:val="single" w:sz="4" w:space="0" w:color="auto"/>
        </w:pBdr>
      </w:pPr>
      <w:r w:rsidRPr="008C5324">
        <w:t>q</w:t>
      </w:r>
    </w:p>
    <w:p w:rsidR="00957C3B" w:rsidRPr="008C5324" w:rsidRDefault="00957C3B" w:rsidP="00FB132F">
      <w:pPr>
        <w:pStyle w:val="CISC0de"/>
        <w:pBdr>
          <w:bottom w:val="single" w:sz="4" w:space="0" w:color="auto"/>
        </w:pBdr>
      </w:pPr>
      <w:r w:rsidRPr="008C5324">
        <w:t>END</w:t>
      </w:r>
    </w:p>
    <w:p w:rsidR="00A4021A" w:rsidRPr="00946CFA" w:rsidRDefault="00A4021A" w:rsidP="00FB132F">
      <w:pPr>
        <w:pStyle w:val="CISNormal"/>
        <w:spacing w:before="240"/>
      </w:pPr>
      <w:r w:rsidRPr="00946CFA">
        <w:rPr>
          <w:b/>
        </w:rPr>
        <w:t>Note:</w:t>
      </w:r>
      <w:r w:rsidRPr="00946CFA">
        <w:t xml:space="preserve"> </w:t>
      </w:r>
      <w:r w:rsidR="008C5324">
        <w:t xml:space="preserve">Perform this action for every service that provides authentication and supports PAM. </w:t>
      </w:r>
    </w:p>
    <w:p w:rsidR="00A4021A" w:rsidRDefault="00A4021A" w:rsidP="00A4021A">
      <w:pPr>
        <w:pStyle w:val="CISRuleComponent"/>
        <w:spacing w:before="240"/>
      </w:pPr>
      <w:r>
        <w:t>Audit:</w:t>
      </w:r>
    </w:p>
    <w:p w:rsidR="00A4021A" w:rsidRPr="00372DCD" w:rsidRDefault="00A4021A" w:rsidP="00A4021A">
      <w:pPr>
        <w:pStyle w:val="CISNormal"/>
      </w:pPr>
      <w:r>
        <w:t xml:space="preserve">Perform the following to determine </w:t>
      </w:r>
      <w:r w:rsidR="00372DCD">
        <w:t xml:space="preserve">if </w:t>
      </w:r>
      <w:r w:rsidR="00372DCD" w:rsidRPr="00372DCD">
        <w:rPr>
          <w:rFonts w:ascii="Courier New" w:hAnsi="Courier New" w:cs="Courier New"/>
          <w:bCs w:val="0"/>
          <w:kern w:val="0"/>
          <w:szCs w:val="24"/>
        </w:rPr>
        <w:t>pam_deny.so</w:t>
      </w:r>
      <w:r w:rsidR="00372DCD" w:rsidRPr="00BC1AB1">
        <w:t xml:space="preserve"> </w:t>
      </w:r>
      <w:r w:rsidR="00372DCD" w:rsidRPr="00372DCD">
        <w:t>is a requisite in the service.</w:t>
      </w:r>
      <w:r w:rsidR="00372DCD">
        <w:t xml:space="preserve"> Perform this command for each PAM-aware authentication service.</w:t>
      </w:r>
    </w:p>
    <w:p w:rsidR="00A4021A" w:rsidRPr="008C5324" w:rsidRDefault="00957C3B" w:rsidP="00FB132F">
      <w:pPr>
        <w:pStyle w:val="CISC0de"/>
        <w:pBdr>
          <w:bottom w:val="single" w:sz="4" w:space="0" w:color="auto"/>
        </w:pBdr>
      </w:pPr>
      <w:r w:rsidRPr="008C5324">
        <w:t>#</w:t>
      </w:r>
      <w:r w:rsidR="00372DCD" w:rsidRPr="008C5324">
        <w:t xml:space="preserve"> </w:t>
      </w:r>
      <w:r w:rsidRPr="008C5324">
        <w:t xml:space="preserve">grep </w:t>
      </w:r>
      <w:r w:rsidR="00505736">
        <w:t>"</w:t>
      </w:r>
      <w:r w:rsidRPr="008C5324">
        <w:t>^auth</w:t>
      </w:r>
      <w:r w:rsidR="00505736">
        <w:t>"</w:t>
      </w:r>
      <w:r w:rsidRPr="008C5324">
        <w:t xml:space="preserve"> /etc/pam.d/sshd </w:t>
      </w:r>
    </w:p>
    <w:p w:rsidR="00957C3B" w:rsidRDefault="00957C3B" w:rsidP="00BB4CF3">
      <w:pPr>
        <w:pStyle w:val="CISC0de"/>
        <w:pBdr>
          <w:bottom w:val="single" w:sz="4" w:space="0" w:color="auto"/>
        </w:pBdr>
      </w:pPr>
      <w:r w:rsidRPr="008C5324">
        <w:lastRenderedPageBreak/>
        <w:t>auth</w:t>
      </w:r>
      <w:r w:rsidRPr="008C5324">
        <w:tab/>
        <w:t>requisite</w:t>
      </w:r>
      <w:r w:rsidRPr="008C5324">
        <w:tab/>
        <w:t>pam_deny.so</w:t>
      </w:r>
    </w:p>
    <w:p w:rsidR="00A4021A" w:rsidRDefault="001F4501" w:rsidP="006E606D">
      <w:pPr>
        <w:pStyle w:val="Heading3"/>
        <w:tabs>
          <w:tab w:val="center" w:pos="990"/>
        </w:tabs>
        <w:ind w:left="360"/>
      </w:pPr>
      <w:bookmarkStart w:id="4502" w:name="_Toc328948842"/>
      <w:r>
        <w:t>Upgrade Password Hashing A</w:t>
      </w:r>
      <w:r w:rsidR="00A4021A">
        <w:t>lgorithm to SHA-512</w:t>
      </w:r>
      <w:bookmarkEnd w:id="4502"/>
    </w:p>
    <w:tbl>
      <w:tblPr>
        <w:tblW w:w="0" w:type="auto"/>
        <w:tblInd w:w="462" w:type="dxa"/>
        <w:tblLayout w:type="fixed"/>
        <w:tblLook w:val="0000" w:firstRow="0" w:lastRow="0" w:firstColumn="0" w:lastColumn="0" w:noHBand="0" w:noVBand="0"/>
      </w:tblPr>
      <w:tblGrid>
        <w:gridCol w:w="3451"/>
        <w:gridCol w:w="4894"/>
      </w:tblGrid>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667D9" w:rsidRDefault="002667D9" w:rsidP="001746EA">
            <w:pPr>
              <w:snapToGrid w:val="0"/>
            </w:pPr>
            <w:r>
              <w:t>Level-I</w:t>
            </w:r>
          </w:p>
        </w:tc>
      </w:tr>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2667D9" w:rsidRDefault="002667D9" w:rsidP="001746EA">
            <w:pPr>
              <w:snapToGrid w:val="0"/>
            </w:pPr>
            <w:r>
              <w:t>N/A</w:t>
            </w:r>
          </w:p>
        </w:tc>
      </w:tr>
      <w:tr w:rsidR="002667D9" w:rsidTr="001746EA">
        <w:trPr>
          <w:trHeight w:val="256"/>
        </w:trPr>
        <w:tc>
          <w:tcPr>
            <w:tcW w:w="3451" w:type="dxa"/>
            <w:tcBorders>
              <w:left w:val="single" w:sz="4" w:space="0" w:color="000000"/>
              <w:bottom w:val="single" w:sz="4" w:space="0" w:color="000000"/>
            </w:tcBorders>
          </w:tcPr>
          <w:p w:rsidR="002667D9" w:rsidRDefault="002667D9" w:rsidP="001746EA">
            <w:pPr>
              <w:snapToGrid w:val="0"/>
            </w:pPr>
            <w:r>
              <w:t>Reboot Required</w:t>
            </w:r>
          </w:p>
        </w:tc>
        <w:tc>
          <w:tcPr>
            <w:tcW w:w="4894" w:type="dxa"/>
            <w:tcBorders>
              <w:left w:val="single" w:sz="4" w:space="0" w:color="000000"/>
              <w:bottom w:val="single" w:sz="4" w:space="0" w:color="000000"/>
              <w:right w:val="single" w:sz="4" w:space="0" w:color="000000"/>
            </w:tcBorders>
          </w:tcPr>
          <w:p w:rsidR="002667D9" w:rsidRDefault="009168D9" w:rsidP="001746EA">
            <w:pPr>
              <w:snapToGrid w:val="0"/>
            </w:pPr>
            <w:r>
              <w:t>No</w:t>
            </w:r>
          </w:p>
        </w:tc>
      </w:tr>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2667D9" w:rsidRDefault="006D7925" w:rsidP="001746EA">
            <w:pPr>
              <w:snapToGrid w:val="0"/>
            </w:pPr>
            <w:r>
              <w:t>Yes</w:t>
            </w:r>
          </w:p>
        </w:tc>
      </w:tr>
      <w:tr w:rsidR="002667D9" w:rsidDel="00350415" w:rsidTr="001746EA">
        <w:trPr>
          <w:trHeight w:val="256"/>
          <w:del w:id="4503" w:author="blake" w:date="2012-04-05T12:54:00Z"/>
        </w:trPr>
        <w:tc>
          <w:tcPr>
            <w:tcW w:w="3451" w:type="dxa"/>
            <w:tcBorders>
              <w:top w:val="single" w:sz="4" w:space="0" w:color="000000"/>
              <w:left w:val="single" w:sz="4" w:space="0" w:color="000000"/>
              <w:bottom w:val="single" w:sz="4" w:space="0" w:color="000000"/>
            </w:tcBorders>
          </w:tcPr>
          <w:p w:rsidR="002667D9" w:rsidDel="00350415" w:rsidRDefault="002667D9" w:rsidP="001746EA">
            <w:pPr>
              <w:snapToGrid w:val="0"/>
              <w:rPr>
                <w:del w:id="4504" w:author="blake" w:date="2012-04-05T12:54:00Z"/>
              </w:rPr>
            </w:pPr>
            <w:del w:id="4505" w:author="blake" w:date="2012-04-05T12:54: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2667D9" w:rsidDel="00350415" w:rsidRDefault="002667D9" w:rsidP="001746EA">
            <w:pPr>
              <w:snapToGrid w:val="0"/>
              <w:rPr>
                <w:del w:id="4506" w:author="blake" w:date="2012-04-05T12:54:00Z"/>
              </w:rPr>
            </w:pPr>
          </w:p>
        </w:tc>
      </w:tr>
    </w:tbl>
    <w:p w:rsidR="001B7E3B" w:rsidRDefault="001B7E3B" w:rsidP="001B7E3B">
      <w:pPr>
        <w:pStyle w:val="CISRuleComponent"/>
      </w:pPr>
      <w:r>
        <w:t xml:space="preserve">Description: </w:t>
      </w:r>
    </w:p>
    <w:p w:rsidR="001B7E3B" w:rsidRPr="00C07B00" w:rsidRDefault="00372DCD" w:rsidP="008C5324">
      <w:pPr>
        <w:pStyle w:val="CISNormal"/>
      </w:pPr>
      <w:r>
        <w:t>T</w:t>
      </w:r>
      <w:r w:rsidR="008C5324">
        <w:t>he SHA-</w:t>
      </w:r>
      <w:r w:rsidR="001B7E3B">
        <w:t>512 encryption has been available</w:t>
      </w:r>
      <w:r w:rsidRPr="00372DCD">
        <w:t xml:space="preserve"> </w:t>
      </w:r>
      <w:r>
        <w:t>since Red Hat release 5.2,</w:t>
      </w:r>
      <w:r w:rsidR="001B7E3B">
        <w:t xml:space="preserve">. The commands below change password encryption from </w:t>
      </w:r>
      <w:r w:rsidR="001B7E3B" w:rsidRPr="008C5324">
        <w:rPr>
          <w:rFonts w:ascii="Courier New" w:hAnsi="Courier New" w:cs="Courier New"/>
          <w:bCs w:val="0"/>
          <w:kern w:val="0"/>
          <w:szCs w:val="24"/>
        </w:rPr>
        <w:t>md5</w:t>
      </w:r>
      <w:r w:rsidR="001B7E3B">
        <w:t xml:space="preserve"> to </w:t>
      </w:r>
      <w:r w:rsidR="001B7E3B" w:rsidRPr="008C5324">
        <w:rPr>
          <w:rFonts w:ascii="Courier New" w:hAnsi="Courier New" w:cs="Courier New"/>
          <w:bCs w:val="0"/>
          <w:kern w:val="0"/>
          <w:szCs w:val="24"/>
        </w:rPr>
        <w:t>sha512</w:t>
      </w:r>
      <w:r w:rsidR="001B7E3B">
        <w:t xml:space="preserve"> ( a much stronger encryption algorithm).  All existing accounts will need to perform a password change to upgrade the stored hashes to the new algorithm</w:t>
      </w:r>
      <w:r w:rsidR="008C5324">
        <w:t>.</w:t>
      </w:r>
      <w:r w:rsidR="001B7E3B">
        <w:t xml:space="preserve"> </w:t>
      </w:r>
    </w:p>
    <w:p w:rsidR="001B7E3B" w:rsidRDefault="001B7E3B" w:rsidP="001B7E3B">
      <w:pPr>
        <w:pStyle w:val="CISRuleComponent"/>
      </w:pPr>
      <w:r w:rsidRPr="006C7502">
        <w:t>Rationale:</w:t>
      </w:r>
    </w:p>
    <w:p w:rsidR="001B7E3B" w:rsidRDefault="001B7E3B" w:rsidP="008C5324">
      <w:pPr>
        <w:pStyle w:val="CISNormal"/>
      </w:pPr>
      <w:r>
        <w:t>The SHA</w:t>
      </w:r>
      <w:r w:rsidR="008C5324">
        <w:t>-</w:t>
      </w:r>
      <w:r>
        <w:t>512 algorithm provides much strong</w:t>
      </w:r>
      <w:r w:rsidR="00372DCD">
        <w:t>er</w:t>
      </w:r>
      <w:r>
        <w:t xml:space="preserve"> </w:t>
      </w:r>
      <w:r w:rsidR="00B87054">
        <w:t xml:space="preserve">hashing </w:t>
      </w:r>
      <w:r>
        <w:t>than MD5, thus providing additional protection to the system</w:t>
      </w:r>
      <w:r w:rsidR="00B87054">
        <w:t xml:space="preserve"> by increasing the </w:t>
      </w:r>
      <w:r w:rsidR="00B87054" w:rsidRPr="00ED3341">
        <w:t>level of effort for an attacker to successfully determine passwords.</w:t>
      </w:r>
    </w:p>
    <w:p w:rsidR="0012122C" w:rsidRPr="00C07B00" w:rsidRDefault="0012122C" w:rsidP="008C5324">
      <w:pPr>
        <w:pStyle w:val="CISNormal"/>
      </w:pPr>
      <w:r>
        <w:t>Note that these change only apply  to accounts configure</w:t>
      </w:r>
      <w:r w:rsidR="00BC10F8">
        <w:t>d</w:t>
      </w:r>
      <w:r>
        <w:t xml:space="preserve"> on the local system.</w:t>
      </w:r>
    </w:p>
    <w:p w:rsidR="001B7E3B" w:rsidRDefault="001B7E3B" w:rsidP="001B7E3B">
      <w:pPr>
        <w:pStyle w:val="CISRuleComponent"/>
      </w:pPr>
      <w:r>
        <w:t>Remediation:</w:t>
      </w:r>
    </w:p>
    <w:p w:rsidR="00ED3341" w:rsidRDefault="00ED3341" w:rsidP="00ED3341">
      <w:pPr>
        <w:pStyle w:val="CISNormal"/>
      </w:pPr>
      <w:r>
        <w:t>Perform the following to configure the system as recommended:</w:t>
      </w:r>
    </w:p>
    <w:p w:rsidR="001B7E3B" w:rsidRPr="00FB132F" w:rsidRDefault="001B7E3B" w:rsidP="00ED3341">
      <w:pPr>
        <w:pStyle w:val="CISC0de"/>
        <w:pBdr>
          <w:bottom w:val="single" w:sz="4" w:space="0" w:color="auto"/>
        </w:pBdr>
      </w:pPr>
      <w:r w:rsidRPr="008C5324">
        <w:t>#</w:t>
      </w:r>
      <w:r w:rsidR="00372DCD" w:rsidRPr="008C5324">
        <w:t xml:space="preserve"> </w:t>
      </w:r>
      <w:r w:rsidR="00ED3341">
        <w:t>authconfig --passalgo=sha512</w:t>
      </w:r>
      <w:r w:rsidR="00317AF6">
        <w:t xml:space="preserve"> --update</w:t>
      </w:r>
    </w:p>
    <w:p w:rsidR="00BC1AB1" w:rsidRDefault="00325DA5" w:rsidP="00BC1AB1">
      <w:pPr>
        <w:pStyle w:val="CISRuleComponent"/>
        <w:spacing w:before="240" w:after="240"/>
        <w:rPr>
          <w:b w:val="0"/>
        </w:rPr>
      </w:pPr>
      <w:r>
        <w:t xml:space="preserve">Note: </w:t>
      </w:r>
      <w:r>
        <w:rPr>
          <w:b w:val="0"/>
        </w:rPr>
        <w:t xml:space="preserve"> If it is determined that the password algorithm being used is not SHA-512, once it is changed, it is recommended that all userID’s be immediately expired and forced to change their passwords on next login. To accomplish that, the following commands can be used. Any system accounts that need to be expired should be carefully done separately by the system administrator to prevent any potential problems.</w:t>
      </w:r>
    </w:p>
    <w:p w:rsidR="00551C7A" w:rsidRDefault="00325DA5" w:rsidP="00FB132F">
      <w:pPr>
        <w:pStyle w:val="CISC0de"/>
        <w:pBdr>
          <w:bottom w:val="single" w:sz="4" w:space="0" w:color="auto"/>
        </w:pBdr>
      </w:pPr>
      <w:r w:rsidRPr="00FB132F">
        <w:t xml:space="preserve"># cat /etc/passwd | awk </w:t>
      </w:r>
      <w:r w:rsidR="001731CF">
        <w:t>-</w:t>
      </w:r>
      <w:r w:rsidRPr="00FB132F">
        <w:t xml:space="preserve">F: ‘ ( $3 &gt;=500 &amp;&amp; $1 != </w:t>
      </w:r>
      <w:r w:rsidR="00505736">
        <w:t>"</w:t>
      </w:r>
      <w:r w:rsidRPr="00FB132F">
        <w:t xml:space="preserve">nfsnobody ) { print $1 } | xargs </w:t>
      </w:r>
      <w:r w:rsidR="001731CF">
        <w:t>-</w:t>
      </w:r>
      <w:r w:rsidRPr="00FB132F">
        <w:t xml:space="preserve">n 1 chage </w:t>
      </w:r>
      <w:r w:rsidR="001731CF">
        <w:t>-</w:t>
      </w:r>
      <w:r w:rsidRPr="00FB132F">
        <w:t>d 0</w:t>
      </w:r>
    </w:p>
    <w:p w:rsidR="001B7E3B" w:rsidRDefault="001B7E3B" w:rsidP="001B7E3B">
      <w:pPr>
        <w:pStyle w:val="CISRuleComponent"/>
        <w:spacing w:before="240"/>
      </w:pPr>
      <w:r>
        <w:t>Audit:</w:t>
      </w:r>
    </w:p>
    <w:p w:rsidR="001B7E3B" w:rsidRDefault="001B7E3B" w:rsidP="001B7E3B">
      <w:pPr>
        <w:pStyle w:val="CISNormal"/>
      </w:pPr>
      <w:r>
        <w:t xml:space="preserve">Perform the following to determine </w:t>
      </w:r>
      <w:r w:rsidR="00372DCD">
        <w:t>if the password-hashing algorithm is set to SHA-512:</w:t>
      </w:r>
    </w:p>
    <w:p w:rsidR="001B7E3B" w:rsidRDefault="001B7E3B" w:rsidP="00ED3341">
      <w:pPr>
        <w:pStyle w:val="CISC0de"/>
        <w:pBdr>
          <w:bottom w:val="single" w:sz="4" w:space="0" w:color="auto"/>
        </w:pBdr>
      </w:pPr>
      <w:r w:rsidRPr="008C5324">
        <w:t xml:space="preserve"># </w:t>
      </w:r>
      <w:r w:rsidR="00ED3341">
        <w:t>authconfig --test | grep hashing | grep sha512</w:t>
      </w:r>
    </w:p>
    <w:p w:rsidR="001B7E3B" w:rsidRPr="00513D34" w:rsidRDefault="00ED3341" w:rsidP="00ED3341">
      <w:pPr>
        <w:spacing w:before="240"/>
      </w:pPr>
      <w:r>
        <w:t>If the above command emits no output then the system is not configured as recommended</w:t>
      </w:r>
    </w:p>
    <w:p w:rsidR="00A4021A" w:rsidRDefault="00A4021A" w:rsidP="006E606D">
      <w:pPr>
        <w:pStyle w:val="Heading3"/>
        <w:tabs>
          <w:tab w:val="center" w:pos="990"/>
        </w:tabs>
        <w:ind w:left="360"/>
      </w:pPr>
      <w:bookmarkStart w:id="4507" w:name="_Toc328948843"/>
      <w:r>
        <w:t>Limit Password Reuse</w:t>
      </w:r>
      <w:bookmarkEnd w:id="4507"/>
    </w:p>
    <w:tbl>
      <w:tblPr>
        <w:tblW w:w="0" w:type="auto"/>
        <w:tblInd w:w="462" w:type="dxa"/>
        <w:tblLayout w:type="fixed"/>
        <w:tblLook w:val="0000" w:firstRow="0" w:lastRow="0" w:firstColumn="0" w:lastColumn="0" w:noHBand="0" w:noVBand="0"/>
      </w:tblPr>
      <w:tblGrid>
        <w:gridCol w:w="3451"/>
        <w:gridCol w:w="4894"/>
      </w:tblGrid>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tcPr>
          <w:p w:rsidR="002667D9" w:rsidRDefault="002667D9" w:rsidP="001746EA">
            <w:pPr>
              <w:snapToGrid w:val="0"/>
            </w:pPr>
            <w:r>
              <w:t>Level-I</w:t>
            </w:r>
          </w:p>
        </w:tc>
      </w:tr>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tcPr>
          <w:p w:rsidR="002667D9" w:rsidRDefault="002667D9" w:rsidP="001746EA">
            <w:pPr>
              <w:snapToGrid w:val="0"/>
            </w:pPr>
            <w:r>
              <w:t>N/A</w:t>
            </w:r>
          </w:p>
        </w:tc>
      </w:tr>
      <w:tr w:rsidR="002667D9" w:rsidTr="001746EA">
        <w:trPr>
          <w:trHeight w:val="256"/>
        </w:trPr>
        <w:tc>
          <w:tcPr>
            <w:tcW w:w="3451" w:type="dxa"/>
            <w:tcBorders>
              <w:left w:val="single" w:sz="4" w:space="0" w:color="000000"/>
              <w:bottom w:val="single" w:sz="4" w:space="0" w:color="000000"/>
            </w:tcBorders>
          </w:tcPr>
          <w:p w:rsidR="002667D9" w:rsidRDefault="002667D9" w:rsidP="001746EA">
            <w:pPr>
              <w:snapToGrid w:val="0"/>
            </w:pPr>
            <w:r>
              <w:t>Reboot Required</w:t>
            </w:r>
          </w:p>
        </w:tc>
        <w:tc>
          <w:tcPr>
            <w:tcW w:w="4894" w:type="dxa"/>
            <w:tcBorders>
              <w:left w:val="single" w:sz="4" w:space="0" w:color="000000"/>
              <w:bottom w:val="single" w:sz="4" w:space="0" w:color="000000"/>
              <w:right w:val="single" w:sz="4" w:space="0" w:color="000000"/>
            </w:tcBorders>
          </w:tcPr>
          <w:p w:rsidR="002667D9" w:rsidRDefault="009168D9" w:rsidP="001746EA">
            <w:pPr>
              <w:snapToGrid w:val="0"/>
            </w:pPr>
            <w:r>
              <w:t>No</w:t>
            </w:r>
          </w:p>
        </w:tc>
      </w:tr>
      <w:tr w:rsidR="002667D9" w:rsidTr="001746EA">
        <w:trPr>
          <w:trHeight w:val="256"/>
        </w:trPr>
        <w:tc>
          <w:tcPr>
            <w:tcW w:w="3451" w:type="dxa"/>
            <w:tcBorders>
              <w:top w:val="single" w:sz="4" w:space="0" w:color="000000"/>
              <w:left w:val="single" w:sz="4" w:space="0" w:color="000000"/>
              <w:bottom w:val="single" w:sz="4" w:space="0" w:color="000000"/>
            </w:tcBorders>
          </w:tcPr>
          <w:p w:rsidR="002667D9" w:rsidRDefault="002667D9" w:rsidP="001746EA">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tcPr>
          <w:p w:rsidR="002667D9" w:rsidRDefault="006D7925" w:rsidP="001746EA">
            <w:pPr>
              <w:snapToGrid w:val="0"/>
            </w:pPr>
            <w:r>
              <w:t>Yes</w:t>
            </w:r>
          </w:p>
        </w:tc>
      </w:tr>
      <w:tr w:rsidR="002667D9" w:rsidDel="00350415" w:rsidTr="001746EA">
        <w:trPr>
          <w:trHeight w:val="256"/>
          <w:del w:id="4508" w:author="blake" w:date="2012-04-05T12:54:00Z"/>
        </w:trPr>
        <w:tc>
          <w:tcPr>
            <w:tcW w:w="3451" w:type="dxa"/>
            <w:tcBorders>
              <w:top w:val="single" w:sz="4" w:space="0" w:color="000000"/>
              <w:left w:val="single" w:sz="4" w:space="0" w:color="000000"/>
              <w:bottom w:val="single" w:sz="4" w:space="0" w:color="000000"/>
            </w:tcBorders>
          </w:tcPr>
          <w:p w:rsidR="002667D9" w:rsidDel="00350415" w:rsidRDefault="002667D9" w:rsidP="001746EA">
            <w:pPr>
              <w:snapToGrid w:val="0"/>
              <w:rPr>
                <w:del w:id="4509" w:author="blake" w:date="2012-04-05T12:54:00Z"/>
              </w:rPr>
            </w:pPr>
            <w:del w:id="4510" w:author="blake" w:date="2012-04-05T12:54: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2667D9" w:rsidDel="00350415" w:rsidRDefault="002667D9" w:rsidP="001746EA">
            <w:pPr>
              <w:snapToGrid w:val="0"/>
              <w:rPr>
                <w:del w:id="4511" w:author="blake" w:date="2012-04-05T12:54:00Z"/>
              </w:rPr>
            </w:pPr>
          </w:p>
        </w:tc>
      </w:tr>
    </w:tbl>
    <w:p w:rsidR="00A61644" w:rsidRDefault="00A61644" w:rsidP="00A61644">
      <w:pPr>
        <w:pStyle w:val="CISRuleComponent"/>
      </w:pPr>
      <w:r>
        <w:lastRenderedPageBreak/>
        <w:t xml:space="preserve">Description: </w:t>
      </w:r>
    </w:p>
    <w:p w:rsidR="00372DCD" w:rsidRDefault="00372DCD" w:rsidP="008C5324">
      <w:pPr>
        <w:pStyle w:val="CISNormal"/>
      </w:pPr>
      <w:r>
        <w:t>The</w:t>
      </w:r>
      <w:r w:rsidR="00A61644">
        <w:t xml:space="preserve"> </w:t>
      </w:r>
      <w:r w:rsidR="00A61644" w:rsidRPr="00372DCD">
        <w:rPr>
          <w:rFonts w:ascii="Courier New" w:hAnsi="Courier New" w:cs="Courier New"/>
          <w:kern w:val="0"/>
          <w:szCs w:val="24"/>
        </w:rPr>
        <w:t>/etc/security/opasswd</w:t>
      </w:r>
      <w:r>
        <w:t xml:space="preserve"> file stores the users’ old passwords and can be checked to ensure that users are not recycling recent passwords. </w:t>
      </w:r>
    </w:p>
    <w:p w:rsidR="00A61644" w:rsidRDefault="00E46C35" w:rsidP="00A61644">
      <w:pPr>
        <w:pStyle w:val="CISRuleComponent"/>
      </w:pPr>
      <w:r>
        <w:t>Rationale:</w:t>
      </w:r>
    </w:p>
    <w:p w:rsidR="00A61644" w:rsidRDefault="008C5324" w:rsidP="008C5324">
      <w:pPr>
        <w:pStyle w:val="CISNormal"/>
      </w:pPr>
      <w:r>
        <w:t>F</w:t>
      </w:r>
      <w:r w:rsidR="00A61644">
        <w:t xml:space="preserve">orcing users not to reuse </w:t>
      </w:r>
      <w:r w:rsidR="00372DCD">
        <w:t>their past 5</w:t>
      </w:r>
      <w:r w:rsidR="00A61644">
        <w:t xml:space="preserve"> passwords</w:t>
      </w:r>
      <w:r>
        <w:t xml:space="preserve"> make it</w:t>
      </w:r>
      <w:r w:rsidR="00A61644">
        <w:t xml:space="preserve"> less likely that an attacker will be able to guess the password.</w:t>
      </w:r>
      <w:r w:rsidR="00372DCD">
        <w:t xml:space="preserve"> </w:t>
      </w:r>
    </w:p>
    <w:p w:rsidR="0012122C" w:rsidRPr="00C07B00" w:rsidRDefault="0012122C" w:rsidP="0012122C">
      <w:pPr>
        <w:pStyle w:val="CISNormal"/>
      </w:pPr>
      <w:r>
        <w:t>No</w:t>
      </w:r>
      <w:r w:rsidR="00BC10F8">
        <w:t>te that these change only apply</w:t>
      </w:r>
      <w:r>
        <w:t xml:space="preserve"> to accounts configure</w:t>
      </w:r>
      <w:r w:rsidR="00BC10F8">
        <w:t>d</w:t>
      </w:r>
      <w:r>
        <w:t xml:space="preserve"> on the local system.</w:t>
      </w:r>
    </w:p>
    <w:p w:rsidR="0012122C" w:rsidRPr="004F3A5D" w:rsidRDefault="0012122C" w:rsidP="008C5324">
      <w:pPr>
        <w:pStyle w:val="CISNormal"/>
      </w:pPr>
    </w:p>
    <w:p w:rsidR="00A61644" w:rsidRDefault="00A61644" w:rsidP="00A61644">
      <w:pPr>
        <w:pStyle w:val="CISRuleComponent"/>
      </w:pPr>
      <w:r>
        <w:t>Remediation:</w:t>
      </w:r>
    </w:p>
    <w:p w:rsidR="00A61644" w:rsidRPr="00FB132F" w:rsidRDefault="00A61644" w:rsidP="00FB132F">
      <w:pPr>
        <w:pStyle w:val="CISC0de"/>
        <w:pBdr>
          <w:bottom w:val="single" w:sz="4" w:space="0" w:color="auto"/>
        </w:pBdr>
      </w:pPr>
      <w:r w:rsidRPr="008C5324">
        <w:t>#</w:t>
      </w:r>
      <w:r w:rsidR="00372DCD" w:rsidRPr="008C5324">
        <w:t xml:space="preserve"> </w:t>
      </w:r>
      <w:r w:rsidRPr="00FB132F">
        <w:t>ed /etc/pam.d/system_auth &lt;&lt; END</w:t>
      </w:r>
    </w:p>
    <w:p w:rsidR="00A61644" w:rsidRPr="00FB132F" w:rsidRDefault="00A61644" w:rsidP="00FB132F">
      <w:pPr>
        <w:pStyle w:val="CISC0de"/>
        <w:pBdr>
          <w:bottom w:val="single" w:sz="4" w:space="0" w:color="auto"/>
        </w:pBdr>
      </w:pPr>
      <w:r w:rsidRPr="00FB132F">
        <w:t>/password.*pam_unix.so/</w:t>
      </w:r>
    </w:p>
    <w:p w:rsidR="00A61644" w:rsidRPr="00FB132F" w:rsidRDefault="00A61644" w:rsidP="00FB132F">
      <w:pPr>
        <w:pStyle w:val="CISC0de"/>
        <w:pBdr>
          <w:bottom w:val="single" w:sz="4" w:space="0" w:color="auto"/>
        </w:pBdr>
      </w:pPr>
      <w:r w:rsidRPr="00FB132F">
        <w:t>s/$/remember=5/</w:t>
      </w:r>
    </w:p>
    <w:p w:rsidR="00A61644" w:rsidRPr="00FB132F" w:rsidRDefault="00A61644" w:rsidP="00FB132F">
      <w:pPr>
        <w:pStyle w:val="CISC0de"/>
        <w:pBdr>
          <w:bottom w:val="single" w:sz="4" w:space="0" w:color="auto"/>
        </w:pBdr>
      </w:pPr>
      <w:r w:rsidRPr="00FB132F">
        <w:t>w</w:t>
      </w:r>
    </w:p>
    <w:p w:rsidR="00A61644" w:rsidRPr="00FB132F" w:rsidRDefault="00A61644" w:rsidP="00FB132F">
      <w:pPr>
        <w:pStyle w:val="CISC0de"/>
        <w:pBdr>
          <w:bottom w:val="single" w:sz="4" w:space="0" w:color="auto"/>
        </w:pBdr>
      </w:pPr>
      <w:r w:rsidRPr="00FB132F">
        <w:t>q</w:t>
      </w:r>
    </w:p>
    <w:p w:rsidR="00A61644" w:rsidRPr="00FB132F" w:rsidRDefault="00A61644" w:rsidP="00FB132F">
      <w:pPr>
        <w:pStyle w:val="CISC0de"/>
        <w:pBdr>
          <w:bottom w:val="single" w:sz="4" w:space="0" w:color="auto"/>
        </w:pBdr>
      </w:pPr>
      <w:r w:rsidRPr="00FB132F">
        <w:t>END</w:t>
      </w:r>
    </w:p>
    <w:p w:rsidR="00A61644" w:rsidRPr="00946CFA" w:rsidRDefault="00A61644" w:rsidP="0049056B">
      <w:pPr>
        <w:pStyle w:val="CISNormal"/>
        <w:spacing w:before="240"/>
      </w:pPr>
      <w:r w:rsidRPr="00946CFA">
        <w:rPr>
          <w:b/>
        </w:rPr>
        <w:t>Note:</w:t>
      </w:r>
      <w:r w:rsidRPr="00946CFA">
        <w:t xml:space="preserve"> </w:t>
      </w:r>
      <w:r>
        <w:t xml:space="preserve"> The default password setting in this document is the last 5 passwords. Change this number to conform to your site</w:t>
      </w:r>
      <w:r w:rsidR="00372DCD">
        <w:t>’s</w:t>
      </w:r>
      <w:r>
        <w:t xml:space="preserve"> password policy.</w:t>
      </w:r>
    </w:p>
    <w:p w:rsidR="00A61644" w:rsidRDefault="00A61644" w:rsidP="00A61644">
      <w:pPr>
        <w:pStyle w:val="CISRuleComponent"/>
        <w:spacing w:before="240"/>
      </w:pPr>
      <w:r>
        <w:t>Audit:</w:t>
      </w:r>
    </w:p>
    <w:p w:rsidR="00A61644" w:rsidRDefault="00A61644" w:rsidP="00A61644">
      <w:pPr>
        <w:pStyle w:val="CISNormal"/>
      </w:pPr>
      <w:r>
        <w:t xml:space="preserve">Perform the following to determine </w:t>
      </w:r>
      <w:r w:rsidR="00372DCD">
        <w:t>the current setting for reuse of older passwords:</w:t>
      </w:r>
    </w:p>
    <w:p w:rsidR="00A61644" w:rsidRPr="003B5910" w:rsidRDefault="00A61644" w:rsidP="00FB132F">
      <w:pPr>
        <w:pStyle w:val="CISC0de"/>
        <w:pBdr>
          <w:bottom w:val="single" w:sz="4" w:space="0" w:color="auto"/>
        </w:pBdr>
      </w:pPr>
      <w:r w:rsidRPr="003B5910">
        <w:t xml:space="preserve"># </w:t>
      </w:r>
      <w:r w:rsidRPr="00FB132F">
        <w:t xml:space="preserve">grep </w:t>
      </w:r>
      <w:r w:rsidR="00505736">
        <w:t>"</w:t>
      </w:r>
      <w:r w:rsidRPr="00FB132F">
        <w:t>remember</w:t>
      </w:r>
      <w:r w:rsidR="00505736">
        <w:t>"</w:t>
      </w:r>
      <w:r w:rsidRPr="00FB132F">
        <w:t xml:space="preserve"> /etc/pam.d/system_auth</w:t>
      </w:r>
    </w:p>
    <w:p w:rsidR="00A61644" w:rsidRPr="003B5910" w:rsidRDefault="00A61644" w:rsidP="00FB132F">
      <w:pPr>
        <w:pStyle w:val="CISC0de"/>
        <w:pBdr>
          <w:bottom w:val="single" w:sz="4" w:space="0" w:color="auto"/>
        </w:pBdr>
      </w:pPr>
      <w:r w:rsidRPr="003B5910">
        <w:t>password sufficient pam_unix.o &lt;existing options&gt; remember=5</w:t>
      </w:r>
    </w:p>
    <w:p w:rsidR="00A4021A" w:rsidRDefault="00A61644" w:rsidP="00A61644">
      <w:r>
        <w:tab/>
      </w:r>
    </w:p>
    <w:p w:rsidR="00881575" w:rsidRDefault="00881575" w:rsidP="00033D25">
      <w:pPr>
        <w:pStyle w:val="CISNormal"/>
      </w:pPr>
      <w:bookmarkStart w:id="4512" w:name="_Restrict_root_Login"/>
      <w:bookmarkEnd w:id="4512"/>
    </w:p>
    <w:p w:rsidR="00602743" w:rsidRDefault="00602743" w:rsidP="00131241">
      <w:pPr>
        <w:pStyle w:val="Heading2"/>
        <w:numPr>
          <w:ilvl w:val="1"/>
          <w:numId w:val="6"/>
        </w:numPr>
      </w:pPr>
      <w:bookmarkStart w:id="4513" w:name="_Toc328948844"/>
      <w:r>
        <w:t>Restrict root Login to System Console</w:t>
      </w:r>
      <w:bookmarkEnd w:id="4513"/>
    </w:p>
    <w:tbl>
      <w:tblPr>
        <w:tblW w:w="0" w:type="auto"/>
        <w:tblInd w:w="462" w:type="dxa"/>
        <w:tblLayout w:type="fixed"/>
        <w:tblLook w:val="04A0" w:firstRow="1" w:lastRow="0" w:firstColumn="1" w:lastColumn="0" w:noHBand="0" w:noVBand="1"/>
      </w:tblPr>
      <w:tblGrid>
        <w:gridCol w:w="3451"/>
        <w:gridCol w:w="4894"/>
      </w:tblGrid>
      <w:tr w:rsidR="00234FCA" w:rsidTr="00356FC8">
        <w:trPr>
          <w:trHeight w:val="256"/>
        </w:trPr>
        <w:tc>
          <w:tcPr>
            <w:tcW w:w="3451" w:type="dxa"/>
            <w:tcBorders>
              <w:top w:val="single" w:sz="4" w:space="0" w:color="000000"/>
              <w:left w:val="single" w:sz="4" w:space="0" w:color="000000"/>
              <w:bottom w:val="single" w:sz="4" w:space="0" w:color="000000"/>
              <w:right w:val="nil"/>
            </w:tcBorders>
            <w:hideMark/>
          </w:tcPr>
          <w:p w:rsidR="00234FCA" w:rsidRDefault="00234FCA" w:rsidP="004F5F0D">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234FCA" w:rsidRDefault="00234FCA" w:rsidP="00356FC8">
            <w:pPr>
              <w:snapToGrid w:val="0"/>
            </w:pPr>
            <w:r>
              <w:t>Level-I</w:t>
            </w:r>
          </w:p>
        </w:tc>
      </w:tr>
      <w:tr w:rsidR="00234FCA" w:rsidTr="00356FC8">
        <w:trPr>
          <w:trHeight w:val="256"/>
        </w:trPr>
        <w:tc>
          <w:tcPr>
            <w:tcW w:w="3451" w:type="dxa"/>
            <w:tcBorders>
              <w:top w:val="single" w:sz="4" w:space="0" w:color="000000"/>
              <w:left w:val="single" w:sz="4" w:space="0" w:color="000000"/>
              <w:bottom w:val="single" w:sz="4" w:space="0" w:color="000000"/>
              <w:right w:val="nil"/>
            </w:tcBorders>
            <w:hideMark/>
          </w:tcPr>
          <w:p w:rsidR="00234FCA" w:rsidRDefault="00234FCA" w:rsidP="00356FC8">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234FCA" w:rsidRDefault="00234FCA" w:rsidP="00356FC8">
            <w:pPr>
              <w:snapToGrid w:val="0"/>
            </w:pPr>
            <w:r>
              <w:t>N/A</w:t>
            </w:r>
          </w:p>
        </w:tc>
      </w:tr>
      <w:tr w:rsidR="00234FCA" w:rsidTr="00356FC8">
        <w:trPr>
          <w:trHeight w:val="256"/>
        </w:trPr>
        <w:tc>
          <w:tcPr>
            <w:tcW w:w="3451" w:type="dxa"/>
            <w:tcBorders>
              <w:top w:val="nil"/>
              <w:left w:val="single" w:sz="4" w:space="0" w:color="000000"/>
              <w:bottom w:val="single" w:sz="4" w:space="0" w:color="000000"/>
              <w:right w:val="nil"/>
            </w:tcBorders>
            <w:hideMark/>
          </w:tcPr>
          <w:p w:rsidR="00234FCA" w:rsidRDefault="00234FCA" w:rsidP="00356FC8">
            <w:pPr>
              <w:snapToGrid w:val="0"/>
            </w:pPr>
            <w:r>
              <w:t>Reboot Required</w:t>
            </w:r>
          </w:p>
        </w:tc>
        <w:tc>
          <w:tcPr>
            <w:tcW w:w="4894" w:type="dxa"/>
            <w:tcBorders>
              <w:top w:val="nil"/>
              <w:left w:val="single" w:sz="4" w:space="0" w:color="000000"/>
              <w:bottom w:val="single" w:sz="4" w:space="0" w:color="000000"/>
              <w:right w:val="single" w:sz="4" w:space="0" w:color="000000"/>
            </w:tcBorders>
            <w:hideMark/>
          </w:tcPr>
          <w:p w:rsidR="00234FCA" w:rsidRDefault="009168D9" w:rsidP="00356FC8">
            <w:pPr>
              <w:snapToGrid w:val="0"/>
            </w:pPr>
            <w:r>
              <w:t>No</w:t>
            </w:r>
          </w:p>
        </w:tc>
      </w:tr>
      <w:tr w:rsidR="00234FCA" w:rsidTr="00356FC8">
        <w:trPr>
          <w:trHeight w:val="256"/>
        </w:trPr>
        <w:tc>
          <w:tcPr>
            <w:tcW w:w="3451" w:type="dxa"/>
            <w:tcBorders>
              <w:top w:val="single" w:sz="4" w:space="0" w:color="000000"/>
              <w:left w:val="single" w:sz="4" w:space="0" w:color="000000"/>
              <w:bottom w:val="single" w:sz="4" w:space="0" w:color="000000"/>
              <w:right w:val="nil"/>
            </w:tcBorders>
            <w:hideMark/>
          </w:tcPr>
          <w:p w:rsidR="00234FCA" w:rsidRDefault="00234FCA" w:rsidP="00356FC8">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234FCA" w:rsidRDefault="006D7925" w:rsidP="00356FC8">
            <w:pPr>
              <w:snapToGrid w:val="0"/>
            </w:pPr>
            <w:del w:id="4514" w:author="blake" w:date="2012-07-01T23:13:00Z">
              <w:r w:rsidDel="00512B28">
                <w:delText>Yes</w:delText>
              </w:r>
            </w:del>
            <w:ins w:id="4515" w:author="blake" w:date="2012-07-01T23:13:00Z">
              <w:r w:rsidR="00512B28">
                <w:t>No</w:t>
              </w:r>
            </w:ins>
          </w:p>
        </w:tc>
      </w:tr>
      <w:tr w:rsidR="00234FCA" w:rsidDel="00350415" w:rsidTr="00356FC8">
        <w:trPr>
          <w:trHeight w:val="256"/>
          <w:del w:id="4516" w:author="blake" w:date="2012-04-05T12:54:00Z"/>
        </w:trPr>
        <w:tc>
          <w:tcPr>
            <w:tcW w:w="3451" w:type="dxa"/>
            <w:tcBorders>
              <w:top w:val="single" w:sz="4" w:space="0" w:color="000000"/>
              <w:left w:val="single" w:sz="4" w:space="0" w:color="000000"/>
              <w:bottom w:val="single" w:sz="4" w:space="0" w:color="000000"/>
              <w:right w:val="nil"/>
            </w:tcBorders>
            <w:hideMark/>
          </w:tcPr>
          <w:p w:rsidR="00234FCA" w:rsidDel="00350415" w:rsidRDefault="00234FCA" w:rsidP="00356FC8">
            <w:pPr>
              <w:snapToGrid w:val="0"/>
              <w:rPr>
                <w:del w:id="4517" w:author="blake" w:date="2012-04-05T12:54:00Z"/>
              </w:rPr>
            </w:pPr>
            <w:del w:id="4518" w:author="blake" w:date="2012-04-05T12:54: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234FCA" w:rsidDel="00350415" w:rsidRDefault="00234FCA" w:rsidP="00356FC8">
            <w:pPr>
              <w:snapToGrid w:val="0"/>
              <w:rPr>
                <w:del w:id="4519" w:author="blake" w:date="2012-04-05T12:54:00Z"/>
              </w:rPr>
            </w:pPr>
            <w:del w:id="4520" w:author="blake" w:date="2012-04-05T12:54:00Z">
              <w:r w:rsidDel="00350415">
                <w:delText>CCE-3485-0</w:delText>
              </w:r>
            </w:del>
          </w:p>
        </w:tc>
      </w:tr>
    </w:tbl>
    <w:p w:rsidR="00234FCA" w:rsidRDefault="00234FCA" w:rsidP="00234FCA">
      <w:pPr>
        <w:pStyle w:val="CISRuleComponent"/>
      </w:pPr>
      <w:r>
        <w:t xml:space="preserve">Description: </w:t>
      </w:r>
    </w:p>
    <w:p w:rsidR="00234FCA" w:rsidRDefault="00234FCA" w:rsidP="00234FCA">
      <w:r>
        <w:t xml:space="preserve">The file </w:t>
      </w:r>
      <w:r w:rsidRPr="004F1CDB">
        <w:rPr>
          <w:rStyle w:val="CodeChar"/>
          <w:sz w:val="24"/>
          <w:szCs w:val="24"/>
        </w:rPr>
        <w:t>/etc/securetty</w:t>
      </w:r>
      <w:r>
        <w:t xml:space="preserve"> contains a list of valid terminals that may be logged in directly as root.</w:t>
      </w:r>
    </w:p>
    <w:p w:rsidR="0049056B" w:rsidRDefault="0049056B" w:rsidP="00234FCA"/>
    <w:p w:rsidR="00234FCA" w:rsidRDefault="00234FCA" w:rsidP="00234FCA">
      <w:pPr>
        <w:pStyle w:val="CISNormal"/>
        <w:rPr>
          <w:b/>
        </w:rPr>
      </w:pPr>
      <w:r>
        <w:rPr>
          <w:b/>
        </w:rPr>
        <w:t>Rationale:</w:t>
      </w:r>
    </w:p>
    <w:p w:rsidR="00234FCA" w:rsidRDefault="00234FCA" w:rsidP="00234FCA">
      <w:pPr>
        <w:pStyle w:val="CISNormal"/>
      </w:pPr>
      <w:r>
        <w:t>Since the system console has special properties to handle emergency situations, it is important to ensure that the console is in a physically secure location and that unauthorized consoles have not been defined.</w:t>
      </w:r>
    </w:p>
    <w:p w:rsidR="0049056B" w:rsidRDefault="0049056B" w:rsidP="00234FCA">
      <w:pPr>
        <w:pStyle w:val="CISNormal"/>
      </w:pPr>
    </w:p>
    <w:p w:rsidR="0049056B" w:rsidRPr="003B5910" w:rsidRDefault="0049056B" w:rsidP="0049056B">
      <w:pPr>
        <w:pStyle w:val="CISNormal"/>
        <w:rPr>
          <w:b/>
        </w:rPr>
      </w:pPr>
      <w:r w:rsidRPr="003B5910">
        <w:rPr>
          <w:b/>
        </w:rPr>
        <w:t>Remediation:</w:t>
      </w:r>
    </w:p>
    <w:p w:rsidR="0049056B" w:rsidRDefault="0049056B" w:rsidP="0049056B">
      <w:pPr>
        <w:pStyle w:val="CISNormal"/>
      </w:pPr>
      <w:r>
        <w:t>Remove entries for any consoles that are not in a physically secure location.</w:t>
      </w:r>
    </w:p>
    <w:p w:rsidR="0049056B" w:rsidRDefault="0049056B" w:rsidP="00234FCA">
      <w:pPr>
        <w:pStyle w:val="CISNormal"/>
        <w:rPr>
          <w:b/>
        </w:rPr>
      </w:pPr>
    </w:p>
    <w:p w:rsidR="00234FCA" w:rsidRPr="003B5910" w:rsidRDefault="00234FCA" w:rsidP="00234FCA">
      <w:pPr>
        <w:pStyle w:val="CISNormal"/>
        <w:rPr>
          <w:b/>
        </w:rPr>
      </w:pPr>
      <w:r w:rsidRPr="002205E0">
        <w:rPr>
          <w:b/>
        </w:rPr>
        <w:t>Audit:</w:t>
      </w:r>
    </w:p>
    <w:p w:rsidR="00234FCA" w:rsidRDefault="00234FCA" w:rsidP="00FB132F">
      <w:pPr>
        <w:pStyle w:val="CISC0de"/>
        <w:pBdr>
          <w:bottom w:val="single" w:sz="4" w:space="0" w:color="auto"/>
        </w:pBdr>
      </w:pPr>
      <w:r>
        <w:lastRenderedPageBreak/>
        <w:t xml:space="preserve"># </w:t>
      </w:r>
      <w:r w:rsidRPr="00FB132F">
        <w:t>cat /etc/securetty</w:t>
      </w:r>
    </w:p>
    <w:p w:rsidR="00690005" w:rsidRPr="00B26263" w:rsidRDefault="00690005" w:rsidP="00B26263"/>
    <w:p w:rsidR="00651C76" w:rsidRDefault="00651C76" w:rsidP="00651C76">
      <w:pPr>
        <w:pStyle w:val="Heading2"/>
        <w:numPr>
          <w:ilvl w:val="1"/>
          <w:numId w:val="6"/>
        </w:numPr>
      </w:pPr>
      <w:bookmarkStart w:id="4521" w:name="_Restrict_Access_to"/>
      <w:bookmarkStart w:id="4522" w:name="_Toc328948845"/>
      <w:bookmarkEnd w:id="4521"/>
      <w:r>
        <w:t>R</w:t>
      </w:r>
      <w:r w:rsidR="007F25E2">
        <w:t>estrict A</w:t>
      </w:r>
      <w:r>
        <w:t xml:space="preserve">ccess to </w:t>
      </w:r>
      <w:r w:rsidR="007F25E2">
        <w:t xml:space="preserve">the </w:t>
      </w:r>
      <w:r w:rsidRPr="007F25E2">
        <w:rPr>
          <w:rStyle w:val="CodeChar"/>
          <w:sz w:val="28"/>
          <w:szCs w:val="28"/>
        </w:rPr>
        <w:t>su</w:t>
      </w:r>
      <w:r w:rsidR="007F66B7">
        <w:t xml:space="preserve"> </w:t>
      </w:r>
      <w:r w:rsidR="007F25E2">
        <w:t>Command</w:t>
      </w:r>
      <w:bookmarkEnd w:id="4522"/>
    </w:p>
    <w:tbl>
      <w:tblPr>
        <w:tblW w:w="0" w:type="auto"/>
        <w:tblInd w:w="462" w:type="dxa"/>
        <w:tblLayout w:type="fixed"/>
        <w:tblLook w:val="04A0" w:firstRow="1" w:lastRow="0" w:firstColumn="1" w:lastColumn="0" w:noHBand="0" w:noVBand="1"/>
      </w:tblPr>
      <w:tblGrid>
        <w:gridCol w:w="3451"/>
        <w:gridCol w:w="4894"/>
      </w:tblGrid>
      <w:tr w:rsidR="00651C76" w:rsidTr="002E4A9B">
        <w:trPr>
          <w:trHeight w:val="256"/>
        </w:trPr>
        <w:tc>
          <w:tcPr>
            <w:tcW w:w="3451" w:type="dxa"/>
            <w:tcBorders>
              <w:top w:val="single" w:sz="4" w:space="0" w:color="000000"/>
              <w:left w:val="single" w:sz="4" w:space="0" w:color="000000"/>
              <w:bottom w:val="single" w:sz="4" w:space="0" w:color="000000"/>
              <w:right w:val="nil"/>
            </w:tcBorders>
            <w:hideMark/>
          </w:tcPr>
          <w:p w:rsidR="00651C76" w:rsidRDefault="00651C76" w:rsidP="002E4A9B">
            <w:pPr>
              <w:snapToGrid w:val="0"/>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651C76" w:rsidRDefault="00651C76" w:rsidP="002E4A9B">
            <w:pPr>
              <w:snapToGrid w:val="0"/>
            </w:pPr>
            <w:r>
              <w:t>Level-I</w:t>
            </w:r>
          </w:p>
        </w:tc>
      </w:tr>
      <w:tr w:rsidR="00651C76" w:rsidTr="002E4A9B">
        <w:trPr>
          <w:trHeight w:val="256"/>
        </w:trPr>
        <w:tc>
          <w:tcPr>
            <w:tcW w:w="3451" w:type="dxa"/>
            <w:tcBorders>
              <w:top w:val="single" w:sz="4" w:space="0" w:color="000000"/>
              <w:left w:val="single" w:sz="4" w:space="0" w:color="000000"/>
              <w:bottom w:val="single" w:sz="4" w:space="0" w:color="000000"/>
              <w:right w:val="nil"/>
            </w:tcBorders>
            <w:hideMark/>
          </w:tcPr>
          <w:p w:rsidR="00651C76" w:rsidRDefault="00651C76" w:rsidP="002E4A9B">
            <w:pPr>
              <w:snapToGrid w:val="0"/>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651C76" w:rsidRDefault="00651C76" w:rsidP="002E4A9B">
            <w:pPr>
              <w:snapToGrid w:val="0"/>
            </w:pPr>
            <w:r>
              <w:t>No</w:t>
            </w:r>
          </w:p>
        </w:tc>
      </w:tr>
      <w:tr w:rsidR="00651C76" w:rsidTr="002E4A9B">
        <w:trPr>
          <w:trHeight w:val="256"/>
        </w:trPr>
        <w:tc>
          <w:tcPr>
            <w:tcW w:w="3451" w:type="dxa"/>
            <w:tcBorders>
              <w:top w:val="nil"/>
              <w:left w:val="single" w:sz="4" w:space="0" w:color="000000"/>
              <w:bottom w:val="single" w:sz="4" w:space="0" w:color="000000"/>
              <w:right w:val="nil"/>
            </w:tcBorders>
            <w:hideMark/>
          </w:tcPr>
          <w:p w:rsidR="00651C76" w:rsidRDefault="00651C76" w:rsidP="002E4A9B">
            <w:pPr>
              <w:snapToGrid w:val="0"/>
            </w:pPr>
            <w:r>
              <w:t>Reboot Required</w:t>
            </w:r>
          </w:p>
        </w:tc>
        <w:tc>
          <w:tcPr>
            <w:tcW w:w="4894" w:type="dxa"/>
            <w:tcBorders>
              <w:top w:val="nil"/>
              <w:left w:val="single" w:sz="4" w:space="0" w:color="000000"/>
              <w:bottom w:val="single" w:sz="4" w:space="0" w:color="000000"/>
              <w:right w:val="single" w:sz="4" w:space="0" w:color="000000"/>
            </w:tcBorders>
            <w:hideMark/>
          </w:tcPr>
          <w:p w:rsidR="00651C76" w:rsidRDefault="00651C76" w:rsidP="002E4A9B">
            <w:pPr>
              <w:snapToGrid w:val="0"/>
            </w:pPr>
            <w:r>
              <w:t>No</w:t>
            </w:r>
          </w:p>
        </w:tc>
      </w:tr>
      <w:tr w:rsidR="00651C76" w:rsidTr="002E4A9B">
        <w:trPr>
          <w:trHeight w:val="256"/>
        </w:trPr>
        <w:tc>
          <w:tcPr>
            <w:tcW w:w="3451" w:type="dxa"/>
            <w:tcBorders>
              <w:top w:val="single" w:sz="4" w:space="0" w:color="000000"/>
              <w:left w:val="single" w:sz="4" w:space="0" w:color="000000"/>
              <w:bottom w:val="single" w:sz="4" w:space="0" w:color="000000"/>
              <w:right w:val="nil"/>
            </w:tcBorders>
            <w:hideMark/>
          </w:tcPr>
          <w:p w:rsidR="00651C76" w:rsidRDefault="00651C76" w:rsidP="002E4A9B">
            <w:pPr>
              <w:snapToGrid w:val="0"/>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651C76" w:rsidRDefault="00651C76" w:rsidP="002E4A9B">
            <w:pPr>
              <w:snapToGrid w:val="0"/>
            </w:pPr>
            <w:r>
              <w:t>Yes</w:t>
            </w:r>
          </w:p>
        </w:tc>
      </w:tr>
      <w:tr w:rsidR="00651C76" w:rsidDel="00350415" w:rsidTr="002E4A9B">
        <w:trPr>
          <w:trHeight w:val="256"/>
          <w:del w:id="4523" w:author="blake" w:date="2012-04-05T12:54:00Z"/>
        </w:trPr>
        <w:tc>
          <w:tcPr>
            <w:tcW w:w="3451" w:type="dxa"/>
            <w:tcBorders>
              <w:top w:val="single" w:sz="4" w:space="0" w:color="000000"/>
              <w:left w:val="single" w:sz="4" w:space="0" w:color="000000"/>
              <w:bottom w:val="single" w:sz="4" w:space="0" w:color="000000"/>
              <w:right w:val="nil"/>
            </w:tcBorders>
            <w:hideMark/>
          </w:tcPr>
          <w:p w:rsidR="00651C76" w:rsidDel="00350415" w:rsidRDefault="00651C76" w:rsidP="002E4A9B">
            <w:pPr>
              <w:snapToGrid w:val="0"/>
              <w:rPr>
                <w:del w:id="4524" w:author="blake" w:date="2012-04-05T12:54:00Z"/>
              </w:rPr>
            </w:pPr>
            <w:del w:id="4525" w:author="blake" w:date="2012-04-05T12:54: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651C76" w:rsidDel="00350415" w:rsidRDefault="00651C76" w:rsidP="002E4A9B">
            <w:pPr>
              <w:snapToGrid w:val="0"/>
              <w:rPr>
                <w:del w:id="4526" w:author="blake" w:date="2012-04-05T12:54:00Z"/>
              </w:rPr>
            </w:pPr>
          </w:p>
        </w:tc>
      </w:tr>
    </w:tbl>
    <w:p w:rsidR="00651C76" w:rsidRDefault="00651C76" w:rsidP="00651C76">
      <w:pPr>
        <w:pStyle w:val="CISRuleComponent"/>
      </w:pPr>
      <w:r>
        <w:t xml:space="preserve">Description: </w:t>
      </w:r>
    </w:p>
    <w:p w:rsidR="00651C76" w:rsidRDefault="007F25E2" w:rsidP="00651C76">
      <w:r w:rsidRPr="007F25E2">
        <w:rPr>
          <w:rStyle w:val="CISNormalChar"/>
        </w:rPr>
        <w:t>The</w:t>
      </w:r>
      <w:r w:rsidRPr="005975A9">
        <w:t xml:space="preserve"> </w:t>
      </w:r>
      <w:r>
        <w:rPr>
          <w:rFonts w:ascii="Courier New" w:hAnsi="Courier New" w:cs="Courier New"/>
        </w:rPr>
        <w:t>s</w:t>
      </w:r>
      <w:r w:rsidR="00651C76" w:rsidRPr="00D63C6F">
        <w:rPr>
          <w:rFonts w:ascii="Courier New" w:hAnsi="Courier New" w:cs="Courier New"/>
        </w:rPr>
        <w:t>u</w:t>
      </w:r>
      <w:r w:rsidR="00651C76">
        <w:t xml:space="preserve"> </w:t>
      </w:r>
      <w:r>
        <w:t xml:space="preserve">command </w:t>
      </w:r>
      <w:r w:rsidR="00D63C6F">
        <w:t xml:space="preserve">allows a user to run a command </w:t>
      </w:r>
      <w:r>
        <w:t xml:space="preserve">or shell </w:t>
      </w:r>
      <w:r w:rsidR="00D63C6F">
        <w:t xml:space="preserve">as another user. The program </w:t>
      </w:r>
      <w:r>
        <w:t>has been superseded</w:t>
      </w:r>
      <w:r w:rsidR="00D63C6F">
        <w:t xml:space="preserve"> by </w:t>
      </w:r>
      <w:r w:rsidR="00D63C6F" w:rsidRPr="00D63C6F">
        <w:rPr>
          <w:rFonts w:ascii="Courier New" w:hAnsi="Courier New" w:cs="Courier New"/>
        </w:rPr>
        <w:t>sudo</w:t>
      </w:r>
      <w:r w:rsidR="00D63C6F">
        <w:t xml:space="preserve">, which allows for more granular control </w:t>
      </w:r>
      <w:r>
        <w:t>over privileged access</w:t>
      </w:r>
      <w:r w:rsidR="00D63C6F">
        <w:t>. Normally,</w:t>
      </w:r>
      <w:r>
        <w:t xml:space="preserve"> the</w:t>
      </w:r>
      <w:r w:rsidR="00D63C6F">
        <w:t xml:space="preserve"> </w:t>
      </w:r>
      <w:r w:rsidR="00D63C6F" w:rsidRPr="007F25E2">
        <w:rPr>
          <w:rStyle w:val="CodeChar"/>
          <w:sz w:val="24"/>
          <w:szCs w:val="24"/>
        </w:rPr>
        <w:t>su</w:t>
      </w:r>
      <w:r w:rsidR="00D63C6F">
        <w:t xml:space="preserve"> </w:t>
      </w:r>
      <w:r>
        <w:t xml:space="preserve">command </w:t>
      </w:r>
      <w:r w:rsidR="00D63C6F">
        <w:t xml:space="preserve">can be executed by any user. By uncommenting the </w:t>
      </w:r>
      <w:r w:rsidR="00D63C6F" w:rsidRPr="00D63C6F">
        <w:rPr>
          <w:rFonts w:ascii="Courier New" w:hAnsi="Courier New" w:cs="Courier New"/>
        </w:rPr>
        <w:t>pam_wheel.so</w:t>
      </w:r>
      <w:r w:rsidR="00D63C6F">
        <w:t xml:space="preserve"> statement in </w:t>
      </w:r>
      <w:r w:rsidR="00D63C6F" w:rsidRPr="00D63C6F">
        <w:rPr>
          <w:rFonts w:ascii="Courier New" w:hAnsi="Courier New" w:cs="Courier New"/>
        </w:rPr>
        <w:t>/etc/pam.d/su</w:t>
      </w:r>
      <w:r w:rsidR="00D63C6F">
        <w:t xml:space="preserve">, the </w:t>
      </w:r>
      <w:r w:rsidR="00D63C6F" w:rsidRPr="00D63C6F">
        <w:rPr>
          <w:rFonts w:ascii="Courier New" w:hAnsi="Courier New" w:cs="Courier New"/>
        </w:rPr>
        <w:t>su</w:t>
      </w:r>
      <w:r w:rsidR="00D63C6F">
        <w:t xml:space="preserve"> command will only allow users in the wheel group to execute </w:t>
      </w:r>
      <w:r w:rsidR="00D63C6F" w:rsidRPr="00D63C6F">
        <w:rPr>
          <w:rFonts w:ascii="Courier New" w:hAnsi="Courier New" w:cs="Courier New"/>
        </w:rPr>
        <w:t>su</w:t>
      </w:r>
      <w:r w:rsidR="00D63C6F">
        <w:t xml:space="preserve">.  </w:t>
      </w:r>
    </w:p>
    <w:p w:rsidR="007F25E2" w:rsidRDefault="007F25E2" w:rsidP="00651C76"/>
    <w:p w:rsidR="00651C76" w:rsidRDefault="00651C76" w:rsidP="00651C76">
      <w:pPr>
        <w:pStyle w:val="CISNormal"/>
        <w:rPr>
          <w:b/>
        </w:rPr>
      </w:pPr>
      <w:r>
        <w:rPr>
          <w:b/>
        </w:rPr>
        <w:t>Rationale:</w:t>
      </w:r>
    </w:p>
    <w:p w:rsidR="00651C76" w:rsidRDefault="00D63C6F" w:rsidP="00651C76">
      <w:pPr>
        <w:pStyle w:val="CISNormal"/>
      </w:pPr>
      <w:r>
        <w:t xml:space="preserve">Restricting the use of </w:t>
      </w:r>
      <w:r w:rsidRPr="00D63C6F">
        <w:rPr>
          <w:rFonts w:ascii="Courier New" w:hAnsi="Courier New" w:cs="Courier New"/>
        </w:rPr>
        <w:t>su</w:t>
      </w:r>
      <w:r>
        <w:t xml:space="preserve">, and using </w:t>
      </w:r>
      <w:r w:rsidRPr="00D63C6F">
        <w:rPr>
          <w:rFonts w:ascii="Courier New" w:hAnsi="Courier New" w:cs="Courier New"/>
        </w:rPr>
        <w:t>sudo</w:t>
      </w:r>
      <w:r w:rsidR="007F25E2">
        <w:t xml:space="preserve"> in it</w:t>
      </w:r>
      <w:r>
        <w:t>s place, provides system administrators better control of the escalation of user privileges to execute privilege</w:t>
      </w:r>
      <w:r w:rsidR="007F25E2">
        <w:t>d</w:t>
      </w:r>
      <w:r>
        <w:t xml:space="preserve"> commands. </w:t>
      </w:r>
      <w:r w:rsidR="007F25E2" w:rsidRPr="007F25E2">
        <w:t>The</w:t>
      </w:r>
      <w:r w:rsidR="007F25E2" w:rsidRPr="00BC1AB1">
        <w:t xml:space="preserve"> </w:t>
      </w:r>
      <w:r w:rsidR="007F25E2">
        <w:rPr>
          <w:rFonts w:ascii="Courier New" w:hAnsi="Courier New" w:cs="Courier New"/>
        </w:rPr>
        <w:t>s</w:t>
      </w:r>
      <w:r w:rsidRPr="00D63C6F">
        <w:rPr>
          <w:rFonts w:ascii="Courier New" w:hAnsi="Courier New" w:cs="Courier New"/>
        </w:rPr>
        <w:t>udo</w:t>
      </w:r>
      <w:r>
        <w:t xml:space="preserve"> </w:t>
      </w:r>
      <w:r w:rsidR="007F25E2">
        <w:t xml:space="preserve">utility </w:t>
      </w:r>
      <w:r>
        <w:t xml:space="preserve">also </w:t>
      </w:r>
      <w:r w:rsidR="007F25E2">
        <w:t>provides a</w:t>
      </w:r>
      <w:r>
        <w:t xml:space="preserve"> better logging and audit mechanism, as it can log each command executed via </w:t>
      </w:r>
      <w:r w:rsidRPr="00D63C6F">
        <w:rPr>
          <w:rFonts w:ascii="Courier New" w:hAnsi="Courier New" w:cs="Courier New"/>
        </w:rPr>
        <w:t>sudo</w:t>
      </w:r>
      <w:r>
        <w:t xml:space="preserve">, whereas </w:t>
      </w:r>
      <w:r w:rsidRPr="00D63C6F">
        <w:rPr>
          <w:rFonts w:ascii="Courier New" w:hAnsi="Courier New" w:cs="Courier New"/>
        </w:rPr>
        <w:t>su</w:t>
      </w:r>
      <w:r w:rsidRPr="005975A9">
        <w:rPr>
          <w:bCs w:val="0"/>
          <w:kern w:val="0"/>
          <w:szCs w:val="24"/>
        </w:rPr>
        <w:t xml:space="preserve"> </w:t>
      </w:r>
      <w:r>
        <w:t xml:space="preserve">can only record that a user executed </w:t>
      </w:r>
      <w:r w:rsidR="007F25E2">
        <w:t xml:space="preserve">the </w:t>
      </w:r>
      <w:r w:rsidR="007F25E2" w:rsidRPr="00D63C6F">
        <w:rPr>
          <w:rFonts w:ascii="Courier New" w:hAnsi="Courier New" w:cs="Courier New"/>
        </w:rPr>
        <w:t>su</w:t>
      </w:r>
      <w:r w:rsidR="007F25E2" w:rsidRPr="00BC1AB1">
        <w:t xml:space="preserve"> </w:t>
      </w:r>
      <w:r>
        <w:t>program.</w:t>
      </w:r>
    </w:p>
    <w:p w:rsidR="007F25E2" w:rsidRDefault="007F25E2" w:rsidP="00651C76">
      <w:pPr>
        <w:pStyle w:val="CISNormal"/>
      </w:pPr>
    </w:p>
    <w:p w:rsidR="00D63C6F" w:rsidRPr="007F25E2" w:rsidRDefault="00651C76" w:rsidP="007F25E2">
      <w:pPr>
        <w:pStyle w:val="CISNormal"/>
        <w:rPr>
          <w:b/>
        </w:rPr>
      </w:pPr>
      <w:r w:rsidRPr="003B5910">
        <w:rPr>
          <w:b/>
        </w:rPr>
        <w:t>Remediation:</w:t>
      </w:r>
    </w:p>
    <w:p w:rsidR="00D63C6F" w:rsidRPr="00D63C6F" w:rsidRDefault="007F25E2" w:rsidP="00651C76">
      <w:pPr>
        <w:pStyle w:val="CISNormal"/>
      </w:pPr>
      <w:r>
        <w:t>Edit</w:t>
      </w:r>
      <w:r w:rsidR="00D63C6F">
        <w:t xml:space="preserve"> the </w:t>
      </w:r>
      <w:r w:rsidR="00D63C6F" w:rsidRPr="007F25E2">
        <w:rPr>
          <w:rFonts w:ascii="Courier New" w:hAnsi="Courier New" w:cs="Courier New"/>
        </w:rPr>
        <w:t>/etc/pam.d/su</w:t>
      </w:r>
      <w:r>
        <w:t xml:space="preserve"> file as follows. Once this is done, c</w:t>
      </w:r>
      <w:r w:rsidR="00D63C6F">
        <w:t xml:space="preserve">reate a comma separated list of users in the wheel statement in </w:t>
      </w:r>
      <w:r>
        <w:t xml:space="preserve">the </w:t>
      </w:r>
      <w:r w:rsidR="00D63C6F" w:rsidRPr="007F25E2">
        <w:rPr>
          <w:rFonts w:ascii="Courier New" w:hAnsi="Courier New" w:cs="Courier New"/>
        </w:rPr>
        <w:t>/etc/group</w:t>
      </w:r>
      <w:r>
        <w:t xml:space="preserve"> file</w:t>
      </w:r>
      <w:r w:rsidR="00D63C6F">
        <w:t>.</w:t>
      </w:r>
    </w:p>
    <w:p w:rsidR="00651C76" w:rsidRPr="00FB132F" w:rsidRDefault="00D63C6F" w:rsidP="00FB132F">
      <w:pPr>
        <w:pStyle w:val="CISC0de"/>
        <w:pBdr>
          <w:bottom w:val="single" w:sz="4" w:space="0" w:color="auto"/>
        </w:pBdr>
      </w:pPr>
      <w:r>
        <w:t>#</w:t>
      </w:r>
      <w:r w:rsidR="007F25E2">
        <w:t xml:space="preserve"> </w:t>
      </w:r>
      <w:r w:rsidRPr="00FB132F">
        <w:t>ed /etc/pam.d/su &lt;&lt; END</w:t>
      </w:r>
    </w:p>
    <w:p w:rsidR="00D63C6F" w:rsidRPr="00FB132F" w:rsidRDefault="00D63C6F" w:rsidP="00FB132F">
      <w:pPr>
        <w:pStyle w:val="CISC0de"/>
        <w:pBdr>
          <w:bottom w:val="single" w:sz="4" w:space="0" w:color="auto"/>
        </w:pBdr>
      </w:pPr>
      <w:r w:rsidRPr="00FB132F">
        <w:t>/required.*pam_wheel.so/</w:t>
      </w:r>
    </w:p>
    <w:p w:rsidR="00D63C6F" w:rsidRPr="00FB132F" w:rsidRDefault="00D63C6F" w:rsidP="00FB132F">
      <w:pPr>
        <w:pStyle w:val="CISC0de"/>
        <w:pBdr>
          <w:bottom w:val="single" w:sz="4" w:space="0" w:color="auto"/>
        </w:pBdr>
      </w:pPr>
      <w:r w:rsidRPr="00FB132F">
        <w:t>s/^#//</w:t>
      </w:r>
    </w:p>
    <w:p w:rsidR="00D63C6F" w:rsidRPr="00FB132F" w:rsidRDefault="00D63C6F" w:rsidP="00FB132F">
      <w:pPr>
        <w:pStyle w:val="CISC0de"/>
        <w:pBdr>
          <w:bottom w:val="single" w:sz="4" w:space="0" w:color="auto"/>
        </w:pBdr>
      </w:pPr>
      <w:r w:rsidRPr="00FB132F">
        <w:t>w</w:t>
      </w:r>
    </w:p>
    <w:p w:rsidR="00D63C6F" w:rsidRPr="00FB132F" w:rsidRDefault="00D63C6F" w:rsidP="00FB132F">
      <w:pPr>
        <w:pStyle w:val="CISC0de"/>
        <w:pBdr>
          <w:bottom w:val="single" w:sz="4" w:space="0" w:color="auto"/>
        </w:pBdr>
      </w:pPr>
      <w:r w:rsidRPr="00FB132F">
        <w:t>q</w:t>
      </w:r>
    </w:p>
    <w:p w:rsidR="00D63C6F" w:rsidRPr="00FB132F" w:rsidRDefault="00D63C6F" w:rsidP="00FB132F">
      <w:pPr>
        <w:pStyle w:val="CISC0de"/>
        <w:pBdr>
          <w:bottom w:val="single" w:sz="4" w:space="0" w:color="auto"/>
        </w:pBdr>
      </w:pPr>
      <w:r w:rsidRPr="00FB132F">
        <w:t>END</w:t>
      </w:r>
    </w:p>
    <w:p w:rsidR="00651C76" w:rsidRDefault="00651C76" w:rsidP="00651C76">
      <w:pPr>
        <w:pStyle w:val="CISNormal"/>
      </w:pPr>
    </w:p>
    <w:p w:rsidR="00651C76" w:rsidRPr="003B5910" w:rsidRDefault="00651C76" w:rsidP="00651C76">
      <w:pPr>
        <w:pStyle w:val="CISNormal"/>
        <w:rPr>
          <w:b/>
        </w:rPr>
      </w:pPr>
      <w:r w:rsidRPr="002205E0">
        <w:rPr>
          <w:b/>
        </w:rPr>
        <w:t>Audit:</w:t>
      </w:r>
    </w:p>
    <w:p w:rsidR="00651C76" w:rsidRPr="00FB132F" w:rsidRDefault="00651C76" w:rsidP="00FB132F">
      <w:pPr>
        <w:pStyle w:val="CISC0de"/>
        <w:pBdr>
          <w:bottom w:val="single" w:sz="4" w:space="0" w:color="auto"/>
        </w:pBdr>
      </w:pPr>
      <w:r>
        <w:t xml:space="preserve"># </w:t>
      </w:r>
      <w:r w:rsidR="00D63C6F" w:rsidRPr="00FB132F">
        <w:t>grep pam_wheel.so /etc/pam.d/su</w:t>
      </w:r>
    </w:p>
    <w:p w:rsidR="00D63C6F" w:rsidRPr="00C64CE0" w:rsidRDefault="00D63C6F" w:rsidP="00FB132F">
      <w:pPr>
        <w:pStyle w:val="CISC0de"/>
        <w:pBdr>
          <w:bottom w:val="single" w:sz="4" w:space="0" w:color="auto"/>
        </w:pBdr>
      </w:pPr>
      <w:r w:rsidRPr="00C64CE0">
        <w:t>auth</w:t>
      </w:r>
      <w:r w:rsidRPr="00C64CE0">
        <w:tab/>
        <w:t>required</w:t>
      </w:r>
      <w:r w:rsidRPr="00C64CE0">
        <w:tab/>
        <w:t>pam_wheel.so use_uid</w:t>
      </w:r>
    </w:p>
    <w:p w:rsidR="00D63C6F" w:rsidRPr="00FB132F" w:rsidRDefault="00D63C6F" w:rsidP="00FB132F">
      <w:pPr>
        <w:pStyle w:val="CISC0de"/>
        <w:pBdr>
          <w:bottom w:val="single" w:sz="4" w:space="0" w:color="auto"/>
        </w:pBdr>
      </w:pPr>
      <w:r w:rsidRPr="00FB132F">
        <w:t># grep wheel /etc/group</w:t>
      </w:r>
    </w:p>
    <w:p w:rsidR="00D63C6F" w:rsidRPr="00C64CE0" w:rsidRDefault="00D63C6F" w:rsidP="00FB132F">
      <w:pPr>
        <w:pStyle w:val="CISC0de"/>
        <w:pBdr>
          <w:bottom w:val="single" w:sz="4" w:space="0" w:color="auto"/>
        </w:pBdr>
      </w:pPr>
      <w:r w:rsidRPr="00C64CE0">
        <w:t>wheel:x:10:root, &lt;user list&gt;</w:t>
      </w:r>
    </w:p>
    <w:p w:rsidR="005975A9" w:rsidRDefault="005975A9">
      <w:pPr>
        <w:rPr>
          <w:b/>
          <w:bCs/>
          <w:color w:val="1F497D"/>
          <w:kern w:val="32"/>
          <w:sz w:val="36"/>
          <w:szCs w:val="32"/>
        </w:rPr>
      </w:pPr>
      <w:r>
        <w:br w:type="page"/>
      </w:r>
    </w:p>
    <w:p w:rsidR="001628FE" w:rsidRDefault="001628FE" w:rsidP="00131241">
      <w:pPr>
        <w:pStyle w:val="Heading1"/>
        <w:numPr>
          <w:ilvl w:val="0"/>
          <w:numId w:val="6"/>
        </w:numPr>
      </w:pPr>
      <w:bookmarkStart w:id="4527" w:name="_Toc328948846"/>
      <w:r>
        <w:lastRenderedPageBreak/>
        <w:t>User Accounts and Environment</w:t>
      </w:r>
      <w:bookmarkEnd w:id="4527"/>
    </w:p>
    <w:p w:rsidR="00C861DB" w:rsidRPr="00C861DB" w:rsidRDefault="00C861DB" w:rsidP="00C861DB">
      <w:r w:rsidRPr="00C861DB">
        <w:t>This section provides guidance on setting up secure defaults for system and user accounts and their environment. Guidance for monitoring these settings and others that may change ov</w:t>
      </w:r>
      <w:r>
        <w:t xml:space="preserve">er time is provided in </w:t>
      </w:r>
      <w:hyperlink w:anchor="_System_Maintenance" w:history="1">
        <w:r w:rsidRPr="00C861DB">
          <w:rPr>
            <w:rStyle w:val="Hyperlink"/>
          </w:rPr>
          <w:t>Section 10 System Maintenance</w:t>
        </w:r>
      </w:hyperlink>
      <w:r w:rsidRPr="00C861DB">
        <w:t>.</w:t>
      </w:r>
    </w:p>
    <w:p w:rsidR="00690005" w:rsidRDefault="00690005" w:rsidP="00131241">
      <w:pPr>
        <w:pStyle w:val="Heading2"/>
        <w:numPr>
          <w:ilvl w:val="1"/>
          <w:numId w:val="6"/>
        </w:numPr>
      </w:pPr>
      <w:bookmarkStart w:id="4528" w:name="_Toc328948847"/>
      <w:r>
        <w:t>Disable System Accounts</w:t>
      </w:r>
      <w:bookmarkEnd w:id="4528"/>
    </w:p>
    <w:tbl>
      <w:tblPr>
        <w:tblW w:w="0" w:type="auto"/>
        <w:tblInd w:w="462" w:type="dxa"/>
        <w:tblLayout w:type="fixed"/>
        <w:tblLook w:val="04A0" w:firstRow="1" w:lastRow="0" w:firstColumn="1" w:lastColumn="0" w:noHBand="0" w:noVBand="1"/>
      </w:tblPr>
      <w:tblGrid>
        <w:gridCol w:w="3451"/>
        <w:gridCol w:w="4894"/>
      </w:tblGrid>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Level-I</w:t>
            </w:r>
          </w:p>
        </w:tc>
      </w:tr>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No</w:t>
            </w:r>
          </w:p>
        </w:tc>
      </w:tr>
      <w:tr w:rsidR="00C861DB" w:rsidRPr="00C861DB" w:rsidTr="00C861DB">
        <w:trPr>
          <w:trHeight w:val="256"/>
        </w:trPr>
        <w:tc>
          <w:tcPr>
            <w:tcW w:w="3451" w:type="dxa"/>
            <w:tcBorders>
              <w:top w:val="nil"/>
              <w:left w:val="single" w:sz="4" w:space="0" w:color="000000"/>
              <w:bottom w:val="single" w:sz="4" w:space="0" w:color="000000"/>
              <w:right w:val="nil"/>
            </w:tcBorders>
            <w:hideMark/>
          </w:tcPr>
          <w:p w:rsidR="00C861DB" w:rsidRPr="00C861DB" w:rsidRDefault="00C861DB" w:rsidP="00C861DB">
            <w:pPr>
              <w:pStyle w:val="CISNormal"/>
            </w:pPr>
            <w:r w:rsidRPr="00C861DB">
              <w:t>Reboot Required</w:t>
            </w:r>
          </w:p>
        </w:tc>
        <w:tc>
          <w:tcPr>
            <w:tcW w:w="4894" w:type="dxa"/>
            <w:tcBorders>
              <w:top w:val="nil"/>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No</w:t>
            </w:r>
          </w:p>
        </w:tc>
      </w:tr>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Yes</w:t>
            </w:r>
          </w:p>
        </w:tc>
      </w:tr>
      <w:tr w:rsidR="00C861DB" w:rsidRPr="00C861DB" w:rsidDel="00350415" w:rsidTr="00C861DB">
        <w:trPr>
          <w:trHeight w:val="256"/>
          <w:del w:id="4529" w:author="blake" w:date="2012-04-05T12:54:00Z"/>
        </w:trPr>
        <w:tc>
          <w:tcPr>
            <w:tcW w:w="3451" w:type="dxa"/>
            <w:tcBorders>
              <w:top w:val="single" w:sz="4" w:space="0" w:color="000000"/>
              <w:left w:val="single" w:sz="4" w:space="0" w:color="000000"/>
              <w:bottom w:val="single" w:sz="4" w:space="0" w:color="000000"/>
              <w:right w:val="nil"/>
            </w:tcBorders>
            <w:hideMark/>
          </w:tcPr>
          <w:p w:rsidR="00C861DB" w:rsidRPr="00C861DB" w:rsidDel="00350415" w:rsidRDefault="00C861DB" w:rsidP="00C861DB">
            <w:pPr>
              <w:pStyle w:val="CISNormal"/>
              <w:rPr>
                <w:del w:id="4530" w:author="blake" w:date="2012-04-05T12:54:00Z"/>
              </w:rPr>
            </w:pPr>
            <w:del w:id="4531" w:author="blake" w:date="2012-04-05T12:54:00Z">
              <w:r w:rsidRPr="00C861DB"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Del="00350415" w:rsidRDefault="00C861DB" w:rsidP="00C861DB">
            <w:pPr>
              <w:pStyle w:val="CISNormal"/>
              <w:rPr>
                <w:del w:id="4532" w:author="blake" w:date="2012-04-05T12:54:00Z"/>
              </w:rPr>
            </w:pPr>
            <w:del w:id="4533" w:author="blake" w:date="2012-04-05T12:54:00Z">
              <w:r w:rsidRPr="00C861DB" w:rsidDel="00350415">
                <w:delText>CCE-4060-0</w:delText>
              </w:r>
            </w:del>
          </w:p>
        </w:tc>
      </w:tr>
    </w:tbl>
    <w:p w:rsidR="00B17607" w:rsidRDefault="00B17607" w:rsidP="00B17607">
      <w:pPr>
        <w:pStyle w:val="CISNormal"/>
        <w:rPr>
          <w:b/>
        </w:rPr>
      </w:pPr>
    </w:p>
    <w:p w:rsidR="00B17607" w:rsidRPr="00B17607" w:rsidRDefault="00B17607" w:rsidP="00B17607">
      <w:pPr>
        <w:pStyle w:val="CISNormal"/>
        <w:rPr>
          <w:b/>
        </w:rPr>
      </w:pPr>
      <w:r w:rsidRPr="00B17607">
        <w:rPr>
          <w:b/>
        </w:rPr>
        <w:t xml:space="preserve">Description: </w:t>
      </w:r>
    </w:p>
    <w:p w:rsidR="00B17607" w:rsidRDefault="00B17607" w:rsidP="00B17607">
      <w:pPr>
        <w:pStyle w:val="CISNormal"/>
      </w:pPr>
      <w:r w:rsidRPr="00B17607">
        <w:t xml:space="preserve">There are a number of accounts provided with the </w:t>
      </w:r>
      <w:r>
        <w:t>Red Hat</w:t>
      </w:r>
      <w:r w:rsidRPr="00B17607">
        <w:t xml:space="preserve"> that are used to manage applications and are not intended to provide an interactive shell. </w:t>
      </w:r>
    </w:p>
    <w:p w:rsidR="005C3FD0" w:rsidRPr="00B17607" w:rsidRDefault="005C3FD0" w:rsidP="00B17607">
      <w:pPr>
        <w:pStyle w:val="CISNormal"/>
      </w:pPr>
    </w:p>
    <w:p w:rsidR="00B17607" w:rsidRPr="00B17607" w:rsidRDefault="00B17607" w:rsidP="00B17607">
      <w:pPr>
        <w:pStyle w:val="CISNormal"/>
        <w:rPr>
          <w:b/>
        </w:rPr>
      </w:pPr>
      <w:r w:rsidRPr="00B17607">
        <w:rPr>
          <w:b/>
        </w:rPr>
        <w:t>Rationale:</w:t>
      </w:r>
    </w:p>
    <w:p w:rsidR="00B17607" w:rsidRPr="00B17607" w:rsidRDefault="00B17607" w:rsidP="00B17607">
      <w:pPr>
        <w:pStyle w:val="CISNormal"/>
      </w:pPr>
      <w:r w:rsidRPr="00B17607">
        <w:t xml:space="preserve">It is important to make sure that accounts that are not being used by regular users are locked to prevent them from </w:t>
      </w:r>
      <w:r>
        <w:t>being used to provide an interactive shell</w:t>
      </w:r>
      <w:r w:rsidRPr="00B17607">
        <w:t xml:space="preserve">.  By default, </w:t>
      </w:r>
      <w:r>
        <w:t>Red Hat</w:t>
      </w:r>
      <w:r w:rsidRPr="00B17607">
        <w:t xml:space="preserve"> sets the password field for these accounts to an invalid string, but it is also recommended that the shell field in the password file be set to</w:t>
      </w:r>
      <w:r w:rsidR="005C3FD0">
        <w:t xml:space="preserve"> </w:t>
      </w:r>
      <w:r w:rsidR="005C3FD0" w:rsidRPr="005C3FD0">
        <w:rPr>
          <w:rStyle w:val="CodeChar"/>
        </w:rPr>
        <w:t>/sbin/nologin</w:t>
      </w:r>
      <w:r w:rsidR="005C3FD0">
        <w:rPr>
          <w:b/>
        </w:rPr>
        <w:t>.</w:t>
      </w:r>
      <w:r w:rsidRPr="00B17607">
        <w:t xml:space="preserve"> This prevents the account from potentially being used to run any commands. </w:t>
      </w:r>
    </w:p>
    <w:p w:rsidR="00B17607" w:rsidRPr="00B17607" w:rsidRDefault="00B17607" w:rsidP="00B17607">
      <w:pPr>
        <w:pStyle w:val="CISNormal"/>
      </w:pPr>
    </w:p>
    <w:p w:rsidR="00B17607" w:rsidRPr="00B17607" w:rsidRDefault="00B17607" w:rsidP="00B17607">
      <w:pPr>
        <w:pStyle w:val="CISNormal"/>
        <w:rPr>
          <w:b/>
        </w:rPr>
      </w:pPr>
      <w:r w:rsidRPr="00B17607">
        <w:rPr>
          <w:b/>
        </w:rPr>
        <w:t>Remediation:</w:t>
      </w:r>
    </w:p>
    <w:p w:rsidR="003B5910" w:rsidRDefault="00B17607" w:rsidP="00B17607">
      <w:pPr>
        <w:pStyle w:val="CISNormal"/>
      </w:pPr>
      <w:r w:rsidRPr="00B17607">
        <w:t xml:space="preserve">Accounts that have been locked are prohibited from running commands on the system.  Such accounts are not able to login to the system nor are they able to use scheduled execution facilities such as cron.  </w:t>
      </w:r>
      <w:r w:rsidR="00AD2438">
        <w:t>To make sure system accounts cannot be accessed, using the following script</w:t>
      </w:r>
      <w:r w:rsidRPr="00B17607">
        <w:t>:</w:t>
      </w:r>
    </w:p>
    <w:p w:rsidR="004F5F0D" w:rsidRPr="00B17607" w:rsidRDefault="004F5F0D" w:rsidP="00B17607">
      <w:pPr>
        <w:pStyle w:val="CISNormal"/>
      </w:pPr>
      <w:r>
        <w:t xml:space="preserve"> </w:t>
      </w:r>
    </w:p>
    <w:p w:rsidR="008A6BF8" w:rsidRPr="00FB132F" w:rsidRDefault="008A6BF8" w:rsidP="00FB132F">
      <w:pPr>
        <w:pStyle w:val="CISC0de"/>
        <w:pBdr>
          <w:bottom w:val="single" w:sz="4" w:space="0" w:color="auto"/>
        </w:pBdr>
      </w:pPr>
      <w:r w:rsidRPr="00FB132F">
        <w:t>#!/bin/bash</w:t>
      </w:r>
    </w:p>
    <w:p w:rsidR="00B17607" w:rsidRPr="00FB132F" w:rsidRDefault="008A6BF8" w:rsidP="00FB132F">
      <w:pPr>
        <w:pStyle w:val="CISC0de"/>
        <w:pBdr>
          <w:bottom w:val="single" w:sz="4" w:space="0" w:color="auto"/>
        </w:pBdr>
      </w:pPr>
      <w:r w:rsidRPr="00FB132F">
        <w:t>f</w:t>
      </w:r>
      <w:r w:rsidR="00B17607" w:rsidRPr="00FB132F">
        <w:t xml:space="preserve">or user in </w:t>
      </w:r>
      <w:r w:rsidR="006D7B67" w:rsidRPr="00FB132F">
        <w:t xml:space="preserve">` awk -F: ' ($3 </w:t>
      </w:r>
      <w:r w:rsidR="00380818">
        <w:t>&lt;</w:t>
      </w:r>
      <w:r w:rsidR="006D7B67" w:rsidRPr="00FB132F">
        <w:t xml:space="preserve"> 500) {print $1 }' /etc/passwd</w:t>
      </w:r>
      <w:r w:rsidR="00B17607" w:rsidRPr="00FB132F">
        <w:t>; do</w:t>
      </w:r>
    </w:p>
    <w:p w:rsidR="00B17607" w:rsidRPr="00FB132F" w:rsidRDefault="00B17607" w:rsidP="00FB132F">
      <w:pPr>
        <w:pStyle w:val="CISC0de"/>
        <w:pBdr>
          <w:bottom w:val="single" w:sz="4" w:space="0" w:color="auto"/>
        </w:pBdr>
      </w:pPr>
      <w:r w:rsidRPr="00FB132F">
        <w:tab/>
      </w:r>
      <w:r w:rsidR="008A6BF8" w:rsidRPr="00FB132F">
        <w:t xml:space="preserve">if $user != </w:t>
      </w:r>
      <w:r w:rsidR="00505736">
        <w:t>"</w:t>
      </w:r>
      <w:r w:rsidR="008A6BF8" w:rsidRPr="00FB132F">
        <w:t>root</w:t>
      </w:r>
      <w:r w:rsidR="00505736">
        <w:t>"</w:t>
      </w:r>
      <w:r w:rsidR="008A6BF8" w:rsidRPr="00FB132F">
        <w:t xml:space="preserve"> ]</w:t>
      </w:r>
    </w:p>
    <w:p w:rsidR="00B17607" w:rsidRPr="00FB132F" w:rsidRDefault="00B17607" w:rsidP="00FB132F">
      <w:pPr>
        <w:pStyle w:val="CISC0de"/>
        <w:pBdr>
          <w:bottom w:val="single" w:sz="4" w:space="0" w:color="auto"/>
        </w:pBdr>
      </w:pPr>
      <w:r w:rsidRPr="00FB132F">
        <w:tab/>
        <w:t>then</w:t>
      </w:r>
    </w:p>
    <w:p w:rsidR="00B17607" w:rsidRPr="00FB132F" w:rsidRDefault="00B17607" w:rsidP="00FB132F">
      <w:pPr>
        <w:pStyle w:val="CISC0de"/>
        <w:pBdr>
          <w:bottom w:val="single" w:sz="4" w:space="0" w:color="auto"/>
        </w:pBdr>
      </w:pPr>
      <w:r w:rsidRPr="00FB132F">
        <w:tab/>
      </w:r>
      <w:r w:rsidRPr="00FB132F">
        <w:tab/>
        <w:t>/usr/bin/usermod -L $user</w:t>
      </w:r>
    </w:p>
    <w:p w:rsidR="008A6BF8" w:rsidRPr="00FB132F" w:rsidRDefault="008A6BF8" w:rsidP="00FB132F">
      <w:pPr>
        <w:pStyle w:val="CISC0de"/>
        <w:pBdr>
          <w:bottom w:val="single" w:sz="4" w:space="0" w:color="auto"/>
        </w:pBdr>
      </w:pPr>
      <w:r w:rsidRPr="00FB132F">
        <w:tab/>
      </w:r>
      <w:r w:rsidRPr="00FB132F">
        <w:tab/>
        <w:t xml:space="preserve">if [ $user != </w:t>
      </w:r>
      <w:r w:rsidR="00505736">
        <w:t>"</w:t>
      </w:r>
      <w:r w:rsidRPr="00FB132F">
        <w:t>sync</w:t>
      </w:r>
      <w:r w:rsidR="00505736">
        <w:t>"</w:t>
      </w:r>
      <w:r w:rsidRPr="00FB132F">
        <w:t xml:space="preserve"> &amp;&amp; $user != </w:t>
      </w:r>
      <w:r w:rsidR="00505736">
        <w:t>"</w:t>
      </w:r>
      <w:r w:rsidRPr="00FB132F">
        <w:t>shutdown</w:t>
      </w:r>
      <w:r w:rsidR="00505736">
        <w:t>"</w:t>
      </w:r>
      <w:r w:rsidRPr="00FB132F">
        <w:t xml:space="preserve"> &amp;&amp; $user != </w:t>
      </w:r>
      <w:r w:rsidR="00505736">
        <w:t>"</w:t>
      </w:r>
      <w:r w:rsidRPr="00FB132F">
        <w:t>halt</w:t>
      </w:r>
      <w:r w:rsidR="00505736">
        <w:t>"</w:t>
      </w:r>
      <w:r w:rsidRPr="00FB132F">
        <w:t xml:space="preserve"> ]</w:t>
      </w:r>
    </w:p>
    <w:p w:rsidR="008A6BF8" w:rsidRPr="00FB132F" w:rsidRDefault="008A6BF8" w:rsidP="00FB132F">
      <w:pPr>
        <w:pStyle w:val="CISC0de"/>
        <w:pBdr>
          <w:bottom w:val="single" w:sz="4" w:space="0" w:color="auto"/>
        </w:pBdr>
      </w:pPr>
      <w:r w:rsidRPr="00FB132F">
        <w:tab/>
      </w:r>
      <w:r w:rsidRPr="00FB132F">
        <w:tab/>
        <w:t>then</w:t>
      </w:r>
    </w:p>
    <w:p w:rsidR="00B17607" w:rsidRPr="00FB132F" w:rsidRDefault="00B17607" w:rsidP="00FB132F">
      <w:pPr>
        <w:pStyle w:val="CISC0de"/>
        <w:pBdr>
          <w:bottom w:val="single" w:sz="4" w:space="0" w:color="auto"/>
        </w:pBdr>
      </w:pPr>
      <w:r w:rsidRPr="00FB132F">
        <w:tab/>
      </w:r>
      <w:r w:rsidRPr="00FB132F">
        <w:tab/>
      </w:r>
      <w:r w:rsidR="008A6BF8" w:rsidRPr="00FB132F">
        <w:tab/>
      </w:r>
      <w:r w:rsidRPr="00FB132F">
        <w:t>/usr/sbin/usermod -s /sbin/nologin $user</w:t>
      </w:r>
    </w:p>
    <w:p w:rsidR="008A6BF8" w:rsidRPr="00FB132F" w:rsidRDefault="008A6BF8" w:rsidP="00FB132F">
      <w:pPr>
        <w:pStyle w:val="CISC0de"/>
        <w:pBdr>
          <w:bottom w:val="single" w:sz="4" w:space="0" w:color="auto"/>
        </w:pBdr>
      </w:pPr>
      <w:r w:rsidRPr="00FB132F">
        <w:tab/>
      </w:r>
      <w:r w:rsidRPr="00FB132F">
        <w:tab/>
        <w:t>fi</w:t>
      </w:r>
    </w:p>
    <w:p w:rsidR="00B17607" w:rsidRPr="00FB132F" w:rsidRDefault="00B17607" w:rsidP="00FB132F">
      <w:pPr>
        <w:pStyle w:val="CISC0de"/>
        <w:pBdr>
          <w:bottom w:val="single" w:sz="4" w:space="0" w:color="auto"/>
        </w:pBdr>
      </w:pPr>
      <w:r w:rsidRPr="00FB132F">
        <w:tab/>
        <w:t>fi</w:t>
      </w:r>
    </w:p>
    <w:p w:rsidR="00B17607" w:rsidRPr="00FB132F" w:rsidRDefault="00B17607" w:rsidP="00FB132F">
      <w:pPr>
        <w:pStyle w:val="CISC0de"/>
        <w:pBdr>
          <w:bottom w:val="single" w:sz="4" w:space="0" w:color="auto"/>
        </w:pBdr>
      </w:pPr>
      <w:r w:rsidRPr="00FB132F">
        <w:t>done</w:t>
      </w:r>
    </w:p>
    <w:p w:rsidR="00C861DB" w:rsidRDefault="00C861DB" w:rsidP="00C861DB">
      <w:pPr>
        <w:pStyle w:val="CISNormal"/>
      </w:pPr>
    </w:p>
    <w:p w:rsidR="00B36F73" w:rsidRDefault="00C64CE0" w:rsidP="00B36F73">
      <w:pPr>
        <w:pStyle w:val="Heading2"/>
        <w:numPr>
          <w:ilvl w:val="1"/>
          <w:numId w:val="6"/>
        </w:numPr>
      </w:pPr>
      <w:bookmarkStart w:id="4534" w:name="_Toc328948848"/>
      <w:r>
        <w:t xml:space="preserve">Set </w:t>
      </w:r>
      <w:r w:rsidR="00B36F73">
        <w:t>S</w:t>
      </w:r>
      <w:r>
        <w:t>hadow Password Suite P</w:t>
      </w:r>
      <w:r w:rsidR="00B36F73">
        <w:t xml:space="preserve">arameters </w:t>
      </w:r>
      <w:r w:rsidR="00B36F73" w:rsidRPr="00C64CE0">
        <w:rPr>
          <w:rStyle w:val="CodeChar"/>
          <w:sz w:val="28"/>
          <w:szCs w:val="28"/>
        </w:rPr>
        <w:t>(/etc/login.defs</w:t>
      </w:r>
      <w:r w:rsidR="00B36F73">
        <w:t>)</w:t>
      </w:r>
      <w:bookmarkEnd w:id="4534"/>
    </w:p>
    <w:p w:rsidR="00B36F73" w:rsidRDefault="00B36F73" w:rsidP="00B36F73">
      <w:pPr>
        <w:pStyle w:val="CISNormal"/>
      </w:pPr>
      <w:r>
        <w:t xml:space="preserve">While a majority of the password control parameters have been moved to PAM, some parameters are still available through the shadow password suite.  Any changes made to </w:t>
      </w:r>
      <w:r w:rsidRPr="00B36F73">
        <w:rPr>
          <w:rFonts w:ascii="Courier New" w:hAnsi="Courier New" w:cs="Courier New"/>
        </w:rPr>
        <w:lastRenderedPageBreak/>
        <w:t>/etc/login.defs</w:t>
      </w:r>
      <w:r>
        <w:t xml:space="preserve"> will only be applied if the</w:t>
      </w:r>
      <w:r w:rsidRPr="00BC1AB1">
        <w:t xml:space="preserve"> </w:t>
      </w:r>
      <w:r w:rsidRPr="00C64CE0">
        <w:rPr>
          <w:rFonts w:ascii="Courier New" w:hAnsi="Courier New" w:cs="Courier New"/>
        </w:rPr>
        <w:t>usermod</w:t>
      </w:r>
      <w:r w:rsidR="00C64CE0">
        <w:t xml:space="preserve"> command is used. If userID</w:t>
      </w:r>
      <w:r>
        <w:t xml:space="preserve">s are added a different way, use the </w:t>
      </w:r>
      <w:r w:rsidRPr="00B36F73">
        <w:rPr>
          <w:rFonts w:ascii="Courier New" w:hAnsi="Courier New" w:cs="Courier New"/>
        </w:rPr>
        <w:t>chage</w:t>
      </w:r>
      <w:r>
        <w:t xml:space="preserve"> command to effect changes to individual userIDs.</w:t>
      </w:r>
    </w:p>
    <w:p w:rsidR="00B36F73" w:rsidRDefault="00B36F73" w:rsidP="00B36F73">
      <w:pPr>
        <w:pStyle w:val="CISNormal"/>
      </w:pPr>
    </w:p>
    <w:p w:rsidR="00B36F73" w:rsidRDefault="00C64CE0" w:rsidP="006E606D">
      <w:pPr>
        <w:pStyle w:val="Heading3"/>
        <w:tabs>
          <w:tab w:val="center" w:pos="990"/>
        </w:tabs>
        <w:ind w:left="360"/>
      </w:pPr>
      <w:bookmarkStart w:id="4535" w:name="_Toc328948849"/>
      <w:r>
        <w:t>Set Password Expiration D</w:t>
      </w:r>
      <w:r w:rsidR="00B36F73">
        <w:t>ays</w:t>
      </w:r>
      <w:bookmarkEnd w:id="4535"/>
    </w:p>
    <w:tbl>
      <w:tblPr>
        <w:tblW w:w="0" w:type="auto"/>
        <w:tblInd w:w="462" w:type="dxa"/>
        <w:tblLayout w:type="fixed"/>
        <w:tblLook w:val="04A0" w:firstRow="1" w:lastRow="0" w:firstColumn="1" w:lastColumn="0" w:noHBand="0" w:noVBand="1"/>
      </w:tblPr>
      <w:tblGrid>
        <w:gridCol w:w="3451"/>
        <w:gridCol w:w="4894"/>
      </w:tblGrid>
      <w:tr w:rsidR="00B36F73" w:rsidRPr="00C861DB" w:rsidTr="00F72763">
        <w:trPr>
          <w:trHeight w:val="256"/>
        </w:trPr>
        <w:tc>
          <w:tcPr>
            <w:tcW w:w="3451" w:type="dxa"/>
            <w:tcBorders>
              <w:top w:val="single" w:sz="4" w:space="0" w:color="000000"/>
              <w:left w:val="single" w:sz="4" w:space="0" w:color="000000"/>
              <w:bottom w:val="single" w:sz="4" w:space="0" w:color="000000"/>
              <w:right w:val="nil"/>
            </w:tcBorders>
            <w:hideMark/>
          </w:tcPr>
          <w:p w:rsidR="00B36F73" w:rsidRPr="00C861DB" w:rsidRDefault="00B36F73" w:rsidP="00F72763">
            <w:pPr>
              <w:pStyle w:val="CISNormal"/>
            </w:pPr>
            <w:r w:rsidRPr="00C861DB">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36F73" w:rsidRPr="00C861DB" w:rsidRDefault="00B36F73" w:rsidP="00F72763">
            <w:pPr>
              <w:pStyle w:val="CISNormal"/>
            </w:pPr>
            <w:r w:rsidRPr="00C861DB">
              <w:t>Level-I</w:t>
            </w:r>
          </w:p>
        </w:tc>
      </w:tr>
      <w:tr w:rsidR="00B36F73" w:rsidRPr="00C861DB" w:rsidTr="00F72763">
        <w:trPr>
          <w:trHeight w:val="256"/>
        </w:trPr>
        <w:tc>
          <w:tcPr>
            <w:tcW w:w="3451" w:type="dxa"/>
            <w:tcBorders>
              <w:top w:val="single" w:sz="4" w:space="0" w:color="000000"/>
              <w:left w:val="single" w:sz="4" w:space="0" w:color="000000"/>
              <w:bottom w:val="single" w:sz="4" w:space="0" w:color="000000"/>
              <w:right w:val="nil"/>
            </w:tcBorders>
            <w:hideMark/>
          </w:tcPr>
          <w:p w:rsidR="00B36F73" w:rsidRPr="00C861DB" w:rsidRDefault="00B36F73" w:rsidP="00F72763">
            <w:pPr>
              <w:pStyle w:val="CISNormal"/>
            </w:pPr>
            <w:r w:rsidRPr="00C861DB">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36F73" w:rsidRPr="00C861DB" w:rsidRDefault="00B36F73" w:rsidP="00F72763">
            <w:pPr>
              <w:pStyle w:val="CISNormal"/>
            </w:pPr>
            <w:r w:rsidRPr="00C861DB">
              <w:t>No</w:t>
            </w:r>
          </w:p>
        </w:tc>
      </w:tr>
      <w:tr w:rsidR="00B36F73" w:rsidRPr="00C861DB" w:rsidTr="00F72763">
        <w:trPr>
          <w:trHeight w:val="256"/>
        </w:trPr>
        <w:tc>
          <w:tcPr>
            <w:tcW w:w="3451" w:type="dxa"/>
            <w:tcBorders>
              <w:top w:val="nil"/>
              <w:left w:val="single" w:sz="4" w:space="0" w:color="000000"/>
              <w:bottom w:val="single" w:sz="4" w:space="0" w:color="000000"/>
              <w:right w:val="nil"/>
            </w:tcBorders>
            <w:hideMark/>
          </w:tcPr>
          <w:p w:rsidR="00B36F73" w:rsidRPr="00C861DB" w:rsidRDefault="00B36F73" w:rsidP="00F72763">
            <w:pPr>
              <w:pStyle w:val="CISNormal"/>
            </w:pPr>
            <w:r w:rsidRPr="00C861DB">
              <w:t>Reboot Required</w:t>
            </w:r>
          </w:p>
        </w:tc>
        <w:tc>
          <w:tcPr>
            <w:tcW w:w="4894" w:type="dxa"/>
            <w:tcBorders>
              <w:top w:val="nil"/>
              <w:left w:val="single" w:sz="4" w:space="0" w:color="000000"/>
              <w:bottom w:val="single" w:sz="4" w:space="0" w:color="000000"/>
              <w:right w:val="single" w:sz="4" w:space="0" w:color="000000"/>
            </w:tcBorders>
            <w:hideMark/>
          </w:tcPr>
          <w:p w:rsidR="00B36F73" w:rsidRPr="00C861DB" w:rsidRDefault="00B36F73" w:rsidP="00F72763">
            <w:pPr>
              <w:pStyle w:val="CISNormal"/>
            </w:pPr>
            <w:r w:rsidRPr="00C861DB">
              <w:t>No</w:t>
            </w:r>
          </w:p>
        </w:tc>
      </w:tr>
      <w:tr w:rsidR="00B36F73" w:rsidRPr="00C861DB" w:rsidTr="00F72763">
        <w:trPr>
          <w:trHeight w:val="256"/>
        </w:trPr>
        <w:tc>
          <w:tcPr>
            <w:tcW w:w="3451" w:type="dxa"/>
            <w:tcBorders>
              <w:top w:val="single" w:sz="4" w:space="0" w:color="000000"/>
              <w:left w:val="single" w:sz="4" w:space="0" w:color="000000"/>
              <w:bottom w:val="single" w:sz="4" w:space="0" w:color="000000"/>
              <w:right w:val="nil"/>
            </w:tcBorders>
            <w:hideMark/>
          </w:tcPr>
          <w:p w:rsidR="00B36F73" w:rsidRPr="00C861DB" w:rsidRDefault="00B36F73" w:rsidP="00F72763">
            <w:pPr>
              <w:pStyle w:val="CISNormal"/>
            </w:pPr>
            <w:r w:rsidRPr="00C861DB">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36F73" w:rsidRPr="00C861DB" w:rsidRDefault="00B36F73" w:rsidP="00F72763">
            <w:pPr>
              <w:pStyle w:val="CISNormal"/>
            </w:pPr>
            <w:r w:rsidRPr="00C861DB">
              <w:t>Yes</w:t>
            </w:r>
          </w:p>
        </w:tc>
      </w:tr>
      <w:tr w:rsidR="00B36F73" w:rsidRPr="00C861DB" w:rsidDel="00350415" w:rsidTr="00F72763">
        <w:trPr>
          <w:trHeight w:val="256"/>
          <w:del w:id="4536" w:author="blake" w:date="2012-04-05T12:54:00Z"/>
        </w:trPr>
        <w:tc>
          <w:tcPr>
            <w:tcW w:w="3451" w:type="dxa"/>
            <w:tcBorders>
              <w:top w:val="single" w:sz="4" w:space="0" w:color="000000"/>
              <w:left w:val="single" w:sz="4" w:space="0" w:color="000000"/>
              <w:bottom w:val="single" w:sz="4" w:space="0" w:color="000000"/>
              <w:right w:val="nil"/>
            </w:tcBorders>
            <w:hideMark/>
          </w:tcPr>
          <w:p w:rsidR="00B36F73" w:rsidRPr="00C861DB" w:rsidDel="00350415" w:rsidRDefault="00B36F73" w:rsidP="00F72763">
            <w:pPr>
              <w:pStyle w:val="CISNormal"/>
              <w:rPr>
                <w:del w:id="4537" w:author="blake" w:date="2012-04-05T12:54:00Z"/>
              </w:rPr>
            </w:pPr>
            <w:del w:id="4538" w:author="blake" w:date="2012-04-05T12:54:00Z">
              <w:r w:rsidRPr="00C861DB"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36F73" w:rsidRPr="00C861DB" w:rsidDel="00350415" w:rsidRDefault="00B36F73" w:rsidP="00F72763">
            <w:pPr>
              <w:pStyle w:val="CISNormal"/>
              <w:rPr>
                <w:del w:id="4539" w:author="blake" w:date="2012-04-05T12:54:00Z"/>
              </w:rPr>
            </w:pPr>
          </w:p>
        </w:tc>
      </w:tr>
    </w:tbl>
    <w:p w:rsidR="00C64CE0" w:rsidRDefault="00C64CE0" w:rsidP="00B36F73">
      <w:pPr>
        <w:pStyle w:val="CISNormal"/>
        <w:rPr>
          <w:b/>
        </w:rPr>
      </w:pPr>
    </w:p>
    <w:p w:rsidR="00B36F73" w:rsidRPr="00461DEE" w:rsidRDefault="00B36F73" w:rsidP="00B36F73">
      <w:pPr>
        <w:pStyle w:val="CISNormal"/>
        <w:rPr>
          <w:b/>
        </w:rPr>
      </w:pPr>
      <w:r w:rsidRPr="00461DEE">
        <w:rPr>
          <w:b/>
        </w:rPr>
        <w:t>Description:</w:t>
      </w:r>
    </w:p>
    <w:p w:rsidR="00786A0D" w:rsidRDefault="00BE4230" w:rsidP="00786A0D">
      <w:pPr>
        <w:pStyle w:val="CISNormal"/>
      </w:pPr>
      <w:r>
        <w:t xml:space="preserve">The </w:t>
      </w:r>
      <w:r w:rsidRPr="00BE4230">
        <w:rPr>
          <w:rFonts w:ascii="Courier New" w:hAnsi="Courier New" w:cs="Courier New"/>
        </w:rPr>
        <w:t>PASS_MAX_DAYS</w:t>
      </w:r>
      <w:r>
        <w:t xml:space="preserve"> parameter in </w:t>
      </w:r>
      <w:r w:rsidRPr="00BE4230">
        <w:rPr>
          <w:rFonts w:ascii="Courier New" w:hAnsi="Courier New" w:cs="Courier New"/>
        </w:rPr>
        <w:t>/etc/login.defs</w:t>
      </w:r>
      <w:r>
        <w:t xml:space="preserve"> allows an administrator to force passwords to expire once they reach a defined age. It is recommended that the </w:t>
      </w:r>
      <w:r w:rsidRPr="00BE4230">
        <w:rPr>
          <w:rFonts w:ascii="Courier New" w:hAnsi="Courier New" w:cs="Courier New"/>
        </w:rPr>
        <w:t>PASS_MAX_DAYS</w:t>
      </w:r>
      <w:r>
        <w:t xml:space="preserve"> parameter be set to less than or equal to 90 days.</w:t>
      </w:r>
      <w:r w:rsidR="00786A0D">
        <w:t xml:space="preserve"> </w:t>
      </w:r>
    </w:p>
    <w:p w:rsidR="00B36F73" w:rsidRDefault="00B36F73" w:rsidP="00B36F73">
      <w:pPr>
        <w:pStyle w:val="CISNormal"/>
      </w:pPr>
    </w:p>
    <w:p w:rsidR="00B36F73" w:rsidRPr="00461DEE" w:rsidRDefault="00B36F73" w:rsidP="00B36F73">
      <w:pPr>
        <w:pStyle w:val="CISNormal"/>
        <w:rPr>
          <w:b/>
        </w:rPr>
      </w:pPr>
      <w:r w:rsidRPr="00461DEE">
        <w:rPr>
          <w:b/>
        </w:rPr>
        <w:t>Rationale:</w:t>
      </w:r>
    </w:p>
    <w:p w:rsidR="00786A0D" w:rsidRDefault="003F7F41" w:rsidP="00B36F73">
      <w:pPr>
        <w:pStyle w:val="CISNormal"/>
      </w:pPr>
      <w:r>
        <w:t xml:space="preserve">The window of opportunity for an attacker to leverage compromised credentials or successfully compromise credentials via an online brute force attack is limited by the age of the password.  Therefore, reducing the maximum age of a password also reduces an an attacker’s window of opportunity. </w:t>
      </w:r>
    </w:p>
    <w:p w:rsidR="00B36F73" w:rsidRDefault="00B36F73" w:rsidP="00B36F73">
      <w:pPr>
        <w:pStyle w:val="CISNormal"/>
      </w:pPr>
    </w:p>
    <w:p w:rsidR="00B36F73" w:rsidRPr="003B5910" w:rsidRDefault="00B36F73" w:rsidP="00B36F73">
      <w:pPr>
        <w:pStyle w:val="CISNormal"/>
        <w:rPr>
          <w:b/>
        </w:rPr>
      </w:pPr>
      <w:r w:rsidRPr="003B5910">
        <w:rPr>
          <w:b/>
        </w:rPr>
        <w:t>Remediation</w:t>
      </w:r>
    </w:p>
    <w:p w:rsidR="00B36F73" w:rsidRPr="00FB132F" w:rsidRDefault="00B36F73" w:rsidP="00FB132F">
      <w:pPr>
        <w:pStyle w:val="CISC0de"/>
        <w:pBdr>
          <w:bottom w:val="single" w:sz="4" w:space="0" w:color="auto"/>
        </w:pBdr>
      </w:pPr>
      <w:r>
        <w:t>#</w:t>
      </w:r>
      <w:r w:rsidR="00C64CE0">
        <w:t xml:space="preserve"> </w:t>
      </w:r>
      <w:r w:rsidRPr="00FB132F">
        <w:t xml:space="preserve">ed </w:t>
      </w:r>
      <w:r w:rsidR="003D2B9F" w:rsidRPr="00FB132F">
        <w:t>/etc/login.defs &lt;&lt; END</w:t>
      </w:r>
    </w:p>
    <w:p w:rsidR="003D2B9F" w:rsidRPr="00FB132F" w:rsidRDefault="003D2B9F" w:rsidP="00FB132F">
      <w:pPr>
        <w:pStyle w:val="CISC0de"/>
        <w:pBdr>
          <w:bottom w:val="single" w:sz="4" w:space="0" w:color="auto"/>
        </w:pBdr>
      </w:pPr>
      <w:r w:rsidRPr="00FB132F">
        <w:t>/PASS_MAX_DAYS/</w:t>
      </w:r>
    </w:p>
    <w:p w:rsidR="003D2B9F" w:rsidRPr="00FB132F" w:rsidRDefault="003D2B9F" w:rsidP="00FB132F">
      <w:pPr>
        <w:pStyle w:val="CISC0de"/>
        <w:pBdr>
          <w:bottom w:val="single" w:sz="4" w:space="0" w:color="auto"/>
        </w:pBdr>
      </w:pPr>
      <w:r w:rsidRPr="00FB132F">
        <w:t xml:space="preserve">/[ </w:t>
      </w:r>
      <w:r w:rsidRPr="00FB132F">
        <w:tab/>
        <w:t>].*/s//  90/</w:t>
      </w:r>
    </w:p>
    <w:p w:rsidR="003D2B9F" w:rsidRPr="00FB132F" w:rsidRDefault="003D2B9F" w:rsidP="00FB132F">
      <w:pPr>
        <w:pStyle w:val="CISC0de"/>
        <w:pBdr>
          <w:bottom w:val="single" w:sz="4" w:space="0" w:color="auto"/>
        </w:pBdr>
      </w:pPr>
      <w:r w:rsidRPr="00FB132F">
        <w:t>w</w:t>
      </w:r>
    </w:p>
    <w:p w:rsidR="003D2B9F" w:rsidRPr="00FB132F" w:rsidRDefault="003D2B9F" w:rsidP="00FB132F">
      <w:pPr>
        <w:pStyle w:val="CISC0de"/>
        <w:pBdr>
          <w:bottom w:val="single" w:sz="4" w:space="0" w:color="auto"/>
        </w:pBdr>
      </w:pPr>
      <w:r w:rsidRPr="00FB132F">
        <w:t>q</w:t>
      </w:r>
    </w:p>
    <w:p w:rsidR="003D2B9F" w:rsidRPr="00FB132F" w:rsidRDefault="003D2B9F" w:rsidP="00FB132F">
      <w:pPr>
        <w:pStyle w:val="CISC0de"/>
        <w:pBdr>
          <w:bottom w:val="single" w:sz="4" w:space="0" w:color="auto"/>
        </w:pBdr>
      </w:pPr>
      <w:r w:rsidRPr="00FB132F">
        <w:t>END</w:t>
      </w:r>
    </w:p>
    <w:p w:rsidR="003D2B9F" w:rsidRPr="00FB132F" w:rsidRDefault="003D2B9F" w:rsidP="00FB132F">
      <w:pPr>
        <w:pStyle w:val="CISC0de"/>
        <w:pBdr>
          <w:bottom w:val="single" w:sz="4" w:space="0" w:color="auto"/>
        </w:pBdr>
      </w:pPr>
      <w:r w:rsidRPr="00FB132F">
        <w:t xml:space="preserve">#chage </w:t>
      </w:r>
      <w:r w:rsidR="001731CF">
        <w:t>-</w:t>
      </w:r>
      <w:r w:rsidRPr="00FB132F">
        <w:t>-maxdays 90 &lt;user&gt;</w:t>
      </w:r>
    </w:p>
    <w:p w:rsidR="00B36F73" w:rsidRDefault="00B36F73" w:rsidP="00B36F73">
      <w:pPr>
        <w:pStyle w:val="CISRuleComponent"/>
        <w:spacing w:before="240"/>
      </w:pPr>
      <w:r>
        <w:t>Audit:</w:t>
      </w:r>
    </w:p>
    <w:p w:rsidR="00B36F73" w:rsidRPr="00FB132F" w:rsidRDefault="00B36F73" w:rsidP="00FB132F">
      <w:pPr>
        <w:pStyle w:val="CISC0de"/>
        <w:pBdr>
          <w:bottom w:val="single" w:sz="4" w:space="0" w:color="auto"/>
        </w:pBdr>
      </w:pPr>
      <w:r w:rsidRPr="00FB132F">
        <w:t xml:space="preserve"># grep </w:t>
      </w:r>
      <w:r w:rsidR="003D2B9F" w:rsidRPr="00FB132F">
        <w:t>PASS_MAX_DAYS /etc/login.defs</w:t>
      </w:r>
      <w:r w:rsidRPr="00FB132F">
        <w:br/>
      </w:r>
      <w:r w:rsidR="003D2B9F" w:rsidRPr="00FB132F">
        <w:t>PASS_MAX_DAYS 90</w:t>
      </w:r>
    </w:p>
    <w:p w:rsidR="003D2B9F" w:rsidRPr="00FB132F" w:rsidRDefault="003D2B9F" w:rsidP="00FB132F">
      <w:pPr>
        <w:pStyle w:val="CISC0de"/>
        <w:pBdr>
          <w:bottom w:val="single" w:sz="4" w:space="0" w:color="auto"/>
        </w:pBdr>
      </w:pPr>
      <w:r w:rsidRPr="00FB132F">
        <w:t xml:space="preserve"># chage </w:t>
      </w:r>
      <w:r w:rsidR="001731CF">
        <w:t>-</w:t>
      </w:r>
      <w:r w:rsidRPr="00FB132F">
        <w:t>-list &lt;user&gt;</w:t>
      </w:r>
    </w:p>
    <w:p w:rsidR="00B36F73" w:rsidRDefault="002876A1" w:rsidP="003F7F41">
      <w:pPr>
        <w:pStyle w:val="CISC0de"/>
        <w:pBdr>
          <w:bottom w:val="single" w:sz="4" w:space="0" w:color="auto"/>
        </w:pBdr>
      </w:pPr>
      <w:r>
        <w:t>Maxi</w:t>
      </w:r>
      <w:r w:rsidR="003D2B9F" w:rsidRPr="00FB132F">
        <w:t>mum number of days between password change:</w:t>
      </w:r>
      <w:r w:rsidR="003D2B9F" w:rsidRPr="00FB132F">
        <w:tab/>
        <w:t>90</w:t>
      </w:r>
    </w:p>
    <w:p w:rsidR="00B36F73" w:rsidRDefault="00C64CE0" w:rsidP="006E606D">
      <w:pPr>
        <w:pStyle w:val="Heading3"/>
        <w:tabs>
          <w:tab w:val="center" w:pos="990"/>
        </w:tabs>
        <w:ind w:left="360"/>
      </w:pPr>
      <w:bookmarkStart w:id="4540" w:name="_Toc328948850"/>
      <w:r>
        <w:t>Set Password Change Minimum Number of D</w:t>
      </w:r>
      <w:r w:rsidR="00B36F73">
        <w:t>ays</w:t>
      </w:r>
      <w:bookmarkEnd w:id="4540"/>
    </w:p>
    <w:tbl>
      <w:tblPr>
        <w:tblW w:w="0" w:type="auto"/>
        <w:tblInd w:w="462" w:type="dxa"/>
        <w:tblLayout w:type="fixed"/>
        <w:tblLook w:val="04A0" w:firstRow="1" w:lastRow="0" w:firstColumn="1" w:lastColumn="0" w:noHBand="0" w:noVBand="1"/>
      </w:tblPr>
      <w:tblGrid>
        <w:gridCol w:w="3451"/>
        <w:gridCol w:w="4894"/>
      </w:tblGrid>
      <w:tr w:rsidR="00B36F73" w:rsidRPr="00C861DB" w:rsidTr="00F72763">
        <w:trPr>
          <w:trHeight w:val="256"/>
        </w:trPr>
        <w:tc>
          <w:tcPr>
            <w:tcW w:w="3451" w:type="dxa"/>
            <w:tcBorders>
              <w:top w:val="single" w:sz="4" w:space="0" w:color="000000"/>
              <w:left w:val="single" w:sz="4" w:space="0" w:color="000000"/>
              <w:bottom w:val="single" w:sz="4" w:space="0" w:color="000000"/>
              <w:right w:val="nil"/>
            </w:tcBorders>
            <w:hideMark/>
          </w:tcPr>
          <w:p w:rsidR="00B36F73" w:rsidRPr="00C861DB" w:rsidRDefault="00B36F73" w:rsidP="00F72763">
            <w:pPr>
              <w:pStyle w:val="CISNormal"/>
            </w:pPr>
            <w:r w:rsidRPr="00C861DB">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36F73" w:rsidRPr="00C861DB" w:rsidRDefault="00B36F73" w:rsidP="00F72763">
            <w:pPr>
              <w:pStyle w:val="CISNormal"/>
            </w:pPr>
            <w:r w:rsidRPr="00C861DB">
              <w:t>Level-I</w:t>
            </w:r>
          </w:p>
        </w:tc>
      </w:tr>
      <w:tr w:rsidR="00B36F73" w:rsidRPr="00C861DB" w:rsidTr="00F72763">
        <w:trPr>
          <w:trHeight w:val="256"/>
        </w:trPr>
        <w:tc>
          <w:tcPr>
            <w:tcW w:w="3451" w:type="dxa"/>
            <w:tcBorders>
              <w:top w:val="single" w:sz="4" w:space="0" w:color="000000"/>
              <w:left w:val="single" w:sz="4" w:space="0" w:color="000000"/>
              <w:bottom w:val="single" w:sz="4" w:space="0" w:color="000000"/>
              <w:right w:val="nil"/>
            </w:tcBorders>
            <w:hideMark/>
          </w:tcPr>
          <w:p w:rsidR="00B36F73" w:rsidRPr="00C861DB" w:rsidRDefault="00B36F73" w:rsidP="00F72763">
            <w:pPr>
              <w:pStyle w:val="CISNormal"/>
            </w:pPr>
            <w:r w:rsidRPr="00C861DB">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36F73" w:rsidRPr="00C861DB" w:rsidRDefault="00B36F73" w:rsidP="00F72763">
            <w:pPr>
              <w:pStyle w:val="CISNormal"/>
            </w:pPr>
            <w:r w:rsidRPr="00C861DB">
              <w:t>No</w:t>
            </w:r>
          </w:p>
        </w:tc>
      </w:tr>
      <w:tr w:rsidR="00B36F73" w:rsidRPr="00C861DB" w:rsidTr="00F72763">
        <w:trPr>
          <w:trHeight w:val="256"/>
        </w:trPr>
        <w:tc>
          <w:tcPr>
            <w:tcW w:w="3451" w:type="dxa"/>
            <w:tcBorders>
              <w:top w:val="nil"/>
              <w:left w:val="single" w:sz="4" w:space="0" w:color="000000"/>
              <w:bottom w:val="single" w:sz="4" w:space="0" w:color="000000"/>
              <w:right w:val="nil"/>
            </w:tcBorders>
            <w:hideMark/>
          </w:tcPr>
          <w:p w:rsidR="00B36F73" w:rsidRPr="00C861DB" w:rsidRDefault="00B36F73" w:rsidP="00F72763">
            <w:pPr>
              <w:pStyle w:val="CISNormal"/>
            </w:pPr>
            <w:r w:rsidRPr="00C861DB">
              <w:t>Reboot Required</w:t>
            </w:r>
          </w:p>
        </w:tc>
        <w:tc>
          <w:tcPr>
            <w:tcW w:w="4894" w:type="dxa"/>
            <w:tcBorders>
              <w:top w:val="nil"/>
              <w:left w:val="single" w:sz="4" w:space="0" w:color="000000"/>
              <w:bottom w:val="single" w:sz="4" w:space="0" w:color="000000"/>
              <w:right w:val="single" w:sz="4" w:space="0" w:color="000000"/>
            </w:tcBorders>
            <w:hideMark/>
          </w:tcPr>
          <w:p w:rsidR="00B36F73" w:rsidRPr="00C861DB" w:rsidRDefault="00B36F73" w:rsidP="00F72763">
            <w:pPr>
              <w:pStyle w:val="CISNormal"/>
            </w:pPr>
            <w:r w:rsidRPr="00C861DB">
              <w:t>No</w:t>
            </w:r>
          </w:p>
        </w:tc>
      </w:tr>
      <w:tr w:rsidR="00B36F73" w:rsidRPr="00C861DB" w:rsidTr="00F72763">
        <w:trPr>
          <w:trHeight w:val="256"/>
        </w:trPr>
        <w:tc>
          <w:tcPr>
            <w:tcW w:w="3451" w:type="dxa"/>
            <w:tcBorders>
              <w:top w:val="single" w:sz="4" w:space="0" w:color="000000"/>
              <w:left w:val="single" w:sz="4" w:space="0" w:color="000000"/>
              <w:bottom w:val="single" w:sz="4" w:space="0" w:color="000000"/>
              <w:right w:val="nil"/>
            </w:tcBorders>
            <w:hideMark/>
          </w:tcPr>
          <w:p w:rsidR="00B36F73" w:rsidRPr="00C861DB" w:rsidRDefault="00B36F73" w:rsidP="00F72763">
            <w:pPr>
              <w:pStyle w:val="CISNormal"/>
            </w:pPr>
            <w:r w:rsidRPr="00C861DB">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36F73" w:rsidRPr="00C861DB" w:rsidRDefault="00B36F73" w:rsidP="00F72763">
            <w:pPr>
              <w:pStyle w:val="CISNormal"/>
            </w:pPr>
            <w:r w:rsidRPr="00C861DB">
              <w:t>Yes</w:t>
            </w:r>
          </w:p>
        </w:tc>
      </w:tr>
      <w:tr w:rsidR="00B36F73" w:rsidRPr="00C861DB" w:rsidDel="00350415" w:rsidTr="00F72763">
        <w:trPr>
          <w:trHeight w:val="256"/>
          <w:del w:id="4541" w:author="blake" w:date="2012-04-05T12:54:00Z"/>
        </w:trPr>
        <w:tc>
          <w:tcPr>
            <w:tcW w:w="3451" w:type="dxa"/>
            <w:tcBorders>
              <w:top w:val="single" w:sz="4" w:space="0" w:color="000000"/>
              <w:left w:val="single" w:sz="4" w:space="0" w:color="000000"/>
              <w:bottom w:val="single" w:sz="4" w:space="0" w:color="000000"/>
              <w:right w:val="nil"/>
            </w:tcBorders>
            <w:hideMark/>
          </w:tcPr>
          <w:p w:rsidR="00B36F73" w:rsidRPr="00C861DB" w:rsidDel="00350415" w:rsidRDefault="00B36F73" w:rsidP="00F72763">
            <w:pPr>
              <w:pStyle w:val="CISNormal"/>
              <w:rPr>
                <w:del w:id="4542" w:author="blake" w:date="2012-04-05T12:54:00Z"/>
              </w:rPr>
            </w:pPr>
            <w:del w:id="4543" w:author="blake" w:date="2012-04-05T12:54:00Z">
              <w:r w:rsidRPr="00C861DB"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36F73" w:rsidRPr="00C861DB" w:rsidDel="00350415" w:rsidRDefault="00B36F73" w:rsidP="00F72763">
            <w:pPr>
              <w:pStyle w:val="CISNormal"/>
              <w:rPr>
                <w:del w:id="4544" w:author="blake" w:date="2012-04-05T12:54:00Z"/>
              </w:rPr>
            </w:pPr>
          </w:p>
        </w:tc>
      </w:tr>
    </w:tbl>
    <w:p w:rsidR="00C64CE0" w:rsidRDefault="00C64CE0" w:rsidP="00B36F73">
      <w:pPr>
        <w:pStyle w:val="CISNormal"/>
        <w:rPr>
          <w:b/>
        </w:rPr>
      </w:pPr>
    </w:p>
    <w:p w:rsidR="00B36F73" w:rsidRPr="00461DEE" w:rsidRDefault="00B36F73" w:rsidP="00B36F73">
      <w:pPr>
        <w:pStyle w:val="CISNormal"/>
        <w:rPr>
          <w:b/>
        </w:rPr>
      </w:pPr>
      <w:r w:rsidRPr="00461DEE">
        <w:rPr>
          <w:b/>
        </w:rPr>
        <w:t>Description:</w:t>
      </w:r>
    </w:p>
    <w:p w:rsidR="003F7F41" w:rsidRPr="00786A0D" w:rsidRDefault="003F7F41" w:rsidP="003F7F41">
      <w:pPr>
        <w:pStyle w:val="CISNormal"/>
      </w:pPr>
      <w:r>
        <w:lastRenderedPageBreak/>
        <w:t xml:space="preserve">The </w:t>
      </w:r>
      <w:r w:rsidRPr="00BE4230">
        <w:rPr>
          <w:rFonts w:ascii="Courier New" w:hAnsi="Courier New" w:cs="Courier New"/>
        </w:rPr>
        <w:t>PASS_M</w:t>
      </w:r>
      <w:r>
        <w:rPr>
          <w:rFonts w:ascii="Courier New" w:hAnsi="Courier New" w:cs="Courier New"/>
        </w:rPr>
        <w:t>IN</w:t>
      </w:r>
      <w:r w:rsidRPr="00BE4230">
        <w:rPr>
          <w:rFonts w:ascii="Courier New" w:hAnsi="Courier New" w:cs="Courier New"/>
        </w:rPr>
        <w:t>_DAYS</w:t>
      </w:r>
      <w:r>
        <w:t xml:space="preserve"> parameter in </w:t>
      </w:r>
      <w:r w:rsidRPr="00BE4230">
        <w:rPr>
          <w:rFonts w:ascii="Courier New" w:hAnsi="Courier New" w:cs="Courier New"/>
        </w:rPr>
        <w:t>/etc/login.defs</w:t>
      </w:r>
      <w:r>
        <w:t xml:space="preserve"> allows an administrator to prevent users from chan</w:t>
      </w:r>
      <w:r w:rsidR="002876A1">
        <w:t>g</w:t>
      </w:r>
      <w:r>
        <w:t xml:space="preserve">ing their password until a minimum number of days have passed since the last time the user changed their password.  It is recommended that </w:t>
      </w:r>
      <w:r w:rsidRPr="003F7F41">
        <w:rPr>
          <w:rFonts w:ascii="Courier New" w:hAnsi="Courier New" w:cs="Courier New"/>
        </w:rPr>
        <w:t>PASS_MIN_DAYS</w:t>
      </w:r>
      <w:r>
        <w:t xml:space="preserve"> parameter be set to 7 or more days.</w:t>
      </w:r>
    </w:p>
    <w:p w:rsidR="00B36F73" w:rsidRDefault="00B36F73" w:rsidP="00B36F73">
      <w:pPr>
        <w:pStyle w:val="CISNormal"/>
      </w:pPr>
    </w:p>
    <w:p w:rsidR="00B36F73" w:rsidRPr="00461DEE" w:rsidRDefault="00B36F73" w:rsidP="00B36F73">
      <w:pPr>
        <w:pStyle w:val="CISNormal"/>
        <w:rPr>
          <w:b/>
        </w:rPr>
      </w:pPr>
      <w:r w:rsidRPr="00461DEE">
        <w:rPr>
          <w:b/>
        </w:rPr>
        <w:t>Rationale:</w:t>
      </w:r>
    </w:p>
    <w:p w:rsidR="00D532D4" w:rsidRDefault="00D532D4" w:rsidP="00B36F73">
      <w:pPr>
        <w:pStyle w:val="CISNormal"/>
      </w:pPr>
      <w:r>
        <w:t xml:space="preserve">By restricting the frequency of password changes, an administrator can prevent users from </w:t>
      </w:r>
      <w:r w:rsidR="002876A1">
        <w:t xml:space="preserve">repeatedly </w:t>
      </w:r>
      <w:r>
        <w:t xml:space="preserve">changing their password in an attempt to circumvent password reuse controls. </w:t>
      </w:r>
    </w:p>
    <w:p w:rsidR="00B36F73" w:rsidRDefault="00786A0D" w:rsidP="00B36F73">
      <w:pPr>
        <w:pStyle w:val="CISNormal"/>
      </w:pPr>
      <w:r>
        <w:t xml:space="preserve"> </w:t>
      </w:r>
    </w:p>
    <w:p w:rsidR="00B36F73" w:rsidRPr="003B5910" w:rsidRDefault="00B36F73" w:rsidP="00B36F73">
      <w:pPr>
        <w:pStyle w:val="CISNormal"/>
        <w:rPr>
          <w:b/>
        </w:rPr>
      </w:pPr>
      <w:r w:rsidRPr="003B5910">
        <w:rPr>
          <w:b/>
        </w:rPr>
        <w:t>Remediation</w:t>
      </w:r>
    </w:p>
    <w:p w:rsidR="003D2B9F" w:rsidRPr="00FB132F" w:rsidRDefault="003D2B9F" w:rsidP="00FB132F">
      <w:pPr>
        <w:pStyle w:val="CISC0de"/>
        <w:pBdr>
          <w:bottom w:val="single" w:sz="4" w:space="0" w:color="auto"/>
        </w:pBdr>
      </w:pPr>
      <w:r>
        <w:t>#</w:t>
      </w:r>
      <w:r w:rsidR="00C64CE0">
        <w:t xml:space="preserve"> </w:t>
      </w:r>
      <w:r w:rsidRPr="00FB132F">
        <w:t>ed /etc/login.defs &lt;&lt; END</w:t>
      </w:r>
    </w:p>
    <w:p w:rsidR="003D2B9F" w:rsidRPr="00FB132F" w:rsidRDefault="003D2B9F" w:rsidP="00FB132F">
      <w:pPr>
        <w:pStyle w:val="CISC0de"/>
        <w:pBdr>
          <w:bottom w:val="single" w:sz="4" w:space="0" w:color="auto"/>
        </w:pBdr>
      </w:pPr>
      <w:r w:rsidRPr="00FB132F">
        <w:t>/PASS_MIN_DAYS/</w:t>
      </w:r>
    </w:p>
    <w:p w:rsidR="003D2B9F" w:rsidRPr="00FB132F" w:rsidRDefault="003D2B9F" w:rsidP="00FB132F">
      <w:pPr>
        <w:pStyle w:val="CISC0de"/>
        <w:pBdr>
          <w:bottom w:val="single" w:sz="4" w:space="0" w:color="auto"/>
        </w:pBdr>
      </w:pPr>
      <w:r w:rsidRPr="00FB132F">
        <w:t xml:space="preserve">/[ </w:t>
      </w:r>
      <w:r w:rsidRPr="00FB132F">
        <w:tab/>
        <w:t>].*/s//  7/</w:t>
      </w:r>
    </w:p>
    <w:p w:rsidR="003D2B9F" w:rsidRPr="00FB132F" w:rsidRDefault="003D2B9F" w:rsidP="00FB132F">
      <w:pPr>
        <w:pStyle w:val="CISC0de"/>
        <w:pBdr>
          <w:bottom w:val="single" w:sz="4" w:space="0" w:color="auto"/>
        </w:pBdr>
      </w:pPr>
      <w:r w:rsidRPr="00FB132F">
        <w:t>w</w:t>
      </w:r>
    </w:p>
    <w:p w:rsidR="003D2B9F" w:rsidRPr="00FB132F" w:rsidRDefault="003D2B9F" w:rsidP="00FB132F">
      <w:pPr>
        <w:pStyle w:val="CISC0de"/>
        <w:pBdr>
          <w:bottom w:val="single" w:sz="4" w:space="0" w:color="auto"/>
        </w:pBdr>
      </w:pPr>
      <w:r w:rsidRPr="00FB132F">
        <w:t>q</w:t>
      </w:r>
    </w:p>
    <w:p w:rsidR="003D2B9F" w:rsidRPr="00FB132F" w:rsidRDefault="003D2B9F" w:rsidP="00FB132F">
      <w:pPr>
        <w:pStyle w:val="CISC0de"/>
        <w:pBdr>
          <w:bottom w:val="single" w:sz="4" w:space="0" w:color="auto"/>
        </w:pBdr>
      </w:pPr>
      <w:r w:rsidRPr="00FB132F">
        <w:t>END</w:t>
      </w:r>
    </w:p>
    <w:p w:rsidR="003D2B9F" w:rsidRPr="00FB132F" w:rsidRDefault="003D2B9F" w:rsidP="00FB132F">
      <w:pPr>
        <w:pStyle w:val="CISC0de"/>
        <w:pBdr>
          <w:bottom w:val="single" w:sz="4" w:space="0" w:color="auto"/>
        </w:pBdr>
      </w:pPr>
      <w:r w:rsidRPr="00FB132F">
        <w:t>#</w:t>
      </w:r>
      <w:r w:rsidR="00C64CE0" w:rsidRPr="00FB132F">
        <w:t xml:space="preserve"> </w:t>
      </w:r>
      <w:r w:rsidRPr="00FB132F">
        <w:t xml:space="preserve">chage </w:t>
      </w:r>
      <w:r w:rsidR="001731CF">
        <w:t>-</w:t>
      </w:r>
      <w:r w:rsidRPr="00FB132F">
        <w:t>-mindays 7 &lt;user&gt;</w:t>
      </w:r>
    </w:p>
    <w:p w:rsidR="00B36F73" w:rsidRDefault="00B36F73" w:rsidP="00B36F73">
      <w:pPr>
        <w:pStyle w:val="CISRuleComponent"/>
        <w:spacing w:before="240"/>
      </w:pPr>
      <w:r>
        <w:t>Audit:</w:t>
      </w:r>
    </w:p>
    <w:p w:rsidR="003D2B9F" w:rsidRPr="00FB132F" w:rsidRDefault="003D2B9F" w:rsidP="00FB132F">
      <w:pPr>
        <w:pStyle w:val="CISC0de"/>
        <w:pBdr>
          <w:bottom w:val="single" w:sz="4" w:space="0" w:color="auto"/>
        </w:pBdr>
      </w:pPr>
      <w:r w:rsidRPr="00FB132F">
        <w:t># grep PASS_MIN_DAYS /etc/login.defs</w:t>
      </w:r>
      <w:r w:rsidRPr="00FB132F">
        <w:br/>
        <w:t>PASS_MAX_DAYS 7</w:t>
      </w:r>
    </w:p>
    <w:p w:rsidR="003D2B9F" w:rsidRPr="00FB132F" w:rsidRDefault="003D2B9F" w:rsidP="00FB132F">
      <w:pPr>
        <w:pStyle w:val="CISC0de"/>
        <w:pBdr>
          <w:bottom w:val="single" w:sz="4" w:space="0" w:color="auto"/>
        </w:pBdr>
      </w:pPr>
      <w:r w:rsidRPr="00FB132F">
        <w:t xml:space="preserve"># chage </w:t>
      </w:r>
      <w:r w:rsidR="001731CF">
        <w:t>-</w:t>
      </w:r>
      <w:r w:rsidRPr="00FB132F">
        <w:t>-list &lt;user&gt;</w:t>
      </w:r>
    </w:p>
    <w:p w:rsidR="003D2B9F" w:rsidRDefault="003D2B9F" w:rsidP="00FB132F">
      <w:pPr>
        <w:pStyle w:val="CISC0de"/>
        <w:pBdr>
          <w:bottom w:val="single" w:sz="4" w:space="0" w:color="auto"/>
        </w:pBdr>
      </w:pPr>
      <w:r w:rsidRPr="00FB132F">
        <w:t>Miniumum number of days between password change:</w:t>
      </w:r>
      <w:r w:rsidRPr="00FB132F">
        <w:tab/>
        <w:t>7</w:t>
      </w:r>
    </w:p>
    <w:p w:rsidR="00B36F73" w:rsidRDefault="00B36F73" w:rsidP="00B36F73">
      <w:pPr>
        <w:pStyle w:val="CISNormal"/>
      </w:pPr>
    </w:p>
    <w:p w:rsidR="00B36F73" w:rsidRDefault="00C64CE0" w:rsidP="006E606D">
      <w:pPr>
        <w:pStyle w:val="Heading3"/>
        <w:tabs>
          <w:tab w:val="center" w:pos="990"/>
        </w:tabs>
        <w:ind w:left="360"/>
      </w:pPr>
      <w:bookmarkStart w:id="4545" w:name="_Toc328948851"/>
      <w:r>
        <w:t>Set Password Expiring Warning D</w:t>
      </w:r>
      <w:r w:rsidR="00B36F73">
        <w:t>ays</w:t>
      </w:r>
      <w:bookmarkEnd w:id="4545"/>
    </w:p>
    <w:tbl>
      <w:tblPr>
        <w:tblW w:w="0" w:type="auto"/>
        <w:tblInd w:w="462" w:type="dxa"/>
        <w:tblLayout w:type="fixed"/>
        <w:tblLook w:val="04A0" w:firstRow="1" w:lastRow="0" w:firstColumn="1" w:lastColumn="0" w:noHBand="0" w:noVBand="1"/>
      </w:tblPr>
      <w:tblGrid>
        <w:gridCol w:w="3451"/>
        <w:gridCol w:w="4894"/>
      </w:tblGrid>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Level-I</w:t>
            </w:r>
          </w:p>
        </w:tc>
      </w:tr>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No</w:t>
            </w:r>
          </w:p>
        </w:tc>
      </w:tr>
      <w:tr w:rsidR="00C861DB" w:rsidRPr="00C861DB" w:rsidTr="00C861DB">
        <w:trPr>
          <w:trHeight w:val="256"/>
        </w:trPr>
        <w:tc>
          <w:tcPr>
            <w:tcW w:w="3451" w:type="dxa"/>
            <w:tcBorders>
              <w:top w:val="nil"/>
              <w:left w:val="single" w:sz="4" w:space="0" w:color="000000"/>
              <w:bottom w:val="single" w:sz="4" w:space="0" w:color="000000"/>
              <w:right w:val="nil"/>
            </w:tcBorders>
            <w:hideMark/>
          </w:tcPr>
          <w:p w:rsidR="00C861DB" w:rsidRPr="00C861DB" w:rsidRDefault="00C861DB" w:rsidP="00C861DB">
            <w:pPr>
              <w:pStyle w:val="CISNormal"/>
            </w:pPr>
            <w:r w:rsidRPr="00C861DB">
              <w:t>Reboot Required</w:t>
            </w:r>
          </w:p>
        </w:tc>
        <w:tc>
          <w:tcPr>
            <w:tcW w:w="4894" w:type="dxa"/>
            <w:tcBorders>
              <w:top w:val="nil"/>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No</w:t>
            </w:r>
          </w:p>
        </w:tc>
      </w:tr>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Yes</w:t>
            </w:r>
          </w:p>
        </w:tc>
      </w:tr>
      <w:tr w:rsidR="00C861DB" w:rsidRPr="00C861DB" w:rsidDel="00350415" w:rsidTr="00C861DB">
        <w:trPr>
          <w:trHeight w:val="256"/>
          <w:del w:id="4546" w:author="blake" w:date="2012-04-05T12:54:00Z"/>
        </w:trPr>
        <w:tc>
          <w:tcPr>
            <w:tcW w:w="3451" w:type="dxa"/>
            <w:tcBorders>
              <w:top w:val="single" w:sz="4" w:space="0" w:color="000000"/>
              <w:left w:val="single" w:sz="4" w:space="0" w:color="000000"/>
              <w:bottom w:val="single" w:sz="4" w:space="0" w:color="000000"/>
              <w:right w:val="nil"/>
            </w:tcBorders>
            <w:hideMark/>
          </w:tcPr>
          <w:p w:rsidR="00C861DB" w:rsidRPr="00C861DB" w:rsidDel="00350415" w:rsidRDefault="00C861DB" w:rsidP="00C861DB">
            <w:pPr>
              <w:pStyle w:val="CISNormal"/>
              <w:rPr>
                <w:del w:id="4547" w:author="blake" w:date="2012-04-05T12:54:00Z"/>
              </w:rPr>
            </w:pPr>
            <w:del w:id="4548" w:author="blake" w:date="2012-04-05T12:54:00Z">
              <w:r w:rsidRPr="00C861DB"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Del="00350415" w:rsidRDefault="00C861DB" w:rsidP="00C861DB">
            <w:pPr>
              <w:pStyle w:val="CISNormal"/>
              <w:rPr>
                <w:del w:id="4549" w:author="blake" w:date="2012-04-05T12:54:00Z"/>
              </w:rPr>
            </w:pPr>
          </w:p>
        </w:tc>
      </w:tr>
    </w:tbl>
    <w:p w:rsidR="00BE4230" w:rsidRDefault="00BE4230" w:rsidP="00C861DB">
      <w:pPr>
        <w:pStyle w:val="CISNormal"/>
        <w:rPr>
          <w:b/>
        </w:rPr>
      </w:pPr>
    </w:p>
    <w:p w:rsidR="00C861DB" w:rsidRPr="00461DEE" w:rsidRDefault="00461DEE" w:rsidP="00C861DB">
      <w:pPr>
        <w:pStyle w:val="CISNormal"/>
        <w:rPr>
          <w:b/>
        </w:rPr>
      </w:pPr>
      <w:r w:rsidRPr="00461DEE">
        <w:rPr>
          <w:b/>
        </w:rPr>
        <w:t>Description:</w:t>
      </w:r>
    </w:p>
    <w:p w:rsidR="00786A0D" w:rsidRDefault="00D532D4" w:rsidP="00786A0D">
      <w:pPr>
        <w:pStyle w:val="CISNormal"/>
      </w:pPr>
      <w:r>
        <w:t xml:space="preserve">The </w:t>
      </w:r>
      <w:r w:rsidRPr="00D532D4">
        <w:rPr>
          <w:rFonts w:ascii="Courier New" w:hAnsi="Courier New" w:cs="Courier New"/>
        </w:rPr>
        <w:t>PASS_WARN_AGE</w:t>
      </w:r>
      <w:r>
        <w:t xml:space="preserve"> parameter in </w:t>
      </w:r>
      <w:r w:rsidRPr="00BE4230">
        <w:rPr>
          <w:rFonts w:ascii="Courier New" w:hAnsi="Courier New" w:cs="Courier New"/>
        </w:rPr>
        <w:t>/etc/login.defs</w:t>
      </w:r>
      <w:r>
        <w:t xml:space="preserve"> allows an administrator to notify </w:t>
      </w:r>
      <w:r w:rsidR="00916328">
        <w:t xml:space="preserve">users that their password will expire in a defined number of days.  It is recommended that the </w:t>
      </w:r>
      <w:r w:rsidR="00916328" w:rsidRPr="00916328">
        <w:rPr>
          <w:rFonts w:ascii="Courier New" w:hAnsi="Courier New" w:cs="Courier New"/>
        </w:rPr>
        <w:t>PASS_WARN_AGE</w:t>
      </w:r>
      <w:r w:rsidR="00916328">
        <w:t xml:space="preserve"> parameter be set to 7 or more days. </w:t>
      </w:r>
    </w:p>
    <w:p w:rsidR="00C64CE0" w:rsidRDefault="00C64CE0" w:rsidP="00C861DB">
      <w:pPr>
        <w:pStyle w:val="CISNormal"/>
      </w:pPr>
    </w:p>
    <w:p w:rsidR="00461DEE" w:rsidRPr="00461DEE" w:rsidRDefault="00461DEE" w:rsidP="00C861DB">
      <w:pPr>
        <w:pStyle w:val="CISNormal"/>
        <w:rPr>
          <w:b/>
        </w:rPr>
      </w:pPr>
      <w:r w:rsidRPr="00461DEE">
        <w:rPr>
          <w:b/>
        </w:rPr>
        <w:t>Rationale:</w:t>
      </w:r>
    </w:p>
    <w:p w:rsidR="00461DEE" w:rsidRDefault="00786A0D" w:rsidP="00C861DB">
      <w:pPr>
        <w:pStyle w:val="CISNormal"/>
      </w:pPr>
      <w:r>
        <w:t xml:space="preserve">Providing an advance warning that a password will be </w:t>
      </w:r>
      <w:r w:rsidR="00202D0F">
        <w:t>expiring gives</w:t>
      </w:r>
      <w:r>
        <w:t xml:space="preserve"> users time to think of </w:t>
      </w:r>
      <w:r w:rsidR="00202D0F">
        <w:t>a secure</w:t>
      </w:r>
      <w:r>
        <w:t xml:space="preserve"> password</w:t>
      </w:r>
      <w:r w:rsidR="00202D0F">
        <w:t>. Users caught unaware may choose a simple pas</w:t>
      </w:r>
      <w:r w:rsidR="004E0479">
        <w:t>sword or write it down where it</w:t>
      </w:r>
      <w:r w:rsidR="00202D0F">
        <w:t xml:space="preserve"> may be discovered. </w:t>
      </w:r>
      <w:r>
        <w:t xml:space="preserve"> </w:t>
      </w:r>
    </w:p>
    <w:p w:rsidR="00C64CE0" w:rsidRDefault="00C64CE0" w:rsidP="00C861DB">
      <w:pPr>
        <w:pStyle w:val="CISNormal"/>
        <w:rPr>
          <w:b/>
        </w:rPr>
      </w:pPr>
    </w:p>
    <w:p w:rsidR="00C64CE0" w:rsidRPr="003B5910" w:rsidRDefault="00D94ED3" w:rsidP="00C861DB">
      <w:pPr>
        <w:pStyle w:val="CISNormal"/>
        <w:rPr>
          <w:b/>
        </w:rPr>
      </w:pPr>
      <w:r w:rsidRPr="003B5910">
        <w:rPr>
          <w:b/>
        </w:rPr>
        <w:t>Remediation</w:t>
      </w:r>
    </w:p>
    <w:p w:rsidR="003D2B9F" w:rsidRPr="00FB132F" w:rsidRDefault="003D2B9F" w:rsidP="00FB132F">
      <w:pPr>
        <w:pStyle w:val="CISC0de"/>
        <w:pBdr>
          <w:bottom w:val="single" w:sz="4" w:space="0" w:color="auto"/>
        </w:pBdr>
      </w:pPr>
      <w:r>
        <w:t>#</w:t>
      </w:r>
      <w:r w:rsidR="00C64CE0">
        <w:t xml:space="preserve"> </w:t>
      </w:r>
      <w:r w:rsidRPr="00FB132F">
        <w:t>ed /etc/login.defs &lt;&lt; END</w:t>
      </w:r>
    </w:p>
    <w:p w:rsidR="003D2B9F" w:rsidRPr="00FB132F" w:rsidRDefault="003D2B9F" w:rsidP="00FB132F">
      <w:pPr>
        <w:pStyle w:val="CISC0de"/>
        <w:pBdr>
          <w:bottom w:val="single" w:sz="4" w:space="0" w:color="auto"/>
        </w:pBdr>
      </w:pPr>
      <w:r w:rsidRPr="00FB132F">
        <w:t>/PASS_WARN_AGE/</w:t>
      </w:r>
    </w:p>
    <w:p w:rsidR="003D2B9F" w:rsidRPr="00FB132F" w:rsidRDefault="003D2B9F" w:rsidP="00FB132F">
      <w:pPr>
        <w:pStyle w:val="CISC0de"/>
        <w:pBdr>
          <w:bottom w:val="single" w:sz="4" w:space="0" w:color="auto"/>
        </w:pBdr>
      </w:pPr>
      <w:r w:rsidRPr="00FB132F">
        <w:t xml:space="preserve">/[ </w:t>
      </w:r>
      <w:r w:rsidRPr="00FB132F">
        <w:tab/>
        <w:t>].*/s//  7/</w:t>
      </w:r>
    </w:p>
    <w:p w:rsidR="003D2B9F" w:rsidRPr="00FB132F" w:rsidRDefault="003D2B9F" w:rsidP="00FB132F">
      <w:pPr>
        <w:pStyle w:val="CISC0de"/>
        <w:pBdr>
          <w:bottom w:val="single" w:sz="4" w:space="0" w:color="auto"/>
        </w:pBdr>
      </w:pPr>
      <w:r w:rsidRPr="00FB132F">
        <w:t>w</w:t>
      </w:r>
    </w:p>
    <w:p w:rsidR="003D2B9F" w:rsidRPr="00FB132F" w:rsidRDefault="003D2B9F" w:rsidP="00FB132F">
      <w:pPr>
        <w:pStyle w:val="CISC0de"/>
        <w:pBdr>
          <w:bottom w:val="single" w:sz="4" w:space="0" w:color="auto"/>
        </w:pBdr>
      </w:pPr>
      <w:r w:rsidRPr="00FB132F">
        <w:t>q</w:t>
      </w:r>
    </w:p>
    <w:p w:rsidR="003D2B9F" w:rsidRPr="00FB132F" w:rsidRDefault="003D2B9F" w:rsidP="00FB132F">
      <w:pPr>
        <w:pStyle w:val="CISC0de"/>
        <w:pBdr>
          <w:bottom w:val="single" w:sz="4" w:space="0" w:color="auto"/>
        </w:pBdr>
      </w:pPr>
      <w:r w:rsidRPr="00FB132F">
        <w:lastRenderedPageBreak/>
        <w:t>END</w:t>
      </w:r>
    </w:p>
    <w:p w:rsidR="003D2B9F" w:rsidRPr="00FB132F" w:rsidRDefault="003D2B9F" w:rsidP="00FB132F">
      <w:pPr>
        <w:pStyle w:val="CISC0de"/>
        <w:pBdr>
          <w:bottom w:val="single" w:sz="4" w:space="0" w:color="auto"/>
        </w:pBdr>
      </w:pPr>
      <w:r>
        <w:t>#</w:t>
      </w:r>
      <w:r w:rsidR="00C64CE0">
        <w:t xml:space="preserve"> </w:t>
      </w:r>
      <w:r w:rsidRPr="00FB132F">
        <w:t xml:space="preserve">chage </w:t>
      </w:r>
      <w:r w:rsidR="001731CF">
        <w:t>-</w:t>
      </w:r>
      <w:r w:rsidRPr="00FB132F">
        <w:t>-warndays 7 &lt;user&gt;</w:t>
      </w:r>
    </w:p>
    <w:p w:rsidR="006B4E8C" w:rsidRDefault="006B4E8C" w:rsidP="006B4E8C">
      <w:pPr>
        <w:pStyle w:val="CISRuleComponent"/>
        <w:spacing w:before="240"/>
      </w:pPr>
      <w:r>
        <w:t>Audit:</w:t>
      </w:r>
    </w:p>
    <w:p w:rsidR="003D2B9F" w:rsidRPr="00FB132F" w:rsidRDefault="003D2B9F" w:rsidP="00FB132F">
      <w:pPr>
        <w:pStyle w:val="CISC0de"/>
        <w:pBdr>
          <w:bottom w:val="single" w:sz="4" w:space="0" w:color="auto"/>
        </w:pBdr>
      </w:pPr>
      <w:r w:rsidRPr="00FB132F">
        <w:t># grep PASS_WARN_AGE /etc/login.defs</w:t>
      </w:r>
      <w:r w:rsidRPr="00FB132F">
        <w:br/>
        <w:t>PASS_WARN_AGE 7</w:t>
      </w:r>
    </w:p>
    <w:p w:rsidR="003D2B9F" w:rsidRPr="00FB132F" w:rsidRDefault="003D2B9F" w:rsidP="00FB132F">
      <w:pPr>
        <w:pStyle w:val="CISC0de"/>
        <w:pBdr>
          <w:bottom w:val="single" w:sz="4" w:space="0" w:color="auto"/>
        </w:pBdr>
      </w:pPr>
      <w:r w:rsidRPr="00FB132F">
        <w:t xml:space="preserve"># chage </w:t>
      </w:r>
      <w:r w:rsidR="001731CF">
        <w:t>-</w:t>
      </w:r>
      <w:r w:rsidRPr="00FB132F">
        <w:t>-list &lt;user&gt;</w:t>
      </w:r>
    </w:p>
    <w:p w:rsidR="003D2B9F" w:rsidRDefault="00C64CE0" w:rsidP="00FB132F">
      <w:pPr>
        <w:pStyle w:val="CISC0de"/>
        <w:pBdr>
          <w:bottom w:val="single" w:sz="4" w:space="0" w:color="auto"/>
        </w:pBdr>
      </w:pPr>
      <w:r w:rsidRPr="00FB132F">
        <w:t>Number of</w:t>
      </w:r>
      <w:r w:rsidR="003D2B9F" w:rsidRPr="00FB132F">
        <w:t xml:space="preserve"> days of warning before password expires:</w:t>
      </w:r>
      <w:r w:rsidR="003D2B9F" w:rsidRPr="00FB132F">
        <w:tab/>
        <w:t>7</w:t>
      </w:r>
    </w:p>
    <w:p w:rsidR="00C861DB" w:rsidRDefault="00C861DB" w:rsidP="00C861DB">
      <w:pPr>
        <w:pStyle w:val="CISNormal"/>
      </w:pPr>
    </w:p>
    <w:p w:rsidR="00690005" w:rsidRDefault="00690005" w:rsidP="00131241">
      <w:pPr>
        <w:pStyle w:val="Heading2"/>
        <w:numPr>
          <w:ilvl w:val="1"/>
          <w:numId w:val="6"/>
        </w:numPr>
      </w:pPr>
      <w:bookmarkStart w:id="4550" w:name="_Toc328948852"/>
      <w:r>
        <w:t xml:space="preserve">Set Default Group for </w:t>
      </w:r>
      <w:r w:rsidRPr="00690005">
        <w:t>root</w:t>
      </w:r>
      <w:r>
        <w:t xml:space="preserve"> Account</w:t>
      </w:r>
      <w:bookmarkEnd w:id="4550"/>
    </w:p>
    <w:tbl>
      <w:tblPr>
        <w:tblW w:w="0" w:type="auto"/>
        <w:tblInd w:w="462" w:type="dxa"/>
        <w:tblLayout w:type="fixed"/>
        <w:tblLook w:val="04A0" w:firstRow="1" w:lastRow="0" w:firstColumn="1" w:lastColumn="0" w:noHBand="0" w:noVBand="1"/>
      </w:tblPr>
      <w:tblGrid>
        <w:gridCol w:w="3451"/>
        <w:gridCol w:w="4894"/>
      </w:tblGrid>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Level-I</w:t>
            </w:r>
          </w:p>
        </w:tc>
      </w:tr>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No</w:t>
            </w:r>
          </w:p>
        </w:tc>
      </w:tr>
      <w:tr w:rsidR="00C861DB" w:rsidRPr="00C861DB" w:rsidTr="00C861DB">
        <w:trPr>
          <w:trHeight w:val="256"/>
        </w:trPr>
        <w:tc>
          <w:tcPr>
            <w:tcW w:w="3451" w:type="dxa"/>
            <w:tcBorders>
              <w:top w:val="nil"/>
              <w:left w:val="single" w:sz="4" w:space="0" w:color="000000"/>
              <w:bottom w:val="single" w:sz="4" w:space="0" w:color="000000"/>
              <w:right w:val="nil"/>
            </w:tcBorders>
            <w:hideMark/>
          </w:tcPr>
          <w:p w:rsidR="00C861DB" w:rsidRPr="00C861DB" w:rsidRDefault="00C861DB" w:rsidP="00C861DB">
            <w:pPr>
              <w:pStyle w:val="CISNormal"/>
            </w:pPr>
            <w:r w:rsidRPr="00C861DB">
              <w:t>Reboot Required</w:t>
            </w:r>
          </w:p>
        </w:tc>
        <w:tc>
          <w:tcPr>
            <w:tcW w:w="4894" w:type="dxa"/>
            <w:tcBorders>
              <w:top w:val="nil"/>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No</w:t>
            </w:r>
          </w:p>
        </w:tc>
      </w:tr>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Yes</w:t>
            </w:r>
          </w:p>
        </w:tc>
      </w:tr>
      <w:tr w:rsidR="00C861DB" w:rsidRPr="00C861DB" w:rsidDel="00350415" w:rsidTr="00C861DB">
        <w:trPr>
          <w:trHeight w:val="256"/>
          <w:del w:id="4551" w:author="blake" w:date="2012-04-05T12:54:00Z"/>
        </w:trPr>
        <w:tc>
          <w:tcPr>
            <w:tcW w:w="3451" w:type="dxa"/>
            <w:tcBorders>
              <w:top w:val="single" w:sz="4" w:space="0" w:color="000000"/>
              <w:left w:val="single" w:sz="4" w:space="0" w:color="000000"/>
              <w:bottom w:val="single" w:sz="4" w:space="0" w:color="000000"/>
              <w:right w:val="nil"/>
            </w:tcBorders>
            <w:hideMark/>
          </w:tcPr>
          <w:p w:rsidR="00C861DB" w:rsidRPr="00C861DB" w:rsidDel="00350415" w:rsidRDefault="00C861DB" w:rsidP="00C861DB">
            <w:pPr>
              <w:pStyle w:val="CISNormal"/>
              <w:rPr>
                <w:del w:id="4552" w:author="blake" w:date="2012-04-05T12:54:00Z"/>
              </w:rPr>
            </w:pPr>
            <w:del w:id="4553" w:author="blake" w:date="2012-04-05T12:54:00Z">
              <w:r w:rsidRPr="00C861DB"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Del="00350415" w:rsidRDefault="00C861DB" w:rsidP="00C861DB">
            <w:pPr>
              <w:pStyle w:val="CISNormal"/>
              <w:rPr>
                <w:del w:id="4554" w:author="blake" w:date="2012-04-05T12:54:00Z"/>
              </w:rPr>
            </w:pPr>
            <w:del w:id="4555" w:author="blake" w:date="2012-04-05T12:54:00Z">
              <w:r w:rsidRPr="00C861DB" w:rsidDel="00350415">
                <w:delText>CCE-4060-0</w:delText>
              </w:r>
            </w:del>
          </w:p>
        </w:tc>
      </w:tr>
    </w:tbl>
    <w:p w:rsidR="00C64CE0" w:rsidRDefault="00C64CE0" w:rsidP="00C861DB">
      <w:pPr>
        <w:pStyle w:val="CISNormal"/>
      </w:pPr>
    </w:p>
    <w:p w:rsidR="00871A37" w:rsidRPr="00C64CE0" w:rsidRDefault="00C64CE0" w:rsidP="00C861DB">
      <w:pPr>
        <w:pStyle w:val="CISNormal"/>
        <w:rPr>
          <w:b/>
        </w:rPr>
      </w:pPr>
      <w:r w:rsidRPr="00C64CE0">
        <w:rPr>
          <w:b/>
        </w:rPr>
        <w:t xml:space="preserve">Description: </w:t>
      </w:r>
    </w:p>
    <w:p w:rsidR="00C64CE0" w:rsidRDefault="00C64CE0" w:rsidP="00C861DB">
      <w:pPr>
        <w:pStyle w:val="CISNormal"/>
      </w:pPr>
      <w:r w:rsidRPr="00C64CE0">
        <w:t xml:space="preserve">The </w:t>
      </w:r>
      <w:r>
        <w:t xml:space="preserve">usermod command can be used to specify which group the root user belongs to. This affects permissions of files that are created by the root user. </w:t>
      </w:r>
    </w:p>
    <w:p w:rsidR="00C64CE0" w:rsidRPr="00C64CE0" w:rsidRDefault="00C64CE0" w:rsidP="00C861DB">
      <w:pPr>
        <w:pStyle w:val="CISNormal"/>
      </w:pPr>
    </w:p>
    <w:p w:rsidR="00C861DB" w:rsidRPr="00871A37" w:rsidRDefault="00871A37" w:rsidP="00C861DB">
      <w:pPr>
        <w:pStyle w:val="CISNormal"/>
        <w:rPr>
          <w:b/>
        </w:rPr>
      </w:pPr>
      <w:r w:rsidRPr="00871A37">
        <w:rPr>
          <w:b/>
        </w:rPr>
        <w:t>Rationale:</w:t>
      </w:r>
    </w:p>
    <w:p w:rsidR="00871A37" w:rsidRDefault="00871A37" w:rsidP="00871A37">
      <w:pPr>
        <w:pStyle w:val="CISNormal"/>
      </w:pPr>
      <w:r>
        <w:t xml:space="preserve">Using GID 0 for the </w:t>
      </w:r>
      <w:r w:rsidRPr="000D3C15">
        <w:rPr>
          <w:rFonts w:ascii="Courier New" w:hAnsi="Courier New" w:cs="Courier New"/>
          <w:i/>
        </w:rPr>
        <w:t>root</w:t>
      </w:r>
      <w:r>
        <w:t xml:space="preserve"> account helps prevent </w:t>
      </w:r>
      <w:r>
        <w:rPr>
          <w:rFonts w:ascii="Courier New" w:hAnsi="Courier New" w:cs="Courier New"/>
          <w:i/>
        </w:rPr>
        <w:t>root</w:t>
      </w:r>
      <w:r>
        <w:t>-owned files from accidentally becoming accessible to non-privileged users.</w:t>
      </w:r>
    </w:p>
    <w:p w:rsidR="00871A37" w:rsidRDefault="00871A37" w:rsidP="00871A37">
      <w:pPr>
        <w:pStyle w:val="CISRuleComponent"/>
      </w:pPr>
      <w:r>
        <w:t>Remediation:</w:t>
      </w:r>
    </w:p>
    <w:p w:rsidR="00871A37" w:rsidRPr="00FB132F" w:rsidRDefault="00871A37" w:rsidP="00FB132F">
      <w:pPr>
        <w:pStyle w:val="CISC0de"/>
        <w:pBdr>
          <w:bottom w:val="single" w:sz="4" w:space="0" w:color="auto"/>
        </w:pBdr>
      </w:pPr>
      <w:r w:rsidRPr="00FB132F">
        <w:t xml:space="preserve"># </w:t>
      </w:r>
      <w:r w:rsidR="00F54FB0" w:rsidRPr="00FB132F">
        <w:t>usermod</w:t>
      </w:r>
      <w:r w:rsidRPr="00FB132F">
        <w:t xml:space="preserve"> -g 0 root</w:t>
      </w:r>
    </w:p>
    <w:p w:rsidR="00871A37" w:rsidRDefault="00871A37" w:rsidP="00871A37">
      <w:pPr>
        <w:pStyle w:val="CISRuleComponent"/>
        <w:spacing w:before="240"/>
      </w:pPr>
      <w:r>
        <w:t>Audit:</w:t>
      </w:r>
    </w:p>
    <w:p w:rsidR="00871A37" w:rsidRDefault="00871A37" w:rsidP="00FB132F">
      <w:pPr>
        <w:pStyle w:val="CISC0de"/>
        <w:pBdr>
          <w:bottom w:val="single" w:sz="4" w:space="0" w:color="auto"/>
        </w:pBdr>
      </w:pPr>
      <w:r w:rsidRPr="00FB132F">
        <w:t># grep root /etc/passwd | cut -f4 -d:</w:t>
      </w:r>
      <w:r w:rsidRPr="00FB132F">
        <w:br/>
        <w:t>0</w:t>
      </w:r>
    </w:p>
    <w:p w:rsidR="00871A37" w:rsidRDefault="00871A37" w:rsidP="00C861DB">
      <w:pPr>
        <w:pStyle w:val="CISNormal"/>
      </w:pPr>
    </w:p>
    <w:p w:rsidR="00690005" w:rsidRDefault="00690005" w:rsidP="00131241">
      <w:pPr>
        <w:pStyle w:val="Heading2"/>
        <w:numPr>
          <w:ilvl w:val="1"/>
          <w:numId w:val="6"/>
        </w:numPr>
      </w:pPr>
      <w:bookmarkStart w:id="4556" w:name="_Toc328948853"/>
      <w:r>
        <w:t xml:space="preserve">Set Default </w:t>
      </w:r>
      <w:r w:rsidRPr="006E759B">
        <w:rPr>
          <w:rStyle w:val="CodeChar"/>
          <w:sz w:val="28"/>
          <w:szCs w:val="28"/>
        </w:rPr>
        <w:t>umask</w:t>
      </w:r>
      <w:r>
        <w:t xml:space="preserve"> for Users</w:t>
      </w:r>
      <w:bookmarkEnd w:id="4556"/>
    </w:p>
    <w:tbl>
      <w:tblPr>
        <w:tblW w:w="0" w:type="auto"/>
        <w:tblInd w:w="462" w:type="dxa"/>
        <w:tblLayout w:type="fixed"/>
        <w:tblLook w:val="04A0" w:firstRow="1" w:lastRow="0" w:firstColumn="1" w:lastColumn="0" w:noHBand="0" w:noVBand="1"/>
      </w:tblPr>
      <w:tblGrid>
        <w:gridCol w:w="3451"/>
        <w:gridCol w:w="4894"/>
      </w:tblGrid>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Level-I</w:t>
            </w:r>
          </w:p>
        </w:tc>
      </w:tr>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No</w:t>
            </w:r>
          </w:p>
        </w:tc>
      </w:tr>
      <w:tr w:rsidR="00C861DB" w:rsidRPr="00C861DB" w:rsidTr="00C861DB">
        <w:trPr>
          <w:trHeight w:val="256"/>
        </w:trPr>
        <w:tc>
          <w:tcPr>
            <w:tcW w:w="3451" w:type="dxa"/>
            <w:tcBorders>
              <w:top w:val="nil"/>
              <w:left w:val="single" w:sz="4" w:space="0" w:color="000000"/>
              <w:bottom w:val="single" w:sz="4" w:space="0" w:color="000000"/>
              <w:right w:val="nil"/>
            </w:tcBorders>
            <w:hideMark/>
          </w:tcPr>
          <w:p w:rsidR="00C861DB" w:rsidRPr="00C861DB" w:rsidRDefault="00C861DB" w:rsidP="00C861DB">
            <w:pPr>
              <w:pStyle w:val="CISNormal"/>
            </w:pPr>
            <w:r w:rsidRPr="00C861DB">
              <w:t>Reboot Required</w:t>
            </w:r>
          </w:p>
        </w:tc>
        <w:tc>
          <w:tcPr>
            <w:tcW w:w="4894" w:type="dxa"/>
            <w:tcBorders>
              <w:top w:val="nil"/>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No</w:t>
            </w:r>
          </w:p>
        </w:tc>
      </w:tr>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Yes</w:t>
            </w:r>
          </w:p>
        </w:tc>
      </w:tr>
      <w:tr w:rsidR="00C861DB" w:rsidRPr="00C861DB" w:rsidDel="00350415" w:rsidTr="00C861DB">
        <w:trPr>
          <w:trHeight w:val="256"/>
          <w:del w:id="4557" w:author="blake" w:date="2012-04-05T12:54:00Z"/>
        </w:trPr>
        <w:tc>
          <w:tcPr>
            <w:tcW w:w="3451" w:type="dxa"/>
            <w:tcBorders>
              <w:top w:val="single" w:sz="4" w:space="0" w:color="000000"/>
              <w:left w:val="single" w:sz="4" w:space="0" w:color="000000"/>
              <w:bottom w:val="single" w:sz="4" w:space="0" w:color="000000"/>
              <w:right w:val="nil"/>
            </w:tcBorders>
            <w:hideMark/>
          </w:tcPr>
          <w:p w:rsidR="00C861DB" w:rsidRPr="00C861DB" w:rsidDel="00350415" w:rsidRDefault="00C861DB" w:rsidP="00C861DB">
            <w:pPr>
              <w:pStyle w:val="CISNormal"/>
              <w:rPr>
                <w:del w:id="4558" w:author="blake" w:date="2012-04-05T12:54:00Z"/>
              </w:rPr>
            </w:pPr>
            <w:del w:id="4559" w:author="blake" w:date="2012-04-05T12:54:00Z">
              <w:r w:rsidRPr="00C861DB"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Del="00350415" w:rsidRDefault="00C861DB" w:rsidP="00C861DB">
            <w:pPr>
              <w:pStyle w:val="CISNormal"/>
              <w:rPr>
                <w:del w:id="4560" w:author="blake" w:date="2012-04-05T12:54:00Z"/>
              </w:rPr>
            </w:pPr>
            <w:del w:id="4561" w:author="blake" w:date="2012-04-05T12:54:00Z">
              <w:r w:rsidRPr="00C861DB" w:rsidDel="00350415">
                <w:delText>CCE-4060-0</w:delText>
              </w:r>
            </w:del>
          </w:p>
        </w:tc>
      </w:tr>
    </w:tbl>
    <w:p w:rsidR="00831C50" w:rsidRDefault="00831C50" w:rsidP="00831C50">
      <w:pPr>
        <w:pStyle w:val="CISRuleComponent"/>
      </w:pPr>
      <w:r>
        <w:t xml:space="preserve">Description: </w:t>
      </w:r>
    </w:p>
    <w:p w:rsidR="00831C50" w:rsidRDefault="00831C50" w:rsidP="00831C50">
      <w:pPr>
        <w:pStyle w:val="CISNormal"/>
      </w:pPr>
      <w:r>
        <w:t xml:space="preserve">The default </w:t>
      </w:r>
      <w:r w:rsidRPr="00066BDD">
        <w:rPr>
          <w:rFonts w:ascii="Courier New" w:hAnsi="Courier New" w:cs="Courier New"/>
        </w:rPr>
        <w:t>umask</w:t>
      </w:r>
      <w:r w:rsidRPr="004E0479">
        <w:t xml:space="preserve"> </w:t>
      </w:r>
      <w:r>
        <w:t xml:space="preserve">determines the permissions of files created by users. The user creating the file has the discretion of making their files and directories readable by others via the </w:t>
      </w:r>
      <w:r>
        <w:rPr>
          <w:rFonts w:ascii="Courier New" w:hAnsi="Courier New" w:cs="Courier New"/>
        </w:rPr>
        <w:t>chmod</w:t>
      </w:r>
      <w:r>
        <w:t xml:space="preserve"> command.  Users who wish to allow their files and directories to be readable by others by default may choose a different default </w:t>
      </w:r>
      <w:r>
        <w:rPr>
          <w:rFonts w:ascii="Courier New" w:hAnsi="Courier New" w:cs="Courier New"/>
        </w:rPr>
        <w:t>umask</w:t>
      </w:r>
      <w:r>
        <w:t xml:space="preserve"> by inserting the </w:t>
      </w:r>
      <w:r>
        <w:rPr>
          <w:rFonts w:ascii="Courier New" w:hAnsi="Courier New" w:cs="Courier New"/>
        </w:rPr>
        <w:t>umask</w:t>
      </w:r>
      <w:r>
        <w:t xml:space="preserve"> command into the standard shell configuration files (</w:t>
      </w:r>
      <w:r>
        <w:rPr>
          <w:rFonts w:ascii="Courier New" w:hAnsi="Courier New" w:cs="Courier New"/>
        </w:rPr>
        <w:t>.profile</w:t>
      </w:r>
      <w:r>
        <w:t xml:space="preserve">, </w:t>
      </w:r>
      <w:r>
        <w:rPr>
          <w:rFonts w:ascii="Courier New" w:hAnsi="Courier New" w:cs="Courier New"/>
        </w:rPr>
        <w:t>.cshrc</w:t>
      </w:r>
      <w:r>
        <w:t>, etc.) in their home directories.</w:t>
      </w:r>
    </w:p>
    <w:p w:rsidR="00831C50" w:rsidRDefault="00831C50" w:rsidP="00831C50">
      <w:pPr>
        <w:pStyle w:val="CISRuleComponent"/>
      </w:pPr>
      <w:r w:rsidRPr="006C7502">
        <w:lastRenderedPageBreak/>
        <w:t>Rationale:</w:t>
      </w:r>
    </w:p>
    <w:p w:rsidR="00831C50" w:rsidRDefault="00831C50" w:rsidP="00831C50">
      <w:pPr>
        <w:pStyle w:val="CISNormal"/>
      </w:pPr>
      <w:r>
        <w:t xml:space="preserve">Setting a very secure default value for </w:t>
      </w:r>
      <w:r w:rsidRPr="00066BDD">
        <w:rPr>
          <w:rFonts w:ascii="Courier New" w:hAnsi="Courier New" w:cs="Courier New"/>
        </w:rPr>
        <w:t>umask</w:t>
      </w:r>
      <w:r>
        <w:t xml:space="preserve"> ensures that users make a conscious choice about their file permissions. A default </w:t>
      </w:r>
      <w:r>
        <w:rPr>
          <w:rFonts w:ascii="Courier New" w:hAnsi="Courier New" w:cs="Courier New"/>
        </w:rPr>
        <w:t>umask</w:t>
      </w:r>
      <w:r>
        <w:t xml:space="preserve"> setting of </w:t>
      </w:r>
      <w:r>
        <w:rPr>
          <w:rFonts w:ascii="Courier New" w:hAnsi="Courier New" w:cs="Courier New"/>
        </w:rPr>
        <w:t>077</w:t>
      </w:r>
      <w:r>
        <w:t xml:space="preserve"> causes files and directories created by users to not be readable by any other user on the system. A </w:t>
      </w:r>
      <w:r>
        <w:rPr>
          <w:rFonts w:ascii="Courier New" w:hAnsi="Courier New" w:cs="Courier New"/>
        </w:rPr>
        <w:t>umask</w:t>
      </w:r>
      <w:r>
        <w:t xml:space="preserve"> of </w:t>
      </w:r>
      <w:r>
        <w:rPr>
          <w:rFonts w:ascii="Courier New" w:hAnsi="Courier New" w:cs="Courier New"/>
        </w:rPr>
        <w:t>027</w:t>
      </w:r>
      <w:r>
        <w:t xml:space="preserve"> would make files and directories readable by users in the same Unix group, while a </w:t>
      </w:r>
      <w:r>
        <w:rPr>
          <w:rFonts w:ascii="Courier New" w:hAnsi="Courier New" w:cs="Courier New"/>
        </w:rPr>
        <w:t>umask</w:t>
      </w:r>
      <w:r>
        <w:t xml:space="preserve"> of </w:t>
      </w:r>
      <w:r>
        <w:rPr>
          <w:rFonts w:ascii="Courier New" w:hAnsi="Courier New" w:cs="Courier New"/>
        </w:rPr>
        <w:t>022</w:t>
      </w:r>
      <w:r>
        <w:t xml:space="preserve"> would make files readable by every user on the system.</w:t>
      </w:r>
    </w:p>
    <w:p w:rsidR="006A56EE" w:rsidRPr="00936939" w:rsidRDefault="009B7BB6" w:rsidP="00831C50">
      <w:pPr>
        <w:pStyle w:val="CISNormal"/>
        <w:rPr>
          <w:b/>
        </w:rPr>
      </w:pPr>
      <w:r w:rsidRPr="00936939">
        <w:rPr>
          <w:b/>
        </w:rPr>
        <w:t xml:space="preserve">Note: </w:t>
      </w:r>
    </w:p>
    <w:p w:rsidR="009B7BB6" w:rsidRDefault="009B7BB6" w:rsidP="00831C50">
      <w:pPr>
        <w:pStyle w:val="CISNormal"/>
      </w:pPr>
      <w:r>
        <w:t xml:space="preserve">The directives in this section apply to </w:t>
      </w:r>
      <w:r w:rsidR="006A56EE" w:rsidRPr="00936939">
        <w:rPr>
          <w:rFonts w:ascii="Courier New" w:hAnsi="Courier New" w:cs="Courier New"/>
        </w:rPr>
        <w:t>bash</w:t>
      </w:r>
      <w:r w:rsidR="006A56EE">
        <w:t xml:space="preserve"> and </w:t>
      </w:r>
      <w:r w:rsidR="006A56EE" w:rsidRPr="00936939">
        <w:rPr>
          <w:rFonts w:ascii="Courier New" w:hAnsi="Courier New" w:cs="Courier New"/>
        </w:rPr>
        <w:t>shell</w:t>
      </w:r>
      <w:r w:rsidR="006A56EE">
        <w:t xml:space="preserve">. If other shells are supported on the system, it is recommended that their configuration files also are checked. </w:t>
      </w:r>
    </w:p>
    <w:p w:rsidR="00831C50" w:rsidRDefault="00831C50" w:rsidP="00831C50">
      <w:pPr>
        <w:pStyle w:val="CISRuleComponent"/>
      </w:pPr>
      <w:r>
        <w:t>Remediation:</w:t>
      </w:r>
    </w:p>
    <w:p w:rsidR="00831C50" w:rsidRDefault="00831C50" w:rsidP="00831C50">
      <w:pPr>
        <w:pStyle w:val="CISNormal"/>
      </w:pPr>
      <w:r>
        <w:t xml:space="preserve">Edit the </w:t>
      </w:r>
      <w:r w:rsidRPr="00214E9A">
        <w:rPr>
          <w:rFonts w:ascii="Courier New" w:hAnsi="Courier New" w:cs="Courier New"/>
        </w:rPr>
        <w:t>/etc/</w:t>
      </w:r>
      <w:r>
        <w:rPr>
          <w:rFonts w:ascii="Courier New" w:hAnsi="Courier New" w:cs="Courier New"/>
        </w:rPr>
        <w:t>bashrc</w:t>
      </w:r>
      <w:r w:rsidRPr="00BC1AB1">
        <w:t xml:space="preserve"> </w:t>
      </w:r>
      <w:r w:rsidRPr="00226C86">
        <w:t xml:space="preserve">and </w:t>
      </w:r>
      <w:r>
        <w:rPr>
          <w:rFonts w:ascii="Courier New" w:hAnsi="Courier New" w:cs="Courier New"/>
        </w:rPr>
        <w:t>/etc/profile</w:t>
      </w:r>
      <w:r>
        <w:t xml:space="preserve"> files </w:t>
      </w:r>
      <w:r w:rsidR="009B7BB6">
        <w:t xml:space="preserve">(and the appropriate files for any other shell supported on your system) </w:t>
      </w:r>
      <w:r>
        <w:t>and add the following the UMASK parameter as shown:</w:t>
      </w:r>
    </w:p>
    <w:p w:rsidR="00831C50" w:rsidRPr="00FB132F" w:rsidRDefault="00831C50" w:rsidP="00FB132F">
      <w:pPr>
        <w:pStyle w:val="CISC0de"/>
        <w:pBdr>
          <w:bottom w:val="single" w:sz="4" w:space="0" w:color="auto"/>
        </w:pBdr>
      </w:pPr>
      <w:r w:rsidRPr="00FB132F">
        <w:t>UMASK=077</w:t>
      </w:r>
    </w:p>
    <w:p w:rsidR="00831C50" w:rsidRDefault="00831C50" w:rsidP="00831C50">
      <w:pPr>
        <w:pStyle w:val="CISRuleComponent"/>
        <w:spacing w:before="240"/>
      </w:pPr>
      <w:r>
        <w:t>Audit:</w:t>
      </w:r>
    </w:p>
    <w:p w:rsidR="00831C50" w:rsidRDefault="00831C50" w:rsidP="00FB132F">
      <w:pPr>
        <w:pStyle w:val="CISC0de"/>
        <w:pBdr>
          <w:bottom w:val="single" w:sz="4" w:space="0" w:color="auto"/>
        </w:pBdr>
      </w:pPr>
      <w:r>
        <w:t xml:space="preserve"># </w:t>
      </w:r>
      <w:r w:rsidRPr="00FB132F">
        <w:t xml:space="preserve">grep </w:t>
      </w:r>
      <w:r w:rsidR="00505736">
        <w:t>"</w:t>
      </w:r>
      <w:r w:rsidRPr="00FB132F">
        <w:t>^UMASK=077</w:t>
      </w:r>
      <w:r w:rsidR="00505736">
        <w:t>"</w:t>
      </w:r>
      <w:r w:rsidRPr="00FB132F">
        <w:t xml:space="preserve"> /etc/bashrc</w:t>
      </w:r>
      <w:r>
        <w:br/>
        <w:t>UMASK=077</w:t>
      </w:r>
    </w:p>
    <w:p w:rsidR="00831C50" w:rsidRDefault="00831C50" w:rsidP="00FB132F">
      <w:pPr>
        <w:pStyle w:val="CISC0de"/>
        <w:pBdr>
          <w:bottom w:val="single" w:sz="4" w:space="0" w:color="auto"/>
        </w:pBdr>
      </w:pPr>
      <w:r w:rsidRPr="00FB132F">
        <w:t xml:space="preserve"># grep </w:t>
      </w:r>
      <w:r w:rsidR="00505736">
        <w:t>"</w:t>
      </w:r>
      <w:r w:rsidRPr="00FB132F">
        <w:t>^umask 077</w:t>
      </w:r>
      <w:r w:rsidR="00505736">
        <w:t>"</w:t>
      </w:r>
      <w:r w:rsidRPr="00FB132F">
        <w:t xml:space="preserve"> /etc/profile</w:t>
      </w:r>
      <w:r>
        <w:br/>
        <w:t>umask 077</w:t>
      </w:r>
    </w:p>
    <w:p w:rsidR="00C861DB" w:rsidRDefault="00C861DB" w:rsidP="00C861DB">
      <w:pPr>
        <w:pStyle w:val="CISNormal"/>
      </w:pPr>
    </w:p>
    <w:p w:rsidR="00690005" w:rsidRDefault="00690005" w:rsidP="00131241">
      <w:pPr>
        <w:pStyle w:val="Heading2"/>
        <w:numPr>
          <w:ilvl w:val="1"/>
          <w:numId w:val="6"/>
        </w:numPr>
      </w:pPr>
      <w:bookmarkStart w:id="4562" w:name="_Toc328948854"/>
      <w:r>
        <w:t>Lock Inactive User Accounts</w:t>
      </w:r>
      <w:bookmarkEnd w:id="4562"/>
    </w:p>
    <w:tbl>
      <w:tblPr>
        <w:tblW w:w="0" w:type="auto"/>
        <w:tblInd w:w="462" w:type="dxa"/>
        <w:tblLayout w:type="fixed"/>
        <w:tblLook w:val="04A0" w:firstRow="1" w:lastRow="0" w:firstColumn="1" w:lastColumn="0" w:noHBand="0" w:noVBand="1"/>
      </w:tblPr>
      <w:tblGrid>
        <w:gridCol w:w="3451"/>
        <w:gridCol w:w="4894"/>
      </w:tblGrid>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Level-I</w:t>
            </w:r>
          </w:p>
        </w:tc>
      </w:tr>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No</w:t>
            </w:r>
          </w:p>
        </w:tc>
      </w:tr>
      <w:tr w:rsidR="00C861DB" w:rsidRPr="00C861DB" w:rsidTr="00C861DB">
        <w:trPr>
          <w:trHeight w:val="256"/>
        </w:trPr>
        <w:tc>
          <w:tcPr>
            <w:tcW w:w="3451" w:type="dxa"/>
            <w:tcBorders>
              <w:top w:val="nil"/>
              <w:left w:val="single" w:sz="4" w:space="0" w:color="000000"/>
              <w:bottom w:val="single" w:sz="4" w:space="0" w:color="000000"/>
              <w:right w:val="nil"/>
            </w:tcBorders>
            <w:hideMark/>
          </w:tcPr>
          <w:p w:rsidR="00C861DB" w:rsidRPr="00C861DB" w:rsidRDefault="00C861DB" w:rsidP="00C861DB">
            <w:pPr>
              <w:pStyle w:val="CISNormal"/>
            </w:pPr>
            <w:r w:rsidRPr="00C861DB">
              <w:t>Reboot Required</w:t>
            </w:r>
          </w:p>
        </w:tc>
        <w:tc>
          <w:tcPr>
            <w:tcW w:w="4894" w:type="dxa"/>
            <w:tcBorders>
              <w:top w:val="nil"/>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No</w:t>
            </w:r>
          </w:p>
        </w:tc>
      </w:tr>
      <w:tr w:rsidR="00C861DB" w:rsidRPr="00C861DB" w:rsidTr="00C861DB">
        <w:trPr>
          <w:trHeight w:val="256"/>
        </w:trPr>
        <w:tc>
          <w:tcPr>
            <w:tcW w:w="3451" w:type="dxa"/>
            <w:tcBorders>
              <w:top w:val="single" w:sz="4" w:space="0" w:color="000000"/>
              <w:left w:val="single" w:sz="4" w:space="0" w:color="000000"/>
              <w:bottom w:val="single" w:sz="4" w:space="0" w:color="000000"/>
              <w:right w:val="nil"/>
            </w:tcBorders>
            <w:hideMark/>
          </w:tcPr>
          <w:p w:rsidR="00C861DB" w:rsidRPr="00C861DB" w:rsidRDefault="00C861DB" w:rsidP="00C861DB">
            <w:pPr>
              <w:pStyle w:val="CISNormal"/>
            </w:pPr>
            <w:r w:rsidRPr="00C861DB">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RDefault="00C861DB" w:rsidP="00C861DB">
            <w:pPr>
              <w:pStyle w:val="CISNormal"/>
            </w:pPr>
            <w:r w:rsidRPr="00C861DB">
              <w:t>Yes</w:t>
            </w:r>
          </w:p>
        </w:tc>
      </w:tr>
      <w:tr w:rsidR="00C861DB" w:rsidRPr="00C861DB" w:rsidDel="00350415" w:rsidTr="00C861DB">
        <w:trPr>
          <w:trHeight w:val="256"/>
          <w:del w:id="4563" w:author="blake" w:date="2012-04-05T12:54:00Z"/>
        </w:trPr>
        <w:tc>
          <w:tcPr>
            <w:tcW w:w="3451" w:type="dxa"/>
            <w:tcBorders>
              <w:top w:val="single" w:sz="4" w:space="0" w:color="000000"/>
              <w:left w:val="single" w:sz="4" w:space="0" w:color="000000"/>
              <w:bottom w:val="single" w:sz="4" w:space="0" w:color="000000"/>
              <w:right w:val="nil"/>
            </w:tcBorders>
            <w:hideMark/>
          </w:tcPr>
          <w:p w:rsidR="00C861DB" w:rsidRPr="00C861DB" w:rsidDel="00350415" w:rsidRDefault="00C861DB" w:rsidP="00C861DB">
            <w:pPr>
              <w:pStyle w:val="CISNormal"/>
              <w:rPr>
                <w:del w:id="4564" w:author="blake" w:date="2012-04-05T12:54:00Z"/>
              </w:rPr>
            </w:pPr>
            <w:del w:id="4565" w:author="blake" w:date="2012-04-05T12:54:00Z">
              <w:r w:rsidRPr="00C861DB"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C861DB" w:rsidRPr="00C861DB" w:rsidDel="00350415" w:rsidRDefault="00C861DB" w:rsidP="00C861DB">
            <w:pPr>
              <w:pStyle w:val="CISNormal"/>
              <w:rPr>
                <w:del w:id="4566" w:author="blake" w:date="2012-04-05T12:54:00Z"/>
              </w:rPr>
            </w:pPr>
            <w:del w:id="4567" w:author="blake" w:date="2012-04-05T12:54:00Z">
              <w:r w:rsidRPr="00C861DB" w:rsidDel="00350415">
                <w:delText>CCE-4060-0</w:delText>
              </w:r>
            </w:del>
          </w:p>
        </w:tc>
      </w:tr>
    </w:tbl>
    <w:p w:rsidR="00831C50" w:rsidRDefault="00831C50" w:rsidP="00831C50">
      <w:pPr>
        <w:pStyle w:val="CISRuleComponent"/>
      </w:pPr>
      <w:r>
        <w:t xml:space="preserve">Description: </w:t>
      </w:r>
    </w:p>
    <w:p w:rsidR="00831C50" w:rsidRDefault="00831C50" w:rsidP="00831C50">
      <w:pPr>
        <w:pStyle w:val="CISNormal"/>
      </w:pPr>
      <w:r>
        <w:t>Guidelines published by the U.S. Department of Defense specify that user accounts must be locked out after 35 days of inactivity. This number may vary based on the particular site’s policy.</w:t>
      </w:r>
    </w:p>
    <w:p w:rsidR="00831C50" w:rsidRDefault="00831C50" w:rsidP="00831C50">
      <w:pPr>
        <w:pStyle w:val="CISRuleComponent"/>
      </w:pPr>
      <w:r w:rsidRPr="006C7502">
        <w:t>Rationale:</w:t>
      </w:r>
    </w:p>
    <w:p w:rsidR="00831C50" w:rsidRDefault="00831C50" w:rsidP="00831C50">
      <w:pPr>
        <w:pStyle w:val="CISNormal"/>
      </w:pPr>
      <w:r>
        <w:t xml:space="preserve">Inactive accounts pose a threat to system security since the users are not logging in to notice failed login attempts or other anomalies.  </w:t>
      </w:r>
    </w:p>
    <w:p w:rsidR="00831C50" w:rsidRDefault="00831C50" w:rsidP="00831C50">
      <w:pPr>
        <w:pStyle w:val="CISRuleComponent"/>
      </w:pPr>
      <w:r>
        <w:t>Remediation:</w:t>
      </w:r>
    </w:p>
    <w:p w:rsidR="00831C50" w:rsidRPr="00FB132F" w:rsidRDefault="00831C50" w:rsidP="00FB132F">
      <w:pPr>
        <w:pStyle w:val="CISC0de"/>
        <w:pBdr>
          <w:bottom w:val="single" w:sz="4" w:space="0" w:color="auto"/>
        </w:pBdr>
      </w:pPr>
      <w:r>
        <w:t xml:space="preserve"># </w:t>
      </w:r>
      <w:r w:rsidRPr="00FB132F">
        <w:t xml:space="preserve">useradd </w:t>
      </w:r>
      <w:r w:rsidR="001731CF">
        <w:t>-</w:t>
      </w:r>
      <w:r w:rsidRPr="00FB132F">
        <w:t xml:space="preserve">D </w:t>
      </w:r>
      <w:r w:rsidR="001731CF">
        <w:t>-</w:t>
      </w:r>
      <w:r w:rsidRPr="00FB132F">
        <w:t>f 35</w:t>
      </w:r>
    </w:p>
    <w:p w:rsidR="00831C50" w:rsidRDefault="00831C50" w:rsidP="00831C50">
      <w:pPr>
        <w:pStyle w:val="CISNormal"/>
      </w:pPr>
    </w:p>
    <w:p w:rsidR="00831C50" w:rsidRPr="003B5910" w:rsidRDefault="00831C50" w:rsidP="00831C50">
      <w:pPr>
        <w:pStyle w:val="CISNormal"/>
        <w:rPr>
          <w:b/>
        </w:rPr>
      </w:pPr>
      <w:r w:rsidRPr="003B5910">
        <w:rPr>
          <w:b/>
        </w:rPr>
        <w:t>Audit:</w:t>
      </w:r>
    </w:p>
    <w:p w:rsidR="00831C50" w:rsidRDefault="00831C50" w:rsidP="00FB132F">
      <w:pPr>
        <w:pStyle w:val="CISC0de"/>
        <w:pBdr>
          <w:bottom w:val="single" w:sz="4" w:space="0" w:color="auto"/>
        </w:pBdr>
      </w:pPr>
      <w:r>
        <w:t xml:space="preserve"># </w:t>
      </w:r>
      <w:r w:rsidRPr="00FB132F">
        <w:t xml:space="preserve">useradd </w:t>
      </w:r>
      <w:r w:rsidR="001731CF">
        <w:t>-</w:t>
      </w:r>
      <w:r w:rsidRPr="00FB132F">
        <w:t>D | grep INACTIVE</w:t>
      </w:r>
    </w:p>
    <w:p w:rsidR="00C861DB" w:rsidRPr="00690005" w:rsidRDefault="00C861DB" w:rsidP="00C861DB">
      <w:pPr>
        <w:pStyle w:val="CISNormal"/>
      </w:pPr>
    </w:p>
    <w:p w:rsidR="001628FE" w:rsidRDefault="001628FE" w:rsidP="00131241">
      <w:pPr>
        <w:pStyle w:val="Heading1"/>
        <w:numPr>
          <w:ilvl w:val="0"/>
          <w:numId w:val="6"/>
        </w:numPr>
      </w:pPr>
      <w:bookmarkStart w:id="4568" w:name="_Toc328948855"/>
      <w:r>
        <w:lastRenderedPageBreak/>
        <w:t>Warning Banners</w:t>
      </w:r>
      <w:bookmarkEnd w:id="4568"/>
    </w:p>
    <w:p w:rsidR="00663454" w:rsidRDefault="00663454" w:rsidP="00663454">
      <w:pPr>
        <w:pStyle w:val="CISNormal"/>
      </w:pPr>
      <w:r>
        <w:t xml:space="preserve">Presenting a warning message prior to the normal user login may assist the prosecution of trespassers on the computer system.  Changing some of these login banners also has the side effect of hiding OS version information and other detailed system information from attackers attempting to target specific exploits at a system.  </w:t>
      </w:r>
    </w:p>
    <w:p w:rsidR="00663454" w:rsidRDefault="00663454" w:rsidP="00663454">
      <w:pPr>
        <w:pStyle w:val="CISNormal"/>
      </w:pPr>
      <w:r>
        <w:t xml:space="preserve">Guidelines published by the US Department of Defense require that warning messages include at least the name of the organization that owns the system, the fact that the system is subject to monitoring and that such monitoring is in compliance with local statutes, and that use of the system implies consent to such monitoring.  It is important that the organization’s legal counsel review the content of all messages before any system modifications are made, as these warning messages are inherently site-specific.   More information (including citations of relevant case law) can be found at </w:t>
      </w:r>
      <w:hyperlink r:id="rId47" w:history="1">
        <w:r w:rsidR="004E0479" w:rsidRPr="00DD46B9">
          <w:rPr>
            <w:rStyle w:val="Hyperlink"/>
          </w:rPr>
          <w:t>http://www.justice.gov/criminal/cybercrime/</w:t>
        </w:r>
      </w:hyperlink>
      <w:r w:rsidR="004E0479">
        <w:t xml:space="preserve"> </w:t>
      </w:r>
    </w:p>
    <w:p w:rsidR="00663454" w:rsidRDefault="00663454" w:rsidP="00663454">
      <w:pPr>
        <w:pStyle w:val="CISNormal"/>
      </w:pPr>
    </w:p>
    <w:p w:rsidR="00663454" w:rsidRPr="00663454" w:rsidRDefault="00663454" w:rsidP="00663454">
      <w:pPr>
        <w:pStyle w:val="CISNormal"/>
      </w:pPr>
      <w:r w:rsidRPr="004E0479">
        <w:rPr>
          <w:b/>
        </w:rPr>
        <w:t>Note:</w:t>
      </w:r>
      <w:r>
        <w:t xml:space="preserve"> The text provided in the remediation actions for these items is intended as an example only. Please edit to include the specific text for your organization as approved by your legal department.</w:t>
      </w:r>
    </w:p>
    <w:p w:rsidR="00690005" w:rsidRDefault="00025C3A" w:rsidP="00131241">
      <w:pPr>
        <w:pStyle w:val="Heading2"/>
        <w:numPr>
          <w:ilvl w:val="1"/>
          <w:numId w:val="6"/>
        </w:numPr>
      </w:pPr>
      <w:bookmarkStart w:id="4569" w:name="_Toc328948856"/>
      <w:r>
        <w:t>Set Warning Banner for Standard Login Services</w:t>
      </w:r>
      <w:bookmarkEnd w:id="4569"/>
    </w:p>
    <w:tbl>
      <w:tblPr>
        <w:tblW w:w="0" w:type="auto"/>
        <w:tblInd w:w="462" w:type="dxa"/>
        <w:tblLayout w:type="fixed"/>
        <w:tblLook w:val="04A0" w:firstRow="1" w:lastRow="0" w:firstColumn="1" w:lastColumn="0" w:noHBand="0" w:noVBand="1"/>
      </w:tblPr>
      <w:tblGrid>
        <w:gridCol w:w="3451"/>
        <w:gridCol w:w="4894"/>
      </w:tblGrid>
      <w:tr w:rsidR="00663454" w:rsidTr="00663454">
        <w:trPr>
          <w:trHeight w:val="256"/>
        </w:trPr>
        <w:tc>
          <w:tcPr>
            <w:tcW w:w="3451" w:type="dxa"/>
            <w:tcBorders>
              <w:top w:val="single" w:sz="4" w:space="0" w:color="000000"/>
              <w:left w:val="single" w:sz="4" w:space="0" w:color="000000"/>
              <w:bottom w:val="single" w:sz="4" w:space="0" w:color="000000"/>
              <w:right w:val="nil"/>
            </w:tcBorders>
            <w:hideMark/>
          </w:tcPr>
          <w:p w:rsidR="00663454" w:rsidRDefault="00663454" w:rsidP="0066345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663454" w:rsidRDefault="00C861DB" w:rsidP="00663454">
            <w:pPr>
              <w:snapToGrid w:val="0"/>
              <w:spacing w:line="276" w:lineRule="auto"/>
            </w:pPr>
            <w:r>
              <w:t>Level-I</w:t>
            </w:r>
          </w:p>
        </w:tc>
      </w:tr>
      <w:tr w:rsidR="00663454" w:rsidTr="00663454">
        <w:trPr>
          <w:trHeight w:val="256"/>
        </w:trPr>
        <w:tc>
          <w:tcPr>
            <w:tcW w:w="3451" w:type="dxa"/>
            <w:tcBorders>
              <w:top w:val="single" w:sz="4" w:space="0" w:color="000000"/>
              <w:left w:val="single" w:sz="4" w:space="0" w:color="000000"/>
              <w:bottom w:val="single" w:sz="4" w:space="0" w:color="000000"/>
              <w:right w:val="nil"/>
            </w:tcBorders>
            <w:hideMark/>
          </w:tcPr>
          <w:p w:rsidR="00663454" w:rsidRDefault="00663454" w:rsidP="0066345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663454" w:rsidRDefault="00C861DB" w:rsidP="00663454">
            <w:pPr>
              <w:snapToGrid w:val="0"/>
              <w:spacing w:line="276" w:lineRule="auto"/>
            </w:pPr>
            <w:r>
              <w:t>No</w:t>
            </w:r>
          </w:p>
        </w:tc>
      </w:tr>
      <w:tr w:rsidR="00663454" w:rsidTr="00663454">
        <w:trPr>
          <w:trHeight w:val="256"/>
        </w:trPr>
        <w:tc>
          <w:tcPr>
            <w:tcW w:w="3451" w:type="dxa"/>
            <w:tcBorders>
              <w:top w:val="nil"/>
              <w:left w:val="single" w:sz="4" w:space="0" w:color="000000"/>
              <w:bottom w:val="single" w:sz="4" w:space="0" w:color="000000"/>
              <w:right w:val="nil"/>
            </w:tcBorders>
            <w:hideMark/>
          </w:tcPr>
          <w:p w:rsidR="00663454" w:rsidRDefault="00663454" w:rsidP="0066345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663454" w:rsidRDefault="00C861DB" w:rsidP="00663454">
            <w:pPr>
              <w:snapToGrid w:val="0"/>
              <w:spacing w:line="276" w:lineRule="auto"/>
            </w:pPr>
            <w:r>
              <w:t>No</w:t>
            </w:r>
          </w:p>
        </w:tc>
      </w:tr>
      <w:tr w:rsidR="00663454" w:rsidTr="00663454">
        <w:trPr>
          <w:trHeight w:val="256"/>
        </w:trPr>
        <w:tc>
          <w:tcPr>
            <w:tcW w:w="3451" w:type="dxa"/>
            <w:tcBorders>
              <w:top w:val="single" w:sz="4" w:space="0" w:color="000000"/>
              <w:left w:val="single" w:sz="4" w:space="0" w:color="000000"/>
              <w:bottom w:val="single" w:sz="4" w:space="0" w:color="000000"/>
              <w:right w:val="nil"/>
            </w:tcBorders>
            <w:hideMark/>
          </w:tcPr>
          <w:p w:rsidR="00663454" w:rsidRDefault="00663454" w:rsidP="0066345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663454" w:rsidRDefault="00C861DB" w:rsidP="00663454">
            <w:pPr>
              <w:snapToGrid w:val="0"/>
              <w:spacing w:line="276" w:lineRule="auto"/>
            </w:pPr>
            <w:r>
              <w:t>Yes</w:t>
            </w:r>
          </w:p>
        </w:tc>
      </w:tr>
      <w:tr w:rsidR="00663454" w:rsidDel="00350415" w:rsidTr="00663454">
        <w:trPr>
          <w:trHeight w:val="256"/>
          <w:del w:id="4570" w:author="blake" w:date="2012-04-05T12:54:00Z"/>
        </w:trPr>
        <w:tc>
          <w:tcPr>
            <w:tcW w:w="3451" w:type="dxa"/>
            <w:tcBorders>
              <w:top w:val="single" w:sz="4" w:space="0" w:color="000000"/>
              <w:left w:val="single" w:sz="4" w:space="0" w:color="000000"/>
              <w:bottom w:val="single" w:sz="4" w:space="0" w:color="000000"/>
              <w:right w:val="nil"/>
            </w:tcBorders>
            <w:hideMark/>
          </w:tcPr>
          <w:p w:rsidR="00663454" w:rsidDel="00350415" w:rsidRDefault="00663454" w:rsidP="00663454">
            <w:pPr>
              <w:snapToGrid w:val="0"/>
              <w:spacing w:line="276" w:lineRule="auto"/>
              <w:rPr>
                <w:del w:id="4571" w:author="blake" w:date="2012-04-05T12:54:00Z"/>
              </w:rPr>
            </w:pPr>
            <w:del w:id="4572" w:author="blake" w:date="2012-04-05T12:54: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663454" w:rsidDel="00350415" w:rsidRDefault="00C861DB" w:rsidP="00663454">
            <w:pPr>
              <w:snapToGrid w:val="0"/>
              <w:spacing w:line="276" w:lineRule="auto"/>
              <w:rPr>
                <w:del w:id="4573" w:author="blake" w:date="2012-04-05T12:54:00Z"/>
              </w:rPr>
            </w:pPr>
            <w:del w:id="4574" w:author="blake" w:date="2012-04-05T12:54:00Z">
              <w:r w:rsidDel="00350415">
                <w:delText>CCE-4060-0</w:delText>
              </w:r>
            </w:del>
          </w:p>
        </w:tc>
      </w:tr>
    </w:tbl>
    <w:p w:rsidR="00663454" w:rsidRDefault="00663454" w:rsidP="00663454">
      <w:pPr>
        <w:pStyle w:val="CISNormal"/>
        <w:rPr>
          <w:b/>
        </w:rPr>
      </w:pPr>
    </w:p>
    <w:p w:rsidR="00663454" w:rsidRPr="00663454" w:rsidRDefault="00663454" w:rsidP="00663454">
      <w:pPr>
        <w:pStyle w:val="CISNormal"/>
        <w:rPr>
          <w:b/>
        </w:rPr>
      </w:pPr>
      <w:r w:rsidRPr="00663454">
        <w:rPr>
          <w:b/>
        </w:rPr>
        <w:t xml:space="preserve">Description: </w:t>
      </w:r>
    </w:p>
    <w:p w:rsidR="00663454" w:rsidRDefault="00663454" w:rsidP="00663454">
      <w:pPr>
        <w:pStyle w:val="CISNormal"/>
      </w:pPr>
      <w:r w:rsidRPr="00663454">
        <w:t xml:space="preserve">The contents of the </w:t>
      </w:r>
      <w:r w:rsidRPr="00663454">
        <w:rPr>
          <w:rStyle w:val="CodeChar"/>
          <w:sz w:val="24"/>
          <w:szCs w:val="24"/>
        </w:rPr>
        <w:t>/etc/issue</w:t>
      </w:r>
      <w:r w:rsidRPr="00663454">
        <w:t xml:space="preserve"> file are displayed prior to the login prompt on the system's console and serial devices, and also prior to logins via telnet.  </w:t>
      </w:r>
      <w:r>
        <w:t>The contents of the</w:t>
      </w:r>
      <w:r w:rsidRPr="00663454">
        <w:rPr>
          <w:rStyle w:val="CodeChar"/>
          <w:sz w:val="24"/>
          <w:szCs w:val="24"/>
        </w:rPr>
        <w:t>/etc/motd</w:t>
      </w:r>
      <w:r w:rsidRPr="00663454">
        <w:t xml:space="preserve"> </w:t>
      </w:r>
      <w:r>
        <w:t xml:space="preserve">file </w:t>
      </w:r>
      <w:r w:rsidRPr="00663454">
        <w:t>is generally displayed after all successful logins, no matter where the user is logging in from, but is thought to be less useful because it only provides notification to the user after the machine has been accessed.</w:t>
      </w:r>
    </w:p>
    <w:p w:rsidR="003B5910" w:rsidRPr="00663454" w:rsidRDefault="003B5910" w:rsidP="00663454">
      <w:pPr>
        <w:pStyle w:val="CISNormal"/>
      </w:pPr>
    </w:p>
    <w:p w:rsidR="00663454" w:rsidRPr="00663454" w:rsidRDefault="00663454" w:rsidP="00663454">
      <w:pPr>
        <w:pStyle w:val="CISNormal"/>
        <w:rPr>
          <w:b/>
        </w:rPr>
      </w:pPr>
      <w:r w:rsidRPr="00663454">
        <w:rPr>
          <w:b/>
        </w:rPr>
        <w:t>Rationale:</w:t>
      </w:r>
    </w:p>
    <w:p w:rsidR="003B5910" w:rsidRDefault="00663454" w:rsidP="00663454">
      <w:pPr>
        <w:pStyle w:val="CISNormal"/>
      </w:pPr>
      <w:r w:rsidRPr="00663454">
        <w:t>Warning messages inform users who are attempting to login to the system of their legal status regarding the system and must include the name of the organization that owns the system and any monitoring policies that are in place. Consult with your organization’s legal counsel for the appropriate wording for your specific organization.</w:t>
      </w:r>
    </w:p>
    <w:p w:rsidR="00663454" w:rsidRPr="00663454" w:rsidRDefault="00663454" w:rsidP="00663454">
      <w:pPr>
        <w:pStyle w:val="CISNormal"/>
      </w:pPr>
      <w:r w:rsidRPr="00663454">
        <w:t xml:space="preserve">  </w:t>
      </w:r>
    </w:p>
    <w:p w:rsidR="00663454" w:rsidRPr="00663454" w:rsidRDefault="00663454" w:rsidP="00663454">
      <w:pPr>
        <w:pStyle w:val="CISNormal"/>
        <w:rPr>
          <w:b/>
        </w:rPr>
      </w:pPr>
      <w:r w:rsidRPr="00663454">
        <w:rPr>
          <w:b/>
        </w:rPr>
        <w:t>Remediation:</w:t>
      </w:r>
    </w:p>
    <w:p w:rsidR="00663454" w:rsidRPr="00936939" w:rsidRDefault="00663454" w:rsidP="00FB132F">
      <w:pPr>
        <w:pStyle w:val="CISC0de"/>
        <w:pBdr>
          <w:bottom w:val="single" w:sz="4" w:space="0" w:color="auto"/>
        </w:pBdr>
        <w:rPr>
          <w:b/>
        </w:rPr>
      </w:pPr>
      <w:r w:rsidRPr="00663454">
        <w:t xml:space="preserve"># </w:t>
      </w:r>
      <w:r w:rsidRPr="00936939">
        <w:rPr>
          <w:b/>
        </w:rPr>
        <w:t>echo "Authorized uses only. All activity may be \</w:t>
      </w:r>
    </w:p>
    <w:p w:rsidR="00663454" w:rsidRPr="00936939" w:rsidRDefault="00663454" w:rsidP="00FB132F">
      <w:pPr>
        <w:pStyle w:val="CISC0de"/>
        <w:pBdr>
          <w:bottom w:val="single" w:sz="4" w:space="0" w:color="auto"/>
        </w:pBdr>
        <w:rPr>
          <w:b/>
        </w:rPr>
      </w:pPr>
      <w:r w:rsidRPr="00936939">
        <w:rPr>
          <w:b/>
        </w:rPr>
        <w:t>monitored and reported." &gt; /etc/motd</w:t>
      </w:r>
    </w:p>
    <w:p w:rsidR="00663454" w:rsidRPr="00936939" w:rsidRDefault="00663454" w:rsidP="00FB132F">
      <w:pPr>
        <w:pStyle w:val="CISC0de"/>
        <w:pBdr>
          <w:bottom w:val="single" w:sz="4" w:space="0" w:color="auto"/>
        </w:pBdr>
        <w:rPr>
          <w:b/>
        </w:rPr>
      </w:pPr>
      <w:r w:rsidRPr="00663454">
        <w:t xml:space="preserve"># </w:t>
      </w:r>
      <w:r w:rsidRPr="00936939">
        <w:rPr>
          <w:b/>
        </w:rPr>
        <w:t>echo "Authorized uses only. All activity may be \</w:t>
      </w:r>
    </w:p>
    <w:p w:rsidR="00663454" w:rsidRDefault="00663454" w:rsidP="00FB132F">
      <w:pPr>
        <w:pStyle w:val="CISC0de"/>
        <w:pBdr>
          <w:bottom w:val="single" w:sz="4" w:space="0" w:color="auto"/>
        </w:pBdr>
        <w:rPr>
          <w:b/>
        </w:rPr>
      </w:pPr>
      <w:r w:rsidRPr="00936939">
        <w:rPr>
          <w:b/>
        </w:rPr>
        <w:t>monitored and reported." &gt; /etc/issue</w:t>
      </w:r>
    </w:p>
    <w:p w:rsidR="00B12FED" w:rsidRPr="009335E6" w:rsidRDefault="00B12FED" w:rsidP="00B12FED">
      <w:pPr>
        <w:pStyle w:val="CISC0de"/>
        <w:pBdr>
          <w:bottom w:val="single" w:sz="4" w:space="0" w:color="auto"/>
        </w:pBdr>
        <w:rPr>
          <w:b/>
        </w:rPr>
      </w:pPr>
      <w:r w:rsidRPr="00663454">
        <w:t xml:space="preserve"># </w:t>
      </w:r>
      <w:r w:rsidRPr="009335E6">
        <w:rPr>
          <w:b/>
        </w:rPr>
        <w:t>echo "Authorized uses only. All activity may be \</w:t>
      </w:r>
    </w:p>
    <w:p w:rsidR="00B12FED" w:rsidRPr="009335E6" w:rsidRDefault="00B12FED" w:rsidP="00B12FED">
      <w:pPr>
        <w:pStyle w:val="CISC0de"/>
        <w:pBdr>
          <w:bottom w:val="single" w:sz="4" w:space="0" w:color="auto"/>
        </w:pBdr>
        <w:rPr>
          <w:b/>
        </w:rPr>
      </w:pPr>
      <w:r w:rsidRPr="009335E6">
        <w:rPr>
          <w:b/>
        </w:rPr>
        <w:t>monitored and reported." &gt; /etc/issue</w:t>
      </w:r>
      <w:r>
        <w:rPr>
          <w:b/>
        </w:rPr>
        <w:t>.net</w:t>
      </w:r>
    </w:p>
    <w:p w:rsidR="00B12FED" w:rsidRPr="00936939" w:rsidRDefault="00B12FED" w:rsidP="00FB132F">
      <w:pPr>
        <w:pStyle w:val="CISC0de"/>
        <w:pBdr>
          <w:bottom w:val="single" w:sz="4" w:space="0" w:color="auto"/>
        </w:pBdr>
        <w:rPr>
          <w:b/>
        </w:rPr>
      </w:pPr>
    </w:p>
    <w:p w:rsidR="00663454" w:rsidRDefault="00663454" w:rsidP="00FB132F">
      <w:pPr>
        <w:pStyle w:val="CISC0de"/>
        <w:pBdr>
          <w:bottom w:val="single" w:sz="4" w:space="0" w:color="auto"/>
        </w:pBdr>
      </w:pPr>
      <w:r w:rsidRPr="00FB132F">
        <w:t xml:space="preserve"># </w:t>
      </w:r>
      <w:r w:rsidR="009434CA" w:rsidRPr="00936939">
        <w:rPr>
          <w:b/>
        </w:rPr>
        <w:t>chown root:root</w:t>
      </w:r>
      <w:r w:rsidRPr="00936939">
        <w:rPr>
          <w:b/>
        </w:rPr>
        <w:t xml:space="preserve"> /etc/motd</w:t>
      </w:r>
    </w:p>
    <w:p w:rsidR="009434CA" w:rsidRPr="00FB132F" w:rsidRDefault="009434CA" w:rsidP="00FB132F">
      <w:pPr>
        <w:pStyle w:val="CISC0de"/>
        <w:pBdr>
          <w:bottom w:val="single" w:sz="4" w:space="0" w:color="auto"/>
        </w:pBdr>
      </w:pPr>
      <w:r>
        <w:t xml:space="preserve"># </w:t>
      </w:r>
      <w:r w:rsidRPr="00936939">
        <w:rPr>
          <w:b/>
        </w:rPr>
        <w:t>chmod 644 /etc/motd</w:t>
      </w:r>
    </w:p>
    <w:p w:rsidR="00663454" w:rsidRPr="00663454" w:rsidRDefault="00663454" w:rsidP="00FB132F">
      <w:pPr>
        <w:pStyle w:val="CISC0de"/>
        <w:pBdr>
          <w:bottom w:val="single" w:sz="4" w:space="0" w:color="auto"/>
        </w:pBdr>
      </w:pPr>
      <w:r w:rsidRPr="00663454">
        <w:t xml:space="preserve"># </w:t>
      </w:r>
      <w:r w:rsidRPr="00936939">
        <w:rPr>
          <w:b/>
        </w:rPr>
        <w:t>chown root:root /etc/issue</w:t>
      </w:r>
    </w:p>
    <w:p w:rsidR="00663454" w:rsidRDefault="00663454" w:rsidP="00FB132F">
      <w:pPr>
        <w:pStyle w:val="CISC0de"/>
        <w:pBdr>
          <w:bottom w:val="single" w:sz="4" w:space="0" w:color="auto"/>
        </w:pBdr>
      </w:pPr>
      <w:r w:rsidRPr="00663454">
        <w:t xml:space="preserve"># </w:t>
      </w:r>
      <w:r w:rsidRPr="00936939">
        <w:rPr>
          <w:b/>
        </w:rPr>
        <w:t xml:space="preserve">chmod </w:t>
      </w:r>
      <w:r w:rsidR="004F0901" w:rsidRPr="00936939">
        <w:rPr>
          <w:b/>
        </w:rPr>
        <w:t xml:space="preserve">644 </w:t>
      </w:r>
      <w:r w:rsidRPr="00936939">
        <w:rPr>
          <w:b/>
        </w:rPr>
        <w:t>/etc/issue</w:t>
      </w:r>
    </w:p>
    <w:p w:rsidR="00B12FED" w:rsidRPr="00663454" w:rsidRDefault="00B12FED" w:rsidP="00B12FED">
      <w:pPr>
        <w:pStyle w:val="CISC0de"/>
        <w:pBdr>
          <w:bottom w:val="single" w:sz="4" w:space="0" w:color="auto"/>
        </w:pBdr>
      </w:pPr>
      <w:r w:rsidRPr="00663454">
        <w:t xml:space="preserve"># </w:t>
      </w:r>
      <w:r w:rsidRPr="009335E6">
        <w:rPr>
          <w:b/>
        </w:rPr>
        <w:t>chown root:root /etc/issue</w:t>
      </w:r>
      <w:r>
        <w:rPr>
          <w:b/>
        </w:rPr>
        <w:t>.net</w:t>
      </w:r>
    </w:p>
    <w:p w:rsidR="00B12FED" w:rsidRPr="00663454" w:rsidRDefault="00B12FED" w:rsidP="00B12FED">
      <w:pPr>
        <w:pStyle w:val="CISC0de"/>
        <w:pBdr>
          <w:bottom w:val="single" w:sz="4" w:space="0" w:color="auto"/>
        </w:pBdr>
      </w:pPr>
      <w:r w:rsidRPr="00663454">
        <w:t xml:space="preserve"># </w:t>
      </w:r>
      <w:r w:rsidRPr="00936939">
        <w:rPr>
          <w:b/>
        </w:rPr>
        <w:t>chmod 644 /etc/issue.net</w:t>
      </w:r>
    </w:p>
    <w:p w:rsidR="00B12FED" w:rsidRPr="00663454" w:rsidRDefault="00B12FED" w:rsidP="00FB132F">
      <w:pPr>
        <w:pStyle w:val="CISC0de"/>
        <w:pBdr>
          <w:bottom w:val="single" w:sz="4" w:space="0" w:color="auto"/>
        </w:pBdr>
      </w:pPr>
    </w:p>
    <w:p w:rsidR="00663454" w:rsidRPr="00663454" w:rsidRDefault="00663454" w:rsidP="00663454">
      <w:pPr>
        <w:pStyle w:val="CISNormal"/>
      </w:pPr>
    </w:p>
    <w:p w:rsidR="00663454" w:rsidRDefault="00663454" w:rsidP="00663454">
      <w:pPr>
        <w:pStyle w:val="CISNormal"/>
        <w:rPr>
          <w:b/>
        </w:rPr>
      </w:pPr>
      <w:r w:rsidRPr="00663454">
        <w:rPr>
          <w:b/>
        </w:rPr>
        <w:t>Audit:</w:t>
      </w:r>
    </w:p>
    <w:p w:rsidR="009434CA" w:rsidRPr="00936939" w:rsidRDefault="009434CA" w:rsidP="00663454">
      <w:pPr>
        <w:pStyle w:val="CISNormal"/>
      </w:pPr>
      <w:r w:rsidRPr="00936939">
        <w:t>Run the</w:t>
      </w:r>
      <w:r>
        <w:t xml:space="preserve"> following commands and ensure that the files exist and have the correct permissions. </w:t>
      </w:r>
    </w:p>
    <w:p w:rsidR="009434CA" w:rsidRDefault="00663454" w:rsidP="009434CA">
      <w:pPr>
        <w:pStyle w:val="CISC0de"/>
        <w:pBdr>
          <w:bottom w:val="single" w:sz="4" w:space="0" w:color="auto"/>
        </w:pBdr>
      </w:pPr>
      <w:r w:rsidRPr="00663454">
        <w:t xml:space="preserve"># </w:t>
      </w:r>
      <w:r w:rsidR="009434CA" w:rsidRPr="00936939">
        <w:rPr>
          <w:b/>
        </w:rPr>
        <w:t>/bin/</w:t>
      </w:r>
      <w:r w:rsidRPr="00936939">
        <w:rPr>
          <w:b/>
        </w:rPr>
        <w:t>ls</w:t>
      </w:r>
      <w:r w:rsidR="009434CA">
        <w:rPr>
          <w:b/>
        </w:rPr>
        <w:t xml:space="preserve"> -l</w:t>
      </w:r>
      <w:r w:rsidRPr="00936939">
        <w:rPr>
          <w:b/>
        </w:rPr>
        <w:t xml:space="preserve"> /etc/motd</w:t>
      </w:r>
      <w:r w:rsidRPr="00663454">
        <w:br/>
      </w:r>
      <w:r w:rsidR="009434CA">
        <w:t>-rw-r--r-- 1 root root 2055 Jan 30 16:30 /etc/motd</w:t>
      </w:r>
    </w:p>
    <w:p w:rsidR="00663454" w:rsidRPr="00663454" w:rsidRDefault="00663454" w:rsidP="00FB132F">
      <w:pPr>
        <w:pStyle w:val="CISC0de"/>
        <w:pBdr>
          <w:bottom w:val="single" w:sz="4" w:space="0" w:color="auto"/>
        </w:pBdr>
      </w:pPr>
    </w:p>
    <w:p w:rsidR="009434CA" w:rsidRDefault="00663454" w:rsidP="009434CA">
      <w:pPr>
        <w:pStyle w:val="CISC0de"/>
        <w:pBdr>
          <w:bottom w:val="single" w:sz="4" w:space="0" w:color="auto"/>
        </w:pBdr>
      </w:pPr>
      <w:r w:rsidRPr="00663454">
        <w:t xml:space="preserve"># </w:t>
      </w:r>
      <w:r w:rsidRPr="00936939">
        <w:rPr>
          <w:b/>
        </w:rPr>
        <w:t>ls /etc/issue</w:t>
      </w:r>
      <w:r w:rsidRPr="00663454">
        <w:br/>
      </w:r>
      <w:r w:rsidR="009434CA">
        <w:t>-rw-r--r-- 1 root root 2055 Jan 30 16:30 /etc/issue</w:t>
      </w:r>
    </w:p>
    <w:p w:rsidR="00B12FED" w:rsidRDefault="00B12FED" w:rsidP="009434CA">
      <w:pPr>
        <w:pStyle w:val="CISC0de"/>
        <w:pBdr>
          <w:bottom w:val="single" w:sz="4" w:space="0" w:color="auto"/>
        </w:pBdr>
      </w:pPr>
      <w:r w:rsidRPr="00663454">
        <w:t xml:space="preserve"># </w:t>
      </w:r>
      <w:r w:rsidRPr="009335E6">
        <w:rPr>
          <w:b/>
        </w:rPr>
        <w:t>ls /etc/issue</w:t>
      </w:r>
      <w:r>
        <w:rPr>
          <w:b/>
        </w:rPr>
        <w:t>.net</w:t>
      </w:r>
      <w:r w:rsidRPr="00663454">
        <w:br/>
      </w:r>
      <w:r>
        <w:t>-rw-r--r-- 1 root root 2055 Jan 30 16:30 /etc/issue</w:t>
      </w:r>
    </w:p>
    <w:p w:rsidR="00663454" w:rsidRPr="00663454" w:rsidRDefault="00663454" w:rsidP="00FB132F">
      <w:pPr>
        <w:pStyle w:val="CISC0de"/>
        <w:pBdr>
          <w:bottom w:val="single" w:sz="4" w:space="0" w:color="auto"/>
        </w:pBdr>
      </w:pPr>
    </w:p>
    <w:p w:rsidR="00663454" w:rsidRPr="00663454" w:rsidRDefault="00663454" w:rsidP="00663454">
      <w:pPr>
        <w:pStyle w:val="CISNormal"/>
      </w:pPr>
    </w:p>
    <w:p w:rsidR="00663454" w:rsidRPr="00663454" w:rsidRDefault="00663454" w:rsidP="00663454">
      <w:pPr>
        <w:pStyle w:val="CISNormal"/>
      </w:pPr>
      <w:r w:rsidRPr="00663454">
        <w:t xml:space="preserve">The commands above simply validate the presence of the </w:t>
      </w:r>
      <w:r w:rsidRPr="003B5910">
        <w:rPr>
          <w:rStyle w:val="CodeChar"/>
          <w:sz w:val="24"/>
          <w:szCs w:val="24"/>
        </w:rPr>
        <w:t>/etc/motd</w:t>
      </w:r>
      <w:r w:rsidR="00B12FED">
        <w:t>,</w:t>
      </w:r>
      <w:del w:id="4575" w:author="blake" w:date="2012-07-01T23:05:00Z">
        <w:r w:rsidR="00B12FED" w:rsidDel="00512B28">
          <w:delText xml:space="preserve"> </w:delText>
        </w:r>
      </w:del>
      <w:r w:rsidRPr="00663454">
        <w:t xml:space="preserve"> </w:t>
      </w:r>
      <w:r w:rsidRPr="003B5910">
        <w:rPr>
          <w:rStyle w:val="CodeChar"/>
          <w:sz w:val="24"/>
          <w:szCs w:val="24"/>
        </w:rPr>
        <w:t>/etc/issue</w:t>
      </w:r>
      <w:r w:rsidRPr="00BC1AB1">
        <w:t xml:space="preserve"> </w:t>
      </w:r>
      <w:r w:rsidR="00B12FED">
        <w:t xml:space="preserve">and </w:t>
      </w:r>
      <w:r w:rsidR="00B12FED" w:rsidRPr="003B5910">
        <w:rPr>
          <w:rStyle w:val="CodeChar"/>
          <w:sz w:val="24"/>
          <w:szCs w:val="24"/>
        </w:rPr>
        <w:t>/etc/issue</w:t>
      </w:r>
      <w:r w:rsidR="00B12FED">
        <w:t>.</w:t>
      </w:r>
      <w:r w:rsidR="00B12FED" w:rsidRPr="00936939">
        <w:rPr>
          <w:rStyle w:val="CodeChar"/>
          <w:sz w:val="24"/>
          <w:szCs w:val="24"/>
        </w:rPr>
        <w:t>net</w:t>
      </w:r>
      <w:r w:rsidR="00B12FED">
        <w:t xml:space="preserve"> </w:t>
      </w:r>
      <w:r w:rsidRPr="00663454">
        <w:t xml:space="preserve">files. Review the contents of these files with the </w:t>
      </w:r>
      <w:r w:rsidR="00505736">
        <w:t>"</w:t>
      </w:r>
      <w:r w:rsidRPr="003B5910">
        <w:rPr>
          <w:rStyle w:val="CodeChar"/>
          <w:sz w:val="24"/>
          <w:szCs w:val="24"/>
        </w:rPr>
        <w:t>cat</w:t>
      </w:r>
      <w:r w:rsidR="00505736">
        <w:t>"</w:t>
      </w:r>
      <w:r w:rsidRPr="00663454">
        <w:t xml:space="preserve"> command and ensure that it is appropriate for your organization. </w:t>
      </w:r>
    </w:p>
    <w:p w:rsidR="00663454" w:rsidRDefault="00663454" w:rsidP="00663454">
      <w:pPr>
        <w:pStyle w:val="CISNormal"/>
      </w:pPr>
    </w:p>
    <w:p w:rsidR="009434CA" w:rsidRDefault="009434CA" w:rsidP="00936939">
      <w:pPr>
        <w:pStyle w:val="Heading3"/>
        <w:tabs>
          <w:tab w:val="center" w:pos="990"/>
        </w:tabs>
        <w:ind w:left="360"/>
      </w:pPr>
      <w:bookmarkStart w:id="4576" w:name="_Toc328948857"/>
      <w:r>
        <w:t>Remove OS Information from Login Warning Banners</w:t>
      </w:r>
      <w:bookmarkEnd w:id="4576"/>
      <w:r>
        <w:t xml:space="preserve"> </w:t>
      </w:r>
    </w:p>
    <w:tbl>
      <w:tblPr>
        <w:tblW w:w="0" w:type="auto"/>
        <w:tblInd w:w="462" w:type="dxa"/>
        <w:tblLayout w:type="fixed"/>
        <w:tblLook w:val="04A0" w:firstRow="1" w:lastRow="0" w:firstColumn="1" w:lastColumn="0" w:noHBand="0" w:noVBand="1"/>
      </w:tblPr>
      <w:tblGrid>
        <w:gridCol w:w="3451"/>
        <w:gridCol w:w="4894"/>
      </w:tblGrid>
      <w:tr w:rsidR="005534D9" w:rsidTr="0068548B">
        <w:trPr>
          <w:trHeight w:val="256"/>
        </w:trPr>
        <w:tc>
          <w:tcPr>
            <w:tcW w:w="3451" w:type="dxa"/>
            <w:tcBorders>
              <w:top w:val="single" w:sz="4" w:space="0" w:color="000000"/>
              <w:left w:val="single" w:sz="4" w:space="0" w:color="000000"/>
              <w:bottom w:val="single" w:sz="4" w:space="0" w:color="000000"/>
              <w:right w:val="nil"/>
            </w:tcBorders>
            <w:hideMark/>
          </w:tcPr>
          <w:p w:rsidR="005534D9" w:rsidRDefault="005534D9" w:rsidP="0068548B">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5534D9" w:rsidRDefault="005534D9" w:rsidP="0068548B">
            <w:pPr>
              <w:snapToGrid w:val="0"/>
              <w:spacing w:line="276" w:lineRule="auto"/>
            </w:pPr>
            <w:r>
              <w:t>Level-I</w:t>
            </w:r>
          </w:p>
        </w:tc>
      </w:tr>
      <w:tr w:rsidR="005534D9" w:rsidTr="0068548B">
        <w:trPr>
          <w:trHeight w:val="256"/>
        </w:trPr>
        <w:tc>
          <w:tcPr>
            <w:tcW w:w="3451" w:type="dxa"/>
            <w:tcBorders>
              <w:top w:val="single" w:sz="4" w:space="0" w:color="000000"/>
              <w:left w:val="single" w:sz="4" w:space="0" w:color="000000"/>
              <w:bottom w:val="single" w:sz="4" w:space="0" w:color="000000"/>
              <w:right w:val="nil"/>
            </w:tcBorders>
            <w:hideMark/>
          </w:tcPr>
          <w:p w:rsidR="005534D9" w:rsidRDefault="005534D9" w:rsidP="0068548B">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5534D9" w:rsidRDefault="005534D9" w:rsidP="0068548B">
            <w:pPr>
              <w:snapToGrid w:val="0"/>
              <w:spacing w:line="276" w:lineRule="auto"/>
            </w:pPr>
            <w:r>
              <w:t>No</w:t>
            </w:r>
          </w:p>
        </w:tc>
      </w:tr>
      <w:tr w:rsidR="005534D9" w:rsidTr="0068548B">
        <w:trPr>
          <w:trHeight w:val="256"/>
        </w:trPr>
        <w:tc>
          <w:tcPr>
            <w:tcW w:w="3451" w:type="dxa"/>
            <w:tcBorders>
              <w:top w:val="nil"/>
              <w:left w:val="single" w:sz="4" w:space="0" w:color="000000"/>
              <w:bottom w:val="single" w:sz="4" w:space="0" w:color="000000"/>
              <w:right w:val="nil"/>
            </w:tcBorders>
            <w:hideMark/>
          </w:tcPr>
          <w:p w:rsidR="005534D9" w:rsidRDefault="005534D9" w:rsidP="0068548B">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5534D9" w:rsidRDefault="005534D9" w:rsidP="0068548B">
            <w:pPr>
              <w:snapToGrid w:val="0"/>
              <w:spacing w:line="276" w:lineRule="auto"/>
            </w:pPr>
            <w:r>
              <w:t>No</w:t>
            </w:r>
          </w:p>
        </w:tc>
      </w:tr>
      <w:tr w:rsidR="005534D9" w:rsidTr="0068548B">
        <w:trPr>
          <w:trHeight w:val="256"/>
        </w:trPr>
        <w:tc>
          <w:tcPr>
            <w:tcW w:w="3451" w:type="dxa"/>
            <w:tcBorders>
              <w:top w:val="single" w:sz="4" w:space="0" w:color="000000"/>
              <w:left w:val="single" w:sz="4" w:space="0" w:color="000000"/>
              <w:bottom w:val="single" w:sz="4" w:space="0" w:color="000000"/>
              <w:right w:val="nil"/>
            </w:tcBorders>
            <w:hideMark/>
          </w:tcPr>
          <w:p w:rsidR="005534D9" w:rsidRDefault="005534D9" w:rsidP="0068548B">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5534D9" w:rsidRDefault="005534D9" w:rsidP="0068548B">
            <w:pPr>
              <w:snapToGrid w:val="0"/>
              <w:spacing w:line="276" w:lineRule="auto"/>
            </w:pPr>
            <w:r>
              <w:t>Yes</w:t>
            </w:r>
          </w:p>
        </w:tc>
      </w:tr>
      <w:tr w:rsidR="005534D9" w:rsidDel="00350415" w:rsidTr="0068548B">
        <w:trPr>
          <w:trHeight w:val="256"/>
          <w:del w:id="4577" w:author="blake" w:date="2012-04-05T12:54:00Z"/>
        </w:trPr>
        <w:tc>
          <w:tcPr>
            <w:tcW w:w="3451" w:type="dxa"/>
            <w:tcBorders>
              <w:top w:val="single" w:sz="4" w:space="0" w:color="000000"/>
              <w:left w:val="single" w:sz="4" w:space="0" w:color="000000"/>
              <w:bottom w:val="single" w:sz="4" w:space="0" w:color="000000"/>
              <w:right w:val="nil"/>
            </w:tcBorders>
            <w:hideMark/>
          </w:tcPr>
          <w:p w:rsidR="005534D9" w:rsidDel="00350415" w:rsidRDefault="005534D9" w:rsidP="0068548B">
            <w:pPr>
              <w:snapToGrid w:val="0"/>
              <w:spacing w:line="276" w:lineRule="auto"/>
              <w:rPr>
                <w:del w:id="4578" w:author="blake" w:date="2012-04-05T12:54:00Z"/>
              </w:rPr>
            </w:pPr>
            <w:del w:id="4579" w:author="blake" w:date="2012-04-05T12:54: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5534D9" w:rsidDel="00350415" w:rsidRDefault="005534D9" w:rsidP="0068548B">
            <w:pPr>
              <w:snapToGrid w:val="0"/>
              <w:spacing w:line="276" w:lineRule="auto"/>
              <w:rPr>
                <w:del w:id="4580" w:author="blake" w:date="2012-04-05T12:54:00Z"/>
              </w:rPr>
            </w:pPr>
            <w:del w:id="4581" w:author="blake" w:date="2012-04-05T12:54:00Z">
              <w:r w:rsidDel="00350415">
                <w:delText>N/A</w:delText>
              </w:r>
            </w:del>
          </w:p>
        </w:tc>
      </w:tr>
    </w:tbl>
    <w:p w:rsidR="005534D9" w:rsidRDefault="005534D9" w:rsidP="00663454">
      <w:pPr>
        <w:pStyle w:val="CISNormal"/>
        <w:rPr>
          <w:b/>
        </w:rPr>
      </w:pPr>
    </w:p>
    <w:p w:rsidR="009434CA" w:rsidRPr="00936939" w:rsidRDefault="009434CA" w:rsidP="00663454">
      <w:pPr>
        <w:pStyle w:val="CISNormal"/>
        <w:rPr>
          <w:b/>
        </w:rPr>
      </w:pPr>
      <w:r w:rsidRPr="00936939">
        <w:rPr>
          <w:b/>
        </w:rPr>
        <w:t>Description:</w:t>
      </w:r>
    </w:p>
    <w:p w:rsidR="00B12FED" w:rsidRDefault="009434CA" w:rsidP="00B12FED">
      <w:pPr>
        <w:pStyle w:val="CISNormal"/>
      </w:pPr>
      <w:r>
        <w:t>Unix-based systems have typically displayed information</w:t>
      </w:r>
      <w:r w:rsidR="00B12FED">
        <w:t xml:space="preserve"> about the OS r</w:t>
      </w:r>
      <w:r>
        <w:t xml:space="preserve">elease and patch level upon logging in to the system. This information can be useful to developers who are </w:t>
      </w:r>
      <w:r w:rsidR="00B12FED">
        <w:t xml:space="preserve">developing software for a particular OS platform. If </w:t>
      </w:r>
      <w:r w:rsidR="00B12FED" w:rsidRPr="00936939">
        <w:rPr>
          <w:rStyle w:val="CodeChar"/>
          <w:sz w:val="24"/>
          <w:szCs w:val="24"/>
        </w:rPr>
        <w:t>mingetty</w:t>
      </w:r>
      <w:r w:rsidR="00877562">
        <w:rPr>
          <w:rStyle w:val="CodeChar"/>
          <w:sz w:val="24"/>
          <w:szCs w:val="24"/>
        </w:rPr>
        <w:t>(8)</w:t>
      </w:r>
      <w:r w:rsidR="00B12FED">
        <w:t xml:space="preserve"> supports the following options, they display operating system information</w:t>
      </w:r>
      <w:r w:rsidR="00957D62">
        <w:t>:</w:t>
      </w:r>
      <w:r w:rsidR="00877562">
        <w:t xml:space="preserve"> </w:t>
      </w:r>
    </w:p>
    <w:p w:rsidR="00B12FED" w:rsidRDefault="00B12FED" w:rsidP="00B12FED">
      <w:pPr>
        <w:pStyle w:val="CISNormal"/>
      </w:pPr>
    </w:p>
    <w:p w:rsidR="00B12FED" w:rsidRDefault="00B12FED" w:rsidP="00B12FED">
      <w:pPr>
        <w:pStyle w:val="CISNormal"/>
      </w:pPr>
      <w:r w:rsidRPr="00512B28">
        <w:rPr>
          <w:rStyle w:val="CodeChar"/>
          <w:rPrChange w:id="4582" w:author="blake" w:date="2012-07-01T23:05:00Z">
            <w:rPr/>
          </w:rPrChange>
        </w:rPr>
        <w:t xml:space="preserve">\m  - </w:t>
      </w:r>
      <w:r>
        <w:t>machine architecture (</w:t>
      </w:r>
      <w:r w:rsidRPr="00512B28">
        <w:rPr>
          <w:rStyle w:val="CodeChar"/>
          <w:rPrChange w:id="4583" w:author="blake" w:date="2012-07-01T23:05:00Z">
            <w:rPr/>
          </w:rPrChange>
        </w:rPr>
        <w:t>uname -m</w:t>
      </w:r>
      <w:r>
        <w:t>)</w:t>
      </w:r>
    </w:p>
    <w:p w:rsidR="00B12FED" w:rsidRDefault="00B12FED" w:rsidP="00B12FED">
      <w:pPr>
        <w:pStyle w:val="CISNormal"/>
      </w:pPr>
      <w:r w:rsidRPr="00512B28">
        <w:rPr>
          <w:rStyle w:val="CodeChar"/>
          <w:rPrChange w:id="4584" w:author="blake" w:date="2012-07-01T23:05:00Z">
            <w:rPr/>
          </w:rPrChange>
        </w:rPr>
        <w:t xml:space="preserve">\r </w:t>
      </w:r>
      <w:r w:rsidR="00877562" w:rsidRPr="00512B28">
        <w:rPr>
          <w:rStyle w:val="CodeChar"/>
          <w:rPrChange w:id="4585" w:author="blake" w:date="2012-07-01T23:05:00Z">
            <w:rPr/>
          </w:rPrChange>
        </w:rPr>
        <w:t xml:space="preserve"> - </w:t>
      </w:r>
      <w:r>
        <w:t>operating system release (</w:t>
      </w:r>
      <w:r w:rsidRPr="00512B28">
        <w:rPr>
          <w:rStyle w:val="CodeChar"/>
          <w:rPrChange w:id="4586" w:author="blake" w:date="2012-07-01T23:05:00Z">
            <w:rPr/>
          </w:rPrChange>
        </w:rPr>
        <w:t>uname -r</w:t>
      </w:r>
      <w:r>
        <w:t>)</w:t>
      </w:r>
    </w:p>
    <w:p w:rsidR="009434CA" w:rsidRDefault="00B12FED" w:rsidP="00B12FED">
      <w:pPr>
        <w:pStyle w:val="CISNormal"/>
      </w:pPr>
      <w:r w:rsidRPr="00512B28">
        <w:rPr>
          <w:rStyle w:val="CodeChar"/>
          <w:rPrChange w:id="4587" w:author="blake" w:date="2012-07-01T23:05:00Z">
            <w:rPr/>
          </w:rPrChange>
        </w:rPr>
        <w:t xml:space="preserve">\s </w:t>
      </w:r>
      <w:r w:rsidR="00877562" w:rsidRPr="00512B28">
        <w:rPr>
          <w:rStyle w:val="CodeChar"/>
          <w:rPrChange w:id="4588" w:author="blake" w:date="2012-07-01T23:05:00Z">
            <w:rPr/>
          </w:rPrChange>
        </w:rPr>
        <w:t xml:space="preserve"> - </w:t>
      </w:r>
      <w:r>
        <w:t>operating system name</w:t>
      </w:r>
    </w:p>
    <w:p w:rsidR="00877562" w:rsidRPr="009434CA" w:rsidRDefault="00877562" w:rsidP="00B12FED">
      <w:pPr>
        <w:pStyle w:val="CISNormal"/>
      </w:pPr>
      <w:r w:rsidRPr="00512B28">
        <w:rPr>
          <w:rStyle w:val="CodeChar"/>
          <w:rPrChange w:id="4589" w:author="blake" w:date="2012-07-01T23:05:00Z">
            <w:rPr/>
          </w:rPrChange>
        </w:rPr>
        <w:t xml:space="preserve">\v – </w:t>
      </w:r>
      <w:r>
        <w:t>operating system version (</w:t>
      </w:r>
      <w:r w:rsidRPr="00512B28">
        <w:rPr>
          <w:rStyle w:val="CodeChar"/>
          <w:rPrChange w:id="4590" w:author="blake" w:date="2012-07-01T23:05:00Z">
            <w:rPr/>
          </w:rPrChange>
        </w:rPr>
        <w:t>uname –v</w:t>
      </w:r>
      <w:r>
        <w:t>)</w:t>
      </w:r>
    </w:p>
    <w:p w:rsidR="009434CA" w:rsidRDefault="009434CA" w:rsidP="00663454">
      <w:pPr>
        <w:pStyle w:val="CISNormal"/>
      </w:pPr>
    </w:p>
    <w:p w:rsidR="009434CA" w:rsidRPr="00936939" w:rsidRDefault="009434CA" w:rsidP="00663454">
      <w:pPr>
        <w:pStyle w:val="CISNormal"/>
        <w:rPr>
          <w:b/>
        </w:rPr>
      </w:pPr>
      <w:r w:rsidRPr="00936939">
        <w:rPr>
          <w:b/>
        </w:rPr>
        <w:t>Rationale:</w:t>
      </w:r>
    </w:p>
    <w:p w:rsidR="00B12FED" w:rsidRDefault="00B12FED" w:rsidP="00B12FED">
      <w:pPr>
        <w:pStyle w:val="CISNormal"/>
      </w:pPr>
      <w:r>
        <w:t xml:space="preserve">Displaying OS and patch level information in login banners also has the side effect of providing detailed system information to attackers attempting to target specific exploits </w:t>
      </w:r>
      <w:r w:rsidR="00957D62">
        <w:t>of</w:t>
      </w:r>
      <w:r>
        <w:t xml:space="preserve"> </w:t>
      </w:r>
      <w:r>
        <w:lastRenderedPageBreak/>
        <w:t>a system.  Authorized users can easily get this information by running the “</w:t>
      </w:r>
      <w:r w:rsidRPr="00936939">
        <w:rPr>
          <w:rStyle w:val="CodeChar"/>
          <w:sz w:val="24"/>
          <w:szCs w:val="24"/>
        </w:rPr>
        <w:t>uname –a</w:t>
      </w:r>
      <w:r>
        <w:t xml:space="preserve">” command once they have logged in. </w:t>
      </w:r>
    </w:p>
    <w:p w:rsidR="009434CA" w:rsidRDefault="009434CA" w:rsidP="00663454">
      <w:pPr>
        <w:pStyle w:val="CISNormal"/>
      </w:pPr>
    </w:p>
    <w:p w:rsidR="009434CA" w:rsidRPr="00936939" w:rsidRDefault="009434CA" w:rsidP="00663454">
      <w:pPr>
        <w:pStyle w:val="CISNormal"/>
        <w:rPr>
          <w:b/>
        </w:rPr>
      </w:pPr>
      <w:r w:rsidRPr="00936939">
        <w:rPr>
          <w:b/>
        </w:rPr>
        <w:t>Remediation:</w:t>
      </w:r>
    </w:p>
    <w:p w:rsidR="009434CA" w:rsidRDefault="00B12FED" w:rsidP="00663454">
      <w:pPr>
        <w:pStyle w:val="CISNormal"/>
      </w:pPr>
      <w:r>
        <w:t xml:space="preserve">Edit the </w:t>
      </w:r>
      <w:r w:rsidRPr="003B5910">
        <w:rPr>
          <w:rStyle w:val="CodeChar"/>
          <w:sz w:val="24"/>
          <w:szCs w:val="24"/>
        </w:rPr>
        <w:t>/etc/motd</w:t>
      </w:r>
      <w:r>
        <w:t>,</w:t>
      </w:r>
      <w:del w:id="4591" w:author="blake" w:date="2012-07-01T23:08:00Z">
        <w:r w:rsidDel="00512B28">
          <w:delText xml:space="preserve"> </w:delText>
        </w:r>
      </w:del>
      <w:r w:rsidRPr="00663454">
        <w:t xml:space="preserve"> </w:t>
      </w:r>
      <w:r w:rsidRPr="003B5910">
        <w:rPr>
          <w:rStyle w:val="CodeChar"/>
          <w:sz w:val="24"/>
          <w:szCs w:val="24"/>
        </w:rPr>
        <w:t>/etc/issue</w:t>
      </w:r>
      <w:r w:rsidRPr="00BC1AB1">
        <w:t xml:space="preserve"> </w:t>
      </w:r>
      <w:r>
        <w:t xml:space="preserve">and </w:t>
      </w:r>
      <w:r w:rsidRPr="003B5910">
        <w:rPr>
          <w:rStyle w:val="CodeChar"/>
          <w:sz w:val="24"/>
          <w:szCs w:val="24"/>
        </w:rPr>
        <w:t>/etc/issue</w:t>
      </w:r>
      <w:r>
        <w:t>.</w:t>
      </w:r>
      <w:r w:rsidRPr="009335E6">
        <w:rPr>
          <w:rStyle w:val="CodeChar"/>
          <w:sz w:val="24"/>
          <w:szCs w:val="24"/>
        </w:rPr>
        <w:t>net</w:t>
      </w:r>
      <w:r>
        <w:t xml:space="preserve"> files and remove </w:t>
      </w:r>
      <w:r w:rsidR="00957D62">
        <w:t xml:space="preserve">any lines containing </w:t>
      </w:r>
      <w:r w:rsidR="00957D62" w:rsidRPr="00512B28">
        <w:rPr>
          <w:rStyle w:val="CodeChar"/>
          <w:rPrChange w:id="4592" w:author="blake" w:date="2012-07-01T23:05:00Z">
            <w:rPr/>
          </w:rPrChange>
        </w:rPr>
        <w:t>\m</w:t>
      </w:r>
      <w:r w:rsidR="00957D62">
        <w:t xml:space="preserve">, </w:t>
      </w:r>
      <w:r w:rsidR="00957D62" w:rsidRPr="00512B28">
        <w:rPr>
          <w:rStyle w:val="CodeChar"/>
          <w:rPrChange w:id="4593" w:author="blake" w:date="2012-07-01T23:05:00Z">
            <w:rPr/>
          </w:rPrChange>
        </w:rPr>
        <w:t>\r</w:t>
      </w:r>
      <w:r w:rsidR="00957D62">
        <w:t xml:space="preserve">, </w:t>
      </w:r>
      <w:r w:rsidR="00957D62" w:rsidRPr="00512B28">
        <w:rPr>
          <w:rStyle w:val="CodeChar"/>
          <w:rPrChange w:id="4594" w:author="blake" w:date="2012-07-01T23:05:00Z">
            <w:rPr/>
          </w:rPrChange>
        </w:rPr>
        <w:t>\s</w:t>
      </w:r>
      <w:r w:rsidR="00957D62">
        <w:t xml:space="preserve"> or </w:t>
      </w:r>
      <w:r w:rsidR="00957D62" w:rsidRPr="00512B28">
        <w:rPr>
          <w:rStyle w:val="CodeChar"/>
          <w:rPrChange w:id="4595" w:author="blake" w:date="2012-07-01T23:05:00Z">
            <w:rPr/>
          </w:rPrChange>
        </w:rPr>
        <w:t>\v</w:t>
      </w:r>
      <w:r w:rsidR="00957D62">
        <w:t xml:space="preserve">. </w:t>
      </w:r>
    </w:p>
    <w:p w:rsidR="00957D62" w:rsidRDefault="00957D62" w:rsidP="00663454">
      <w:pPr>
        <w:pStyle w:val="CISNormal"/>
      </w:pPr>
    </w:p>
    <w:p w:rsidR="009434CA" w:rsidRDefault="009434CA" w:rsidP="00663454">
      <w:pPr>
        <w:pStyle w:val="CISNormal"/>
        <w:rPr>
          <w:b/>
        </w:rPr>
      </w:pPr>
      <w:r w:rsidRPr="00936939">
        <w:rPr>
          <w:b/>
        </w:rPr>
        <w:t>Audit:</w:t>
      </w:r>
    </w:p>
    <w:p w:rsidR="00B12FED" w:rsidRPr="00936939" w:rsidRDefault="00B12FED" w:rsidP="00663454">
      <w:pPr>
        <w:pStyle w:val="CISNormal"/>
      </w:pPr>
      <w:r w:rsidRPr="00936939">
        <w:t xml:space="preserve">Perform </w:t>
      </w:r>
      <w:r>
        <w:t>the following commands to check if OS information is set to be displayed in the system login banners:</w:t>
      </w:r>
    </w:p>
    <w:p w:rsidR="00B12FED" w:rsidRPr="00B12FED" w:rsidRDefault="005534D9" w:rsidP="00936939">
      <w:pPr>
        <w:pStyle w:val="CISC0de"/>
      </w:pPr>
      <w:r>
        <w:t xml:space="preserve"># </w:t>
      </w:r>
      <w:r w:rsidR="00B12FED" w:rsidRPr="00936939">
        <w:rPr>
          <w:b/>
        </w:rPr>
        <w:t>egrep '(\\v|\\r|\\m|\\s)' /etc/issue</w:t>
      </w:r>
    </w:p>
    <w:p w:rsidR="00B12FED" w:rsidRPr="00B12FED" w:rsidRDefault="005534D9" w:rsidP="00936939">
      <w:pPr>
        <w:pStyle w:val="CISC0de"/>
      </w:pPr>
      <w:r>
        <w:t xml:space="preserve"># </w:t>
      </w:r>
      <w:r w:rsidR="00B12FED" w:rsidRPr="00936939">
        <w:rPr>
          <w:b/>
        </w:rPr>
        <w:t>egrep '(\\v|\\r|\\m|\\s)' /etc/motd</w:t>
      </w:r>
    </w:p>
    <w:p w:rsidR="00B12FED" w:rsidRPr="00B12FED" w:rsidRDefault="005534D9" w:rsidP="00936939">
      <w:pPr>
        <w:pStyle w:val="CISC0de"/>
      </w:pPr>
      <w:r>
        <w:t xml:space="preserve"># </w:t>
      </w:r>
      <w:r w:rsidR="00B12FED" w:rsidRPr="00936939">
        <w:rPr>
          <w:b/>
        </w:rPr>
        <w:t>egrep'(\\v|\\r|\\m|\\s)' /etc/issue.net</w:t>
      </w:r>
    </w:p>
    <w:p w:rsidR="00025C3A" w:rsidRDefault="00025C3A" w:rsidP="00131241">
      <w:pPr>
        <w:pStyle w:val="Heading2"/>
        <w:numPr>
          <w:ilvl w:val="1"/>
          <w:numId w:val="6"/>
        </w:numPr>
      </w:pPr>
      <w:bookmarkStart w:id="4596" w:name="_Toc328948858"/>
      <w:r>
        <w:t xml:space="preserve">Set </w:t>
      </w:r>
      <w:r w:rsidR="00700D25">
        <w:t xml:space="preserve">GNOME </w:t>
      </w:r>
      <w:r>
        <w:t>Warning Banner</w:t>
      </w:r>
      <w:bookmarkEnd w:id="4596"/>
    </w:p>
    <w:tbl>
      <w:tblPr>
        <w:tblW w:w="0" w:type="auto"/>
        <w:tblInd w:w="462" w:type="dxa"/>
        <w:tblLayout w:type="fixed"/>
        <w:tblLook w:val="04A0" w:firstRow="1" w:lastRow="0" w:firstColumn="1" w:lastColumn="0" w:noHBand="0" w:noVBand="1"/>
      </w:tblPr>
      <w:tblGrid>
        <w:gridCol w:w="3451"/>
        <w:gridCol w:w="4894"/>
      </w:tblGrid>
      <w:tr w:rsidR="00700D25" w:rsidTr="00700D25">
        <w:trPr>
          <w:trHeight w:val="256"/>
        </w:trPr>
        <w:tc>
          <w:tcPr>
            <w:tcW w:w="3451" w:type="dxa"/>
            <w:tcBorders>
              <w:top w:val="single" w:sz="4" w:space="0" w:color="000000"/>
              <w:left w:val="single" w:sz="4" w:space="0" w:color="000000"/>
              <w:bottom w:val="single" w:sz="4" w:space="0" w:color="000000"/>
              <w:right w:val="nil"/>
            </w:tcBorders>
            <w:hideMark/>
          </w:tcPr>
          <w:p w:rsidR="00700D25" w:rsidRDefault="00700D25" w:rsidP="00700D25">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700D25" w:rsidRDefault="00700D25" w:rsidP="00700D25">
            <w:pPr>
              <w:snapToGrid w:val="0"/>
              <w:spacing w:line="276" w:lineRule="auto"/>
            </w:pPr>
            <w:r>
              <w:t>Level-I</w:t>
            </w:r>
          </w:p>
        </w:tc>
      </w:tr>
      <w:tr w:rsidR="00700D25" w:rsidTr="00700D25">
        <w:trPr>
          <w:trHeight w:val="256"/>
        </w:trPr>
        <w:tc>
          <w:tcPr>
            <w:tcW w:w="3451" w:type="dxa"/>
            <w:tcBorders>
              <w:top w:val="single" w:sz="4" w:space="0" w:color="000000"/>
              <w:left w:val="single" w:sz="4" w:space="0" w:color="000000"/>
              <w:bottom w:val="single" w:sz="4" w:space="0" w:color="000000"/>
              <w:right w:val="nil"/>
            </w:tcBorders>
            <w:hideMark/>
          </w:tcPr>
          <w:p w:rsidR="00700D25" w:rsidRDefault="00700D25" w:rsidP="00700D25">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700D25" w:rsidRDefault="00C861DB" w:rsidP="00700D25">
            <w:pPr>
              <w:snapToGrid w:val="0"/>
              <w:spacing w:line="276" w:lineRule="auto"/>
            </w:pPr>
            <w:r>
              <w:t>No</w:t>
            </w:r>
          </w:p>
        </w:tc>
      </w:tr>
      <w:tr w:rsidR="00700D25" w:rsidTr="00700D25">
        <w:trPr>
          <w:trHeight w:val="256"/>
        </w:trPr>
        <w:tc>
          <w:tcPr>
            <w:tcW w:w="3451" w:type="dxa"/>
            <w:tcBorders>
              <w:top w:val="nil"/>
              <w:left w:val="single" w:sz="4" w:space="0" w:color="000000"/>
              <w:bottom w:val="single" w:sz="4" w:space="0" w:color="000000"/>
              <w:right w:val="nil"/>
            </w:tcBorders>
            <w:hideMark/>
          </w:tcPr>
          <w:p w:rsidR="00700D25" w:rsidRDefault="00700D25" w:rsidP="00700D25">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700D25" w:rsidRDefault="00C861DB" w:rsidP="00700D25">
            <w:pPr>
              <w:snapToGrid w:val="0"/>
              <w:spacing w:line="276" w:lineRule="auto"/>
            </w:pPr>
            <w:r>
              <w:t>No</w:t>
            </w:r>
          </w:p>
        </w:tc>
      </w:tr>
      <w:tr w:rsidR="00700D25" w:rsidTr="00700D25">
        <w:trPr>
          <w:trHeight w:val="256"/>
        </w:trPr>
        <w:tc>
          <w:tcPr>
            <w:tcW w:w="3451" w:type="dxa"/>
            <w:tcBorders>
              <w:top w:val="single" w:sz="4" w:space="0" w:color="000000"/>
              <w:left w:val="single" w:sz="4" w:space="0" w:color="000000"/>
              <w:bottom w:val="single" w:sz="4" w:space="0" w:color="000000"/>
              <w:right w:val="nil"/>
            </w:tcBorders>
            <w:hideMark/>
          </w:tcPr>
          <w:p w:rsidR="00700D25" w:rsidRDefault="00700D25" w:rsidP="00700D25">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700D25" w:rsidRDefault="00700D25" w:rsidP="00700D25">
            <w:pPr>
              <w:snapToGrid w:val="0"/>
              <w:spacing w:line="276" w:lineRule="auto"/>
            </w:pPr>
            <w:r>
              <w:t>No</w:t>
            </w:r>
          </w:p>
        </w:tc>
      </w:tr>
      <w:tr w:rsidR="00700D25" w:rsidDel="00350415" w:rsidTr="00700D25">
        <w:trPr>
          <w:trHeight w:val="256"/>
          <w:del w:id="4597" w:author="blake" w:date="2012-04-05T12:55:00Z"/>
        </w:trPr>
        <w:tc>
          <w:tcPr>
            <w:tcW w:w="3451" w:type="dxa"/>
            <w:tcBorders>
              <w:top w:val="single" w:sz="4" w:space="0" w:color="000000"/>
              <w:left w:val="single" w:sz="4" w:space="0" w:color="000000"/>
              <w:bottom w:val="single" w:sz="4" w:space="0" w:color="000000"/>
              <w:right w:val="nil"/>
            </w:tcBorders>
            <w:hideMark/>
          </w:tcPr>
          <w:p w:rsidR="00700D25" w:rsidDel="00350415" w:rsidRDefault="00700D25" w:rsidP="00700D25">
            <w:pPr>
              <w:snapToGrid w:val="0"/>
              <w:spacing w:line="276" w:lineRule="auto"/>
              <w:rPr>
                <w:del w:id="4598" w:author="blake" w:date="2012-04-05T12:55:00Z"/>
              </w:rPr>
            </w:pPr>
            <w:del w:id="4599"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700D25" w:rsidDel="00350415" w:rsidRDefault="00C861DB" w:rsidP="00700D25">
            <w:pPr>
              <w:snapToGrid w:val="0"/>
              <w:spacing w:line="276" w:lineRule="auto"/>
              <w:rPr>
                <w:del w:id="4600" w:author="blake" w:date="2012-04-05T12:55:00Z"/>
              </w:rPr>
            </w:pPr>
            <w:del w:id="4601" w:author="blake" w:date="2012-04-05T12:55:00Z">
              <w:r w:rsidDel="00350415">
                <w:delText>CCE-4188-9</w:delText>
              </w:r>
            </w:del>
          </w:p>
        </w:tc>
      </w:tr>
    </w:tbl>
    <w:p w:rsidR="00700D25" w:rsidRDefault="00700D25" w:rsidP="003B5910">
      <w:pPr>
        <w:pStyle w:val="CISNormal"/>
      </w:pPr>
    </w:p>
    <w:p w:rsidR="00700D25" w:rsidRPr="00700D25" w:rsidRDefault="00700D25" w:rsidP="00700D25">
      <w:pPr>
        <w:pStyle w:val="CISNormal"/>
        <w:rPr>
          <w:b/>
        </w:rPr>
      </w:pPr>
      <w:r w:rsidRPr="00700D25">
        <w:rPr>
          <w:b/>
        </w:rPr>
        <w:t xml:space="preserve">Description: </w:t>
      </w:r>
    </w:p>
    <w:p w:rsidR="00202D0F" w:rsidRDefault="00700D25" w:rsidP="00202D0F">
      <w:pPr>
        <w:pStyle w:val="CISNormal"/>
      </w:pPr>
      <w:r>
        <w:t xml:space="preserve">The GNOME Display Manager is used for login session management. See the manual page </w:t>
      </w:r>
      <w:r w:rsidRPr="00700D25">
        <w:rPr>
          <w:rStyle w:val="CodeChar"/>
          <w:sz w:val="24"/>
          <w:szCs w:val="24"/>
        </w:rPr>
        <w:t>gdm(1)</w:t>
      </w:r>
      <w:r>
        <w:t xml:space="preserve"> for more information.</w:t>
      </w:r>
      <w:r w:rsidR="00202D0F">
        <w:t xml:space="preserve"> The remediation action for this item sets a warning message for GDM users before they log in.</w:t>
      </w:r>
    </w:p>
    <w:p w:rsidR="00700D25" w:rsidRDefault="00700D25" w:rsidP="00700D25">
      <w:pPr>
        <w:pStyle w:val="CISNormal"/>
      </w:pPr>
    </w:p>
    <w:p w:rsidR="00700D25" w:rsidRPr="00700D25" w:rsidRDefault="00700D25" w:rsidP="00700D25">
      <w:pPr>
        <w:pStyle w:val="CISNormal"/>
        <w:rPr>
          <w:b/>
        </w:rPr>
      </w:pPr>
      <w:r w:rsidRPr="00700D25">
        <w:rPr>
          <w:b/>
        </w:rPr>
        <w:t>Rationale:</w:t>
      </w:r>
    </w:p>
    <w:p w:rsidR="00202D0F" w:rsidRDefault="00202D0F" w:rsidP="00700D25">
      <w:pPr>
        <w:pStyle w:val="CISNormal"/>
      </w:pPr>
      <w:r>
        <w:t xml:space="preserve">Warning messages inform users who are attempting to login to the system of their legal status regarding the system and must include the name of the organization that owns the system and any monitoring policies that are in place. Consult with your organization’s legal counsel for the appropriate wording for your specific organization.  </w:t>
      </w:r>
    </w:p>
    <w:p w:rsidR="003B5910" w:rsidRDefault="003B5910" w:rsidP="00700D25">
      <w:pPr>
        <w:pStyle w:val="CISNormal"/>
      </w:pPr>
    </w:p>
    <w:p w:rsidR="007A5424" w:rsidRDefault="00700D25" w:rsidP="00700D25">
      <w:pPr>
        <w:pStyle w:val="CISNormal"/>
        <w:rPr>
          <w:b/>
        </w:rPr>
      </w:pPr>
      <w:r w:rsidRPr="00700D25">
        <w:rPr>
          <w:b/>
        </w:rPr>
        <w:t>Remediation:</w:t>
      </w:r>
    </w:p>
    <w:p w:rsidR="00E61D22" w:rsidRDefault="00E61D22" w:rsidP="00700D25">
      <w:pPr>
        <w:pStyle w:val="CISNormal"/>
        <w:rPr>
          <w:b/>
        </w:rPr>
      </w:pPr>
    </w:p>
    <w:p w:rsidR="00700D25" w:rsidRPr="00033D25" w:rsidRDefault="004F4237" w:rsidP="00FB132F">
      <w:pPr>
        <w:pStyle w:val="CISC0de"/>
        <w:pBdr>
          <w:bottom w:val="single" w:sz="4" w:space="0" w:color="auto"/>
        </w:pBdr>
        <w:rPr>
          <w:b/>
        </w:rPr>
      </w:pPr>
      <w:r>
        <w:t xml:space="preserve"># </w:t>
      </w:r>
      <w:r w:rsidR="00DE5B69" w:rsidRPr="00033D25">
        <w:rPr>
          <w:b/>
        </w:rPr>
        <w:t>/bin/su –s /bin/sh gdm</w:t>
      </w:r>
    </w:p>
    <w:p w:rsidR="004F4237" w:rsidRDefault="004F4237" w:rsidP="00FB132F">
      <w:pPr>
        <w:pStyle w:val="CISC0de"/>
        <w:pBdr>
          <w:bottom w:val="single" w:sz="4" w:space="0" w:color="auto"/>
        </w:pBdr>
      </w:pPr>
      <w:r>
        <w:t>#</w:t>
      </w:r>
      <w:r w:rsidR="00E61D22">
        <w:t xml:space="preserve"> </w:t>
      </w:r>
      <w:r w:rsidR="00DE5B69" w:rsidRPr="00033D25">
        <w:rPr>
          <w:b/>
        </w:rPr>
        <w:t>gconftool-2 –direct –config-source=xml:readwrite:$HOME/.gconf –type bool –set /apps/gdm/simple-greeter/banner_message_enable true</w:t>
      </w:r>
    </w:p>
    <w:p w:rsidR="004F4237" w:rsidRPr="00033D25" w:rsidRDefault="004F4237" w:rsidP="00FB132F">
      <w:pPr>
        <w:pStyle w:val="CISC0de"/>
        <w:pBdr>
          <w:bottom w:val="single" w:sz="4" w:space="0" w:color="auto"/>
        </w:pBdr>
        <w:rPr>
          <w:b/>
        </w:rPr>
      </w:pPr>
      <w:r>
        <w:t>#</w:t>
      </w:r>
      <w:r w:rsidR="00E61D22">
        <w:t xml:space="preserve"> </w:t>
      </w:r>
      <w:r w:rsidR="00DE5B69" w:rsidRPr="00033D25">
        <w:rPr>
          <w:b/>
        </w:rPr>
        <w:t>gconftool-2 –direct –config-source=xml:readwrite:$HOME/.gconf –t string -s /apps/gdm/simple-greeter/banner_message_text “Your-Login-Banner”</w:t>
      </w:r>
    </w:p>
    <w:p w:rsidR="00700D25" w:rsidRDefault="00700D25" w:rsidP="00700D25">
      <w:pPr>
        <w:pStyle w:val="CISNormal"/>
      </w:pPr>
    </w:p>
    <w:p w:rsidR="00CA664A" w:rsidRDefault="00CA664A" w:rsidP="00700D25">
      <w:pPr>
        <w:pStyle w:val="CISNormal"/>
      </w:pPr>
      <w:r>
        <w:t xml:space="preserve">Restart </w:t>
      </w:r>
      <w:r w:rsidRPr="00512B28">
        <w:rPr>
          <w:rStyle w:val="CodeChar"/>
          <w:rPrChange w:id="4602" w:author="blake" w:date="2012-07-01T23:06:00Z">
            <w:rPr/>
          </w:rPrChange>
        </w:rPr>
        <w:t>gdm</w:t>
      </w:r>
      <w:r>
        <w:t xml:space="preserve"> for these settings</w:t>
      </w:r>
      <w:r w:rsidR="00D46483">
        <w:t xml:space="preserve"> to take effect.</w:t>
      </w:r>
    </w:p>
    <w:p w:rsidR="00E61D22" w:rsidRDefault="00E61D22" w:rsidP="00700D25">
      <w:pPr>
        <w:pStyle w:val="CISNormal"/>
      </w:pPr>
    </w:p>
    <w:p w:rsidR="00700D25" w:rsidRPr="00700D25" w:rsidRDefault="00700D25" w:rsidP="00700D25">
      <w:pPr>
        <w:pStyle w:val="CISNormal"/>
        <w:rPr>
          <w:b/>
        </w:rPr>
      </w:pPr>
      <w:r w:rsidRPr="00700D25">
        <w:rPr>
          <w:b/>
        </w:rPr>
        <w:t>Audit:</w:t>
      </w:r>
    </w:p>
    <w:p w:rsidR="007A5424" w:rsidRDefault="00700D25" w:rsidP="00E61D22">
      <w:pPr>
        <w:pStyle w:val="CISC0de"/>
        <w:pBdr>
          <w:bottom w:val="single" w:sz="4" w:space="0" w:color="auto"/>
        </w:pBdr>
      </w:pPr>
      <w:r>
        <w:t xml:space="preserve"># </w:t>
      </w:r>
      <w:r w:rsidR="00E61D22">
        <w:t>gconftool-2 –get /apps/gdm/simple-greeter/banner_message_text</w:t>
      </w:r>
    </w:p>
    <w:p w:rsidR="00700D25" w:rsidRDefault="00700D25" w:rsidP="00700D25">
      <w:pPr>
        <w:pStyle w:val="CISNormal"/>
      </w:pPr>
    </w:p>
    <w:p w:rsidR="004F0901" w:rsidRDefault="004F0901" w:rsidP="00700D25">
      <w:pPr>
        <w:pStyle w:val="CISNormal"/>
      </w:pPr>
    </w:p>
    <w:p w:rsidR="00025C3A" w:rsidRDefault="001628FE" w:rsidP="00131241">
      <w:pPr>
        <w:pStyle w:val="Heading1"/>
        <w:numPr>
          <w:ilvl w:val="0"/>
          <w:numId w:val="6"/>
        </w:numPr>
      </w:pPr>
      <w:bookmarkStart w:id="4603" w:name="_System_Maintenance"/>
      <w:bookmarkStart w:id="4604" w:name="_Toc328948859"/>
      <w:bookmarkEnd w:id="4603"/>
      <w:r>
        <w:t>System Maintenance</w:t>
      </w:r>
      <w:bookmarkEnd w:id="4604"/>
    </w:p>
    <w:p w:rsidR="00622ABA" w:rsidRDefault="00BA3CB4" w:rsidP="00BA3CB4">
      <w:r>
        <w:t>No matter how securely a system has been installed and hardened, administrator and user activity over time can introduce security exposures. The section describes tasks to be performed on a regular, ongoing basis</w:t>
      </w:r>
      <w:r w:rsidR="00622ABA">
        <w:t xml:space="preserve"> - </w:t>
      </w:r>
      <w:r>
        <w:t>p</w:t>
      </w:r>
      <w:r w:rsidR="00622ABA">
        <w:t>e</w:t>
      </w:r>
      <w:r>
        <w:t xml:space="preserve">rhaps in an automated fashion via the </w:t>
      </w:r>
      <w:r>
        <w:rPr>
          <w:rFonts w:ascii="Courier New" w:hAnsi="Courier New" w:cs="Courier New"/>
        </w:rPr>
        <w:t>cron</w:t>
      </w:r>
      <w:r w:rsidRPr="00BC1AB1">
        <w:rPr>
          <w:bCs/>
          <w:kern w:val="32"/>
          <w:szCs w:val="32"/>
        </w:rPr>
        <w:t xml:space="preserve"> </w:t>
      </w:r>
      <w:r>
        <w:rPr>
          <w:rFonts w:cs="Courier New"/>
        </w:rPr>
        <w:t>utility</w:t>
      </w:r>
      <w:r>
        <w:t xml:space="preserve">.  </w:t>
      </w:r>
    </w:p>
    <w:p w:rsidR="006619ED" w:rsidRDefault="006619ED" w:rsidP="00BA3CB4"/>
    <w:p w:rsidR="00BA3CB4" w:rsidRPr="00622ABA" w:rsidRDefault="00BA3CB4" w:rsidP="00BA3CB4">
      <w:pPr>
        <w:rPr>
          <w:sz w:val="20"/>
          <w:szCs w:val="20"/>
        </w:rPr>
      </w:pPr>
      <w:r>
        <w:t>Note</w:t>
      </w:r>
      <w:r w:rsidR="00622ABA">
        <w:t>:</w:t>
      </w:r>
      <w:r>
        <w:t xml:space="preserve"> unlike other sections, the items in this section specify an Audit action followed by a Remediation action since it is necessary to determine what the current setting is before determining remediation measures, which will vary depending on the site’s policy</w:t>
      </w:r>
      <w:r>
        <w:rPr>
          <w:sz w:val="20"/>
          <w:szCs w:val="20"/>
        </w:rPr>
        <w:t>.</w:t>
      </w:r>
    </w:p>
    <w:p w:rsidR="00BA3CB4" w:rsidRDefault="00315CE5" w:rsidP="00131241">
      <w:pPr>
        <w:pStyle w:val="Heading2"/>
        <w:numPr>
          <w:ilvl w:val="1"/>
          <w:numId w:val="6"/>
        </w:numPr>
      </w:pPr>
      <w:hyperlink r:id="rId48" w:anchor="_Toc263259580" w:history="1">
        <w:bookmarkStart w:id="4605" w:name="_Toc328948860"/>
        <w:r w:rsidR="00BA3CB4" w:rsidRPr="00BA3CB4">
          <w:t>Verify System File Permissions</w:t>
        </w:r>
        <w:bookmarkEnd w:id="4605"/>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9168D9">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E126A4">
            <w:pPr>
              <w:snapToGrid w:val="0"/>
              <w:spacing w:line="276" w:lineRule="auto"/>
            </w:pPr>
            <w:r>
              <w:t>No</w:t>
            </w:r>
          </w:p>
        </w:tc>
      </w:tr>
      <w:tr w:rsidR="00BA3CB4" w:rsidDel="00350415" w:rsidTr="00BA3CB4">
        <w:trPr>
          <w:trHeight w:val="256"/>
          <w:del w:id="4606"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607" w:author="blake" w:date="2012-04-05T12:55:00Z"/>
              </w:rPr>
            </w:pPr>
            <w:del w:id="4608"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609" w:author="blake" w:date="2012-04-05T12:55:00Z"/>
              </w:rPr>
            </w:pPr>
            <w:del w:id="4610" w:author="blake" w:date="2012-04-05T12:55:00Z">
              <w:r w:rsidDel="00350415">
                <w:delText>N/A</w:delText>
              </w:r>
            </w:del>
          </w:p>
        </w:tc>
      </w:tr>
    </w:tbl>
    <w:p w:rsidR="00BA3CB4" w:rsidRDefault="00BA3CB4" w:rsidP="00BA3CB4">
      <w:pPr>
        <w:pStyle w:val="CISRuleComponent"/>
      </w:pPr>
      <w:r>
        <w:t xml:space="preserve">Description: </w:t>
      </w:r>
    </w:p>
    <w:p w:rsidR="00BA3CB4" w:rsidRDefault="00BA3CB4" w:rsidP="00BA3CB4">
      <w:pPr>
        <w:pStyle w:val="CISNormal"/>
      </w:pPr>
      <w:r>
        <w:t xml:space="preserve">The RPM package manager has a number of useful options. One of these, the </w:t>
      </w:r>
      <w:r w:rsidRPr="004E0479">
        <w:rPr>
          <w:rFonts w:ascii="Courier New" w:hAnsi="Courier New" w:cs="Courier New"/>
        </w:rPr>
        <w:t>-V</w:t>
      </w:r>
      <w:r>
        <w:t xml:space="preserve"> (or </w:t>
      </w:r>
      <w:r w:rsidR="001731CF">
        <w:rPr>
          <w:rFonts w:ascii="Courier New" w:hAnsi="Courier New" w:cs="Courier New"/>
        </w:rPr>
        <w:t>-</w:t>
      </w:r>
      <w:r w:rsidRPr="004E0479">
        <w:rPr>
          <w:rFonts w:ascii="Courier New" w:hAnsi="Courier New" w:cs="Courier New"/>
        </w:rPr>
        <w:t>verify</w:t>
      </w:r>
      <w:r>
        <w:t xml:space="preserve">) option, can be used to verify that system packages are correctly installed. The </w:t>
      </w:r>
      <w:r w:rsidR="001731CF">
        <w:t>-</w:t>
      </w:r>
      <w:r>
        <w:t>V option can be used to verify a particular package or to verify all system packages (</w:t>
      </w:r>
      <w:r w:rsidRPr="004E0479">
        <w:rPr>
          <w:rFonts w:ascii="Courier New" w:hAnsi="Courier New" w:cs="Courier New"/>
        </w:rPr>
        <w:t>-Va</w:t>
      </w:r>
      <w:r>
        <w:t>). If no output is returned, the package is installed correctly. The following table describes the meaning of output from the verify option:</w:t>
      </w:r>
    </w:p>
    <w:p w:rsidR="00BA3CB4" w:rsidRPr="003B5910" w:rsidRDefault="00BA3CB4" w:rsidP="00BA3CB4">
      <w:pPr>
        <w:pStyle w:val="CISNormal"/>
        <w:rPr>
          <w:b/>
        </w:rPr>
      </w:pPr>
    </w:p>
    <w:tbl>
      <w:tblPr>
        <w:tblW w:w="5000" w:type="pct"/>
        <w:tblBorders>
          <w:top w:val="single" w:sz="6" w:space="0" w:color="3C6EB4"/>
          <w:left w:val="single" w:sz="6" w:space="0" w:color="3C6EB4"/>
          <w:bottom w:val="single" w:sz="6" w:space="0" w:color="3C6EB4"/>
          <w:right w:val="single" w:sz="6" w:space="0" w:color="3C6EB4"/>
        </w:tblBorders>
        <w:tblLook w:val="04A0" w:firstRow="1" w:lastRow="0" w:firstColumn="1" w:lastColumn="0" w:noHBand="0" w:noVBand="1"/>
      </w:tblPr>
      <w:tblGrid>
        <w:gridCol w:w="1043"/>
        <w:gridCol w:w="8557"/>
      </w:tblGrid>
      <w:tr w:rsidR="00BA3CB4" w:rsidRPr="003B5910" w:rsidTr="00BA3CB4">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Code </w:t>
            </w:r>
          </w:p>
        </w:tc>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Meaning </w:t>
            </w:r>
          </w:p>
        </w:tc>
      </w:tr>
      <w:tr w:rsidR="00BA3CB4" w:rsidRPr="003B5910" w:rsidTr="00BA3CB4">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S </w:t>
            </w:r>
          </w:p>
        </w:tc>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File size differs. </w:t>
            </w:r>
          </w:p>
        </w:tc>
      </w:tr>
      <w:tr w:rsidR="00BA3CB4" w:rsidRPr="003B5910" w:rsidTr="00BA3CB4">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M </w:t>
            </w:r>
          </w:p>
        </w:tc>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File mode differs (includes permissions and file type). </w:t>
            </w:r>
          </w:p>
        </w:tc>
      </w:tr>
      <w:tr w:rsidR="00BA3CB4" w:rsidRPr="003B5910" w:rsidTr="00BA3CB4">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5 </w:t>
            </w:r>
          </w:p>
        </w:tc>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The MD5 checksum differs. </w:t>
            </w:r>
          </w:p>
        </w:tc>
      </w:tr>
      <w:tr w:rsidR="00BA3CB4" w:rsidRPr="003B5910" w:rsidTr="00BA3CB4">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D </w:t>
            </w:r>
          </w:p>
        </w:tc>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The major and minor version numbers differ on a device file. </w:t>
            </w:r>
          </w:p>
        </w:tc>
      </w:tr>
      <w:tr w:rsidR="00BA3CB4" w:rsidRPr="003B5910" w:rsidTr="00BA3CB4">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L </w:t>
            </w:r>
          </w:p>
        </w:tc>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A mismatch occurs in a link. </w:t>
            </w:r>
          </w:p>
        </w:tc>
      </w:tr>
      <w:tr w:rsidR="00BA3CB4" w:rsidRPr="003B5910" w:rsidTr="00BA3CB4">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U </w:t>
            </w:r>
          </w:p>
        </w:tc>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The file ownership differs. </w:t>
            </w:r>
          </w:p>
        </w:tc>
      </w:tr>
      <w:tr w:rsidR="00BA3CB4" w:rsidRPr="003B5910" w:rsidTr="00BA3CB4">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G </w:t>
            </w:r>
          </w:p>
        </w:tc>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The file group owner differs. </w:t>
            </w:r>
          </w:p>
        </w:tc>
      </w:tr>
      <w:tr w:rsidR="00BA3CB4" w:rsidRPr="003B5910" w:rsidTr="00BA3CB4">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T </w:t>
            </w:r>
          </w:p>
        </w:tc>
        <w:tc>
          <w:tcPr>
            <w:tcW w:w="0" w:type="auto"/>
            <w:tcBorders>
              <w:top w:val="single" w:sz="6" w:space="0" w:color="000000"/>
              <w:left w:val="single" w:sz="6" w:space="0" w:color="000000"/>
              <w:bottom w:val="single" w:sz="6" w:space="0" w:color="000000"/>
              <w:right w:val="single" w:sz="6" w:space="0" w:color="000000"/>
            </w:tcBorders>
            <w:tcMar>
              <w:top w:w="36" w:type="dxa"/>
              <w:left w:w="120" w:type="dxa"/>
              <w:bottom w:w="36" w:type="dxa"/>
              <w:right w:w="120" w:type="dxa"/>
            </w:tcMar>
            <w:hideMark/>
          </w:tcPr>
          <w:p w:rsidR="00BA3CB4" w:rsidRPr="003B5910" w:rsidRDefault="00BA3CB4">
            <w:pPr>
              <w:spacing w:line="310" w:lineRule="atLeast"/>
              <w:rPr>
                <w:rFonts w:ascii="Trebuchet MS" w:hAnsi="Trebuchet MS"/>
                <w:b/>
                <w:color w:val="000000"/>
                <w:sz w:val="18"/>
                <w:szCs w:val="18"/>
              </w:rPr>
            </w:pPr>
            <w:r w:rsidRPr="003B5910">
              <w:rPr>
                <w:rFonts w:ascii="Trebuchet MS" w:hAnsi="Trebuchet MS"/>
                <w:b/>
                <w:color w:val="000000"/>
                <w:sz w:val="18"/>
                <w:szCs w:val="18"/>
              </w:rPr>
              <w:t xml:space="preserve">The file time (mtime) differs. </w:t>
            </w:r>
          </w:p>
        </w:tc>
      </w:tr>
    </w:tbl>
    <w:p w:rsidR="00BA3CB4" w:rsidRDefault="00BA3CB4" w:rsidP="00BA3CB4">
      <w:pPr>
        <w:pStyle w:val="CISNormal"/>
        <w:rPr>
          <w:rFonts w:asciiTheme="minorHAnsi" w:eastAsiaTheme="minorHAnsi" w:hAnsiTheme="minorHAnsi"/>
        </w:rPr>
      </w:pPr>
    </w:p>
    <w:p w:rsidR="00BA3CB4" w:rsidRDefault="00BA3CB4" w:rsidP="00BA3CB4">
      <w:pPr>
        <w:pStyle w:val="CISNormal"/>
      </w:pPr>
      <w:r>
        <w:t xml:space="preserve">The </w:t>
      </w:r>
      <w:r w:rsidRPr="003B5910">
        <w:rPr>
          <w:rStyle w:val="CodeChar"/>
          <w:sz w:val="24"/>
          <w:szCs w:val="24"/>
        </w:rPr>
        <w:t xml:space="preserve">rpm </w:t>
      </w:r>
      <w:r w:rsidR="001731CF">
        <w:rPr>
          <w:rStyle w:val="CodeChar"/>
          <w:sz w:val="24"/>
          <w:szCs w:val="24"/>
        </w:rPr>
        <w:t>-</w:t>
      </w:r>
      <w:r w:rsidRPr="003B5910">
        <w:rPr>
          <w:rStyle w:val="CodeChar"/>
          <w:sz w:val="24"/>
          <w:szCs w:val="24"/>
        </w:rPr>
        <w:t>qf</w:t>
      </w:r>
      <w:r>
        <w:t xml:space="preserve"> command can be used to determine which package a particular file belongs to. For example the following command determines which package the </w:t>
      </w:r>
      <w:r w:rsidRPr="003B5910">
        <w:rPr>
          <w:rStyle w:val="CodeChar"/>
          <w:sz w:val="24"/>
          <w:szCs w:val="24"/>
        </w:rPr>
        <w:t>/etc/passwd</w:t>
      </w:r>
      <w:r>
        <w:t xml:space="preserve"> file belongs to:</w:t>
      </w:r>
    </w:p>
    <w:p w:rsidR="00BA3CB4" w:rsidRDefault="00BA3CB4" w:rsidP="00BA3CB4">
      <w:pPr>
        <w:pStyle w:val="CISNormal"/>
      </w:pPr>
    </w:p>
    <w:p w:rsidR="00BA3CB4" w:rsidRDefault="00BA3CB4" w:rsidP="00FB132F">
      <w:pPr>
        <w:pStyle w:val="CISC0de"/>
        <w:pBdr>
          <w:bottom w:val="single" w:sz="4" w:space="0" w:color="auto"/>
        </w:pBdr>
      </w:pPr>
      <w:r>
        <w:lastRenderedPageBreak/>
        <w:t xml:space="preserve"># </w:t>
      </w:r>
      <w:r w:rsidRPr="00FB132F">
        <w:t xml:space="preserve">rpm </w:t>
      </w:r>
      <w:r w:rsidR="001731CF">
        <w:t>-</w:t>
      </w:r>
      <w:r w:rsidRPr="00FB132F">
        <w:t>qf /etc/passwd</w:t>
      </w:r>
    </w:p>
    <w:p w:rsidR="00BA3CB4" w:rsidRDefault="00BA3CB4" w:rsidP="00FB132F">
      <w:pPr>
        <w:pStyle w:val="CISC0de"/>
        <w:pBdr>
          <w:bottom w:val="single" w:sz="4" w:space="0" w:color="auto"/>
        </w:pBdr>
      </w:pPr>
      <w:r>
        <w:t>setup-2.5.58-7.el5</w:t>
      </w:r>
    </w:p>
    <w:p w:rsidR="00BA3CB4" w:rsidRDefault="00BA3CB4" w:rsidP="00BA3CB4">
      <w:pPr>
        <w:pStyle w:val="CISNormal"/>
      </w:pPr>
    </w:p>
    <w:p w:rsidR="00BA3CB4" w:rsidRDefault="00BA3CB4" w:rsidP="00BA3CB4">
      <w:pPr>
        <w:pStyle w:val="CISNormal"/>
      </w:pPr>
      <w:r>
        <w:t xml:space="preserve">To verify the settings for the package that controls the </w:t>
      </w:r>
      <w:r w:rsidRPr="003B5910">
        <w:rPr>
          <w:rStyle w:val="CodeChar"/>
          <w:sz w:val="24"/>
          <w:szCs w:val="24"/>
        </w:rPr>
        <w:t>/etc/passwd</w:t>
      </w:r>
      <w:r>
        <w:t xml:space="preserve"> file, run the following:</w:t>
      </w:r>
    </w:p>
    <w:p w:rsidR="00BA3CB4" w:rsidRDefault="00BA3CB4" w:rsidP="00BA3CB4">
      <w:pPr>
        <w:pStyle w:val="CISNormal"/>
      </w:pPr>
    </w:p>
    <w:p w:rsidR="00BA3CB4" w:rsidRDefault="00BA3CB4" w:rsidP="00FB132F">
      <w:pPr>
        <w:pStyle w:val="CISC0de"/>
        <w:pBdr>
          <w:bottom w:val="single" w:sz="4" w:space="0" w:color="auto"/>
        </w:pBdr>
      </w:pPr>
      <w:r>
        <w:t xml:space="preserve"># </w:t>
      </w:r>
      <w:r w:rsidRPr="00FB132F">
        <w:t xml:space="preserve">rpm </w:t>
      </w:r>
      <w:r w:rsidR="001731CF">
        <w:t>-</w:t>
      </w:r>
      <w:r w:rsidRPr="00FB132F">
        <w:t>V setup-2.5.58-7.el5</w:t>
      </w:r>
    </w:p>
    <w:p w:rsidR="00BA3CB4" w:rsidRDefault="00BA3CB4" w:rsidP="00FB132F">
      <w:pPr>
        <w:pStyle w:val="CISC0de"/>
        <w:pBdr>
          <w:bottom w:val="single" w:sz="4" w:space="0" w:color="auto"/>
        </w:pBdr>
      </w:pPr>
      <w:r>
        <w:t>.M......  c /etc/passwd</w:t>
      </w:r>
    </w:p>
    <w:p w:rsidR="00BA3CB4" w:rsidRDefault="00BA3CB4" w:rsidP="00FB132F">
      <w:pPr>
        <w:pStyle w:val="CISC0de"/>
        <w:pBdr>
          <w:bottom w:val="single" w:sz="4" w:space="0" w:color="auto"/>
        </w:pBdr>
      </w:pPr>
      <w:r>
        <w:t>S.5....T c /etc/printcap</w:t>
      </w:r>
    </w:p>
    <w:p w:rsidR="00BA3CB4" w:rsidRDefault="00BA3CB4" w:rsidP="00BA3CB4">
      <w:pPr>
        <w:pStyle w:val="CISNormal"/>
      </w:pPr>
    </w:p>
    <w:p w:rsidR="00BA3CB4" w:rsidRDefault="00BA3CB4" w:rsidP="00BA3CB4">
      <w:pPr>
        <w:pStyle w:val="CISNormal"/>
      </w:pPr>
      <w:r>
        <w:t xml:space="preserve">Note that you can feed the output of the </w:t>
      </w:r>
      <w:r w:rsidRPr="003B5910">
        <w:rPr>
          <w:rStyle w:val="CodeChar"/>
          <w:sz w:val="24"/>
          <w:szCs w:val="24"/>
        </w:rPr>
        <w:t xml:space="preserve">rpm </w:t>
      </w:r>
      <w:r w:rsidR="001731CF">
        <w:rPr>
          <w:rStyle w:val="CodeChar"/>
          <w:sz w:val="24"/>
          <w:szCs w:val="24"/>
        </w:rPr>
        <w:t>-</w:t>
      </w:r>
      <w:r w:rsidRPr="003B5910">
        <w:rPr>
          <w:rStyle w:val="CodeChar"/>
          <w:sz w:val="24"/>
          <w:szCs w:val="24"/>
        </w:rPr>
        <w:t>qf</w:t>
      </w:r>
      <w:r>
        <w:t xml:space="preserve"> command to the </w:t>
      </w:r>
      <w:r w:rsidRPr="003B5910">
        <w:rPr>
          <w:rStyle w:val="CodeChar"/>
          <w:sz w:val="24"/>
          <w:szCs w:val="24"/>
        </w:rPr>
        <w:t xml:space="preserve">rpm </w:t>
      </w:r>
      <w:r w:rsidR="001731CF">
        <w:rPr>
          <w:rStyle w:val="CodeChar"/>
          <w:sz w:val="24"/>
          <w:szCs w:val="24"/>
        </w:rPr>
        <w:t>-</w:t>
      </w:r>
      <w:r w:rsidRPr="003B5910">
        <w:rPr>
          <w:rStyle w:val="CodeChar"/>
          <w:sz w:val="24"/>
          <w:szCs w:val="24"/>
        </w:rPr>
        <w:t>V</w:t>
      </w:r>
      <w:r>
        <w:t xml:space="preserve"> command:</w:t>
      </w:r>
    </w:p>
    <w:p w:rsidR="00BA3CB4" w:rsidRDefault="00BA3CB4" w:rsidP="00FB132F">
      <w:pPr>
        <w:pStyle w:val="CISC0de"/>
        <w:pBdr>
          <w:bottom w:val="single" w:sz="4" w:space="0" w:color="auto"/>
        </w:pBdr>
      </w:pPr>
      <w:r>
        <w:t xml:space="preserve"># </w:t>
      </w:r>
      <w:r w:rsidRPr="00FB132F">
        <w:t xml:space="preserve">rpm </w:t>
      </w:r>
      <w:r w:rsidR="001731CF">
        <w:t>-</w:t>
      </w:r>
      <w:r w:rsidRPr="00FB132F">
        <w:t xml:space="preserve">V `rpm </w:t>
      </w:r>
      <w:r w:rsidR="001731CF">
        <w:t>-</w:t>
      </w:r>
      <w:r w:rsidRPr="00FB132F">
        <w:t>qf /etc/passwd`</w:t>
      </w:r>
    </w:p>
    <w:p w:rsidR="00BA3CB4" w:rsidRDefault="00BA3CB4" w:rsidP="00FB132F">
      <w:pPr>
        <w:pStyle w:val="CISC0de"/>
        <w:pBdr>
          <w:bottom w:val="single" w:sz="4" w:space="0" w:color="auto"/>
        </w:pBdr>
      </w:pPr>
      <w:r>
        <w:t>.M...... c /etc/passwd</w:t>
      </w:r>
    </w:p>
    <w:p w:rsidR="00BA3CB4" w:rsidRPr="003B5910" w:rsidRDefault="00BA3CB4" w:rsidP="00FB132F">
      <w:pPr>
        <w:pStyle w:val="CISC0de"/>
        <w:pBdr>
          <w:bottom w:val="single" w:sz="4" w:space="0" w:color="auto"/>
        </w:pBdr>
      </w:pPr>
      <w:r>
        <w:t>S.5....T c /etc/printcap</w:t>
      </w:r>
    </w:p>
    <w:p w:rsidR="00BA3CB4" w:rsidRDefault="00BA3CB4" w:rsidP="00BA3CB4">
      <w:pPr>
        <w:pStyle w:val="CISNormal"/>
        <w:rPr>
          <w:b/>
        </w:rPr>
      </w:pPr>
    </w:p>
    <w:p w:rsidR="00BA3CB4" w:rsidRDefault="00BA3CB4" w:rsidP="00BA3CB4">
      <w:pPr>
        <w:pStyle w:val="CISNormal"/>
        <w:rPr>
          <w:b/>
        </w:rPr>
      </w:pPr>
      <w:r>
        <w:rPr>
          <w:b/>
        </w:rPr>
        <w:t>Rationale:</w:t>
      </w:r>
    </w:p>
    <w:p w:rsidR="00BA3CB4" w:rsidRDefault="00BA3CB4" w:rsidP="00BA3CB4">
      <w:pPr>
        <w:pStyle w:val="CISNormal"/>
        <w:rPr>
          <w:b/>
        </w:rPr>
      </w:pPr>
      <w:r>
        <w:t xml:space="preserve">It is important to </w:t>
      </w:r>
      <w:r w:rsidR="00E126A4">
        <w:t>confirm that package</w:t>
      </w:r>
      <w:r w:rsidR="00195B10">
        <w:t xml:space="preserve">d </w:t>
      </w:r>
      <w:r>
        <w:t>system files and directories are maintained with the permissions they were intended to have from the OS vendor.</w:t>
      </w:r>
      <w:r>
        <w:rPr>
          <w:b/>
        </w:rPr>
        <w:t xml:space="preserve"> </w:t>
      </w:r>
    </w:p>
    <w:p w:rsidR="004E0479" w:rsidRDefault="004E0479" w:rsidP="00BA3CB4">
      <w:pPr>
        <w:pStyle w:val="CISNormal"/>
        <w:rPr>
          <w:b/>
        </w:rPr>
      </w:pPr>
    </w:p>
    <w:p w:rsidR="00BA3CB4" w:rsidRDefault="00BA3CB4" w:rsidP="00BA3CB4">
      <w:pPr>
        <w:pStyle w:val="CISNormal"/>
        <w:rPr>
          <w:b/>
        </w:rPr>
      </w:pPr>
      <w:r>
        <w:rPr>
          <w:b/>
        </w:rPr>
        <w:t>Note:</w:t>
      </w:r>
    </w:p>
    <w:p w:rsidR="00BA3CB4" w:rsidRDefault="00BA3CB4" w:rsidP="00BA3CB4">
      <w:r>
        <w:t>Since packages and important files may change with new updates and releases,</w:t>
      </w:r>
      <w:r w:rsidR="00E126A4">
        <w:t xml:space="preserve"> it is </w:t>
      </w:r>
      <w:r>
        <w:t>recommend</w:t>
      </w:r>
      <w:r w:rsidR="00E126A4">
        <w:t xml:space="preserve">ed </w:t>
      </w:r>
      <w:r>
        <w:t xml:space="preserve">to </w:t>
      </w:r>
      <w:r w:rsidR="00E126A4">
        <w:t xml:space="preserve">verify </w:t>
      </w:r>
      <w:r>
        <w:t xml:space="preserve">everything, not just a finite list of files. This can be a time consuming task and is therefore not a scorable benchmark item, but is provided for those interested in additional security measures. </w:t>
      </w:r>
    </w:p>
    <w:p w:rsidR="00BA3CB4" w:rsidRDefault="00BA3CB4" w:rsidP="00BA3CB4">
      <w:pPr>
        <w:pStyle w:val="CISNormal"/>
      </w:pPr>
    </w:p>
    <w:p w:rsidR="00BA3CB4" w:rsidRDefault="00BA3CB4" w:rsidP="00BA3CB4">
      <w:pPr>
        <w:pStyle w:val="CISNormal"/>
        <w:rPr>
          <w:b/>
        </w:rPr>
      </w:pPr>
      <w:r>
        <w:rPr>
          <w:b/>
        </w:rPr>
        <w:t>Audit:</w:t>
      </w:r>
    </w:p>
    <w:p w:rsidR="00BA3CB4" w:rsidRDefault="00BA3CB4" w:rsidP="00BA3CB4">
      <w:pPr>
        <w:pStyle w:val="CISNormal"/>
      </w:pPr>
      <w:r>
        <w:t xml:space="preserve">Run the following command to review all installed packages. Note that this may be very time consuming and may be best scheduled via the </w:t>
      </w:r>
      <w:r w:rsidRPr="003B5910">
        <w:rPr>
          <w:rStyle w:val="CodeChar"/>
          <w:sz w:val="24"/>
          <w:szCs w:val="24"/>
        </w:rPr>
        <w:t>cron</w:t>
      </w:r>
      <w:r w:rsidRPr="00BC1AB1">
        <w:t xml:space="preserve"> </w:t>
      </w:r>
      <w:r>
        <w:t xml:space="preserve">utility. It is recommended that the output of this command be redirected to a file that can be reviewed later. </w:t>
      </w:r>
    </w:p>
    <w:p w:rsidR="00BA3CB4" w:rsidRDefault="00BA3CB4" w:rsidP="00FB132F">
      <w:pPr>
        <w:pStyle w:val="CISC0de"/>
        <w:pBdr>
          <w:bottom w:val="single" w:sz="4" w:space="0" w:color="auto"/>
        </w:pBdr>
      </w:pPr>
      <w:r>
        <w:t xml:space="preserve"># </w:t>
      </w:r>
      <w:r w:rsidRPr="00FB132F">
        <w:t xml:space="preserve">rpm </w:t>
      </w:r>
      <w:r w:rsidR="001731CF">
        <w:t>-</w:t>
      </w:r>
      <w:r w:rsidRPr="00FB132F">
        <w:t xml:space="preserve">Va </w:t>
      </w:r>
      <w:r w:rsidR="00664462">
        <w:t>--nomtime --nosize --nomd5 --nolinkt</w:t>
      </w:r>
      <w:r w:rsidR="00514E62">
        <w:t>o</w:t>
      </w:r>
      <w:r w:rsidR="00664462">
        <w:t xml:space="preserve"> </w:t>
      </w:r>
      <w:r w:rsidRPr="00FB132F">
        <w:t xml:space="preserve">&gt; </w:t>
      </w:r>
      <w:r w:rsidR="00BC1AB1" w:rsidRPr="00BC1AB1">
        <w:rPr>
          <w:i/>
        </w:rPr>
        <w:t>&lt;filename&gt;</w:t>
      </w:r>
    </w:p>
    <w:p w:rsidR="00BA3CB4" w:rsidRDefault="00BA3CB4" w:rsidP="00BA3CB4">
      <w:pPr>
        <w:pStyle w:val="CISNormal"/>
        <w:rPr>
          <w:b/>
        </w:rPr>
      </w:pPr>
    </w:p>
    <w:p w:rsidR="00BA3CB4" w:rsidRDefault="00BA3CB4" w:rsidP="00BA3CB4">
      <w:pPr>
        <w:pStyle w:val="CISNormal"/>
        <w:rPr>
          <w:b/>
        </w:rPr>
      </w:pPr>
      <w:r>
        <w:rPr>
          <w:b/>
        </w:rPr>
        <w:t>Remediation:</w:t>
      </w:r>
    </w:p>
    <w:p w:rsidR="00BA3CB4" w:rsidRDefault="00BA3CB4" w:rsidP="00BA3CB4">
      <w:pPr>
        <w:pStyle w:val="CISNormal"/>
      </w:pPr>
      <w:r>
        <w:t>Correct any discrepancies found and rerun the command until output is clean or risk is mitigated or accepted.</w:t>
      </w:r>
    </w:p>
    <w:p w:rsidR="00BA3CB4" w:rsidRDefault="00BA3CB4" w:rsidP="00BA3CB4">
      <w:pPr>
        <w:pStyle w:val="CISNormal"/>
      </w:pPr>
    </w:p>
    <w:p w:rsidR="00BA3CB4" w:rsidRDefault="00BA3CB4" w:rsidP="00BA3CB4">
      <w:pPr>
        <w:pStyle w:val="CISNormal"/>
        <w:rPr>
          <w:b/>
        </w:rPr>
      </w:pPr>
      <w:r>
        <w:rPr>
          <w:b/>
        </w:rPr>
        <w:t>References:</w:t>
      </w:r>
    </w:p>
    <w:p w:rsidR="00BA3CB4" w:rsidRDefault="00315CE5" w:rsidP="00BA3CB4">
      <w:pPr>
        <w:pStyle w:val="CISNormal"/>
      </w:pPr>
      <w:hyperlink r:id="rId49" w:history="1">
        <w:r w:rsidR="00BA3CB4">
          <w:rPr>
            <w:rStyle w:val="Hyperlink"/>
          </w:rPr>
          <w:t>http://docs.fedoraproject.org/en-US/Fedora_Draft_Documentation/0.1/html/RPM_Guide/index.html</w:t>
        </w:r>
      </w:hyperlink>
    </w:p>
    <w:p w:rsidR="00BA3CB4" w:rsidRDefault="006E759B" w:rsidP="006E606D">
      <w:pPr>
        <w:pStyle w:val="Heading3"/>
        <w:tabs>
          <w:tab w:val="center" w:pos="990"/>
        </w:tabs>
        <w:ind w:left="360"/>
      </w:pPr>
      <w:bookmarkStart w:id="4611" w:name="_Toc328948861"/>
      <w:r>
        <w:t>Verify P</w:t>
      </w:r>
      <w:r w:rsidR="00BA3CB4">
        <w:t xml:space="preserve">ermissions on </w:t>
      </w:r>
      <w:r w:rsidR="00BA3CB4" w:rsidRPr="003B5910">
        <w:rPr>
          <w:rStyle w:val="CodeChar"/>
          <w:sz w:val="28"/>
          <w:szCs w:val="28"/>
        </w:rPr>
        <w:t>/etc/passwd</w:t>
      </w:r>
      <w:bookmarkEnd w:id="4611"/>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612"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613" w:author="blake" w:date="2012-04-05T12:55:00Z"/>
              </w:rPr>
            </w:pPr>
            <w:del w:id="4614"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615" w:author="blake" w:date="2012-04-05T12:55:00Z"/>
              </w:rPr>
            </w:pPr>
            <w:del w:id="4616" w:author="blake" w:date="2012-04-05T12:55:00Z">
              <w:r w:rsidDel="00350415">
                <w:delText>CCE-3566-7</w:delText>
              </w:r>
            </w:del>
          </w:p>
        </w:tc>
      </w:tr>
    </w:tbl>
    <w:p w:rsidR="00BA3CB4" w:rsidRDefault="00BA3CB4" w:rsidP="00BA3CB4">
      <w:pPr>
        <w:pStyle w:val="CISRuleComponent"/>
      </w:pPr>
      <w:r>
        <w:lastRenderedPageBreak/>
        <w:t xml:space="preserve">Description: </w:t>
      </w:r>
    </w:p>
    <w:p w:rsidR="00BA3CB4" w:rsidRDefault="00BA3CB4" w:rsidP="00BA3CB4">
      <w:pPr>
        <w:pStyle w:val="CISNormal"/>
      </w:pPr>
      <w:r>
        <w:t xml:space="preserve">The </w:t>
      </w:r>
      <w:r w:rsidRPr="003B5910">
        <w:rPr>
          <w:rStyle w:val="CodeChar"/>
          <w:sz w:val="24"/>
          <w:szCs w:val="24"/>
        </w:rPr>
        <w:t>/etc/passwd</w:t>
      </w:r>
      <w:r>
        <w:t xml:space="preserve"> file contains user account information that is used by many system utilities and therefore must be readable for these utilities to operate.</w:t>
      </w:r>
    </w:p>
    <w:p w:rsidR="00BA3CB4" w:rsidRDefault="00BA3CB4" w:rsidP="00BA3CB4">
      <w:pPr>
        <w:pStyle w:val="CISNormal"/>
      </w:pPr>
    </w:p>
    <w:p w:rsidR="00BA3CB4" w:rsidRDefault="00BA3CB4" w:rsidP="00BA3CB4">
      <w:pPr>
        <w:pStyle w:val="CISNormal"/>
        <w:rPr>
          <w:b/>
        </w:rPr>
      </w:pPr>
      <w:r>
        <w:rPr>
          <w:b/>
        </w:rPr>
        <w:t>Rationale:</w:t>
      </w:r>
    </w:p>
    <w:p w:rsidR="00BA3CB4" w:rsidRDefault="00BA3CB4" w:rsidP="00BA3CB4">
      <w:pPr>
        <w:pStyle w:val="CISNormal"/>
      </w:pPr>
      <w:r>
        <w:t xml:space="preserve">It is critical to ensure that the </w:t>
      </w:r>
      <w:r w:rsidRPr="003B5910">
        <w:rPr>
          <w:rStyle w:val="CodeChar"/>
          <w:sz w:val="24"/>
          <w:szCs w:val="24"/>
        </w:rPr>
        <w:t>/etc/passwd</w:t>
      </w:r>
      <w:r>
        <w:t xml:space="preserve"> file is protected from unauthorized write access. Although it is protected by default, the file permissions could be changed either inadvertently or through malicious actions. </w:t>
      </w:r>
    </w:p>
    <w:p w:rsidR="00BA3CB4" w:rsidRDefault="00BA3CB4" w:rsidP="00BA3CB4">
      <w:pPr>
        <w:pStyle w:val="CISNormal"/>
      </w:pPr>
    </w:p>
    <w:p w:rsidR="00BA3CB4" w:rsidRDefault="00BA3CB4" w:rsidP="00BA3CB4">
      <w:pPr>
        <w:pStyle w:val="CISNormal"/>
        <w:rPr>
          <w:b/>
        </w:rPr>
      </w:pPr>
      <w:r>
        <w:rPr>
          <w:b/>
        </w:rPr>
        <w:t>Audit:</w:t>
      </w:r>
    </w:p>
    <w:p w:rsidR="00BA3CB4" w:rsidRDefault="00BA3CB4" w:rsidP="00BA3CB4">
      <w:pPr>
        <w:pStyle w:val="CISNormal"/>
      </w:pPr>
      <w:r>
        <w:t xml:space="preserve">Run the following command to determine the permissions on the </w:t>
      </w:r>
      <w:r w:rsidRPr="003B5910">
        <w:rPr>
          <w:rStyle w:val="CodeChar"/>
          <w:sz w:val="24"/>
          <w:szCs w:val="24"/>
        </w:rPr>
        <w:t>/etc/passwd</w:t>
      </w:r>
      <w:r>
        <w:t xml:space="preserve"> file. </w:t>
      </w:r>
    </w:p>
    <w:p w:rsidR="00BA3CB4" w:rsidRPr="00FB132F" w:rsidRDefault="00BA3CB4" w:rsidP="00FB132F">
      <w:pPr>
        <w:pStyle w:val="CISC0de"/>
        <w:pBdr>
          <w:bottom w:val="single" w:sz="4" w:space="0" w:color="auto"/>
        </w:pBdr>
      </w:pPr>
      <w:r>
        <w:t># /bin/</w:t>
      </w:r>
      <w:r w:rsidRPr="00FB132F">
        <w:t xml:space="preserve">ls </w:t>
      </w:r>
      <w:r w:rsidR="001731CF">
        <w:t>-</w:t>
      </w:r>
      <w:r w:rsidRPr="00FB132F">
        <w:t>l /etc/passwd</w:t>
      </w:r>
    </w:p>
    <w:p w:rsidR="00BA3CB4" w:rsidRDefault="00BA3CB4" w:rsidP="00FB132F">
      <w:pPr>
        <w:pStyle w:val="CISC0de"/>
        <w:pBdr>
          <w:bottom w:val="single" w:sz="4" w:space="0" w:color="auto"/>
        </w:pBdr>
      </w:pPr>
      <w:r>
        <w:t>-rw-r--r-- 1 root root 2055 Jan 30 16:30 /etc/passwd</w:t>
      </w:r>
    </w:p>
    <w:p w:rsidR="00BA3CB4" w:rsidRDefault="00BA3CB4" w:rsidP="00BA3CB4">
      <w:pPr>
        <w:pStyle w:val="CISNormal"/>
      </w:pPr>
    </w:p>
    <w:p w:rsidR="00BA3CB4" w:rsidRDefault="00BA3CB4" w:rsidP="00BA3CB4">
      <w:pPr>
        <w:pStyle w:val="CISNormal"/>
        <w:rPr>
          <w:b/>
        </w:rPr>
      </w:pPr>
      <w:r>
        <w:rPr>
          <w:b/>
        </w:rPr>
        <w:t>Remediation:</w:t>
      </w:r>
    </w:p>
    <w:p w:rsidR="00BA3CB4" w:rsidRDefault="00BA3CB4" w:rsidP="00BA3CB4">
      <w:pPr>
        <w:pStyle w:val="CISNormal"/>
      </w:pPr>
      <w:r>
        <w:t xml:space="preserve">If the permissions of the </w:t>
      </w:r>
      <w:r w:rsidRPr="003B5910">
        <w:rPr>
          <w:rStyle w:val="CodeChar"/>
          <w:sz w:val="24"/>
          <w:szCs w:val="24"/>
        </w:rPr>
        <w:t>/etc/passwd</w:t>
      </w:r>
      <w:r>
        <w:t xml:space="preserve"> file are incorrec</w:t>
      </w:r>
      <w:r w:rsidR="006E759B">
        <w:t xml:space="preserve">t, run the following command to </w:t>
      </w:r>
      <w:r>
        <w:t>correct them:</w:t>
      </w:r>
    </w:p>
    <w:p w:rsidR="00BA3CB4" w:rsidRDefault="00BA3CB4" w:rsidP="00FB132F">
      <w:pPr>
        <w:pStyle w:val="CISC0de"/>
        <w:pBdr>
          <w:bottom w:val="single" w:sz="4" w:space="0" w:color="auto"/>
        </w:pBdr>
      </w:pPr>
      <w:r>
        <w:t xml:space="preserve"># </w:t>
      </w:r>
      <w:r w:rsidRPr="00FB132F">
        <w:t xml:space="preserve">/bin/chmod </w:t>
      </w:r>
      <w:r w:rsidR="001D6196">
        <w:t>644</w:t>
      </w:r>
      <w:r w:rsidR="00606D88">
        <w:t xml:space="preserve"> </w:t>
      </w:r>
      <w:r w:rsidRPr="00FB132F">
        <w:t>/etc/passwd</w:t>
      </w:r>
    </w:p>
    <w:p w:rsidR="00BA3CB4" w:rsidRDefault="00BA3CB4" w:rsidP="00BA3CB4">
      <w:pPr>
        <w:pStyle w:val="CISNormal"/>
      </w:pPr>
    </w:p>
    <w:p w:rsidR="00BA3CB4" w:rsidRDefault="00BA3CB4" w:rsidP="006E606D">
      <w:pPr>
        <w:pStyle w:val="Heading3"/>
        <w:tabs>
          <w:tab w:val="center" w:pos="990"/>
        </w:tabs>
        <w:ind w:left="360"/>
      </w:pPr>
      <w:bookmarkStart w:id="4617" w:name="_Toc328948862"/>
      <w:r>
        <w:t xml:space="preserve">Verify Permissions on </w:t>
      </w:r>
      <w:r w:rsidRPr="003B5910">
        <w:rPr>
          <w:rStyle w:val="CodeChar"/>
          <w:sz w:val="28"/>
          <w:szCs w:val="28"/>
        </w:rPr>
        <w:t>/etc/shadow</w:t>
      </w:r>
      <w:bookmarkEnd w:id="4617"/>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618"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619" w:author="blake" w:date="2012-04-05T12:55:00Z"/>
              </w:rPr>
            </w:pPr>
            <w:del w:id="4620"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621" w:author="blake" w:date="2012-04-05T12:55:00Z"/>
              </w:rPr>
            </w:pPr>
            <w:del w:id="4622" w:author="blake" w:date="2012-04-05T12:55:00Z">
              <w:r w:rsidDel="00350415">
                <w:delText>CCE-4130-1</w:delText>
              </w:r>
            </w:del>
          </w:p>
        </w:tc>
      </w:tr>
    </w:tbl>
    <w:p w:rsidR="00BA3CB4" w:rsidRDefault="00BA3CB4" w:rsidP="00BA3CB4">
      <w:pPr>
        <w:pStyle w:val="CISRuleComponent"/>
      </w:pPr>
      <w:r>
        <w:t xml:space="preserve">Description: </w:t>
      </w:r>
    </w:p>
    <w:p w:rsidR="00BA3CB4" w:rsidRDefault="00BA3CB4" w:rsidP="00BA3CB4">
      <w:pPr>
        <w:pStyle w:val="CISNormal"/>
      </w:pPr>
      <w:r>
        <w:t xml:space="preserve">The </w:t>
      </w:r>
      <w:r w:rsidRPr="003B5910">
        <w:rPr>
          <w:rStyle w:val="CodeChar"/>
          <w:sz w:val="24"/>
          <w:szCs w:val="24"/>
        </w:rPr>
        <w:t>/etc/shadow</w:t>
      </w:r>
      <w:r>
        <w:t xml:space="preserve"> file is used to store the information about user accounts that is critical to the security of those accounts, such as the hashed password and other security information. </w:t>
      </w:r>
    </w:p>
    <w:p w:rsidR="00BA3CB4" w:rsidRDefault="00BA3CB4" w:rsidP="00BA3CB4">
      <w:pPr>
        <w:pStyle w:val="CISNormal"/>
      </w:pPr>
    </w:p>
    <w:p w:rsidR="00BA3CB4" w:rsidRDefault="00BA3CB4" w:rsidP="00BA3CB4">
      <w:pPr>
        <w:pStyle w:val="CISNormal"/>
        <w:rPr>
          <w:b/>
        </w:rPr>
      </w:pPr>
      <w:r>
        <w:rPr>
          <w:b/>
        </w:rPr>
        <w:t>Rationale:</w:t>
      </w:r>
    </w:p>
    <w:p w:rsidR="00BA3CB4" w:rsidRDefault="00BA3CB4" w:rsidP="00BA3CB4">
      <w:pPr>
        <w:pStyle w:val="CISNormal"/>
      </w:pPr>
      <w:r>
        <w:t xml:space="preserve">If attackers can gain read access to the </w:t>
      </w:r>
      <w:r w:rsidRPr="003B5910">
        <w:rPr>
          <w:rStyle w:val="CodeChar"/>
          <w:sz w:val="24"/>
          <w:szCs w:val="24"/>
        </w:rPr>
        <w:t>/etc/shadow</w:t>
      </w:r>
      <w:r>
        <w:t xml:space="preserve"> file, they can easily run a password cracking program against the hashed password to break it. Other security information that is stored in the </w:t>
      </w:r>
      <w:r w:rsidRPr="00325EB7">
        <w:rPr>
          <w:rStyle w:val="CodeChar"/>
          <w:sz w:val="24"/>
          <w:szCs w:val="24"/>
        </w:rPr>
        <w:t>/etc/shadow</w:t>
      </w:r>
      <w:r>
        <w:t xml:space="preserve"> file (such as expiration) could also be useful to subvert the user accounts. </w:t>
      </w:r>
    </w:p>
    <w:p w:rsidR="006E759B" w:rsidRDefault="006E759B" w:rsidP="00BA3CB4">
      <w:pPr>
        <w:pStyle w:val="CISNormal"/>
      </w:pPr>
    </w:p>
    <w:p w:rsidR="00BA3CB4" w:rsidRDefault="00BA3CB4" w:rsidP="00BA3CB4">
      <w:pPr>
        <w:pStyle w:val="CISNormal"/>
        <w:rPr>
          <w:b/>
        </w:rPr>
      </w:pPr>
      <w:r>
        <w:rPr>
          <w:b/>
        </w:rPr>
        <w:t>Audit:</w:t>
      </w:r>
    </w:p>
    <w:p w:rsidR="00BA3CB4" w:rsidRDefault="00BA3CB4" w:rsidP="00BA3CB4">
      <w:pPr>
        <w:pStyle w:val="CISNormal"/>
      </w:pPr>
      <w:r>
        <w:t xml:space="preserve">Run the following command to determine the permissions on the </w:t>
      </w:r>
      <w:r w:rsidRPr="00325EB7">
        <w:rPr>
          <w:rStyle w:val="CodeChar"/>
          <w:sz w:val="24"/>
          <w:szCs w:val="24"/>
        </w:rPr>
        <w:t>/etc/shadow</w:t>
      </w:r>
      <w:r>
        <w:t xml:space="preserve"> file. </w:t>
      </w:r>
    </w:p>
    <w:p w:rsidR="00BA3CB4" w:rsidRPr="00FB132F" w:rsidRDefault="00BA3CB4" w:rsidP="00FB132F">
      <w:pPr>
        <w:pStyle w:val="CISC0de"/>
        <w:pBdr>
          <w:bottom w:val="single" w:sz="4" w:space="0" w:color="auto"/>
        </w:pBdr>
      </w:pPr>
      <w:r>
        <w:t xml:space="preserve"># </w:t>
      </w:r>
      <w:r w:rsidRPr="00FB132F">
        <w:t xml:space="preserve">/bin/ls </w:t>
      </w:r>
      <w:r w:rsidR="001731CF">
        <w:t>-</w:t>
      </w:r>
      <w:r w:rsidRPr="00FB132F">
        <w:t>l /etc/shadow</w:t>
      </w:r>
    </w:p>
    <w:p w:rsidR="00BA3CB4" w:rsidRDefault="00BA3CB4" w:rsidP="00FB132F">
      <w:pPr>
        <w:pStyle w:val="CISC0de"/>
        <w:pBdr>
          <w:bottom w:val="single" w:sz="4" w:space="0" w:color="auto"/>
        </w:pBdr>
      </w:pPr>
      <w:r>
        <w:t>-</w:t>
      </w:r>
      <w:r w:rsidR="00C015B5">
        <w:t>-</w:t>
      </w:r>
      <w:r>
        <w:t>-------- 1 root root 633 Sep 23  2002 /etc/shadow</w:t>
      </w:r>
    </w:p>
    <w:p w:rsidR="00BA3CB4" w:rsidRDefault="00BA3CB4" w:rsidP="00BA3CB4">
      <w:pPr>
        <w:pStyle w:val="CISNormal"/>
        <w:rPr>
          <w:b/>
        </w:rPr>
      </w:pPr>
    </w:p>
    <w:p w:rsidR="00BA3CB4" w:rsidRDefault="00BA3CB4" w:rsidP="00BA3CB4">
      <w:pPr>
        <w:pStyle w:val="CISNormal"/>
        <w:rPr>
          <w:b/>
        </w:rPr>
      </w:pPr>
      <w:r>
        <w:rPr>
          <w:b/>
        </w:rPr>
        <w:t>Remediation:</w:t>
      </w:r>
    </w:p>
    <w:p w:rsidR="00BA3CB4" w:rsidRDefault="00BA3CB4" w:rsidP="002716B6">
      <w:pPr>
        <w:pStyle w:val="CISNormal"/>
        <w:spacing w:after="240"/>
      </w:pPr>
      <w:r>
        <w:lastRenderedPageBreak/>
        <w:t xml:space="preserve">If the permissions of the </w:t>
      </w:r>
      <w:r w:rsidRPr="00325EB7">
        <w:rPr>
          <w:rStyle w:val="CodeChar"/>
          <w:sz w:val="24"/>
          <w:szCs w:val="24"/>
        </w:rPr>
        <w:t>/etc/shadow</w:t>
      </w:r>
      <w:r w:rsidRPr="00BC1AB1">
        <w:t xml:space="preserve"> </w:t>
      </w:r>
      <w:r>
        <w:t>file are incorrect, run the following command to correct them:</w:t>
      </w:r>
    </w:p>
    <w:p w:rsidR="00BA3CB4" w:rsidRDefault="00BA3CB4" w:rsidP="002716B6">
      <w:pPr>
        <w:pStyle w:val="CISC0de"/>
        <w:pBdr>
          <w:bottom w:val="single" w:sz="4" w:space="0" w:color="auto"/>
        </w:pBdr>
      </w:pPr>
      <w:r>
        <w:t xml:space="preserve"># </w:t>
      </w:r>
      <w:r w:rsidRPr="00FB132F">
        <w:t xml:space="preserve">/bin/chmod </w:t>
      </w:r>
      <w:r w:rsidR="00C015B5">
        <w:t>0</w:t>
      </w:r>
      <w:r w:rsidR="00477F95">
        <w:t>00</w:t>
      </w:r>
      <w:r w:rsidRPr="00FB132F">
        <w:t xml:space="preserve"> /etc/shadow</w:t>
      </w:r>
    </w:p>
    <w:p w:rsidR="00BA3CB4" w:rsidRDefault="00BA3CB4" w:rsidP="006E606D">
      <w:pPr>
        <w:pStyle w:val="Heading3"/>
        <w:tabs>
          <w:tab w:val="center" w:pos="990"/>
        </w:tabs>
        <w:ind w:left="360"/>
      </w:pPr>
      <w:bookmarkStart w:id="4623" w:name="_Toc328948863"/>
      <w:r>
        <w:t xml:space="preserve">Verify Permissions on </w:t>
      </w:r>
      <w:r w:rsidRPr="00325EB7">
        <w:rPr>
          <w:rStyle w:val="CodeChar"/>
          <w:sz w:val="32"/>
          <w:szCs w:val="32"/>
        </w:rPr>
        <w:t>/etc/gshadow</w:t>
      </w:r>
      <w:bookmarkEnd w:id="4623"/>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624"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625" w:author="blake" w:date="2012-04-05T12:55:00Z"/>
              </w:rPr>
            </w:pPr>
            <w:del w:id="4626"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627" w:author="blake" w:date="2012-04-05T12:55:00Z"/>
              </w:rPr>
            </w:pPr>
            <w:del w:id="4628" w:author="blake" w:date="2012-04-05T12:55:00Z">
              <w:r w:rsidDel="00350415">
                <w:delText>CCE-3932-1</w:delText>
              </w:r>
            </w:del>
          </w:p>
        </w:tc>
      </w:tr>
    </w:tbl>
    <w:p w:rsidR="00BA3CB4" w:rsidRDefault="00BA3CB4" w:rsidP="00BA3CB4">
      <w:pPr>
        <w:pStyle w:val="CISRuleComponent"/>
      </w:pPr>
      <w:r>
        <w:t xml:space="preserve">Description: </w:t>
      </w:r>
    </w:p>
    <w:p w:rsidR="00BA3CB4" w:rsidRDefault="00BA3CB4" w:rsidP="00BA3CB4">
      <w:pPr>
        <w:pStyle w:val="CISNormal"/>
      </w:pPr>
      <w:r>
        <w:t xml:space="preserve">The </w:t>
      </w:r>
      <w:r w:rsidRPr="00325EB7">
        <w:rPr>
          <w:rStyle w:val="CodeChar"/>
          <w:sz w:val="24"/>
          <w:szCs w:val="24"/>
        </w:rPr>
        <w:t>/etc/gshadow</w:t>
      </w:r>
      <w:r>
        <w:t xml:space="preserve"> file contains information about group accounts that is critical to the security of those accounts, such as the hashed password and other security information. </w:t>
      </w:r>
    </w:p>
    <w:p w:rsidR="00BA3CB4" w:rsidRDefault="00BA3CB4" w:rsidP="00BA3CB4">
      <w:pPr>
        <w:pStyle w:val="CISNormal"/>
      </w:pPr>
    </w:p>
    <w:p w:rsidR="00BA3CB4" w:rsidRDefault="00BA3CB4" w:rsidP="00BA3CB4">
      <w:pPr>
        <w:pStyle w:val="CISNormal"/>
        <w:rPr>
          <w:b/>
        </w:rPr>
      </w:pPr>
      <w:r>
        <w:rPr>
          <w:b/>
        </w:rPr>
        <w:t>Rationale:</w:t>
      </w:r>
    </w:p>
    <w:p w:rsidR="00BA3CB4" w:rsidRDefault="00BA3CB4" w:rsidP="00BA3CB4">
      <w:pPr>
        <w:pStyle w:val="CISNormal"/>
      </w:pPr>
      <w:r>
        <w:t xml:space="preserve">If attackers can gain read access to the </w:t>
      </w:r>
      <w:r w:rsidRPr="00325EB7">
        <w:rPr>
          <w:rStyle w:val="CodeChar"/>
          <w:sz w:val="24"/>
          <w:szCs w:val="24"/>
        </w:rPr>
        <w:t>/etc/gshadow</w:t>
      </w:r>
      <w:r>
        <w:t xml:space="preserve"> file, they can easily run a password cracking program against the hashed password to break it. Other security information that is stored in the </w:t>
      </w:r>
      <w:r w:rsidRPr="00325EB7">
        <w:rPr>
          <w:rStyle w:val="CodeChar"/>
          <w:sz w:val="24"/>
          <w:szCs w:val="24"/>
        </w:rPr>
        <w:t>/etc/gshadow</w:t>
      </w:r>
      <w:r>
        <w:t xml:space="preserve"> file (such as expiration) could also be useful to subvert the group accounts. </w:t>
      </w:r>
    </w:p>
    <w:p w:rsidR="00BA3CB4" w:rsidRDefault="00BA3CB4" w:rsidP="00BA3CB4">
      <w:pPr>
        <w:pStyle w:val="CISNormal"/>
      </w:pPr>
    </w:p>
    <w:p w:rsidR="00BA3CB4" w:rsidRDefault="00BA3CB4" w:rsidP="00BA3CB4">
      <w:pPr>
        <w:pStyle w:val="CISNormal"/>
        <w:rPr>
          <w:b/>
        </w:rPr>
      </w:pPr>
      <w:r>
        <w:rPr>
          <w:b/>
        </w:rPr>
        <w:t>Audit:</w:t>
      </w:r>
    </w:p>
    <w:p w:rsidR="00BA3CB4" w:rsidRDefault="00BA3CB4" w:rsidP="00BA3CB4">
      <w:pPr>
        <w:pStyle w:val="CISNormal"/>
      </w:pPr>
      <w:r>
        <w:t xml:space="preserve">Run the following command to determine the permissions on the </w:t>
      </w:r>
      <w:r w:rsidRPr="00325EB7">
        <w:rPr>
          <w:rStyle w:val="CodeChar"/>
          <w:sz w:val="24"/>
          <w:szCs w:val="24"/>
        </w:rPr>
        <w:t>/etc/gshadow</w:t>
      </w:r>
      <w:r>
        <w:t xml:space="preserve"> file. </w:t>
      </w:r>
    </w:p>
    <w:p w:rsidR="00BA3CB4" w:rsidRPr="00FB132F" w:rsidRDefault="00BA3CB4" w:rsidP="00FB132F">
      <w:pPr>
        <w:pStyle w:val="CISC0de"/>
        <w:pBdr>
          <w:bottom w:val="single" w:sz="4" w:space="0" w:color="auto"/>
        </w:pBdr>
      </w:pPr>
      <w:r>
        <w:t xml:space="preserve"># </w:t>
      </w:r>
      <w:r w:rsidRPr="00FB132F">
        <w:t xml:space="preserve">/bin/ls </w:t>
      </w:r>
      <w:r w:rsidR="001731CF">
        <w:t>-</w:t>
      </w:r>
      <w:r w:rsidRPr="00FB132F">
        <w:t>l /etc/</w:t>
      </w:r>
      <w:r w:rsidR="007E37A9">
        <w:t>g</w:t>
      </w:r>
      <w:r w:rsidRPr="00FB132F">
        <w:t>shadow</w:t>
      </w:r>
    </w:p>
    <w:p w:rsidR="00BA3CB4" w:rsidRDefault="00BA3CB4" w:rsidP="00FB132F">
      <w:pPr>
        <w:pStyle w:val="CISC0de"/>
        <w:pBdr>
          <w:bottom w:val="single" w:sz="4" w:space="0" w:color="auto"/>
        </w:pBdr>
      </w:pPr>
      <w:r>
        <w:t>-</w:t>
      </w:r>
      <w:r w:rsidR="00C015B5">
        <w:t>-</w:t>
      </w:r>
      <w:r>
        <w:t>-------- 1 root root 633 Sep 23  2002 /etc/gshadow</w:t>
      </w:r>
    </w:p>
    <w:p w:rsidR="00BA3CB4" w:rsidRDefault="00BA3CB4" w:rsidP="00BA3CB4">
      <w:pPr>
        <w:pStyle w:val="CISNormal"/>
        <w:rPr>
          <w:b/>
        </w:rPr>
      </w:pPr>
    </w:p>
    <w:p w:rsidR="00BA3CB4" w:rsidRDefault="00BA3CB4" w:rsidP="00BA3CB4">
      <w:pPr>
        <w:pStyle w:val="CISNormal"/>
        <w:rPr>
          <w:b/>
        </w:rPr>
      </w:pPr>
      <w:r>
        <w:rPr>
          <w:b/>
        </w:rPr>
        <w:t>Remediation:</w:t>
      </w:r>
    </w:p>
    <w:p w:rsidR="00BA3CB4" w:rsidRDefault="00BA3CB4" w:rsidP="00BA3CB4">
      <w:pPr>
        <w:pStyle w:val="CISNormal"/>
      </w:pPr>
      <w:r>
        <w:t xml:space="preserve">If the permissions of the </w:t>
      </w:r>
      <w:r w:rsidRPr="00325EB7">
        <w:rPr>
          <w:rStyle w:val="CodeChar"/>
          <w:sz w:val="24"/>
          <w:szCs w:val="24"/>
        </w:rPr>
        <w:t>/etc/gshadow</w:t>
      </w:r>
      <w:r w:rsidRPr="00BC1AB1">
        <w:t xml:space="preserve"> </w:t>
      </w:r>
      <w:r>
        <w:t>file are incorrect, run the following command to correct them:</w:t>
      </w:r>
    </w:p>
    <w:p w:rsidR="00BA3CB4" w:rsidRDefault="00BA3CB4" w:rsidP="00FB132F">
      <w:pPr>
        <w:pStyle w:val="CISC0de"/>
        <w:pBdr>
          <w:bottom w:val="single" w:sz="4" w:space="0" w:color="auto"/>
        </w:pBdr>
      </w:pPr>
      <w:r>
        <w:t xml:space="preserve"># </w:t>
      </w:r>
      <w:r w:rsidRPr="00FB132F">
        <w:t xml:space="preserve">/bin/chmod </w:t>
      </w:r>
      <w:r w:rsidR="00C015B5">
        <w:t>0</w:t>
      </w:r>
      <w:r w:rsidR="00477F95">
        <w:t>00</w:t>
      </w:r>
      <w:r w:rsidR="00606D88">
        <w:t xml:space="preserve"> </w:t>
      </w:r>
      <w:r w:rsidRPr="00FB132F">
        <w:t>/etc/gshadow</w:t>
      </w:r>
    </w:p>
    <w:p w:rsidR="00BA3CB4" w:rsidRDefault="00BA3CB4" w:rsidP="00BA3CB4">
      <w:pPr>
        <w:pStyle w:val="CISNormal"/>
      </w:pPr>
    </w:p>
    <w:p w:rsidR="00BA3CB4" w:rsidRDefault="00BA3CB4" w:rsidP="006E606D">
      <w:pPr>
        <w:pStyle w:val="Heading3"/>
        <w:tabs>
          <w:tab w:val="center" w:pos="990"/>
        </w:tabs>
        <w:ind w:left="360"/>
      </w:pPr>
      <w:bookmarkStart w:id="4629" w:name="_Toc328948864"/>
      <w:r>
        <w:t xml:space="preserve">Verify Permissions on </w:t>
      </w:r>
      <w:r w:rsidRPr="00325EB7">
        <w:rPr>
          <w:rStyle w:val="CodeChar"/>
          <w:sz w:val="28"/>
          <w:szCs w:val="28"/>
        </w:rPr>
        <w:t>/etc/group</w:t>
      </w:r>
      <w:bookmarkEnd w:id="4629"/>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630"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631" w:author="blake" w:date="2012-04-05T12:55:00Z"/>
              </w:rPr>
            </w:pPr>
            <w:del w:id="4632"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633" w:author="blake" w:date="2012-04-05T12:55:00Z"/>
              </w:rPr>
            </w:pPr>
            <w:del w:id="4634" w:author="blake" w:date="2012-04-05T12:55:00Z">
              <w:r w:rsidDel="00350415">
                <w:delText>CCE-3967-7</w:delText>
              </w:r>
            </w:del>
          </w:p>
        </w:tc>
      </w:tr>
    </w:tbl>
    <w:p w:rsidR="006E759B" w:rsidDel="00350415" w:rsidRDefault="006E759B" w:rsidP="00BA3CB4">
      <w:pPr>
        <w:pStyle w:val="CISRuleComponent"/>
        <w:rPr>
          <w:del w:id="4635" w:author="blake" w:date="2012-04-05T12:55:00Z"/>
        </w:rPr>
      </w:pPr>
    </w:p>
    <w:p w:rsidR="006E759B" w:rsidRDefault="00BA3CB4" w:rsidP="00BA3CB4">
      <w:pPr>
        <w:pStyle w:val="CISRuleComponent"/>
      </w:pPr>
      <w:r>
        <w:t xml:space="preserve">Description: </w:t>
      </w:r>
    </w:p>
    <w:p w:rsidR="003E6909" w:rsidRPr="006E759B" w:rsidRDefault="003E6909" w:rsidP="006E759B">
      <w:pPr>
        <w:pStyle w:val="CISNormal"/>
      </w:pPr>
      <w:r>
        <w:lastRenderedPageBreak/>
        <w:t xml:space="preserve">The </w:t>
      </w:r>
      <w:r w:rsidRPr="006E759B">
        <w:rPr>
          <w:rStyle w:val="CodeChar"/>
          <w:sz w:val="24"/>
          <w:szCs w:val="24"/>
        </w:rPr>
        <w:t>/etc/group</w:t>
      </w:r>
      <w:r>
        <w:t xml:space="preserve"> file contains a list of all the valid groups defined in the system. The command below allows read/write access for root and read access for everyone else.</w:t>
      </w:r>
    </w:p>
    <w:p w:rsidR="00325EB7" w:rsidRDefault="00325EB7" w:rsidP="00BA3CB4">
      <w:pPr>
        <w:pStyle w:val="CISRuleComponent"/>
      </w:pPr>
      <w:r>
        <w:t>Rationale:</w:t>
      </w:r>
    </w:p>
    <w:p w:rsidR="003E6909" w:rsidRDefault="003E6909" w:rsidP="006E759B">
      <w:pPr>
        <w:pStyle w:val="CISNormal"/>
      </w:pPr>
      <w:r>
        <w:t xml:space="preserve">The </w:t>
      </w:r>
      <w:r w:rsidR="00FB56DB" w:rsidRPr="006E759B">
        <w:rPr>
          <w:rStyle w:val="CodeChar"/>
          <w:sz w:val="24"/>
          <w:szCs w:val="24"/>
        </w:rPr>
        <w:t>/etc/</w:t>
      </w:r>
      <w:r w:rsidRPr="006E759B">
        <w:rPr>
          <w:rStyle w:val="CodeChar"/>
          <w:sz w:val="24"/>
          <w:szCs w:val="24"/>
        </w:rPr>
        <w:t>group</w:t>
      </w:r>
      <w:r>
        <w:t xml:space="preserve"> file needs to be protected from unauthorized changes by non-priv</w:t>
      </w:r>
      <w:r w:rsidR="002876A1">
        <w:t>il</w:t>
      </w:r>
      <w:r>
        <w:t xml:space="preserve">eged users, but </w:t>
      </w:r>
      <w:r w:rsidR="006E759B">
        <w:t>needs to be</w:t>
      </w:r>
      <w:r>
        <w:t xml:space="preserve"> readab</w:t>
      </w:r>
      <w:r w:rsidR="006E759B">
        <w:t>le as this information is used</w:t>
      </w:r>
      <w:r>
        <w:t xml:space="preserve"> with many non-privileged programs.</w:t>
      </w:r>
    </w:p>
    <w:p w:rsidR="006E759B" w:rsidRDefault="006E759B" w:rsidP="006E759B">
      <w:pPr>
        <w:pStyle w:val="CISNormal"/>
      </w:pPr>
    </w:p>
    <w:p w:rsidR="006E759B" w:rsidRDefault="006E759B" w:rsidP="006E759B">
      <w:pPr>
        <w:pStyle w:val="CISNormal"/>
        <w:rPr>
          <w:b/>
        </w:rPr>
      </w:pPr>
      <w:r>
        <w:rPr>
          <w:b/>
        </w:rPr>
        <w:t>Audit:</w:t>
      </w:r>
    </w:p>
    <w:p w:rsidR="006E759B" w:rsidRDefault="006E759B" w:rsidP="006E759B">
      <w:pPr>
        <w:pStyle w:val="CISNormal"/>
      </w:pPr>
      <w:r>
        <w:t xml:space="preserve">Run the following command to determine the permissions on the </w:t>
      </w:r>
      <w:r>
        <w:rPr>
          <w:rStyle w:val="CodeChar"/>
        </w:rPr>
        <w:t>/etc/group</w:t>
      </w:r>
      <w:r>
        <w:t xml:space="preserve"> file. </w:t>
      </w:r>
    </w:p>
    <w:p w:rsidR="006E759B" w:rsidRPr="00FB132F" w:rsidRDefault="006E759B" w:rsidP="00FB132F">
      <w:pPr>
        <w:pStyle w:val="CISC0de"/>
        <w:pBdr>
          <w:bottom w:val="single" w:sz="4" w:space="0" w:color="auto"/>
        </w:pBdr>
      </w:pPr>
      <w:r>
        <w:t xml:space="preserve"># </w:t>
      </w:r>
      <w:r w:rsidRPr="00FB132F">
        <w:t xml:space="preserve">/bin/ls </w:t>
      </w:r>
      <w:r w:rsidR="001731CF">
        <w:t>-</w:t>
      </w:r>
      <w:r w:rsidRPr="00FB132F">
        <w:t>l /etc/group</w:t>
      </w:r>
    </w:p>
    <w:p w:rsidR="006E759B" w:rsidRPr="003E6909" w:rsidRDefault="006E759B" w:rsidP="00FB132F">
      <w:pPr>
        <w:pStyle w:val="CISC0de"/>
        <w:pBdr>
          <w:bottom w:val="single" w:sz="4" w:space="0" w:color="auto"/>
        </w:pBdr>
      </w:pPr>
      <w:r>
        <w:t>-rw-r--r-- 1 root root 762 Sep 23  002 /etc/group</w:t>
      </w:r>
    </w:p>
    <w:p w:rsidR="003E6909" w:rsidRDefault="003E6909" w:rsidP="003E6909">
      <w:pPr>
        <w:pStyle w:val="CISNormal"/>
        <w:rPr>
          <w:b/>
        </w:rPr>
      </w:pPr>
    </w:p>
    <w:p w:rsidR="003E6909" w:rsidRDefault="003E6909" w:rsidP="003E6909">
      <w:pPr>
        <w:pStyle w:val="CISNormal"/>
        <w:rPr>
          <w:b/>
        </w:rPr>
      </w:pPr>
      <w:r>
        <w:rPr>
          <w:b/>
        </w:rPr>
        <w:t>Remediation:</w:t>
      </w:r>
    </w:p>
    <w:p w:rsidR="003E6909" w:rsidRDefault="003E6909" w:rsidP="003E6909">
      <w:pPr>
        <w:pStyle w:val="CISNormal"/>
      </w:pPr>
      <w:r>
        <w:t xml:space="preserve">If the permissions of the </w:t>
      </w:r>
      <w:r w:rsidRPr="00325EB7">
        <w:rPr>
          <w:rStyle w:val="CodeChar"/>
          <w:sz w:val="24"/>
          <w:szCs w:val="24"/>
        </w:rPr>
        <w:t>/etc/group</w:t>
      </w:r>
      <w:r w:rsidRPr="00BC1AB1">
        <w:t xml:space="preserve"> </w:t>
      </w:r>
      <w:r>
        <w:t>file are incorrect, run the following command to correct them:</w:t>
      </w:r>
    </w:p>
    <w:p w:rsidR="003E6909" w:rsidRDefault="003E6909" w:rsidP="00FB132F">
      <w:pPr>
        <w:pStyle w:val="CISC0de"/>
        <w:pBdr>
          <w:bottom w:val="single" w:sz="4" w:space="0" w:color="auto"/>
        </w:pBdr>
      </w:pPr>
      <w:r>
        <w:t xml:space="preserve"># </w:t>
      </w:r>
      <w:r w:rsidRPr="00FB132F">
        <w:t xml:space="preserve">/bin/chmod </w:t>
      </w:r>
      <w:r w:rsidR="00477F95">
        <w:t>644</w:t>
      </w:r>
      <w:r w:rsidRPr="00FB132F">
        <w:t xml:space="preserve"> /etc/group</w:t>
      </w:r>
    </w:p>
    <w:p w:rsidR="00BA3CB4" w:rsidRDefault="00BA3CB4" w:rsidP="00BA3CB4">
      <w:pPr>
        <w:pStyle w:val="CISNormal"/>
      </w:pPr>
    </w:p>
    <w:p w:rsidR="00BA3CB4" w:rsidRDefault="006E759B" w:rsidP="006E606D">
      <w:pPr>
        <w:pStyle w:val="Heading3"/>
        <w:tabs>
          <w:tab w:val="center" w:pos="990"/>
        </w:tabs>
        <w:ind w:left="360"/>
      </w:pPr>
      <w:bookmarkStart w:id="4636" w:name="_Toc328948865"/>
      <w:r>
        <w:t xml:space="preserve">Verify </w:t>
      </w:r>
      <w:r w:rsidR="009066F9">
        <w:t>U</w:t>
      </w:r>
      <w:r>
        <w:t>ser</w:t>
      </w:r>
      <w:r w:rsidR="009066F9">
        <w:t>/G</w:t>
      </w:r>
      <w:r>
        <w:t>roup O</w:t>
      </w:r>
      <w:r w:rsidR="00BA3CB4">
        <w:t xml:space="preserve">wnership on </w:t>
      </w:r>
      <w:r w:rsidR="00BA3CB4" w:rsidRPr="00325EB7">
        <w:rPr>
          <w:rStyle w:val="CodeChar"/>
          <w:sz w:val="28"/>
          <w:szCs w:val="28"/>
        </w:rPr>
        <w:t>/etc/passwd</w:t>
      </w:r>
      <w:bookmarkEnd w:id="4636"/>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637"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638" w:author="blake" w:date="2012-04-05T12:55:00Z"/>
              </w:rPr>
            </w:pPr>
            <w:del w:id="4639"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640" w:author="blake" w:date="2012-04-05T12:55:00Z"/>
              </w:rPr>
            </w:pPr>
            <w:del w:id="4641" w:author="blake" w:date="2012-04-05T12:55:00Z">
              <w:r w:rsidDel="00350415">
                <w:delText>CCE-3958-6</w:delText>
              </w:r>
            </w:del>
          </w:p>
          <w:p w:rsidR="00BA3CB4" w:rsidDel="00350415" w:rsidRDefault="00BA3CB4">
            <w:pPr>
              <w:snapToGrid w:val="0"/>
              <w:spacing w:line="276" w:lineRule="auto"/>
              <w:rPr>
                <w:del w:id="4642" w:author="blake" w:date="2012-04-05T12:55:00Z"/>
              </w:rPr>
            </w:pPr>
            <w:del w:id="4643" w:author="blake" w:date="2012-04-05T12:55:00Z">
              <w:r w:rsidDel="00350415">
                <w:delText>CCE-3495-9</w:delText>
              </w:r>
            </w:del>
          </w:p>
        </w:tc>
      </w:tr>
    </w:tbl>
    <w:p w:rsidR="00BA3CB4" w:rsidRDefault="00BA3CB4" w:rsidP="00BA3CB4">
      <w:pPr>
        <w:pStyle w:val="CISRuleComponent"/>
      </w:pPr>
      <w:r>
        <w:t xml:space="preserve">Description: </w:t>
      </w:r>
    </w:p>
    <w:p w:rsidR="003E6909" w:rsidRDefault="003E6909" w:rsidP="006E759B">
      <w:pPr>
        <w:pStyle w:val="CISNormal"/>
      </w:pPr>
      <w:r>
        <w:t xml:space="preserve">The </w:t>
      </w:r>
      <w:r w:rsidRPr="006E759B">
        <w:rPr>
          <w:rStyle w:val="CodeChar"/>
          <w:sz w:val="24"/>
          <w:szCs w:val="24"/>
        </w:rPr>
        <w:t>/etc/passwd</w:t>
      </w:r>
      <w:r>
        <w:t xml:space="preserve"> file contains a list of all the valid userIDs defined in the system, but not the passwords. The command below </w:t>
      </w:r>
      <w:r w:rsidR="00FB56DB">
        <w:t>sets the owner and group of the file to root</w:t>
      </w:r>
      <w:r>
        <w:t>.</w:t>
      </w:r>
    </w:p>
    <w:p w:rsidR="00325EB7" w:rsidRDefault="00325EB7" w:rsidP="00BA3CB4">
      <w:pPr>
        <w:pStyle w:val="CISRuleComponent"/>
      </w:pPr>
      <w:r>
        <w:t>Rationale:</w:t>
      </w:r>
    </w:p>
    <w:p w:rsidR="00FB56DB" w:rsidRDefault="003E6909" w:rsidP="006E759B">
      <w:pPr>
        <w:pStyle w:val="CISNormal"/>
      </w:pPr>
      <w:r>
        <w:t xml:space="preserve">The </w:t>
      </w:r>
      <w:r w:rsidR="00FB56DB" w:rsidRPr="006E759B">
        <w:rPr>
          <w:rStyle w:val="CodeChar"/>
          <w:sz w:val="24"/>
          <w:szCs w:val="24"/>
        </w:rPr>
        <w:t>/etc/</w:t>
      </w:r>
      <w:r w:rsidRPr="006E759B">
        <w:rPr>
          <w:rStyle w:val="CodeChar"/>
          <w:sz w:val="24"/>
          <w:szCs w:val="24"/>
        </w:rPr>
        <w:t>passwd</w:t>
      </w:r>
      <w:r>
        <w:t xml:space="preserve"> file needs to be protected from unauthorized changes by non-priliveged users, but </w:t>
      </w:r>
      <w:r w:rsidR="006E759B">
        <w:t>needs to be</w:t>
      </w:r>
      <w:r>
        <w:t xml:space="preserve"> reada</w:t>
      </w:r>
      <w:r w:rsidR="006E759B">
        <w:t>ble as this information is used</w:t>
      </w:r>
      <w:r>
        <w:t xml:space="preserve"> with many non-privileged programs. </w:t>
      </w:r>
    </w:p>
    <w:p w:rsidR="006E759B" w:rsidRDefault="006E759B" w:rsidP="006E759B">
      <w:pPr>
        <w:pStyle w:val="CISNormal"/>
      </w:pPr>
    </w:p>
    <w:p w:rsidR="006E759B" w:rsidRDefault="006E759B" w:rsidP="006E759B">
      <w:pPr>
        <w:pStyle w:val="CISNormal"/>
        <w:rPr>
          <w:b/>
        </w:rPr>
      </w:pPr>
      <w:r>
        <w:rPr>
          <w:b/>
        </w:rPr>
        <w:t>Audit:</w:t>
      </w:r>
    </w:p>
    <w:p w:rsidR="006E759B" w:rsidRDefault="006E759B" w:rsidP="006E759B">
      <w:pPr>
        <w:pStyle w:val="CISNormal"/>
      </w:pPr>
      <w:r>
        <w:t xml:space="preserve">Run the following command to determine the user and group ownership on the </w:t>
      </w:r>
      <w:r w:rsidRPr="00325EB7">
        <w:rPr>
          <w:rStyle w:val="CodeChar"/>
          <w:sz w:val="24"/>
          <w:szCs w:val="24"/>
        </w:rPr>
        <w:t>/etc/passwd</w:t>
      </w:r>
      <w:r>
        <w:t xml:space="preserve"> file. </w:t>
      </w:r>
    </w:p>
    <w:p w:rsidR="00EA02FA" w:rsidRDefault="00EA02FA" w:rsidP="006E759B">
      <w:pPr>
        <w:pStyle w:val="CISNormal"/>
      </w:pPr>
    </w:p>
    <w:p w:rsidR="006E759B" w:rsidRPr="00FB132F" w:rsidRDefault="006E759B" w:rsidP="00FB132F">
      <w:pPr>
        <w:pStyle w:val="CISC0de"/>
        <w:pBdr>
          <w:bottom w:val="single" w:sz="4" w:space="0" w:color="auto"/>
        </w:pBdr>
      </w:pPr>
      <w:r>
        <w:t xml:space="preserve"># </w:t>
      </w:r>
      <w:r w:rsidRPr="00FB132F">
        <w:t xml:space="preserve">/bin/ls </w:t>
      </w:r>
      <w:r w:rsidR="001731CF">
        <w:t>-</w:t>
      </w:r>
      <w:r w:rsidRPr="00FB132F">
        <w:t>l /etc/passwd</w:t>
      </w:r>
    </w:p>
    <w:p w:rsidR="006E759B" w:rsidRDefault="006E759B" w:rsidP="00FB132F">
      <w:pPr>
        <w:pStyle w:val="CISC0de"/>
        <w:pBdr>
          <w:bottom w:val="single" w:sz="4" w:space="0" w:color="auto"/>
        </w:pBdr>
      </w:pPr>
      <w:r>
        <w:t>-rw-r--r-- 1 root root 762 Sep 23  002 /etc/passwd</w:t>
      </w:r>
    </w:p>
    <w:p w:rsidR="006E759B" w:rsidRPr="006E759B" w:rsidRDefault="006E759B" w:rsidP="006E759B">
      <w:pPr>
        <w:pStyle w:val="CISNormal"/>
      </w:pPr>
    </w:p>
    <w:p w:rsidR="00FB56DB" w:rsidRDefault="00FB56DB" w:rsidP="00FB56DB">
      <w:pPr>
        <w:pStyle w:val="CISNormal"/>
        <w:rPr>
          <w:b/>
        </w:rPr>
      </w:pPr>
      <w:r>
        <w:rPr>
          <w:b/>
        </w:rPr>
        <w:t>Remediation:</w:t>
      </w:r>
    </w:p>
    <w:p w:rsidR="00FB56DB" w:rsidRDefault="00FB56DB" w:rsidP="006E606D">
      <w:pPr>
        <w:pStyle w:val="CISNormal"/>
        <w:spacing w:after="240"/>
      </w:pPr>
      <w:r>
        <w:lastRenderedPageBreak/>
        <w:t xml:space="preserve">If the user and group ownership of the </w:t>
      </w:r>
      <w:r w:rsidRPr="00325EB7">
        <w:rPr>
          <w:rStyle w:val="CodeChar"/>
          <w:sz w:val="24"/>
          <w:szCs w:val="24"/>
        </w:rPr>
        <w:t>/etc/passwd</w:t>
      </w:r>
      <w:r w:rsidRPr="00BC1AB1">
        <w:t xml:space="preserve"> </w:t>
      </w:r>
      <w:r>
        <w:t>file are incorrect, run the following command to correct them:</w:t>
      </w:r>
    </w:p>
    <w:p w:rsidR="00BA3CB4" w:rsidRDefault="00FB56DB" w:rsidP="00195B10">
      <w:pPr>
        <w:pStyle w:val="CISC0de"/>
        <w:pBdr>
          <w:bottom w:val="single" w:sz="4" w:space="0" w:color="auto"/>
        </w:pBdr>
      </w:pPr>
      <w:r>
        <w:t xml:space="preserve"># </w:t>
      </w:r>
      <w:r w:rsidRPr="00FB132F">
        <w:t>/bin/chown root:root /etc/passwd</w:t>
      </w:r>
    </w:p>
    <w:p w:rsidR="00BA3CB4" w:rsidRDefault="00BA3CB4" w:rsidP="006E606D">
      <w:pPr>
        <w:pStyle w:val="Heading3"/>
        <w:tabs>
          <w:tab w:val="center" w:pos="990"/>
        </w:tabs>
        <w:ind w:left="360"/>
      </w:pPr>
      <w:bookmarkStart w:id="4644" w:name="_Toc328948866"/>
      <w:r>
        <w:t>V</w:t>
      </w:r>
      <w:r w:rsidR="006E759B">
        <w:t xml:space="preserve">erify </w:t>
      </w:r>
      <w:r w:rsidR="009066F9">
        <w:t>U</w:t>
      </w:r>
      <w:r w:rsidR="006E759B">
        <w:t>ser</w:t>
      </w:r>
      <w:r w:rsidR="009066F9">
        <w:t>/G</w:t>
      </w:r>
      <w:r w:rsidR="006E759B">
        <w:t>roup O</w:t>
      </w:r>
      <w:r>
        <w:t xml:space="preserve">wnership on </w:t>
      </w:r>
      <w:r w:rsidRPr="00325EB7">
        <w:rPr>
          <w:rStyle w:val="CodeChar"/>
          <w:sz w:val="28"/>
          <w:szCs w:val="28"/>
        </w:rPr>
        <w:t>/etc/shadow</w:t>
      </w:r>
      <w:bookmarkEnd w:id="4644"/>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645"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646" w:author="blake" w:date="2012-04-05T12:55:00Z"/>
              </w:rPr>
            </w:pPr>
            <w:del w:id="4647"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648" w:author="blake" w:date="2012-04-05T12:55:00Z"/>
              </w:rPr>
            </w:pPr>
            <w:del w:id="4649" w:author="blake" w:date="2012-04-05T12:55:00Z">
              <w:r w:rsidDel="00350415">
                <w:delText>CCE-3918-0</w:delText>
              </w:r>
            </w:del>
          </w:p>
          <w:p w:rsidR="00BA3CB4" w:rsidDel="00350415" w:rsidRDefault="00BA3CB4">
            <w:pPr>
              <w:snapToGrid w:val="0"/>
              <w:spacing w:line="276" w:lineRule="auto"/>
              <w:rPr>
                <w:del w:id="4650" w:author="blake" w:date="2012-04-05T12:55:00Z"/>
              </w:rPr>
            </w:pPr>
            <w:del w:id="4651" w:author="blake" w:date="2012-04-05T12:55:00Z">
              <w:r w:rsidDel="00350415">
                <w:delText>CCE-3988-3</w:delText>
              </w:r>
            </w:del>
          </w:p>
        </w:tc>
      </w:tr>
    </w:tbl>
    <w:p w:rsidR="00BA3CB4" w:rsidRDefault="00BA3CB4" w:rsidP="00BA3CB4">
      <w:pPr>
        <w:pStyle w:val="CISRuleComponent"/>
      </w:pPr>
      <w:r>
        <w:t xml:space="preserve">Description: </w:t>
      </w:r>
    </w:p>
    <w:p w:rsidR="003E6909" w:rsidRPr="006E759B" w:rsidRDefault="003E6909" w:rsidP="006E759B">
      <w:pPr>
        <w:pStyle w:val="CISNormal"/>
      </w:pPr>
      <w:r>
        <w:t xml:space="preserve">The </w:t>
      </w:r>
      <w:r w:rsidRPr="006E759B">
        <w:rPr>
          <w:rStyle w:val="CodeChar"/>
          <w:sz w:val="24"/>
          <w:szCs w:val="24"/>
        </w:rPr>
        <w:t>/etc/shadow</w:t>
      </w:r>
      <w:r>
        <w:t xml:space="preserve"> file contains the one-way cipher text passwords for each user defined in the </w:t>
      </w:r>
      <w:r w:rsidRPr="006E759B">
        <w:rPr>
          <w:rStyle w:val="CodeChar"/>
          <w:sz w:val="24"/>
          <w:szCs w:val="24"/>
        </w:rPr>
        <w:t>/etc/passwd</w:t>
      </w:r>
      <w:r>
        <w:t xml:space="preserve"> file. The command below </w:t>
      </w:r>
      <w:r w:rsidR="00FB56DB">
        <w:t>sets the user and group ownership of the file to root</w:t>
      </w:r>
      <w:r>
        <w:t>.</w:t>
      </w:r>
    </w:p>
    <w:p w:rsidR="00325EB7" w:rsidRDefault="00325EB7" w:rsidP="00BA3CB4">
      <w:pPr>
        <w:pStyle w:val="CISRuleComponent"/>
      </w:pPr>
      <w:r>
        <w:t>Rationale:</w:t>
      </w:r>
    </w:p>
    <w:p w:rsidR="003E6909" w:rsidRPr="00FB56DB" w:rsidRDefault="00FB56DB" w:rsidP="006E759B">
      <w:pPr>
        <w:pStyle w:val="CISNormal"/>
      </w:pPr>
      <w:r w:rsidRPr="00FB56DB">
        <w:t xml:space="preserve">If attackers can gain read access to the </w:t>
      </w:r>
      <w:r w:rsidRPr="006E759B">
        <w:rPr>
          <w:rStyle w:val="CodeChar"/>
          <w:sz w:val="24"/>
          <w:szCs w:val="24"/>
        </w:rPr>
        <w:t>/etc/shadow</w:t>
      </w:r>
      <w:r w:rsidRPr="00FB56DB">
        <w:t xml:space="preserve"> file, they can easily run a password cracking program against the hashed password to break it. Other security information that is stored in the </w:t>
      </w:r>
      <w:r w:rsidRPr="006E759B">
        <w:rPr>
          <w:rStyle w:val="CodeChar"/>
          <w:sz w:val="24"/>
          <w:szCs w:val="24"/>
        </w:rPr>
        <w:t>/etc/shadow</w:t>
      </w:r>
      <w:r w:rsidRPr="00FB56DB">
        <w:t xml:space="preserve"> file (such as expiration) could also be useful to subvert the user accounts.</w:t>
      </w:r>
    </w:p>
    <w:p w:rsidR="00BA3CB4" w:rsidRDefault="00BA3CB4" w:rsidP="00BA3CB4">
      <w:pPr>
        <w:pStyle w:val="CISNormal"/>
      </w:pPr>
    </w:p>
    <w:p w:rsidR="00BA3CB4" w:rsidRDefault="00BA3CB4" w:rsidP="00BA3CB4">
      <w:pPr>
        <w:pStyle w:val="CISNormal"/>
        <w:rPr>
          <w:b/>
        </w:rPr>
      </w:pPr>
      <w:r>
        <w:rPr>
          <w:b/>
        </w:rPr>
        <w:t>Audit:</w:t>
      </w:r>
    </w:p>
    <w:p w:rsidR="00BA3CB4" w:rsidRDefault="00BA3CB4" w:rsidP="00BA3CB4">
      <w:pPr>
        <w:pStyle w:val="CISNormal"/>
      </w:pPr>
      <w:r>
        <w:t xml:space="preserve">Run the following command to determine the permissions on the </w:t>
      </w:r>
      <w:r w:rsidRPr="00325EB7">
        <w:rPr>
          <w:rStyle w:val="CodeChar"/>
          <w:sz w:val="24"/>
          <w:szCs w:val="24"/>
        </w:rPr>
        <w:t>/etc/shadow</w:t>
      </w:r>
      <w:r>
        <w:t xml:space="preserve"> file. </w:t>
      </w:r>
    </w:p>
    <w:p w:rsidR="00BA3CB4" w:rsidRPr="00FB132F" w:rsidRDefault="00BA3CB4" w:rsidP="00FB132F">
      <w:pPr>
        <w:pStyle w:val="CISC0de"/>
        <w:pBdr>
          <w:bottom w:val="single" w:sz="4" w:space="0" w:color="auto"/>
        </w:pBdr>
      </w:pPr>
      <w:r>
        <w:t xml:space="preserve"># </w:t>
      </w:r>
      <w:r w:rsidRPr="00FB132F">
        <w:t xml:space="preserve">/bin/ls </w:t>
      </w:r>
      <w:r w:rsidR="001731CF">
        <w:t>-</w:t>
      </w:r>
      <w:r w:rsidRPr="00FB132F">
        <w:t>l /etc/shadow</w:t>
      </w:r>
    </w:p>
    <w:p w:rsidR="00BA3CB4" w:rsidRDefault="00BA3CB4" w:rsidP="00FB132F">
      <w:pPr>
        <w:pStyle w:val="CISC0de"/>
        <w:pBdr>
          <w:bottom w:val="single" w:sz="4" w:space="0" w:color="auto"/>
        </w:pBdr>
      </w:pPr>
      <w:r>
        <w:t>-</w:t>
      </w:r>
      <w:r w:rsidR="00C015B5">
        <w:t>-</w:t>
      </w:r>
      <w:r>
        <w:t>-------- 1 root root 762 Sep 23  2002 /etc/shadow</w:t>
      </w:r>
    </w:p>
    <w:p w:rsidR="00BA3CB4" w:rsidRDefault="00BA3CB4" w:rsidP="00BA3CB4">
      <w:pPr>
        <w:pStyle w:val="CISNormal"/>
        <w:rPr>
          <w:b/>
        </w:rPr>
      </w:pPr>
    </w:p>
    <w:p w:rsidR="00BA3CB4" w:rsidRDefault="00BA3CB4" w:rsidP="00BA3CB4">
      <w:pPr>
        <w:pStyle w:val="CISNormal"/>
        <w:rPr>
          <w:b/>
        </w:rPr>
      </w:pPr>
      <w:r>
        <w:rPr>
          <w:b/>
        </w:rPr>
        <w:t>Remediation:</w:t>
      </w:r>
    </w:p>
    <w:p w:rsidR="00BA3CB4" w:rsidRDefault="00BA3CB4" w:rsidP="00BA3CB4">
      <w:pPr>
        <w:pStyle w:val="CISNormal"/>
      </w:pPr>
      <w:r>
        <w:t xml:space="preserve">If the </w:t>
      </w:r>
      <w:del w:id="4652" w:author="blake" w:date="2012-07-01T22:16:00Z">
        <w:r w:rsidDel="00F60A57">
          <w:delText xml:space="preserve">permissions </w:delText>
        </w:r>
      </w:del>
      <w:ins w:id="4653" w:author="blake" w:date="2012-07-01T22:16:00Z">
        <w:r w:rsidR="00F60A57">
          <w:t xml:space="preserve">ownership </w:t>
        </w:r>
      </w:ins>
      <w:r>
        <w:t xml:space="preserve">of the </w:t>
      </w:r>
      <w:r w:rsidRPr="00325EB7">
        <w:rPr>
          <w:rStyle w:val="CodeChar"/>
          <w:sz w:val="24"/>
          <w:szCs w:val="24"/>
        </w:rPr>
        <w:t>/etc/shadow</w:t>
      </w:r>
      <w:r w:rsidRPr="00BC1AB1">
        <w:t xml:space="preserve"> </w:t>
      </w:r>
      <w:r>
        <w:t>file are incorrect, run the following command to correct them:</w:t>
      </w:r>
    </w:p>
    <w:p w:rsidR="00BA3CB4" w:rsidRDefault="00BA3CB4" w:rsidP="00FB132F">
      <w:pPr>
        <w:pStyle w:val="CISC0de"/>
        <w:pBdr>
          <w:bottom w:val="single" w:sz="4" w:space="0" w:color="auto"/>
        </w:pBdr>
      </w:pPr>
      <w:r>
        <w:t xml:space="preserve"># </w:t>
      </w:r>
      <w:r w:rsidRPr="00FB132F">
        <w:t>/bin/chown root:root /etc/shadow</w:t>
      </w:r>
    </w:p>
    <w:p w:rsidR="00BA3CB4" w:rsidRDefault="00BA3CB4" w:rsidP="00BA3CB4">
      <w:pPr>
        <w:pStyle w:val="CISNormal"/>
      </w:pPr>
    </w:p>
    <w:p w:rsidR="00BA3CB4" w:rsidRDefault="00BA3CB4" w:rsidP="006E606D">
      <w:pPr>
        <w:pStyle w:val="Heading3"/>
        <w:tabs>
          <w:tab w:val="center" w:pos="990"/>
        </w:tabs>
        <w:ind w:left="360"/>
      </w:pPr>
      <w:bookmarkStart w:id="4654" w:name="_Toc328948867"/>
      <w:r>
        <w:t>V</w:t>
      </w:r>
      <w:r w:rsidR="006E759B">
        <w:t>erify</w:t>
      </w:r>
      <w:r w:rsidR="009066F9">
        <w:t xml:space="preserve"> U</w:t>
      </w:r>
      <w:r w:rsidR="006E759B">
        <w:t>ser</w:t>
      </w:r>
      <w:r w:rsidR="009066F9">
        <w:t>/G</w:t>
      </w:r>
      <w:r w:rsidR="006E759B">
        <w:t>roup O</w:t>
      </w:r>
      <w:r>
        <w:t xml:space="preserve">wnership on </w:t>
      </w:r>
      <w:r w:rsidRPr="009F7872">
        <w:rPr>
          <w:rStyle w:val="CodeChar"/>
          <w:sz w:val="28"/>
          <w:szCs w:val="28"/>
        </w:rPr>
        <w:t>/etc/gshadow</w:t>
      </w:r>
      <w:bookmarkEnd w:id="4654"/>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655"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656" w:author="blake" w:date="2012-04-05T12:55:00Z"/>
              </w:rPr>
            </w:pPr>
            <w:del w:id="4657"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658" w:author="blake" w:date="2012-04-05T12:55:00Z"/>
              </w:rPr>
            </w:pPr>
            <w:del w:id="4659" w:author="blake" w:date="2012-04-05T12:55:00Z">
              <w:r w:rsidDel="00350415">
                <w:delText>CCE-4210-1</w:delText>
              </w:r>
            </w:del>
          </w:p>
          <w:p w:rsidR="00BA3CB4" w:rsidDel="00350415" w:rsidRDefault="00BA3CB4">
            <w:pPr>
              <w:snapToGrid w:val="0"/>
              <w:spacing w:line="276" w:lineRule="auto"/>
              <w:rPr>
                <w:del w:id="4660" w:author="blake" w:date="2012-04-05T12:55:00Z"/>
              </w:rPr>
            </w:pPr>
            <w:del w:id="4661" w:author="blake" w:date="2012-04-05T12:55:00Z">
              <w:r w:rsidDel="00350415">
                <w:delText>CCE-4064-2</w:delText>
              </w:r>
            </w:del>
          </w:p>
        </w:tc>
      </w:tr>
    </w:tbl>
    <w:p w:rsidR="00BA3CB4" w:rsidRDefault="00BA3CB4" w:rsidP="00BA3CB4">
      <w:pPr>
        <w:pStyle w:val="CISRuleComponent"/>
      </w:pPr>
      <w:r>
        <w:t xml:space="preserve">Description: </w:t>
      </w:r>
    </w:p>
    <w:p w:rsidR="00FB56DB" w:rsidRDefault="00FB56DB" w:rsidP="00FB56DB">
      <w:pPr>
        <w:pStyle w:val="CISNormal"/>
      </w:pPr>
      <w:r>
        <w:lastRenderedPageBreak/>
        <w:t xml:space="preserve">The </w:t>
      </w:r>
      <w:r w:rsidRPr="00325EB7">
        <w:rPr>
          <w:rStyle w:val="CodeChar"/>
          <w:sz w:val="24"/>
          <w:szCs w:val="24"/>
        </w:rPr>
        <w:t>/etc/gshadow</w:t>
      </w:r>
      <w:r>
        <w:t xml:space="preserve"> file contains information about group accounts that is critical to the security of those accounts, such as the hashed password and other security information. </w:t>
      </w:r>
    </w:p>
    <w:p w:rsidR="003E6909" w:rsidRDefault="003E6909" w:rsidP="00BA3CB4">
      <w:pPr>
        <w:pStyle w:val="CISRuleComponent"/>
      </w:pPr>
      <w:r>
        <w:t>Rationale:</w:t>
      </w:r>
    </w:p>
    <w:p w:rsidR="00FB56DB" w:rsidRDefault="00FB56DB" w:rsidP="00FB56DB">
      <w:pPr>
        <w:pStyle w:val="CISNormal"/>
      </w:pPr>
      <w:r>
        <w:t xml:space="preserve">If attackers can gain read access to the </w:t>
      </w:r>
      <w:r w:rsidRPr="00325EB7">
        <w:rPr>
          <w:rStyle w:val="CodeChar"/>
          <w:sz w:val="24"/>
          <w:szCs w:val="24"/>
        </w:rPr>
        <w:t>/etc/gshadow</w:t>
      </w:r>
      <w:r>
        <w:t xml:space="preserve"> file, they can easily run a password cracking program against the hashed password to break it. Other security information that is stored in the </w:t>
      </w:r>
      <w:r w:rsidRPr="00325EB7">
        <w:rPr>
          <w:rStyle w:val="CodeChar"/>
          <w:sz w:val="24"/>
          <w:szCs w:val="24"/>
        </w:rPr>
        <w:t>/etc/gshadow</w:t>
      </w:r>
      <w:r>
        <w:t xml:space="preserve"> file (such as expiration) could also be useful to subvert the group accounts. </w:t>
      </w:r>
    </w:p>
    <w:p w:rsidR="006E759B" w:rsidRDefault="006E759B" w:rsidP="00FB56DB">
      <w:pPr>
        <w:pStyle w:val="CISNormal"/>
      </w:pPr>
    </w:p>
    <w:p w:rsidR="006E759B" w:rsidRDefault="006E759B" w:rsidP="006E759B">
      <w:pPr>
        <w:pStyle w:val="CISNormal"/>
        <w:rPr>
          <w:b/>
        </w:rPr>
      </w:pPr>
      <w:r>
        <w:rPr>
          <w:b/>
        </w:rPr>
        <w:t>Audit:</w:t>
      </w:r>
    </w:p>
    <w:p w:rsidR="006E759B" w:rsidRDefault="006E759B" w:rsidP="006E606D">
      <w:pPr>
        <w:pStyle w:val="CISNormal"/>
        <w:spacing w:after="240"/>
      </w:pPr>
      <w:r>
        <w:t xml:space="preserve">Run the following command to determine the permissions on the </w:t>
      </w:r>
      <w:r>
        <w:rPr>
          <w:rStyle w:val="CodeChar"/>
        </w:rPr>
        <w:t>/etc/gshadow</w:t>
      </w:r>
      <w:r>
        <w:t xml:space="preserve"> file. </w:t>
      </w:r>
    </w:p>
    <w:p w:rsidR="006E759B" w:rsidRPr="00FB132F" w:rsidRDefault="006E759B" w:rsidP="00FB132F">
      <w:pPr>
        <w:pStyle w:val="CISC0de"/>
        <w:pBdr>
          <w:bottom w:val="single" w:sz="4" w:space="0" w:color="auto"/>
        </w:pBdr>
      </w:pPr>
      <w:r>
        <w:t xml:space="preserve"># </w:t>
      </w:r>
      <w:r w:rsidRPr="00FB132F">
        <w:t xml:space="preserve">/bin/ls </w:t>
      </w:r>
      <w:r w:rsidR="001731CF">
        <w:t>-</w:t>
      </w:r>
      <w:r w:rsidRPr="00FB132F">
        <w:t>l /etc/gshadow</w:t>
      </w:r>
    </w:p>
    <w:p w:rsidR="006E759B" w:rsidRPr="006E759B" w:rsidRDefault="006E759B" w:rsidP="00FB132F">
      <w:pPr>
        <w:pStyle w:val="CISC0de"/>
        <w:pBdr>
          <w:bottom w:val="single" w:sz="4" w:space="0" w:color="auto"/>
        </w:pBdr>
      </w:pPr>
      <w:r>
        <w:t>-</w:t>
      </w:r>
      <w:r w:rsidR="00C015B5">
        <w:t>-</w:t>
      </w:r>
      <w:r>
        <w:t>-------- 1 root root 633 Sep 23  2002 /etc/gshadow</w:t>
      </w:r>
    </w:p>
    <w:p w:rsidR="006E759B" w:rsidRDefault="006E759B" w:rsidP="00FB56DB">
      <w:pPr>
        <w:pStyle w:val="CISNormal"/>
      </w:pPr>
    </w:p>
    <w:p w:rsidR="003E6909" w:rsidRDefault="003E6909" w:rsidP="003E6909">
      <w:pPr>
        <w:pStyle w:val="CISNormal"/>
        <w:rPr>
          <w:b/>
        </w:rPr>
      </w:pPr>
      <w:r>
        <w:rPr>
          <w:b/>
        </w:rPr>
        <w:t>Remediation:</w:t>
      </w:r>
    </w:p>
    <w:p w:rsidR="003E6909" w:rsidRDefault="003E6909" w:rsidP="006E606D">
      <w:pPr>
        <w:pStyle w:val="CISNormal"/>
        <w:spacing w:after="240"/>
      </w:pPr>
      <w:r>
        <w:t xml:space="preserve">If the </w:t>
      </w:r>
      <w:del w:id="4662" w:author="blake" w:date="2012-07-01T22:16:00Z">
        <w:r w:rsidDel="00F60A57">
          <w:delText xml:space="preserve">permissions </w:delText>
        </w:r>
      </w:del>
      <w:ins w:id="4663" w:author="blake" w:date="2012-07-01T22:16:00Z">
        <w:r w:rsidR="00F60A57">
          <w:t xml:space="preserve">ownership </w:t>
        </w:r>
      </w:ins>
      <w:r>
        <w:t xml:space="preserve">of the </w:t>
      </w:r>
      <w:r w:rsidRPr="009F7872">
        <w:rPr>
          <w:rStyle w:val="CodeChar"/>
          <w:sz w:val="24"/>
          <w:szCs w:val="24"/>
        </w:rPr>
        <w:t>/etc/gshadow</w:t>
      </w:r>
      <w:r w:rsidRPr="00BC1AB1">
        <w:t xml:space="preserve"> </w:t>
      </w:r>
      <w:r>
        <w:t>file are incorrect, run the following command to correct them:</w:t>
      </w:r>
    </w:p>
    <w:p w:rsidR="003E6909" w:rsidRDefault="003E6909" w:rsidP="00FB132F">
      <w:pPr>
        <w:pStyle w:val="CISC0de"/>
        <w:pBdr>
          <w:bottom w:val="single" w:sz="4" w:space="0" w:color="auto"/>
        </w:pBdr>
      </w:pPr>
      <w:r>
        <w:t xml:space="preserve"># </w:t>
      </w:r>
      <w:r w:rsidRPr="00FB132F">
        <w:t>/bin/chown root:root /etc/gshadow</w:t>
      </w:r>
    </w:p>
    <w:p w:rsidR="00BA3CB4" w:rsidRDefault="00BA3CB4" w:rsidP="00BA3CB4">
      <w:pPr>
        <w:pStyle w:val="CISNormal"/>
      </w:pPr>
    </w:p>
    <w:p w:rsidR="00BA3CB4" w:rsidRDefault="00BA3CB4" w:rsidP="006E606D">
      <w:pPr>
        <w:pStyle w:val="Heading3"/>
        <w:tabs>
          <w:tab w:val="center" w:pos="990"/>
        </w:tabs>
        <w:ind w:left="360"/>
      </w:pPr>
      <w:bookmarkStart w:id="4664" w:name="_Toc328948868"/>
      <w:r>
        <w:t>V</w:t>
      </w:r>
      <w:r w:rsidR="009066F9">
        <w:t>erify U</w:t>
      </w:r>
      <w:r w:rsidR="006E759B">
        <w:t>ser</w:t>
      </w:r>
      <w:r w:rsidR="009066F9">
        <w:t>/G</w:t>
      </w:r>
      <w:r w:rsidR="006E759B">
        <w:t>roup O</w:t>
      </w:r>
      <w:r>
        <w:t xml:space="preserve">wnership on </w:t>
      </w:r>
      <w:r w:rsidRPr="009F7872">
        <w:rPr>
          <w:rStyle w:val="CodeChar"/>
          <w:sz w:val="28"/>
          <w:szCs w:val="28"/>
        </w:rPr>
        <w:t>/etc/group</w:t>
      </w:r>
      <w:bookmarkEnd w:id="4664"/>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665"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666" w:author="blake" w:date="2012-04-05T12:55:00Z"/>
              </w:rPr>
            </w:pPr>
            <w:del w:id="4667"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668" w:author="blake" w:date="2012-04-05T12:55:00Z"/>
              </w:rPr>
            </w:pPr>
            <w:del w:id="4669" w:author="blake" w:date="2012-04-05T12:55:00Z">
              <w:r w:rsidDel="00350415">
                <w:delText>CCE-3276-3</w:delText>
              </w:r>
            </w:del>
          </w:p>
          <w:p w:rsidR="00BA3CB4" w:rsidDel="00350415" w:rsidRDefault="00BA3CB4">
            <w:pPr>
              <w:snapToGrid w:val="0"/>
              <w:spacing w:line="276" w:lineRule="auto"/>
              <w:rPr>
                <w:del w:id="4670" w:author="blake" w:date="2012-04-05T12:55:00Z"/>
              </w:rPr>
            </w:pPr>
            <w:del w:id="4671" w:author="blake" w:date="2012-04-05T12:55:00Z">
              <w:r w:rsidDel="00350415">
                <w:delText>CCE-3883-6</w:delText>
              </w:r>
            </w:del>
          </w:p>
        </w:tc>
      </w:tr>
    </w:tbl>
    <w:p w:rsidR="00BA3CB4" w:rsidRDefault="00BA3CB4" w:rsidP="00BA3CB4">
      <w:pPr>
        <w:pStyle w:val="CISRuleComponent"/>
      </w:pPr>
      <w:r>
        <w:t xml:space="preserve">Description: </w:t>
      </w:r>
    </w:p>
    <w:p w:rsidR="00FB56DB" w:rsidRDefault="00FB56DB" w:rsidP="002351CD">
      <w:pPr>
        <w:pStyle w:val="CISNormal"/>
      </w:pPr>
      <w:r>
        <w:t xml:space="preserve">The </w:t>
      </w:r>
      <w:r w:rsidRPr="006E759B">
        <w:rPr>
          <w:rStyle w:val="CodeChar"/>
          <w:sz w:val="24"/>
          <w:szCs w:val="24"/>
        </w:rPr>
        <w:t>/etc/group</w:t>
      </w:r>
      <w:r>
        <w:t xml:space="preserve"> file contains a list of all the valid groups defined in the system. The command below allows read/write access for root and read access for everyone else.</w:t>
      </w:r>
    </w:p>
    <w:p w:rsidR="009F7872" w:rsidRDefault="009F7872" w:rsidP="00BA3CB4">
      <w:pPr>
        <w:pStyle w:val="CISRuleComponent"/>
      </w:pPr>
      <w:r>
        <w:t>Rationale:</w:t>
      </w:r>
    </w:p>
    <w:p w:rsidR="00FB56DB" w:rsidRPr="003E6909" w:rsidRDefault="00FB56DB" w:rsidP="002351CD">
      <w:pPr>
        <w:pStyle w:val="CISNormal"/>
      </w:pPr>
      <w:r>
        <w:t xml:space="preserve">The </w:t>
      </w:r>
      <w:r w:rsidRPr="002351CD">
        <w:rPr>
          <w:rStyle w:val="CodeChar"/>
          <w:sz w:val="24"/>
          <w:szCs w:val="24"/>
        </w:rPr>
        <w:t>/etc/group</w:t>
      </w:r>
      <w:r>
        <w:t xml:space="preserve"> file needs to be protected from unauthorized changes by non-priliveged users, but </w:t>
      </w:r>
      <w:r w:rsidR="002351CD">
        <w:t>needs to be</w:t>
      </w:r>
      <w:r>
        <w:t xml:space="preserve"> readab</w:t>
      </w:r>
      <w:r w:rsidR="002351CD">
        <w:t xml:space="preserve">le as this information is used </w:t>
      </w:r>
      <w:r>
        <w:t>with many non-privileged programs.</w:t>
      </w:r>
    </w:p>
    <w:p w:rsidR="00BA3CB4" w:rsidRDefault="00BA3CB4" w:rsidP="00BA3CB4">
      <w:pPr>
        <w:pStyle w:val="CISNormal"/>
      </w:pPr>
    </w:p>
    <w:p w:rsidR="00BA3CB4" w:rsidRDefault="00BA3CB4" w:rsidP="00BA3CB4">
      <w:pPr>
        <w:pStyle w:val="CISNormal"/>
        <w:rPr>
          <w:b/>
        </w:rPr>
      </w:pPr>
      <w:r>
        <w:rPr>
          <w:b/>
        </w:rPr>
        <w:t>Audit:</w:t>
      </w:r>
    </w:p>
    <w:p w:rsidR="00BA3CB4" w:rsidRDefault="00BA3CB4" w:rsidP="006E606D">
      <w:pPr>
        <w:pStyle w:val="CISNormal"/>
        <w:spacing w:after="240"/>
      </w:pPr>
      <w:r>
        <w:t xml:space="preserve">Run the following command to determine the permissions on the </w:t>
      </w:r>
      <w:r w:rsidRPr="009F7872">
        <w:rPr>
          <w:rStyle w:val="CodeChar"/>
          <w:sz w:val="24"/>
          <w:szCs w:val="24"/>
        </w:rPr>
        <w:t>/etc/group</w:t>
      </w:r>
      <w:r>
        <w:t xml:space="preserve"> file. </w:t>
      </w:r>
    </w:p>
    <w:p w:rsidR="00BA3CB4" w:rsidRPr="00FB132F" w:rsidRDefault="00BA3CB4" w:rsidP="00FB132F">
      <w:pPr>
        <w:pStyle w:val="CISC0de"/>
        <w:pBdr>
          <w:bottom w:val="single" w:sz="4" w:space="0" w:color="auto"/>
        </w:pBdr>
      </w:pPr>
      <w:r>
        <w:t xml:space="preserve"># </w:t>
      </w:r>
      <w:r w:rsidRPr="00FB132F">
        <w:t xml:space="preserve">/bin/ls </w:t>
      </w:r>
      <w:r w:rsidR="001731CF">
        <w:t>-</w:t>
      </w:r>
      <w:r w:rsidRPr="00FB132F">
        <w:t>l /etc/group</w:t>
      </w:r>
    </w:p>
    <w:p w:rsidR="00BA3CB4" w:rsidRDefault="00BA3CB4" w:rsidP="00FB132F">
      <w:pPr>
        <w:pStyle w:val="CISC0de"/>
        <w:pBdr>
          <w:bottom w:val="single" w:sz="4" w:space="0" w:color="auto"/>
        </w:pBdr>
      </w:pPr>
      <w:r>
        <w:t>-rw-r--r-- 1 root root 762 Sep 23  002 /etc/group</w:t>
      </w:r>
    </w:p>
    <w:p w:rsidR="00BA3CB4" w:rsidRDefault="00BA3CB4" w:rsidP="00BA3CB4">
      <w:pPr>
        <w:pStyle w:val="CISNormal"/>
        <w:rPr>
          <w:b/>
        </w:rPr>
      </w:pPr>
    </w:p>
    <w:p w:rsidR="00BA3CB4" w:rsidRDefault="00BA3CB4" w:rsidP="00BA3CB4">
      <w:pPr>
        <w:pStyle w:val="CISNormal"/>
        <w:rPr>
          <w:b/>
        </w:rPr>
      </w:pPr>
      <w:r>
        <w:rPr>
          <w:b/>
        </w:rPr>
        <w:t>Remediation:</w:t>
      </w:r>
    </w:p>
    <w:p w:rsidR="00BA3CB4" w:rsidRDefault="00BA3CB4" w:rsidP="006E606D">
      <w:pPr>
        <w:pStyle w:val="CISNormal"/>
        <w:spacing w:after="240"/>
      </w:pPr>
      <w:r>
        <w:lastRenderedPageBreak/>
        <w:t xml:space="preserve">If the </w:t>
      </w:r>
      <w:del w:id="4672" w:author="blake" w:date="2012-07-01T22:17:00Z">
        <w:r w:rsidDel="00F60A57">
          <w:delText xml:space="preserve">permissions </w:delText>
        </w:r>
      </w:del>
      <w:ins w:id="4673" w:author="blake" w:date="2012-07-01T22:17:00Z">
        <w:r w:rsidR="00F60A57">
          <w:t xml:space="preserve">ownership </w:t>
        </w:r>
      </w:ins>
      <w:r>
        <w:t xml:space="preserve">of the </w:t>
      </w:r>
      <w:r w:rsidRPr="009F7872">
        <w:rPr>
          <w:rStyle w:val="CodeChar"/>
          <w:sz w:val="24"/>
          <w:szCs w:val="24"/>
        </w:rPr>
        <w:t>/etc/group</w:t>
      </w:r>
      <w:r w:rsidRPr="00BC1AB1">
        <w:t xml:space="preserve"> </w:t>
      </w:r>
      <w:r>
        <w:t>file are incorrect, run the following command to correct them:</w:t>
      </w:r>
    </w:p>
    <w:p w:rsidR="00BA3CB4" w:rsidRDefault="00BA3CB4" w:rsidP="00FB132F">
      <w:pPr>
        <w:pStyle w:val="CISC0de"/>
        <w:pBdr>
          <w:bottom w:val="single" w:sz="4" w:space="0" w:color="auto"/>
        </w:pBdr>
      </w:pPr>
      <w:r>
        <w:t xml:space="preserve"># </w:t>
      </w:r>
      <w:r w:rsidRPr="00FB132F">
        <w:t>/bin/</w:t>
      </w:r>
      <w:r w:rsidR="00266FF4" w:rsidRPr="00FB132F">
        <w:t>chown root:root</w:t>
      </w:r>
      <w:r w:rsidRPr="00FB132F">
        <w:t xml:space="preserve"> /etc/group</w:t>
      </w:r>
    </w:p>
    <w:p w:rsidR="00BA3CB4" w:rsidRDefault="00BA3CB4" w:rsidP="00BA3CB4">
      <w:pPr>
        <w:pStyle w:val="CISNormal"/>
      </w:pPr>
    </w:p>
    <w:p w:rsidR="00A80C1E" w:rsidRDefault="00315CE5" w:rsidP="00D46483">
      <w:pPr>
        <w:pStyle w:val="Heading3"/>
      </w:pPr>
      <w:hyperlink r:id="rId50" w:anchor="_Toc263259600" w:history="1">
        <w:bookmarkStart w:id="4674" w:name="_Toc328948869"/>
        <w:r w:rsidR="00936939" w:rsidRPr="00BC4079">
          <w:t>Find World Writable Files</w:t>
        </w:r>
        <w:bookmarkEnd w:id="4674"/>
      </w:hyperlink>
    </w:p>
    <w:tbl>
      <w:tblPr>
        <w:tblW w:w="0" w:type="auto"/>
        <w:tblInd w:w="462" w:type="dxa"/>
        <w:tblLayout w:type="fixed"/>
        <w:tblLook w:val="04A0" w:firstRow="1" w:lastRow="0" w:firstColumn="1" w:lastColumn="0" w:noHBand="0" w:noVBand="1"/>
      </w:tblPr>
      <w:tblGrid>
        <w:gridCol w:w="3451"/>
        <w:gridCol w:w="4894"/>
      </w:tblGrid>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Level-I</w:t>
            </w:r>
          </w:p>
        </w:tc>
      </w:tr>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N/A</w:t>
            </w:r>
          </w:p>
        </w:tc>
      </w:tr>
      <w:tr w:rsidR="00936939" w:rsidTr="00936939">
        <w:trPr>
          <w:trHeight w:val="256"/>
        </w:trPr>
        <w:tc>
          <w:tcPr>
            <w:tcW w:w="3451" w:type="dxa"/>
            <w:tcBorders>
              <w:top w:val="nil"/>
              <w:left w:val="single" w:sz="4" w:space="0" w:color="000000"/>
              <w:bottom w:val="single" w:sz="4" w:space="0" w:color="000000"/>
              <w:right w:val="nil"/>
            </w:tcBorders>
            <w:hideMark/>
          </w:tcPr>
          <w:p w:rsidR="00936939" w:rsidRDefault="00936939" w:rsidP="00936939">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No</w:t>
            </w:r>
          </w:p>
        </w:tc>
      </w:tr>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No</w:t>
            </w:r>
          </w:p>
        </w:tc>
      </w:tr>
      <w:tr w:rsidR="00936939" w:rsidDel="00350415" w:rsidTr="00936939">
        <w:trPr>
          <w:trHeight w:val="256"/>
          <w:del w:id="4675" w:author="blake" w:date="2012-04-05T12:55:00Z"/>
        </w:trPr>
        <w:tc>
          <w:tcPr>
            <w:tcW w:w="3451" w:type="dxa"/>
            <w:tcBorders>
              <w:top w:val="single" w:sz="4" w:space="0" w:color="000000"/>
              <w:left w:val="single" w:sz="4" w:space="0" w:color="000000"/>
              <w:bottom w:val="single" w:sz="4" w:space="0" w:color="000000"/>
              <w:right w:val="nil"/>
            </w:tcBorders>
            <w:hideMark/>
          </w:tcPr>
          <w:p w:rsidR="00936939" w:rsidDel="00350415" w:rsidRDefault="00936939" w:rsidP="00936939">
            <w:pPr>
              <w:snapToGrid w:val="0"/>
              <w:spacing w:line="276" w:lineRule="auto"/>
              <w:rPr>
                <w:del w:id="4676" w:author="blake" w:date="2012-04-05T12:55:00Z"/>
              </w:rPr>
            </w:pPr>
            <w:del w:id="4677"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936939" w:rsidDel="00350415" w:rsidRDefault="00936939" w:rsidP="00936939">
            <w:pPr>
              <w:snapToGrid w:val="0"/>
              <w:spacing w:line="276" w:lineRule="auto"/>
              <w:rPr>
                <w:del w:id="4678" w:author="blake" w:date="2012-04-05T12:55:00Z"/>
              </w:rPr>
            </w:pPr>
            <w:del w:id="4679" w:author="blake" w:date="2012-04-05T12:55:00Z">
              <w:r w:rsidDel="00350415">
                <w:delText>CCE-3795-2</w:delText>
              </w:r>
            </w:del>
          </w:p>
          <w:p w:rsidR="00936939" w:rsidDel="00350415" w:rsidRDefault="00936939" w:rsidP="00936939">
            <w:pPr>
              <w:snapToGrid w:val="0"/>
              <w:spacing w:line="276" w:lineRule="auto"/>
              <w:rPr>
                <w:del w:id="4680" w:author="blake" w:date="2012-04-05T12:55:00Z"/>
              </w:rPr>
            </w:pPr>
            <w:del w:id="4681" w:author="blake" w:date="2012-04-05T12:55:00Z">
              <w:r w:rsidDel="00350415">
                <w:delText>CCE-14794-2</w:delText>
              </w:r>
            </w:del>
          </w:p>
        </w:tc>
      </w:tr>
    </w:tbl>
    <w:p w:rsidR="00936939" w:rsidRDefault="00936939" w:rsidP="00936939">
      <w:pPr>
        <w:pStyle w:val="CISRuleComponent"/>
      </w:pPr>
      <w:r>
        <w:t xml:space="preserve">Description: </w:t>
      </w:r>
    </w:p>
    <w:p w:rsidR="00936939" w:rsidRDefault="00936939" w:rsidP="00936939">
      <w:pPr>
        <w:pStyle w:val="CISNormal"/>
      </w:pPr>
      <w:r>
        <w:t xml:space="preserve">Unix-based systems support variable settings to control access to files. World writable files are the least secure. See the </w:t>
      </w:r>
      <w:r>
        <w:rPr>
          <w:rFonts w:ascii="Courier New" w:hAnsi="Courier New" w:cs="Courier New"/>
        </w:rPr>
        <w:t>chmod(2)</w:t>
      </w:r>
      <w:r w:rsidRPr="004F15F1">
        <w:t xml:space="preserve"> </w:t>
      </w:r>
      <w:r>
        <w:t xml:space="preserve">man page for more information. </w:t>
      </w:r>
    </w:p>
    <w:p w:rsidR="00936939" w:rsidRDefault="00936939" w:rsidP="00936939">
      <w:pPr>
        <w:pStyle w:val="CISRuleComponent"/>
      </w:pPr>
      <w:r>
        <w:t>Rationale:</w:t>
      </w:r>
    </w:p>
    <w:p w:rsidR="00936939" w:rsidRDefault="00936939" w:rsidP="00936939">
      <w:pPr>
        <w:pStyle w:val="CISNormal"/>
      </w:pPr>
      <w:r>
        <w:t>Data in world-writable files can be modified and compromised by any user on the system.  World writable files may also indicate an incorrectly written script or program that could potentially be the cause of a larger compromise to the system's integrity.</w:t>
      </w:r>
    </w:p>
    <w:p w:rsidR="00936939" w:rsidRDefault="00936939" w:rsidP="00936939">
      <w:pPr>
        <w:pStyle w:val="CISRuleComponent"/>
      </w:pPr>
      <w:r>
        <w:t>Audit:</w:t>
      </w:r>
    </w:p>
    <w:p w:rsidR="00936939" w:rsidRPr="00FB132F" w:rsidRDefault="00936939" w:rsidP="00936939">
      <w:pPr>
        <w:pStyle w:val="CISC0de"/>
        <w:pBdr>
          <w:bottom w:val="single" w:sz="4" w:space="0" w:color="auto"/>
        </w:pBdr>
      </w:pPr>
      <w:r w:rsidRPr="00FB132F">
        <w:t>#!/bin/bash</w:t>
      </w:r>
    </w:p>
    <w:p w:rsidR="00936939" w:rsidRPr="00FB132F" w:rsidRDefault="00936939" w:rsidP="00936939">
      <w:pPr>
        <w:pStyle w:val="CISC0de"/>
        <w:pBdr>
          <w:bottom w:val="single" w:sz="4" w:space="0" w:color="auto"/>
        </w:pBdr>
      </w:pPr>
      <w:r w:rsidRPr="00FB132F">
        <w:t>for $i in `/bin/egrep ‘(ext4|ext3|ext2)’ /etc/fstab | /bin/awk ‘{print $2}’`</w:t>
      </w:r>
    </w:p>
    <w:p w:rsidR="00936939" w:rsidRPr="00FB132F" w:rsidRDefault="00936939" w:rsidP="00936939">
      <w:pPr>
        <w:pStyle w:val="CISC0de"/>
        <w:pBdr>
          <w:bottom w:val="single" w:sz="4" w:space="0" w:color="auto"/>
        </w:pBdr>
      </w:pPr>
      <w:r w:rsidRPr="00FB132F">
        <w:t>do</w:t>
      </w:r>
    </w:p>
    <w:p w:rsidR="00936939" w:rsidRPr="00FB132F" w:rsidRDefault="00936939" w:rsidP="00936939">
      <w:pPr>
        <w:pStyle w:val="CISC0de"/>
        <w:pBdr>
          <w:bottom w:val="single" w:sz="4" w:space="0" w:color="auto"/>
        </w:pBdr>
      </w:pPr>
      <w:r w:rsidRPr="00FB132F">
        <w:t xml:space="preserve">/usr/bin/find $i </w:t>
      </w:r>
      <w:r>
        <w:t>-</w:t>
      </w:r>
      <w:r w:rsidRPr="00FB132F">
        <w:t xml:space="preserve">xdev </w:t>
      </w:r>
      <w:r>
        <w:t>-</w:t>
      </w:r>
      <w:r w:rsidRPr="00FB132F">
        <w:t xml:space="preserve">type f </w:t>
      </w:r>
      <w:r>
        <w:t>-</w:t>
      </w:r>
      <w:r w:rsidRPr="00FB132F">
        <w:t xml:space="preserve">perm -0002 </w:t>
      </w:r>
      <w:r>
        <w:t>-</w:t>
      </w:r>
      <w:r w:rsidRPr="00FB132F">
        <w:t>print</w:t>
      </w:r>
    </w:p>
    <w:p w:rsidR="00936939" w:rsidRDefault="00936939" w:rsidP="00936939">
      <w:pPr>
        <w:pStyle w:val="CISC0de"/>
        <w:pBdr>
          <w:bottom w:val="single" w:sz="4" w:space="0" w:color="auto"/>
        </w:pBdr>
      </w:pPr>
      <w:r w:rsidRPr="00FB132F">
        <w:t>done</w:t>
      </w:r>
    </w:p>
    <w:p w:rsidR="00936939" w:rsidRDefault="00936939" w:rsidP="00936939">
      <w:pPr>
        <w:pStyle w:val="CISRuleComponent"/>
        <w:spacing w:before="240"/>
      </w:pPr>
      <w:r>
        <w:t>Remediation:</w:t>
      </w:r>
    </w:p>
    <w:p w:rsidR="00936939" w:rsidRDefault="00936939" w:rsidP="00936939">
      <w:pPr>
        <w:pStyle w:val="CISNormal"/>
      </w:pPr>
      <w:r>
        <w:t>Removing write access for the "other" category (</w:t>
      </w:r>
      <w:r>
        <w:rPr>
          <w:rFonts w:ascii="Courier New" w:hAnsi="Courier New" w:cs="Courier New"/>
        </w:rPr>
        <w:t>chmod o-w</w:t>
      </w:r>
      <w:r>
        <w:t xml:space="preserve"> </w:t>
      </w:r>
      <w:r>
        <w:rPr>
          <w:i/>
          <w:iCs/>
        </w:rPr>
        <w:t>&lt;filename&gt;</w:t>
      </w:r>
      <w:r>
        <w:t>) is advisable, but always consult relevant vendor documentation to avoid breaking any application dependencies on a given file.</w:t>
      </w:r>
    </w:p>
    <w:p w:rsidR="00936939" w:rsidRDefault="00936939" w:rsidP="00936939">
      <w:pPr>
        <w:pStyle w:val="CISNormal"/>
      </w:pPr>
    </w:p>
    <w:p w:rsidR="00611BF2" w:rsidRDefault="00315CE5" w:rsidP="001D25CF">
      <w:pPr>
        <w:pStyle w:val="Heading3"/>
      </w:pPr>
      <w:hyperlink r:id="rId51" w:anchor="_Toc263259602" w:history="1">
        <w:bookmarkStart w:id="4682" w:name="_Toc328948870"/>
        <w:r w:rsidR="00936939" w:rsidRPr="00BC4079">
          <w:t>Find Un-owned Files and Directories</w:t>
        </w:r>
        <w:bookmarkEnd w:id="4682"/>
      </w:hyperlink>
    </w:p>
    <w:tbl>
      <w:tblPr>
        <w:tblW w:w="0" w:type="auto"/>
        <w:tblInd w:w="462" w:type="dxa"/>
        <w:tblLayout w:type="fixed"/>
        <w:tblLook w:val="04A0" w:firstRow="1" w:lastRow="0" w:firstColumn="1" w:lastColumn="0" w:noHBand="0" w:noVBand="1"/>
      </w:tblPr>
      <w:tblGrid>
        <w:gridCol w:w="3451"/>
        <w:gridCol w:w="4894"/>
      </w:tblGrid>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Level-I</w:t>
            </w:r>
          </w:p>
        </w:tc>
      </w:tr>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N/A</w:t>
            </w:r>
          </w:p>
        </w:tc>
      </w:tr>
      <w:tr w:rsidR="00936939" w:rsidTr="00936939">
        <w:trPr>
          <w:trHeight w:val="256"/>
        </w:trPr>
        <w:tc>
          <w:tcPr>
            <w:tcW w:w="3451" w:type="dxa"/>
            <w:tcBorders>
              <w:top w:val="nil"/>
              <w:left w:val="single" w:sz="4" w:space="0" w:color="000000"/>
              <w:bottom w:val="single" w:sz="4" w:space="0" w:color="000000"/>
              <w:right w:val="nil"/>
            </w:tcBorders>
            <w:hideMark/>
          </w:tcPr>
          <w:p w:rsidR="00936939" w:rsidRDefault="00936939" w:rsidP="00936939">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No</w:t>
            </w:r>
          </w:p>
        </w:tc>
      </w:tr>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Yes</w:t>
            </w:r>
          </w:p>
        </w:tc>
      </w:tr>
      <w:tr w:rsidR="00936939" w:rsidDel="00350415" w:rsidTr="00936939">
        <w:trPr>
          <w:trHeight w:val="256"/>
          <w:del w:id="4683" w:author="blake" w:date="2012-04-05T12:55:00Z"/>
        </w:trPr>
        <w:tc>
          <w:tcPr>
            <w:tcW w:w="3451" w:type="dxa"/>
            <w:tcBorders>
              <w:top w:val="single" w:sz="4" w:space="0" w:color="000000"/>
              <w:left w:val="single" w:sz="4" w:space="0" w:color="000000"/>
              <w:bottom w:val="single" w:sz="4" w:space="0" w:color="000000"/>
              <w:right w:val="nil"/>
            </w:tcBorders>
            <w:hideMark/>
          </w:tcPr>
          <w:p w:rsidR="00936939" w:rsidDel="00350415" w:rsidRDefault="00936939" w:rsidP="00936939">
            <w:pPr>
              <w:snapToGrid w:val="0"/>
              <w:spacing w:line="276" w:lineRule="auto"/>
              <w:rPr>
                <w:del w:id="4684" w:author="blake" w:date="2012-04-05T12:55:00Z"/>
              </w:rPr>
            </w:pPr>
            <w:del w:id="4685"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936939" w:rsidDel="00350415" w:rsidRDefault="00936939" w:rsidP="00936939">
            <w:pPr>
              <w:snapToGrid w:val="0"/>
              <w:spacing w:line="276" w:lineRule="auto"/>
              <w:rPr>
                <w:del w:id="4686" w:author="blake" w:date="2012-04-05T12:55:00Z"/>
              </w:rPr>
            </w:pPr>
            <w:del w:id="4687" w:author="blake" w:date="2012-04-05T12:55:00Z">
              <w:r w:rsidDel="00350415">
                <w:delText>CCE-4223-4</w:delText>
              </w:r>
            </w:del>
          </w:p>
        </w:tc>
      </w:tr>
    </w:tbl>
    <w:p w:rsidR="00936939" w:rsidRDefault="00936939" w:rsidP="00936939">
      <w:pPr>
        <w:pStyle w:val="CISRuleComponent"/>
      </w:pPr>
      <w:r>
        <w:t xml:space="preserve">Description: </w:t>
      </w:r>
    </w:p>
    <w:p w:rsidR="00936939" w:rsidRDefault="00936939" w:rsidP="00936939">
      <w:pPr>
        <w:pStyle w:val="CISNormal"/>
      </w:pPr>
      <w:r>
        <w:t xml:space="preserve">Sometimes when administrators delete users from the password file they neglect to remove all files owned by those users from the system.  </w:t>
      </w:r>
    </w:p>
    <w:p w:rsidR="00936939" w:rsidRDefault="00936939" w:rsidP="00936939">
      <w:pPr>
        <w:pStyle w:val="CISRuleComponent"/>
      </w:pPr>
      <w:r>
        <w:lastRenderedPageBreak/>
        <w:t>Rationale:</w:t>
      </w:r>
    </w:p>
    <w:p w:rsidR="00936939" w:rsidRDefault="00936939" w:rsidP="00936939">
      <w:pPr>
        <w:pStyle w:val="CISNormal"/>
      </w:pPr>
      <w:r>
        <w:t xml:space="preserve">A new user who is assigned the deleted user's user ID or group ID may then end up "owning" these files, and thus have more access on the system than was intended.  </w:t>
      </w:r>
    </w:p>
    <w:p w:rsidR="00936939" w:rsidRDefault="00936939" w:rsidP="00936939">
      <w:pPr>
        <w:pStyle w:val="CISRuleComponent"/>
      </w:pPr>
      <w:r>
        <w:t>Audit:</w:t>
      </w:r>
    </w:p>
    <w:p w:rsidR="00936939" w:rsidRPr="00FB132F" w:rsidRDefault="00936939" w:rsidP="00936939">
      <w:pPr>
        <w:pStyle w:val="CISC0de"/>
        <w:pBdr>
          <w:bottom w:val="single" w:sz="4" w:space="0" w:color="auto"/>
        </w:pBdr>
      </w:pPr>
      <w:r w:rsidRPr="00FB132F">
        <w:t>#!/bin/bash</w:t>
      </w:r>
    </w:p>
    <w:p w:rsidR="00936939" w:rsidRPr="00FB132F" w:rsidRDefault="00936939" w:rsidP="00936939">
      <w:pPr>
        <w:pStyle w:val="CISC0de"/>
        <w:pBdr>
          <w:bottom w:val="single" w:sz="4" w:space="0" w:color="auto"/>
        </w:pBdr>
      </w:pPr>
      <w:r w:rsidRPr="00FB132F">
        <w:t>for $i in `/bin/egrep ‘(ext3|ext2)’ /etc/fstab | /bin/awk ‘{print $2}’`</w:t>
      </w:r>
    </w:p>
    <w:p w:rsidR="00936939" w:rsidRPr="00FB132F" w:rsidRDefault="00936939" w:rsidP="00936939">
      <w:pPr>
        <w:pStyle w:val="CISC0de"/>
        <w:pBdr>
          <w:bottom w:val="single" w:sz="4" w:space="0" w:color="auto"/>
        </w:pBdr>
      </w:pPr>
      <w:r w:rsidRPr="00FB132F">
        <w:t>do</w:t>
      </w:r>
    </w:p>
    <w:p w:rsidR="00936939" w:rsidRPr="00FB132F" w:rsidRDefault="00936939" w:rsidP="00936939">
      <w:pPr>
        <w:pStyle w:val="CISC0de"/>
        <w:pBdr>
          <w:bottom w:val="single" w:sz="4" w:space="0" w:color="auto"/>
        </w:pBdr>
      </w:pPr>
      <w:r w:rsidRPr="00FB132F">
        <w:t xml:space="preserve">/usr/bin/find $i </w:t>
      </w:r>
      <w:r>
        <w:t>-</w:t>
      </w:r>
      <w:r w:rsidRPr="00FB132F">
        <w:t xml:space="preserve">xdev \( </w:t>
      </w:r>
      <w:r>
        <w:t>-</w:t>
      </w:r>
      <w:r w:rsidRPr="00FB132F">
        <w:t xml:space="preserve">type f </w:t>
      </w:r>
      <w:r>
        <w:t>-</w:t>
      </w:r>
      <w:r w:rsidRPr="00FB132F">
        <w:t xml:space="preserve">o </w:t>
      </w:r>
      <w:r>
        <w:t>-</w:t>
      </w:r>
      <w:r w:rsidRPr="00FB132F">
        <w:t>type d) -nouser -print</w:t>
      </w:r>
    </w:p>
    <w:p w:rsidR="00936939" w:rsidRPr="00FB132F" w:rsidRDefault="00936939" w:rsidP="00936939">
      <w:pPr>
        <w:pStyle w:val="CISC0de"/>
        <w:pBdr>
          <w:bottom w:val="single" w:sz="4" w:space="0" w:color="auto"/>
        </w:pBdr>
      </w:pPr>
      <w:r>
        <w:t>done</w:t>
      </w:r>
      <w:r>
        <w:tab/>
      </w:r>
    </w:p>
    <w:p w:rsidR="00936939" w:rsidRDefault="00936939" w:rsidP="00936939">
      <w:pPr>
        <w:pStyle w:val="CISRuleComponent"/>
        <w:spacing w:before="240"/>
      </w:pPr>
      <w:r>
        <w:t>Remediation:</w:t>
      </w:r>
    </w:p>
    <w:p w:rsidR="00936939" w:rsidRDefault="00936939" w:rsidP="00936939">
      <w:pPr>
        <w:pStyle w:val="CISNormal"/>
      </w:pPr>
      <w:r>
        <w:t xml:space="preserve">Locate files that are owned by users or groups not listed in the system configuration files, and reset the ownership of these files to some active user on the system as appropriate. </w:t>
      </w:r>
    </w:p>
    <w:p w:rsidR="00611BF2" w:rsidRDefault="00315CE5" w:rsidP="001D25CF">
      <w:pPr>
        <w:pStyle w:val="Heading3"/>
      </w:pPr>
      <w:hyperlink r:id="rId52" w:anchor="_Toc263259602" w:history="1">
        <w:bookmarkStart w:id="4688" w:name="_Toc328948871"/>
        <w:r w:rsidR="00936939" w:rsidRPr="00BC4079">
          <w:t>Find Un-grouped Files and Directories</w:t>
        </w:r>
        <w:bookmarkEnd w:id="4688"/>
      </w:hyperlink>
    </w:p>
    <w:tbl>
      <w:tblPr>
        <w:tblW w:w="0" w:type="auto"/>
        <w:tblInd w:w="462" w:type="dxa"/>
        <w:tblLayout w:type="fixed"/>
        <w:tblLook w:val="04A0" w:firstRow="1" w:lastRow="0" w:firstColumn="1" w:lastColumn="0" w:noHBand="0" w:noVBand="1"/>
      </w:tblPr>
      <w:tblGrid>
        <w:gridCol w:w="3451"/>
        <w:gridCol w:w="4894"/>
      </w:tblGrid>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Level-I</w:t>
            </w:r>
          </w:p>
        </w:tc>
      </w:tr>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N/A</w:t>
            </w:r>
          </w:p>
        </w:tc>
      </w:tr>
      <w:tr w:rsidR="00936939" w:rsidTr="00936939">
        <w:trPr>
          <w:trHeight w:val="256"/>
        </w:trPr>
        <w:tc>
          <w:tcPr>
            <w:tcW w:w="3451" w:type="dxa"/>
            <w:tcBorders>
              <w:top w:val="nil"/>
              <w:left w:val="single" w:sz="4" w:space="0" w:color="000000"/>
              <w:bottom w:val="single" w:sz="4" w:space="0" w:color="000000"/>
              <w:right w:val="nil"/>
            </w:tcBorders>
            <w:hideMark/>
          </w:tcPr>
          <w:p w:rsidR="00936939" w:rsidRDefault="00936939" w:rsidP="00936939">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No</w:t>
            </w:r>
          </w:p>
        </w:tc>
      </w:tr>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Yes</w:t>
            </w:r>
          </w:p>
        </w:tc>
      </w:tr>
      <w:tr w:rsidR="00936939" w:rsidDel="00350415" w:rsidTr="00936939">
        <w:trPr>
          <w:trHeight w:val="256"/>
          <w:del w:id="4689" w:author="blake" w:date="2012-04-05T12:55:00Z"/>
        </w:trPr>
        <w:tc>
          <w:tcPr>
            <w:tcW w:w="3451" w:type="dxa"/>
            <w:tcBorders>
              <w:top w:val="single" w:sz="4" w:space="0" w:color="000000"/>
              <w:left w:val="single" w:sz="4" w:space="0" w:color="000000"/>
              <w:bottom w:val="single" w:sz="4" w:space="0" w:color="000000"/>
              <w:right w:val="nil"/>
            </w:tcBorders>
            <w:hideMark/>
          </w:tcPr>
          <w:p w:rsidR="00936939" w:rsidDel="00350415" w:rsidRDefault="00936939" w:rsidP="00936939">
            <w:pPr>
              <w:snapToGrid w:val="0"/>
              <w:spacing w:line="276" w:lineRule="auto"/>
              <w:rPr>
                <w:del w:id="4690" w:author="blake" w:date="2012-04-05T12:55:00Z"/>
              </w:rPr>
            </w:pPr>
            <w:del w:id="4691"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936939" w:rsidDel="00350415" w:rsidRDefault="00936939" w:rsidP="00936939">
            <w:pPr>
              <w:snapToGrid w:val="0"/>
              <w:spacing w:line="276" w:lineRule="auto"/>
              <w:rPr>
                <w:del w:id="4692" w:author="blake" w:date="2012-04-05T12:55:00Z"/>
              </w:rPr>
            </w:pPr>
            <w:del w:id="4693" w:author="blake" w:date="2012-04-05T12:55:00Z">
              <w:r w:rsidDel="00350415">
                <w:delText>CCE-3573-3</w:delText>
              </w:r>
            </w:del>
          </w:p>
        </w:tc>
      </w:tr>
    </w:tbl>
    <w:p w:rsidR="00936939" w:rsidRDefault="00936939" w:rsidP="00936939">
      <w:pPr>
        <w:pStyle w:val="CISRuleComponent"/>
      </w:pPr>
      <w:r>
        <w:t xml:space="preserve">Description: </w:t>
      </w:r>
    </w:p>
    <w:p w:rsidR="00936939" w:rsidRDefault="00936939" w:rsidP="00936939">
      <w:pPr>
        <w:pStyle w:val="CISNormal"/>
      </w:pPr>
      <w:r>
        <w:t xml:space="preserve">Sometimes when administrators delete users from the password file they neglect to remove all files owned by those users from the system.  </w:t>
      </w:r>
    </w:p>
    <w:p w:rsidR="00936939" w:rsidRDefault="00936939" w:rsidP="00936939">
      <w:pPr>
        <w:pStyle w:val="CISRuleComponent"/>
      </w:pPr>
      <w:r>
        <w:t>Rationale:</w:t>
      </w:r>
    </w:p>
    <w:p w:rsidR="00936939" w:rsidRDefault="00936939" w:rsidP="00936939">
      <w:pPr>
        <w:pStyle w:val="CISNormal"/>
      </w:pPr>
      <w:r>
        <w:t xml:space="preserve">A new user who is assigned the deleted user's user ID or group ID may then end up "owning" these files, and thus have more access on the system than was intended.  </w:t>
      </w:r>
    </w:p>
    <w:p w:rsidR="00936939" w:rsidRDefault="00936939" w:rsidP="00936939">
      <w:pPr>
        <w:pStyle w:val="CISRuleComponent"/>
      </w:pPr>
      <w:r>
        <w:t>Audit:</w:t>
      </w:r>
    </w:p>
    <w:p w:rsidR="00936939" w:rsidRPr="00FB132F" w:rsidRDefault="00936939" w:rsidP="00936939">
      <w:pPr>
        <w:pStyle w:val="CISC0de"/>
        <w:pBdr>
          <w:bottom w:val="single" w:sz="4" w:space="0" w:color="auto"/>
        </w:pBdr>
      </w:pPr>
      <w:r w:rsidRPr="00FB132F">
        <w:t>#!/bin/bash</w:t>
      </w:r>
    </w:p>
    <w:p w:rsidR="00936939" w:rsidRPr="00FB132F" w:rsidRDefault="00936939" w:rsidP="00936939">
      <w:pPr>
        <w:pStyle w:val="CISC0de"/>
        <w:pBdr>
          <w:bottom w:val="single" w:sz="4" w:space="0" w:color="auto"/>
        </w:pBdr>
      </w:pPr>
      <w:r w:rsidRPr="00FB132F">
        <w:t>for $i in `/bin/egrep ‘(ext3|ext2)’ /etc/fstab | /bin/awk ‘{print $2}’`</w:t>
      </w:r>
    </w:p>
    <w:p w:rsidR="00936939" w:rsidRPr="00FB132F" w:rsidRDefault="00936939" w:rsidP="00936939">
      <w:pPr>
        <w:pStyle w:val="CISC0de"/>
        <w:pBdr>
          <w:bottom w:val="single" w:sz="4" w:space="0" w:color="auto"/>
        </w:pBdr>
      </w:pPr>
      <w:r w:rsidRPr="00FB132F">
        <w:t>do</w:t>
      </w:r>
    </w:p>
    <w:p w:rsidR="00936939" w:rsidRPr="00FB132F" w:rsidRDefault="00936939" w:rsidP="00936939">
      <w:pPr>
        <w:pStyle w:val="CISC0de"/>
        <w:pBdr>
          <w:bottom w:val="single" w:sz="4" w:space="0" w:color="auto"/>
        </w:pBdr>
      </w:pPr>
      <w:r w:rsidRPr="00FB132F">
        <w:t xml:space="preserve">/usr/bin/find $i </w:t>
      </w:r>
      <w:r>
        <w:t>-</w:t>
      </w:r>
      <w:r w:rsidRPr="00FB132F">
        <w:t xml:space="preserve">xdev \( </w:t>
      </w:r>
      <w:r>
        <w:t>-</w:t>
      </w:r>
      <w:r w:rsidRPr="00FB132F">
        <w:t xml:space="preserve">type f </w:t>
      </w:r>
      <w:r>
        <w:t>-</w:t>
      </w:r>
      <w:r w:rsidRPr="00FB132F">
        <w:t xml:space="preserve">o </w:t>
      </w:r>
      <w:r>
        <w:t>-</w:t>
      </w:r>
      <w:r w:rsidRPr="00FB132F">
        <w:t>type d) -nogroup -print</w:t>
      </w:r>
    </w:p>
    <w:p w:rsidR="00936939" w:rsidRPr="00FB132F" w:rsidRDefault="00936939" w:rsidP="00936939">
      <w:pPr>
        <w:pStyle w:val="CISC0de"/>
        <w:pBdr>
          <w:bottom w:val="single" w:sz="4" w:space="0" w:color="auto"/>
        </w:pBdr>
      </w:pPr>
      <w:r w:rsidRPr="00FB132F">
        <w:t>done</w:t>
      </w:r>
      <w:r w:rsidRPr="00FB132F">
        <w:tab/>
        <w:t xml:space="preserve"> </w:t>
      </w:r>
    </w:p>
    <w:p w:rsidR="00936939" w:rsidRDefault="00936939" w:rsidP="00936939">
      <w:pPr>
        <w:pStyle w:val="CISRuleComponent"/>
        <w:spacing w:before="240"/>
      </w:pPr>
      <w:r>
        <w:t>Remediation:</w:t>
      </w:r>
    </w:p>
    <w:p w:rsidR="00936939" w:rsidRDefault="00936939" w:rsidP="00936939">
      <w:pPr>
        <w:pStyle w:val="CISNormal"/>
      </w:pPr>
      <w:r>
        <w:t xml:space="preserve">Locate files that are owned by users or groups not listed in the system configuration files, and reset the ownership of these files to some active user on the system as appropriate. </w:t>
      </w:r>
    </w:p>
    <w:p w:rsidR="00936939" w:rsidRDefault="00936939" w:rsidP="00936939">
      <w:pPr>
        <w:pStyle w:val="CISNormal"/>
      </w:pPr>
    </w:p>
    <w:p w:rsidR="00936939" w:rsidRDefault="00936939" w:rsidP="00936939">
      <w:pPr>
        <w:rPr>
          <w:bCs/>
          <w:kern w:val="32"/>
          <w:szCs w:val="32"/>
        </w:rPr>
      </w:pPr>
      <w:r>
        <w:rPr>
          <w:b/>
        </w:rPr>
        <w:br w:type="page"/>
      </w:r>
    </w:p>
    <w:p w:rsidR="00A80C1E" w:rsidRDefault="00315CE5" w:rsidP="00D46483">
      <w:pPr>
        <w:pStyle w:val="Heading3"/>
      </w:pPr>
      <w:hyperlink r:id="rId53" w:anchor="_Toc263259601" w:history="1">
        <w:bookmarkStart w:id="4694" w:name="_Toc328948872"/>
        <w:r w:rsidR="00936939" w:rsidRPr="00BC4079">
          <w:t>Find SUID System Executables</w:t>
        </w:r>
        <w:bookmarkEnd w:id="4694"/>
      </w:hyperlink>
    </w:p>
    <w:tbl>
      <w:tblPr>
        <w:tblW w:w="0" w:type="auto"/>
        <w:tblInd w:w="462" w:type="dxa"/>
        <w:tblLayout w:type="fixed"/>
        <w:tblLook w:val="04A0" w:firstRow="1" w:lastRow="0" w:firstColumn="1" w:lastColumn="0" w:noHBand="0" w:noVBand="1"/>
      </w:tblPr>
      <w:tblGrid>
        <w:gridCol w:w="3451"/>
        <w:gridCol w:w="4894"/>
      </w:tblGrid>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Level-I</w:t>
            </w:r>
          </w:p>
        </w:tc>
      </w:tr>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N/A</w:t>
            </w:r>
          </w:p>
        </w:tc>
      </w:tr>
      <w:tr w:rsidR="00936939" w:rsidTr="00936939">
        <w:trPr>
          <w:trHeight w:val="256"/>
        </w:trPr>
        <w:tc>
          <w:tcPr>
            <w:tcW w:w="3451" w:type="dxa"/>
            <w:tcBorders>
              <w:top w:val="nil"/>
              <w:left w:val="single" w:sz="4" w:space="0" w:color="000000"/>
              <w:bottom w:val="single" w:sz="4" w:space="0" w:color="000000"/>
              <w:right w:val="nil"/>
            </w:tcBorders>
            <w:hideMark/>
          </w:tcPr>
          <w:p w:rsidR="00936939" w:rsidRDefault="00936939" w:rsidP="00936939">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No</w:t>
            </w:r>
          </w:p>
        </w:tc>
      </w:tr>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No</w:t>
            </w:r>
          </w:p>
        </w:tc>
      </w:tr>
      <w:tr w:rsidR="00936939" w:rsidDel="00350415" w:rsidTr="00936939">
        <w:trPr>
          <w:trHeight w:val="256"/>
          <w:del w:id="4695" w:author="blake" w:date="2012-04-05T12:55:00Z"/>
        </w:trPr>
        <w:tc>
          <w:tcPr>
            <w:tcW w:w="3451" w:type="dxa"/>
            <w:tcBorders>
              <w:top w:val="single" w:sz="4" w:space="0" w:color="000000"/>
              <w:left w:val="single" w:sz="4" w:space="0" w:color="000000"/>
              <w:bottom w:val="single" w:sz="4" w:space="0" w:color="000000"/>
              <w:right w:val="nil"/>
            </w:tcBorders>
            <w:hideMark/>
          </w:tcPr>
          <w:p w:rsidR="00936939" w:rsidDel="00350415" w:rsidRDefault="00936939" w:rsidP="00936939">
            <w:pPr>
              <w:snapToGrid w:val="0"/>
              <w:spacing w:line="276" w:lineRule="auto"/>
              <w:rPr>
                <w:del w:id="4696" w:author="blake" w:date="2012-04-05T12:55:00Z"/>
              </w:rPr>
            </w:pPr>
            <w:del w:id="4697"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936939" w:rsidDel="00350415" w:rsidRDefault="00936939" w:rsidP="00936939">
            <w:pPr>
              <w:snapToGrid w:val="0"/>
              <w:spacing w:line="276" w:lineRule="auto"/>
              <w:rPr>
                <w:del w:id="4698" w:author="blake" w:date="2012-04-05T12:55:00Z"/>
              </w:rPr>
            </w:pPr>
            <w:del w:id="4699" w:author="blake" w:date="2012-04-05T12:55:00Z">
              <w:r w:rsidDel="00350415">
                <w:delText>CCE-14340-4</w:delText>
              </w:r>
            </w:del>
          </w:p>
        </w:tc>
      </w:tr>
    </w:tbl>
    <w:p w:rsidR="00936939" w:rsidRDefault="00936939" w:rsidP="00936939">
      <w:pPr>
        <w:pStyle w:val="CISRuleComponent"/>
      </w:pPr>
      <w:r>
        <w:t xml:space="preserve">Description: </w:t>
      </w:r>
    </w:p>
    <w:p w:rsidR="00936939" w:rsidRDefault="00936939" w:rsidP="00936939">
      <w:pPr>
        <w:pStyle w:val="CISNormal"/>
      </w:pPr>
      <w:r>
        <w:t xml:space="preserve">The owner of a file can set the file’s permissions to run with the owner’s or group’s permissions, even if the user running the program is not the owner or a member of the group. The most common reason for a SUID program is to enable users to perform functions (such as changing their password) that require root privileges. </w:t>
      </w:r>
    </w:p>
    <w:p w:rsidR="00936939" w:rsidRDefault="00936939" w:rsidP="00936939">
      <w:pPr>
        <w:pStyle w:val="CISRuleComponent"/>
      </w:pPr>
      <w:r>
        <w:t>Rationale:</w:t>
      </w:r>
    </w:p>
    <w:p w:rsidR="00936939" w:rsidRDefault="00936939" w:rsidP="00936939">
      <w:pPr>
        <w:pStyle w:val="CISNormal"/>
      </w:pPr>
      <w:r>
        <w:t xml:space="preserve">There are valid reasons for SUID programs, but it is important to identify and review such programs to ensure they are legitimate. </w:t>
      </w:r>
    </w:p>
    <w:p w:rsidR="00936939" w:rsidRDefault="00936939" w:rsidP="00936939">
      <w:pPr>
        <w:pStyle w:val="CISRuleComponent"/>
      </w:pPr>
      <w:r>
        <w:t>Audit:</w:t>
      </w:r>
    </w:p>
    <w:p w:rsidR="00936939" w:rsidRPr="00FB132F" w:rsidRDefault="00936939" w:rsidP="00936939">
      <w:pPr>
        <w:pStyle w:val="CISC0de"/>
        <w:pBdr>
          <w:bottom w:val="single" w:sz="4" w:space="0" w:color="auto"/>
        </w:pBdr>
      </w:pPr>
      <w:r w:rsidRPr="00FB132F">
        <w:t>#!/bin/bash</w:t>
      </w:r>
    </w:p>
    <w:p w:rsidR="00936939" w:rsidRPr="00FB132F" w:rsidRDefault="00936939" w:rsidP="00936939">
      <w:pPr>
        <w:pStyle w:val="CISC0de"/>
        <w:pBdr>
          <w:bottom w:val="single" w:sz="4" w:space="0" w:color="auto"/>
        </w:pBdr>
      </w:pPr>
      <w:r w:rsidRPr="00FB132F">
        <w:t>for $i in `/bin/egrep ‘(ext3|ext2)’ /etc/fstab | /bin/awk ‘{print $2}’`</w:t>
      </w:r>
    </w:p>
    <w:p w:rsidR="00936939" w:rsidRPr="00FB132F" w:rsidRDefault="00936939" w:rsidP="00936939">
      <w:pPr>
        <w:pStyle w:val="CISC0de"/>
        <w:pBdr>
          <w:bottom w:val="single" w:sz="4" w:space="0" w:color="auto"/>
        </w:pBdr>
      </w:pPr>
      <w:r w:rsidRPr="00FB132F">
        <w:t>do</w:t>
      </w:r>
    </w:p>
    <w:p w:rsidR="00936939" w:rsidRPr="00FB132F" w:rsidRDefault="00936939" w:rsidP="00936939">
      <w:pPr>
        <w:pStyle w:val="CISC0de"/>
        <w:pBdr>
          <w:bottom w:val="single" w:sz="4" w:space="0" w:color="auto"/>
        </w:pBdr>
      </w:pPr>
      <w:r w:rsidRPr="00FB132F">
        <w:t xml:space="preserve">/usr/bin/find $i </w:t>
      </w:r>
      <w:r>
        <w:t>-</w:t>
      </w:r>
      <w:r w:rsidRPr="00FB132F">
        <w:t xml:space="preserve">xdev </w:t>
      </w:r>
      <w:r>
        <w:t>-</w:t>
      </w:r>
      <w:r w:rsidRPr="00FB132F">
        <w:t xml:space="preserve">type f  -perm -4000 </w:t>
      </w:r>
      <w:r>
        <w:t>-</w:t>
      </w:r>
      <w:r w:rsidRPr="00FB132F">
        <w:t>print</w:t>
      </w:r>
    </w:p>
    <w:p w:rsidR="00936939" w:rsidRDefault="00936939" w:rsidP="00936939">
      <w:pPr>
        <w:pStyle w:val="CISC0de"/>
        <w:pBdr>
          <w:bottom w:val="single" w:sz="4" w:space="0" w:color="auto"/>
        </w:pBdr>
      </w:pPr>
      <w:r w:rsidRPr="00FB132F">
        <w:t>done</w:t>
      </w:r>
      <w:r w:rsidRPr="00FB132F">
        <w:tab/>
        <w:t>-print</w:t>
      </w:r>
    </w:p>
    <w:p w:rsidR="00936939" w:rsidRDefault="00936939" w:rsidP="00936939">
      <w:pPr>
        <w:pStyle w:val="CISRuleComponent"/>
        <w:spacing w:before="240"/>
      </w:pPr>
      <w:r>
        <w:t>Remediation:</w:t>
      </w:r>
    </w:p>
    <w:p w:rsidR="00936939" w:rsidRDefault="00936939" w:rsidP="00936939">
      <w:pPr>
        <w:pStyle w:val="CISNormal"/>
      </w:pPr>
      <w:r>
        <w:t>Ensure that no rogue set-UID programs have been introduced into the system. Review the files returned by the action in the Audit section and confirm the the integrity of these binaries as described below:</w:t>
      </w:r>
    </w:p>
    <w:p w:rsidR="00936939" w:rsidRDefault="00936939" w:rsidP="00936939">
      <w:pPr>
        <w:pStyle w:val="CISNormal"/>
      </w:pPr>
    </w:p>
    <w:p w:rsidR="00936939" w:rsidRPr="00FB132F" w:rsidRDefault="00936939" w:rsidP="00936939">
      <w:pPr>
        <w:pStyle w:val="CISC0de"/>
        <w:pBdr>
          <w:bottom w:val="single" w:sz="4" w:space="0" w:color="auto"/>
        </w:pBdr>
      </w:pPr>
      <w:r w:rsidRPr="00FB132F">
        <w:t xml:space="preserve"># rpm </w:t>
      </w:r>
      <w:r>
        <w:t>-</w:t>
      </w:r>
      <w:r w:rsidRPr="00FB132F">
        <w:t xml:space="preserve">V `rpm </w:t>
      </w:r>
      <w:r>
        <w:t>-</w:t>
      </w:r>
      <w:r w:rsidRPr="00FB132F">
        <w:t>qf /usr/bin/sudo`</w:t>
      </w:r>
    </w:p>
    <w:p w:rsidR="00936939" w:rsidRDefault="00936939" w:rsidP="00936939">
      <w:pPr>
        <w:pStyle w:val="CISC0de"/>
        <w:pBdr>
          <w:bottom w:val="single" w:sz="4" w:space="0" w:color="auto"/>
        </w:pBdr>
      </w:pPr>
      <w:r>
        <w:t>.......T  /usr/bin/sudo</w:t>
      </w:r>
    </w:p>
    <w:p w:rsidR="00936939" w:rsidRDefault="00936939" w:rsidP="00936939">
      <w:pPr>
        <w:pStyle w:val="CISC0de"/>
        <w:pBdr>
          <w:bottom w:val="single" w:sz="4" w:space="0" w:color="auto"/>
        </w:pBdr>
      </w:pPr>
      <w:r>
        <w:t>SM5....T  /usr/bin/sudoedit</w:t>
      </w:r>
    </w:p>
    <w:p w:rsidR="00936939" w:rsidRPr="00FB132F" w:rsidRDefault="00936939" w:rsidP="00936939">
      <w:pPr>
        <w:pStyle w:val="CISC0de"/>
        <w:pBdr>
          <w:bottom w:val="single" w:sz="4" w:space="0" w:color="auto"/>
        </w:pBdr>
      </w:pPr>
    </w:p>
    <w:p w:rsidR="00936939" w:rsidRDefault="00936939" w:rsidP="00936939">
      <w:pPr>
        <w:pStyle w:val="CISNormal"/>
        <w:rPr>
          <w:rFonts w:ascii="Courier New" w:hAnsi="Courier New" w:cs="Courier New"/>
        </w:rPr>
      </w:pPr>
    </w:p>
    <w:p w:rsidR="00611BF2" w:rsidRDefault="00315CE5" w:rsidP="001D25CF">
      <w:pPr>
        <w:pStyle w:val="Heading3"/>
      </w:pPr>
      <w:hyperlink r:id="rId54" w:anchor="_Toc263259601" w:history="1">
        <w:bookmarkStart w:id="4700" w:name="_Toc328948873"/>
        <w:r w:rsidR="00936939" w:rsidRPr="00BC4079">
          <w:t>Find SGID System Executables</w:t>
        </w:r>
        <w:bookmarkEnd w:id="4700"/>
      </w:hyperlink>
    </w:p>
    <w:tbl>
      <w:tblPr>
        <w:tblW w:w="0" w:type="auto"/>
        <w:tblInd w:w="462" w:type="dxa"/>
        <w:tblLayout w:type="fixed"/>
        <w:tblLook w:val="04A0" w:firstRow="1" w:lastRow="0" w:firstColumn="1" w:lastColumn="0" w:noHBand="0" w:noVBand="1"/>
      </w:tblPr>
      <w:tblGrid>
        <w:gridCol w:w="3451"/>
        <w:gridCol w:w="4894"/>
      </w:tblGrid>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Level-I</w:t>
            </w:r>
          </w:p>
        </w:tc>
      </w:tr>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N/A</w:t>
            </w:r>
          </w:p>
        </w:tc>
      </w:tr>
      <w:tr w:rsidR="00936939" w:rsidTr="00936939">
        <w:trPr>
          <w:trHeight w:val="256"/>
        </w:trPr>
        <w:tc>
          <w:tcPr>
            <w:tcW w:w="3451" w:type="dxa"/>
            <w:tcBorders>
              <w:top w:val="nil"/>
              <w:left w:val="single" w:sz="4" w:space="0" w:color="000000"/>
              <w:bottom w:val="single" w:sz="4" w:space="0" w:color="000000"/>
              <w:right w:val="nil"/>
            </w:tcBorders>
            <w:hideMark/>
          </w:tcPr>
          <w:p w:rsidR="00936939" w:rsidRDefault="00936939" w:rsidP="00936939">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No</w:t>
            </w:r>
          </w:p>
        </w:tc>
      </w:tr>
      <w:tr w:rsidR="00936939" w:rsidTr="00936939">
        <w:trPr>
          <w:trHeight w:val="256"/>
        </w:trPr>
        <w:tc>
          <w:tcPr>
            <w:tcW w:w="3451" w:type="dxa"/>
            <w:tcBorders>
              <w:top w:val="single" w:sz="4" w:space="0" w:color="000000"/>
              <w:left w:val="single" w:sz="4" w:space="0" w:color="000000"/>
              <w:bottom w:val="single" w:sz="4" w:space="0" w:color="000000"/>
              <w:right w:val="nil"/>
            </w:tcBorders>
            <w:hideMark/>
          </w:tcPr>
          <w:p w:rsidR="00936939" w:rsidRDefault="00936939" w:rsidP="00936939">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936939" w:rsidRDefault="00936939" w:rsidP="00936939">
            <w:pPr>
              <w:snapToGrid w:val="0"/>
              <w:spacing w:line="276" w:lineRule="auto"/>
            </w:pPr>
            <w:r>
              <w:t>No</w:t>
            </w:r>
          </w:p>
        </w:tc>
      </w:tr>
      <w:tr w:rsidR="00936939" w:rsidDel="00350415" w:rsidTr="00936939">
        <w:trPr>
          <w:trHeight w:val="256"/>
          <w:del w:id="4701" w:author="blake" w:date="2012-04-05T12:55:00Z"/>
        </w:trPr>
        <w:tc>
          <w:tcPr>
            <w:tcW w:w="3451" w:type="dxa"/>
            <w:tcBorders>
              <w:top w:val="single" w:sz="4" w:space="0" w:color="000000"/>
              <w:left w:val="single" w:sz="4" w:space="0" w:color="000000"/>
              <w:bottom w:val="single" w:sz="4" w:space="0" w:color="000000"/>
              <w:right w:val="nil"/>
            </w:tcBorders>
            <w:hideMark/>
          </w:tcPr>
          <w:p w:rsidR="00936939" w:rsidDel="00350415" w:rsidRDefault="00936939" w:rsidP="00936939">
            <w:pPr>
              <w:snapToGrid w:val="0"/>
              <w:spacing w:line="276" w:lineRule="auto"/>
              <w:rPr>
                <w:del w:id="4702" w:author="blake" w:date="2012-04-05T12:55:00Z"/>
              </w:rPr>
            </w:pPr>
            <w:del w:id="4703"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936939" w:rsidDel="00350415" w:rsidRDefault="00936939" w:rsidP="00936939">
            <w:pPr>
              <w:snapToGrid w:val="0"/>
              <w:spacing w:line="276" w:lineRule="auto"/>
              <w:rPr>
                <w:del w:id="4704" w:author="blake" w:date="2012-04-05T12:55:00Z"/>
              </w:rPr>
            </w:pPr>
            <w:del w:id="4705" w:author="blake" w:date="2012-04-05T12:55:00Z">
              <w:r w:rsidDel="00350415">
                <w:delText>CCE-14340-4</w:delText>
              </w:r>
            </w:del>
          </w:p>
        </w:tc>
      </w:tr>
    </w:tbl>
    <w:p w:rsidR="00936939" w:rsidRDefault="00936939" w:rsidP="00936939">
      <w:pPr>
        <w:pStyle w:val="CISRuleComponent"/>
      </w:pPr>
      <w:r>
        <w:t xml:space="preserve">Description: </w:t>
      </w:r>
    </w:p>
    <w:p w:rsidR="00936939" w:rsidRDefault="00936939" w:rsidP="00936939">
      <w:pPr>
        <w:pStyle w:val="CISNormal"/>
      </w:pPr>
      <w:r>
        <w:t xml:space="preserve">The owner of a file can set the file’s permissions to run with the owner’s or group’s permissions, even if the user running the program is not the owner or a member of the </w:t>
      </w:r>
      <w:r>
        <w:lastRenderedPageBreak/>
        <w:t xml:space="preserve">group. The most common reason for a SGID program is to enable users to perform functions (such as changing their password) that require root privileges. </w:t>
      </w:r>
    </w:p>
    <w:p w:rsidR="00936939" w:rsidRDefault="00936939" w:rsidP="00936939">
      <w:pPr>
        <w:pStyle w:val="CISRuleComponent"/>
      </w:pPr>
      <w:r>
        <w:t>Rationale:</w:t>
      </w:r>
    </w:p>
    <w:p w:rsidR="00936939" w:rsidRDefault="00936939" w:rsidP="00936939">
      <w:pPr>
        <w:pStyle w:val="CISNormal"/>
      </w:pPr>
      <w:r>
        <w:t>There are valid reasons for SGID programs, but it is important to identify and review such programs to ensure they are legitimate. Review the files returned by the action in the audit section and check to see if system binaries have a different md5 checksum than what from the package. This is an indication that the binary may have been replaced. The following is an example of checking the "</w:t>
      </w:r>
      <w:r w:rsidRPr="00037B98">
        <w:rPr>
          <w:rStyle w:val="CodeChar"/>
          <w:sz w:val="24"/>
          <w:szCs w:val="24"/>
        </w:rPr>
        <w:t>sudo</w:t>
      </w:r>
      <w:r>
        <w:t>" executable:</w:t>
      </w:r>
    </w:p>
    <w:p w:rsidR="00936939" w:rsidRDefault="00936939" w:rsidP="00936939">
      <w:pPr>
        <w:pStyle w:val="CISNormal"/>
      </w:pPr>
    </w:p>
    <w:p w:rsidR="00936939" w:rsidRPr="00FB132F" w:rsidRDefault="00936939" w:rsidP="00936939">
      <w:pPr>
        <w:pStyle w:val="CISC0de"/>
        <w:pBdr>
          <w:bottom w:val="single" w:sz="4" w:space="0" w:color="auto"/>
        </w:pBdr>
      </w:pPr>
      <w:r w:rsidRPr="00FB132F">
        <w:t xml:space="preserve"># rpm </w:t>
      </w:r>
      <w:r>
        <w:t>-</w:t>
      </w:r>
      <w:r w:rsidRPr="00FB132F">
        <w:t xml:space="preserve">V `rpm </w:t>
      </w:r>
      <w:r>
        <w:t>-</w:t>
      </w:r>
      <w:r w:rsidRPr="00FB132F">
        <w:t>qf /usr/bin/sudo`</w:t>
      </w:r>
    </w:p>
    <w:p w:rsidR="00936939" w:rsidRDefault="00936939" w:rsidP="00936939">
      <w:pPr>
        <w:pStyle w:val="CISC0de"/>
        <w:pBdr>
          <w:bottom w:val="single" w:sz="4" w:space="0" w:color="auto"/>
        </w:pBdr>
      </w:pPr>
      <w:r>
        <w:t>.......T  /usr/bin/sudo</w:t>
      </w:r>
    </w:p>
    <w:p w:rsidR="00936939" w:rsidRDefault="00936939" w:rsidP="00936939">
      <w:pPr>
        <w:pStyle w:val="CISC0de"/>
        <w:pBdr>
          <w:bottom w:val="single" w:sz="4" w:space="0" w:color="auto"/>
        </w:pBdr>
      </w:pPr>
      <w:r>
        <w:t>SM5....T  /usr/bin/sudoedit</w:t>
      </w:r>
    </w:p>
    <w:p w:rsidR="00936939" w:rsidRDefault="00936939" w:rsidP="00936939">
      <w:pPr>
        <w:pStyle w:val="CISRuleComponent"/>
      </w:pPr>
      <w:r>
        <w:t>Audit:</w:t>
      </w:r>
    </w:p>
    <w:p w:rsidR="00936939" w:rsidRPr="00FB132F" w:rsidRDefault="00936939" w:rsidP="00936939">
      <w:pPr>
        <w:pStyle w:val="CISC0de"/>
        <w:pBdr>
          <w:bottom w:val="single" w:sz="4" w:space="0" w:color="auto"/>
        </w:pBdr>
      </w:pPr>
      <w:r w:rsidRPr="00FB132F">
        <w:t>#!/bin/bash</w:t>
      </w:r>
    </w:p>
    <w:p w:rsidR="00936939" w:rsidRPr="00FB132F" w:rsidRDefault="00936939" w:rsidP="00936939">
      <w:pPr>
        <w:pStyle w:val="CISC0de"/>
        <w:pBdr>
          <w:bottom w:val="single" w:sz="4" w:space="0" w:color="auto"/>
        </w:pBdr>
      </w:pPr>
      <w:r w:rsidRPr="00FB132F">
        <w:t>for $i in `/bin/egrep ‘(ext3|ext2)’ /etc/fstab | /bin/awk ‘{print $2}’`</w:t>
      </w:r>
    </w:p>
    <w:p w:rsidR="00936939" w:rsidRPr="00FB132F" w:rsidRDefault="00936939" w:rsidP="00936939">
      <w:pPr>
        <w:pStyle w:val="CISC0de"/>
        <w:pBdr>
          <w:bottom w:val="single" w:sz="4" w:space="0" w:color="auto"/>
        </w:pBdr>
      </w:pPr>
      <w:r w:rsidRPr="00FB132F">
        <w:t>do</w:t>
      </w:r>
    </w:p>
    <w:p w:rsidR="00936939" w:rsidRPr="00FB132F" w:rsidRDefault="00936939" w:rsidP="00936939">
      <w:pPr>
        <w:pStyle w:val="CISC0de"/>
        <w:pBdr>
          <w:bottom w:val="single" w:sz="4" w:space="0" w:color="auto"/>
        </w:pBdr>
      </w:pPr>
      <w:r w:rsidRPr="00FB132F">
        <w:t xml:space="preserve">/usr/bin/find $i </w:t>
      </w:r>
      <w:r>
        <w:t>-</w:t>
      </w:r>
      <w:r w:rsidRPr="00FB132F">
        <w:t xml:space="preserve">xdev </w:t>
      </w:r>
      <w:r>
        <w:t>-</w:t>
      </w:r>
      <w:r w:rsidRPr="00FB132F">
        <w:t xml:space="preserve">type f  -perm -2000 </w:t>
      </w:r>
      <w:r>
        <w:t>-</w:t>
      </w:r>
      <w:r w:rsidRPr="00FB132F">
        <w:t>print</w:t>
      </w:r>
    </w:p>
    <w:p w:rsidR="00936939" w:rsidRDefault="00936939" w:rsidP="00936939">
      <w:pPr>
        <w:pStyle w:val="CISC0de"/>
        <w:pBdr>
          <w:bottom w:val="single" w:sz="4" w:space="0" w:color="auto"/>
        </w:pBdr>
      </w:pPr>
      <w:r w:rsidRPr="00FB132F">
        <w:t>done</w:t>
      </w:r>
    </w:p>
    <w:p w:rsidR="00936939" w:rsidRDefault="00936939" w:rsidP="00936939">
      <w:pPr>
        <w:pStyle w:val="CISRuleComponent"/>
        <w:spacing w:before="240"/>
      </w:pPr>
      <w:r>
        <w:t>Remediation:</w:t>
      </w:r>
    </w:p>
    <w:p w:rsidR="00936939" w:rsidRDefault="00936939" w:rsidP="00936939">
      <w:pPr>
        <w:pStyle w:val="CISNormal"/>
      </w:pPr>
      <w:r>
        <w:t>Ensure that no rogue set-GID programs have been introduced into the system</w:t>
      </w:r>
    </w:p>
    <w:p w:rsidR="00936939" w:rsidRPr="00FB132F" w:rsidRDefault="00936939" w:rsidP="00936939">
      <w:pPr>
        <w:pStyle w:val="CISC0de"/>
        <w:pBdr>
          <w:bottom w:val="single" w:sz="4" w:space="0" w:color="auto"/>
        </w:pBdr>
      </w:pPr>
      <w:r w:rsidRPr="00FB132F">
        <w:t xml:space="preserve"># /bin/rpm </w:t>
      </w:r>
      <w:r>
        <w:t>-</w:t>
      </w:r>
      <w:r w:rsidRPr="00FB132F">
        <w:t xml:space="preserve">V `/bin/rpm </w:t>
      </w:r>
      <w:r>
        <w:t>-</w:t>
      </w:r>
      <w:r w:rsidRPr="00FB132F">
        <w:t>qf sudo`</w:t>
      </w:r>
    </w:p>
    <w:p w:rsidR="00936939" w:rsidRDefault="00936939" w:rsidP="00936939">
      <w:pPr>
        <w:pStyle w:val="CISNormal"/>
        <w:rPr>
          <w:rFonts w:asciiTheme="minorHAnsi" w:hAnsiTheme="minorHAnsi" w:cstheme="minorBidi"/>
        </w:rPr>
      </w:pPr>
    </w:p>
    <w:p w:rsidR="00936939" w:rsidRDefault="006619ED" w:rsidP="00131241">
      <w:pPr>
        <w:pStyle w:val="Heading2"/>
        <w:numPr>
          <w:ilvl w:val="1"/>
          <w:numId w:val="6"/>
        </w:numPr>
      </w:pPr>
      <w:bookmarkStart w:id="4706" w:name="_Toc328948874"/>
      <w:r>
        <w:t xml:space="preserve">Review </w:t>
      </w:r>
      <w:r w:rsidR="00936939">
        <w:t>User</w:t>
      </w:r>
      <w:r>
        <w:t xml:space="preserve"> and Group Settings</w:t>
      </w:r>
      <w:bookmarkEnd w:id="4706"/>
    </w:p>
    <w:p w:rsidR="00611BF2" w:rsidRDefault="00936939" w:rsidP="001D25CF">
      <w:pPr>
        <w:pStyle w:val="CISNormal"/>
      </w:pPr>
      <w:r>
        <w:t>This section provides guidance on securing aspects of the users and groups.</w:t>
      </w:r>
    </w:p>
    <w:p w:rsidR="00611BF2" w:rsidRDefault="00BA3CB4" w:rsidP="001D25CF">
      <w:pPr>
        <w:pStyle w:val="Heading3"/>
      </w:pPr>
      <w:bookmarkStart w:id="4707" w:name="_Toc328948875"/>
      <w:r>
        <w:t>Ensure Password Fields are Not Empty</w:t>
      </w:r>
      <w:bookmarkEnd w:id="4707"/>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 xml:space="preserve">No </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708"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709" w:author="blake" w:date="2012-04-05T12:55:00Z"/>
              </w:rPr>
            </w:pPr>
            <w:del w:id="4710"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711" w:author="blake" w:date="2012-04-05T12:55:00Z"/>
              </w:rPr>
            </w:pPr>
            <w:del w:id="4712" w:author="blake" w:date="2012-04-05T12:55:00Z">
              <w:r w:rsidDel="00350415">
                <w:delText>CCE-4238-2</w:delText>
              </w:r>
            </w:del>
          </w:p>
        </w:tc>
      </w:tr>
    </w:tbl>
    <w:p w:rsidR="00BA3CB4" w:rsidRDefault="00BA3CB4" w:rsidP="00BA3CB4">
      <w:pPr>
        <w:pStyle w:val="CISRuleComponent"/>
      </w:pPr>
      <w:r>
        <w:t xml:space="preserve">Description: </w:t>
      </w:r>
    </w:p>
    <w:p w:rsidR="00BA3CB4" w:rsidRDefault="00BA3CB4" w:rsidP="00BA3CB4">
      <w:pPr>
        <w:pStyle w:val="CISNormal"/>
      </w:pPr>
      <w:r>
        <w:t>An account with an empty password field means that anybody may log in as that user without providing a password.</w:t>
      </w:r>
    </w:p>
    <w:p w:rsidR="00BA3CB4" w:rsidRDefault="00BA3CB4" w:rsidP="00BA3CB4">
      <w:pPr>
        <w:pStyle w:val="CISRuleComponent"/>
      </w:pPr>
      <w:r>
        <w:t>Rationale:</w:t>
      </w:r>
    </w:p>
    <w:p w:rsidR="00BA3CB4" w:rsidRDefault="00BA3CB4" w:rsidP="00BA3CB4">
      <w:pPr>
        <w:pStyle w:val="CISNormal"/>
      </w:pPr>
      <w:r>
        <w:t>All accounts must have passwords or be locked</w:t>
      </w:r>
      <w:r w:rsidR="00202D0F">
        <w:t xml:space="preserve"> to prevent the account from being used by an unauthorized user</w:t>
      </w:r>
      <w:r>
        <w:t xml:space="preserve">. </w:t>
      </w:r>
    </w:p>
    <w:p w:rsidR="00BA3CB4" w:rsidRDefault="00BA3CB4" w:rsidP="00BA3CB4">
      <w:pPr>
        <w:pStyle w:val="CISRuleComponent"/>
      </w:pPr>
      <w:r>
        <w:t>Audit:</w:t>
      </w:r>
    </w:p>
    <w:p w:rsidR="00BA3CB4" w:rsidRDefault="00BA3CB4" w:rsidP="006E606D">
      <w:pPr>
        <w:pStyle w:val="CISNormal"/>
        <w:spacing w:after="240"/>
      </w:pPr>
      <w:r>
        <w:t xml:space="preserve">Run the following command and verify that no output is returned: </w:t>
      </w:r>
    </w:p>
    <w:p w:rsidR="00BA3CB4" w:rsidRPr="00FB132F" w:rsidRDefault="00BA3CB4" w:rsidP="00FB132F">
      <w:pPr>
        <w:pStyle w:val="CISC0de"/>
        <w:pBdr>
          <w:bottom w:val="single" w:sz="4" w:space="0" w:color="auto"/>
        </w:pBdr>
      </w:pPr>
      <w:r w:rsidRPr="00FB132F">
        <w:lastRenderedPageBreak/>
        <w:t xml:space="preserve"># /bin/cat /etc/shadow | /bin/awk </w:t>
      </w:r>
      <w:r w:rsidR="001731CF">
        <w:t>-</w:t>
      </w:r>
      <w:r w:rsidRPr="00FB132F">
        <w:t>F : ‘($2 == "" ) { print $1 " does not have a password "}’</w:t>
      </w:r>
    </w:p>
    <w:p w:rsidR="00BA3CB4" w:rsidRDefault="00BA3CB4" w:rsidP="00BA3CB4">
      <w:pPr>
        <w:pStyle w:val="CISNormal"/>
      </w:pPr>
    </w:p>
    <w:p w:rsidR="00BA3CB4" w:rsidRDefault="00BA3CB4" w:rsidP="00BA3CB4">
      <w:pPr>
        <w:pStyle w:val="CISNormal"/>
        <w:rPr>
          <w:b/>
        </w:rPr>
      </w:pPr>
      <w:r>
        <w:rPr>
          <w:b/>
        </w:rPr>
        <w:t>Remediation:</w:t>
      </w:r>
    </w:p>
    <w:p w:rsidR="00BA3CB4" w:rsidRDefault="00BA3CB4" w:rsidP="006E606D">
      <w:pPr>
        <w:pStyle w:val="CISNormal"/>
        <w:spacing w:after="240"/>
      </w:pPr>
      <w:r>
        <w:t xml:space="preserve">If any accounts in the </w:t>
      </w:r>
      <w:r w:rsidRPr="009F7872">
        <w:rPr>
          <w:rStyle w:val="CodeChar"/>
          <w:sz w:val="24"/>
          <w:szCs w:val="24"/>
        </w:rPr>
        <w:t>/etc/passwd</w:t>
      </w:r>
      <w:r>
        <w:t xml:space="preserve"> file do not have a password, run the following command to lock the account until it can be determined why it does not have a password:</w:t>
      </w:r>
    </w:p>
    <w:p w:rsidR="00BA3CB4" w:rsidRPr="00BC1AB1" w:rsidRDefault="00BA3CB4" w:rsidP="00FB132F">
      <w:pPr>
        <w:pStyle w:val="CISC0de"/>
        <w:pBdr>
          <w:bottom w:val="single" w:sz="4" w:space="0" w:color="auto"/>
        </w:pBdr>
        <w:rPr>
          <w:i/>
        </w:rPr>
      </w:pPr>
      <w:r>
        <w:t xml:space="preserve"># </w:t>
      </w:r>
      <w:r w:rsidRPr="00FB132F">
        <w:t xml:space="preserve">/usr/bin/passwd </w:t>
      </w:r>
      <w:r w:rsidR="001731CF">
        <w:t>-</w:t>
      </w:r>
      <w:r w:rsidRPr="00FB132F">
        <w:t xml:space="preserve">l </w:t>
      </w:r>
      <w:r w:rsidR="00BC1AB1" w:rsidRPr="00BC1AB1">
        <w:rPr>
          <w:i/>
        </w:rPr>
        <w:t>&lt;</w:t>
      </w:r>
      <w:r w:rsidRPr="00BC1AB1">
        <w:rPr>
          <w:i/>
        </w:rPr>
        <w:t>username</w:t>
      </w:r>
      <w:r w:rsidR="00BC1AB1" w:rsidRPr="00BC1AB1">
        <w:rPr>
          <w:i/>
        </w:rPr>
        <w:t>&gt;</w:t>
      </w:r>
    </w:p>
    <w:p w:rsidR="00BA3CB4" w:rsidRDefault="00BA3CB4" w:rsidP="00BA3CB4">
      <w:pPr>
        <w:pStyle w:val="CISNormal"/>
      </w:pPr>
    </w:p>
    <w:p w:rsidR="00BA3CB4" w:rsidRDefault="00BA3CB4" w:rsidP="00BA3CB4">
      <w:pPr>
        <w:pStyle w:val="CISNormal"/>
      </w:pPr>
      <w:r>
        <w:t xml:space="preserve">Also, check to see if the account is logged in and investigate what it is being used for to determine if it needs to be forced off. </w:t>
      </w:r>
    </w:p>
    <w:p w:rsidR="00611BF2" w:rsidRDefault="00BA3CB4" w:rsidP="001D25CF">
      <w:pPr>
        <w:pStyle w:val="Heading3"/>
      </w:pPr>
      <w:bookmarkStart w:id="4713" w:name="_Toc328948876"/>
      <w:r>
        <w:t xml:space="preserve">Verify No Legacy </w:t>
      </w:r>
      <w:r w:rsidR="00505736">
        <w:t>"</w:t>
      </w:r>
      <w:r>
        <w:t>+</w:t>
      </w:r>
      <w:r w:rsidR="00505736">
        <w:t>"</w:t>
      </w:r>
      <w:r>
        <w:t xml:space="preserve"> Entries Exist </w:t>
      </w:r>
      <w:r w:rsidR="009F7872">
        <w:t xml:space="preserve">in </w:t>
      </w:r>
      <w:r w:rsidR="00FB56DB">
        <w:t>/</w:t>
      </w:r>
      <w:r w:rsidRPr="009F7872">
        <w:rPr>
          <w:rStyle w:val="CodeChar"/>
          <w:sz w:val="28"/>
          <w:szCs w:val="28"/>
        </w:rPr>
        <w:t>etc/passwd</w:t>
      </w:r>
      <w:r>
        <w:t xml:space="preserve"> File</w:t>
      </w:r>
      <w:bookmarkEnd w:id="4713"/>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714"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715" w:author="blake" w:date="2012-04-05T12:55:00Z"/>
              </w:rPr>
            </w:pPr>
            <w:del w:id="4716"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717" w:author="blake" w:date="2012-04-05T12:55:00Z"/>
              </w:rPr>
            </w:pPr>
            <w:del w:id="4718" w:author="blake" w:date="2012-04-05T12:55:00Z">
              <w:r w:rsidDel="00350415">
                <w:delText>CCE-4114-5</w:delText>
              </w:r>
            </w:del>
          </w:p>
        </w:tc>
      </w:tr>
    </w:tbl>
    <w:p w:rsidR="00BA3CB4" w:rsidRDefault="00BA3CB4" w:rsidP="00BA3CB4">
      <w:pPr>
        <w:pStyle w:val="CISRuleComponent"/>
      </w:pPr>
      <w:r>
        <w:t xml:space="preserve">Description: </w:t>
      </w:r>
    </w:p>
    <w:p w:rsidR="00BA3CB4" w:rsidRDefault="00BA3CB4" w:rsidP="00BA3CB4">
      <w:pPr>
        <w:pStyle w:val="CISNormal"/>
      </w:pPr>
      <w:r>
        <w:t xml:space="preserve">The character </w:t>
      </w:r>
      <w:r>
        <w:rPr>
          <w:rFonts w:ascii="Courier" w:hAnsi="Courier"/>
        </w:rPr>
        <w:t>+</w:t>
      </w:r>
      <w:r>
        <w:t xml:space="preserve"> in various files used to be markers for systems to insert data from NIS maps at a certain point in a system configuration file.  These entries are no longer required on RHEL</w:t>
      </w:r>
      <w:r w:rsidR="004C0D5F">
        <w:t>6</w:t>
      </w:r>
      <w:r>
        <w:t xml:space="preserve"> systems, but may exist in files that have been imported from other platforms.</w:t>
      </w:r>
    </w:p>
    <w:p w:rsidR="00BA3CB4" w:rsidRDefault="00BA3CB4" w:rsidP="00BA3CB4">
      <w:pPr>
        <w:pStyle w:val="CISRuleComponent"/>
      </w:pPr>
      <w:r>
        <w:t>Rationale:</w:t>
      </w:r>
    </w:p>
    <w:p w:rsidR="00BA3CB4" w:rsidRDefault="00BA3CB4" w:rsidP="00BA3CB4">
      <w:pPr>
        <w:pStyle w:val="CISNormal"/>
      </w:pPr>
      <w:r>
        <w:t>These entries may provide an avenue for attackers to gain privileged access on the system.</w:t>
      </w:r>
    </w:p>
    <w:p w:rsidR="00BA3CB4" w:rsidRDefault="00BA3CB4" w:rsidP="00BA3CB4">
      <w:pPr>
        <w:pStyle w:val="CISRuleComponent"/>
      </w:pPr>
      <w:r>
        <w:t>Audit:</w:t>
      </w:r>
    </w:p>
    <w:p w:rsidR="00BA3CB4" w:rsidRDefault="00BA3CB4" w:rsidP="00BA3CB4">
      <w:pPr>
        <w:pStyle w:val="CISNormal"/>
      </w:pPr>
      <w:r>
        <w:t xml:space="preserve">Run the following command and verify that no output is returned: </w:t>
      </w:r>
    </w:p>
    <w:p w:rsidR="00BA3CB4" w:rsidRPr="00FB132F" w:rsidRDefault="00BA3CB4" w:rsidP="00FB132F">
      <w:pPr>
        <w:pStyle w:val="CISC0de"/>
        <w:pBdr>
          <w:bottom w:val="single" w:sz="4" w:space="0" w:color="auto"/>
        </w:pBdr>
      </w:pPr>
      <w:r w:rsidRPr="00FB132F">
        <w:t xml:space="preserve"># /bin/grep '^+:' /etc/passwd </w:t>
      </w:r>
    </w:p>
    <w:p w:rsidR="00BA3CB4" w:rsidRDefault="00BA3CB4" w:rsidP="00BA3CB4">
      <w:pPr>
        <w:pStyle w:val="CISRuleComponent"/>
        <w:spacing w:before="240"/>
      </w:pPr>
      <w:r>
        <w:t>Remediation:</w:t>
      </w:r>
    </w:p>
    <w:p w:rsidR="00BA3CB4" w:rsidRDefault="00BA3CB4" w:rsidP="00BA3CB4">
      <w:pPr>
        <w:pStyle w:val="CISNormal"/>
      </w:pPr>
      <w:r>
        <w:t>Delete these entries if they exist.</w:t>
      </w:r>
    </w:p>
    <w:p w:rsidR="00611BF2" w:rsidRDefault="00BA3CB4" w:rsidP="001D25CF">
      <w:pPr>
        <w:pStyle w:val="Heading3"/>
      </w:pPr>
      <w:bookmarkStart w:id="4719" w:name="_Toc328948877"/>
      <w:r>
        <w:t xml:space="preserve">Verify No Legacy </w:t>
      </w:r>
      <w:r w:rsidR="00505736">
        <w:t>"</w:t>
      </w:r>
      <w:r>
        <w:t>+</w:t>
      </w:r>
      <w:r w:rsidR="00505736">
        <w:t>"</w:t>
      </w:r>
      <w:r>
        <w:t xml:space="preserve"> Entries Exist in </w:t>
      </w:r>
      <w:r w:rsidRPr="009F7872">
        <w:rPr>
          <w:rStyle w:val="CodeChar"/>
          <w:sz w:val="28"/>
          <w:szCs w:val="28"/>
        </w:rPr>
        <w:t>/etc/shadow</w:t>
      </w:r>
      <w:r>
        <w:t xml:space="preserve"> File</w:t>
      </w:r>
      <w:bookmarkEnd w:id="4719"/>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720"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721" w:author="blake" w:date="2012-04-05T12:55:00Z"/>
              </w:rPr>
            </w:pPr>
            <w:del w:id="4722"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723" w:author="blake" w:date="2012-04-05T12:55:00Z"/>
              </w:rPr>
            </w:pPr>
            <w:del w:id="4724" w:author="blake" w:date="2012-04-05T12:55:00Z">
              <w:r w:rsidDel="00350415">
                <w:delText>CCE-14071-5</w:delText>
              </w:r>
            </w:del>
          </w:p>
        </w:tc>
      </w:tr>
    </w:tbl>
    <w:p w:rsidR="00BA3CB4" w:rsidRDefault="00BA3CB4" w:rsidP="00BA3CB4">
      <w:pPr>
        <w:pStyle w:val="CISRuleComponent"/>
      </w:pPr>
      <w:r>
        <w:t xml:space="preserve">Description: </w:t>
      </w:r>
    </w:p>
    <w:p w:rsidR="00BA3CB4" w:rsidRDefault="00BA3CB4" w:rsidP="00BA3CB4">
      <w:pPr>
        <w:pStyle w:val="CISNormal"/>
      </w:pPr>
      <w:r>
        <w:t xml:space="preserve">The character </w:t>
      </w:r>
      <w:r>
        <w:rPr>
          <w:rFonts w:ascii="Courier" w:hAnsi="Courier"/>
        </w:rPr>
        <w:t>+</w:t>
      </w:r>
      <w:r>
        <w:t xml:space="preserve"> in various files used to be markers for systems to insert data from NIS maps at a certain point in a system configuration file.  These entries are no longer required on RHEL</w:t>
      </w:r>
      <w:r w:rsidR="004C0D5F">
        <w:t>6</w:t>
      </w:r>
      <w:r>
        <w:t xml:space="preserve"> systems, but may exist in files that have been imported from other platforms.</w:t>
      </w:r>
    </w:p>
    <w:p w:rsidR="00BA3CB4" w:rsidRDefault="00BA3CB4" w:rsidP="00BA3CB4">
      <w:pPr>
        <w:pStyle w:val="CISRuleComponent"/>
      </w:pPr>
      <w:r>
        <w:lastRenderedPageBreak/>
        <w:t>Rationale:</w:t>
      </w:r>
    </w:p>
    <w:p w:rsidR="00BA3CB4" w:rsidRDefault="00BA3CB4" w:rsidP="00BA3CB4">
      <w:pPr>
        <w:pStyle w:val="CISNormal"/>
      </w:pPr>
      <w:r>
        <w:t>These entries may provide an avenue for attackers to gain privileged access on the system.</w:t>
      </w:r>
    </w:p>
    <w:p w:rsidR="00BA3CB4" w:rsidRDefault="00BA3CB4" w:rsidP="00BA3CB4">
      <w:pPr>
        <w:pStyle w:val="CISRuleComponent"/>
      </w:pPr>
      <w:r>
        <w:t>Audit:</w:t>
      </w:r>
    </w:p>
    <w:p w:rsidR="00BA3CB4" w:rsidRDefault="00BA3CB4" w:rsidP="00BA3CB4">
      <w:pPr>
        <w:pStyle w:val="CISNormal"/>
      </w:pPr>
      <w:r>
        <w:t xml:space="preserve">Run the following command and verify that no output is returned: </w:t>
      </w:r>
    </w:p>
    <w:p w:rsidR="00BA3CB4" w:rsidRPr="00FB132F" w:rsidRDefault="00BA3CB4" w:rsidP="00FB132F">
      <w:pPr>
        <w:pStyle w:val="CISC0de"/>
        <w:pBdr>
          <w:bottom w:val="single" w:sz="4" w:space="0" w:color="auto"/>
        </w:pBdr>
      </w:pPr>
      <w:r w:rsidRPr="00FB132F">
        <w:t xml:space="preserve"># /bin/grep '^+:' /etc/shadow </w:t>
      </w:r>
    </w:p>
    <w:p w:rsidR="00BA3CB4" w:rsidRDefault="00BA3CB4" w:rsidP="00BA3CB4">
      <w:pPr>
        <w:pStyle w:val="CISRuleComponent"/>
        <w:spacing w:before="240"/>
      </w:pPr>
      <w:r>
        <w:t>Remediation:</w:t>
      </w:r>
    </w:p>
    <w:p w:rsidR="00BA3CB4" w:rsidRDefault="00BA3CB4" w:rsidP="00BA3CB4">
      <w:pPr>
        <w:pStyle w:val="CISNormal"/>
      </w:pPr>
      <w:r>
        <w:t>Delete these entries if they exist.</w:t>
      </w:r>
    </w:p>
    <w:p w:rsidR="00611BF2" w:rsidRDefault="00BA3CB4" w:rsidP="001D25CF">
      <w:pPr>
        <w:pStyle w:val="Heading3"/>
      </w:pPr>
      <w:bookmarkStart w:id="4725" w:name="_Toc328948878"/>
      <w:r>
        <w:t xml:space="preserve">Verify No Legacy </w:t>
      </w:r>
      <w:r w:rsidR="00505736">
        <w:t>"</w:t>
      </w:r>
      <w:r>
        <w:t>+</w:t>
      </w:r>
      <w:r w:rsidR="00505736">
        <w:t>"</w:t>
      </w:r>
      <w:r>
        <w:t xml:space="preserve"> Entries Exist in </w:t>
      </w:r>
      <w:r w:rsidRPr="009F7872">
        <w:rPr>
          <w:rStyle w:val="CodeChar"/>
          <w:sz w:val="28"/>
          <w:szCs w:val="28"/>
        </w:rPr>
        <w:t>/etc/group</w:t>
      </w:r>
      <w:r>
        <w:t xml:space="preserve"> File</w:t>
      </w:r>
      <w:bookmarkEnd w:id="4725"/>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726"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727" w:author="blake" w:date="2012-04-05T12:55:00Z"/>
              </w:rPr>
            </w:pPr>
            <w:del w:id="4728"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729" w:author="blake" w:date="2012-04-05T12:55:00Z"/>
              </w:rPr>
            </w:pPr>
            <w:del w:id="4730" w:author="blake" w:date="2012-04-05T12:55:00Z">
              <w:r w:rsidDel="00350415">
                <w:delText>CCE-14675-3</w:delText>
              </w:r>
            </w:del>
          </w:p>
        </w:tc>
      </w:tr>
    </w:tbl>
    <w:p w:rsidR="00BA3CB4" w:rsidRDefault="00BA3CB4" w:rsidP="00BA3CB4">
      <w:pPr>
        <w:pStyle w:val="CISRuleComponent"/>
      </w:pPr>
      <w:r>
        <w:t xml:space="preserve">Description: </w:t>
      </w:r>
    </w:p>
    <w:p w:rsidR="00BA3CB4" w:rsidRDefault="00BA3CB4" w:rsidP="00BA3CB4">
      <w:pPr>
        <w:pStyle w:val="CISNormal"/>
      </w:pPr>
      <w:r>
        <w:t xml:space="preserve">The character </w:t>
      </w:r>
      <w:r>
        <w:rPr>
          <w:rFonts w:ascii="Courier" w:hAnsi="Courier"/>
        </w:rPr>
        <w:t>+</w:t>
      </w:r>
      <w:r>
        <w:t xml:space="preserve"> in various files used to be markers for systems to insert data from NIS maps at a certain point in a system configuration file.  These entries are no longer required on RHEL</w:t>
      </w:r>
      <w:r w:rsidR="004C0D5F">
        <w:t>6</w:t>
      </w:r>
      <w:r>
        <w:t xml:space="preserve"> systems, but may exist in files that have been imported from other platforms.</w:t>
      </w:r>
    </w:p>
    <w:p w:rsidR="00BA3CB4" w:rsidRDefault="00BA3CB4" w:rsidP="00BA3CB4">
      <w:pPr>
        <w:pStyle w:val="CISRuleComponent"/>
      </w:pPr>
      <w:r>
        <w:t>Rationale:</w:t>
      </w:r>
    </w:p>
    <w:p w:rsidR="00BA3CB4" w:rsidRDefault="00BA3CB4" w:rsidP="00BA3CB4">
      <w:pPr>
        <w:pStyle w:val="CISNormal"/>
      </w:pPr>
      <w:r>
        <w:t>These entries may provide an avenue for attackers to gain privileged access on the system.</w:t>
      </w:r>
    </w:p>
    <w:p w:rsidR="00BA3CB4" w:rsidRDefault="00BA3CB4" w:rsidP="00BA3CB4">
      <w:pPr>
        <w:pStyle w:val="CISRuleComponent"/>
      </w:pPr>
      <w:r>
        <w:t>Audit:</w:t>
      </w:r>
    </w:p>
    <w:p w:rsidR="00BA3CB4" w:rsidRDefault="00BA3CB4" w:rsidP="00BA3CB4">
      <w:pPr>
        <w:pStyle w:val="CISNormal"/>
      </w:pPr>
      <w:r>
        <w:t xml:space="preserve">Run the following command and verify that no output is returned: </w:t>
      </w:r>
    </w:p>
    <w:p w:rsidR="00BA3CB4" w:rsidRPr="00FB132F" w:rsidRDefault="00BA3CB4" w:rsidP="00FB132F">
      <w:pPr>
        <w:pStyle w:val="CISC0de"/>
        <w:pBdr>
          <w:bottom w:val="single" w:sz="4" w:space="0" w:color="auto"/>
        </w:pBdr>
      </w:pPr>
      <w:r w:rsidRPr="00FB132F">
        <w:t># /bin/grep '^+:' /etc/group</w:t>
      </w:r>
    </w:p>
    <w:p w:rsidR="00BA3CB4" w:rsidRDefault="00BA3CB4" w:rsidP="00BA3CB4">
      <w:pPr>
        <w:pStyle w:val="CISRuleComponent"/>
        <w:spacing w:before="240"/>
      </w:pPr>
      <w:r>
        <w:t>Remediation:</w:t>
      </w:r>
    </w:p>
    <w:p w:rsidR="00BA3CB4" w:rsidRDefault="00BA3CB4" w:rsidP="00BA3CB4">
      <w:pPr>
        <w:pStyle w:val="CISNormal"/>
      </w:pPr>
      <w:r>
        <w:t>Delete these entries if they exist.</w:t>
      </w:r>
    </w:p>
    <w:p w:rsidR="00611BF2" w:rsidRDefault="00315CE5" w:rsidP="001D25CF">
      <w:pPr>
        <w:pStyle w:val="Heading3"/>
      </w:pPr>
      <w:hyperlink r:id="rId55" w:anchor="_Toc263259583" w:history="1">
        <w:bookmarkStart w:id="4731" w:name="_Toc328948879"/>
        <w:r w:rsidR="00BA3CB4" w:rsidRPr="00BA3CB4">
          <w:t>Verify</w:t>
        </w:r>
        <w:r w:rsidR="002351CD">
          <w:t xml:space="preserve"> No UID 0 Accounts Exist Other T</w:t>
        </w:r>
        <w:r w:rsidR="00BA3CB4" w:rsidRPr="00BA3CB4">
          <w:t>han root</w:t>
        </w:r>
        <w:bookmarkEnd w:id="4731"/>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732"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733" w:author="blake" w:date="2012-04-05T12:55:00Z"/>
              </w:rPr>
            </w:pPr>
            <w:del w:id="4734"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735" w:author="blake" w:date="2012-04-05T12:55:00Z"/>
              </w:rPr>
            </w:pPr>
            <w:del w:id="4736" w:author="blake" w:date="2012-04-05T12:55:00Z">
              <w:r w:rsidDel="00350415">
                <w:delText>CCE-4009-7</w:delText>
              </w:r>
            </w:del>
          </w:p>
        </w:tc>
      </w:tr>
    </w:tbl>
    <w:p w:rsidR="00BA3CB4" w:rsidRDefault="00BA3CB4" w:rsidP="00BA3CB4">
      <w:pPr>
        <w:pStyle w:val="CISRuleComponent"/>
      </w:pPr>
      <w:r>
        <w:t xml:space="preserve">Description: </w:t>
      </w:r>
    </w:p>
    <w:p w:rsidR="00BA3CB4" w:rsidRDefault="00BA3CB4" w:rsidP="00BA3CB4">
      <w:pPr>
        <w:pStyle w:val="CISNormal"/>
      </w:pPr>
      <w:r>
        <w:t>Any account with UID 0 has superuser privileges on the system.</w:t>
      </w:r>
    </w:p>
    <w:p w:rsidR="00BA3CB4" w:rsidRDefault="00BA3CB4" w:rsidP="00BA3CB4">
      <w:pPr>
        <w:pStyle w:val="CISRuleComponent"/>
      </w:pPr>
      <w:r>
        <w:t>Rationale:</w:t>
      </w:r>
    </w:p>
    <w:p w:rsidR="00BA3CB4" w:rsidRDefault="00BA3CB4" w:rsidP="00BA3CB4">
      <w:pPr>
        <w:pStyle w:val="CISNormal"/>
      </w:pPr>
      <w:r>
        <w:t xml:space="preserve">This access must be limited to only the default </w:t>
      </w:r>
      <w:r w:rsidRPr="009F7872">
        <w:rPr>
          <w:rFonts w:ascii="Courier New" w:hAnsi="Courier New" w:cs="Courier New"/>
          <w:i/>
        </w:rPr>
        <w:t>root</w:t>
      </w:r>
      <w:r>
        <w:t xml:space="preserve"> account and only from the system console. Administrative access must be through an unprivileged account using an approved mechanism as noted in </w:t>
      </w:r>
      <w:hyperlink w:anchor="_Restrict_root_Login" w:history="1">
        <w:r w:rsidRPr="002351CD">
          <w:rPr>
            <w:rStyle w:val="Hyperlink"/>
          </w:rPr>
          <w:t xml:space="preserve">Item </w:t>
        </w:r>
        <w:r w:rsidR="002351CD" w:rsidRPr="002351CD">
          <w:rPr>
            <w:rStyle w:val="Hyperlink"/>
          </w:rPr>
          <w:t>7.5</w:t>
        </w:r>
        <w:r w:rsidRPr="002351CD">
          <w:rPr>
            <w:rStyle w:val="Hyperlink"/>
          </w:rPr>
          <w:t xml:space="preserve"> Restrict </w:t>
        </w:r>
        <w:r w:rsidR="00B80A3B">
          <w:rPr>
            <w:rStyle w:val="Hyperlink"/>
            <w:rFonts w:ascii="Courier New" w:hAnsi="Courier New" w:cs="Courier New"/>
          </w:rPr>
          <w:t>root</w:t>
        </w:r>
        <w:r w:rsidR="00B80A3B" w:rsidRPr="00B80A3B">
          <w:rPr>
            <w:rStyle w:val="Hyperlink"/>
          </w:rPr>
          <w:t xml:space="preserve"> </w:t>
        </w:r>
        <w:r w:rsidRPr="002351CD">
          <w:rPr>
            <w:rStyle w:val="Hyperlink"/>
          </w:rPr>
          <w:t>Login to System Console.</w:t>
        </w:r>
      </w:hyperlink>
    </w:p>
    <w:p w:rsidR="00BA3CB4" w:rsidRDefault="00BA3CB4" w:rsidP="00BA3CB4">
      <w:pPr>
        <w:pStyle w:val="CISRuleComponent"/>
      </w:pPr>
      <w:r>
        <w:lastRenderedPageBreak/>
        <w:t>Audit:</w:t>
      </w:r>
    </w:p>
    <w:p w:rsidR="00BA3CB4" w:rsidRDefault="00BA3CB4" w:rsidP="00BA3CB4">
      <w:pPr>
        <w:pStyle w:val="CISNormal"/>
      </w:pPr>
      <w:r>
        <w:t xml:space="preserve">Run the following command and verify that only the word </w:t>
      </w:r>
      <w:r w:rsidR="00505736">
        <w:t>"</w:t>
      </w:r>
      <w:r>
        <w:t>root</w:t>
      </w:r>
      <w:r w:rsidR="00505736">
        <w:t>"</w:t>
      </w:r>
      <w:r>
        <w:t xml:space="preserve"> is returned: </w:t>
      </w:r>
    </w:p>
    <w:p w:rsidR="00BA3CB4" w:rsidRPr="00FB132F" w:rsidRDefault="00BA3CB4" w:rsidP="00FB132F">
      <w:pPr>
        <w:pStyle w:val="CISC0de"/>
        <w:pBdr>
          <w:bottom w:val="single" w:sz="4" w:space="0" w:color="auto"/>
        </w:pBdr>
      </w:pPr>
      <w:r w:rsidRPr="00FB132F">
        <w:t># /bin/cat /etc/passwd | /bin/awk -F: '($2 == 0) { print $1 }'</w:t>
      </w:r>
    </w:p>
    <w:p w:rsidR="00BA3CB4" w:rsidRDefault="00BA3CB4" w:rsidP="00FB132F">
      <w:pPr>
        <w:pStyle w:val="CISC0de"/>
        <w:pBdr>
          <w:bottom w:val="single" w:sz="4" w:space="0" w:color="auto"/>
        </w:pBdr>
      </w:pPr>
      <w:r>
        <w:t>root</w:t>
      </w:r>
    </w:p>
    <w:p w:rsidR="00BA3CB4" w:rsidRDefault="00BA3CB4" w:rsidP="00BA3CB4">
      <w:pPr>
        <w:pStyle w:val="CISRuleComponent"/>
        <w:spacing w:before="240"/>
      </w:pPr>
      <w:r>
        <w:t>Remediation:</w:t>
      </w:r>
    </w:p>
    <w:p w:rsidR="00BA3CB4" w:rsidRDefault="00BA3CB4" w:rsidP="00BA3CB4">
      <w:pPr>
        <w:pStyle w:val="CISNormal"/>
      </w:pPr>
      <w:r>
        <w:t xml:space="preserve">Delete any other entries that are displayed.  </w:t>
      </w:r>
    </w:p>
    <w:p w:rsidR="00BA3CB4" w:rsidRDefault="00BA3CB4" w:rsidP="00BA3CB4">
      <w:pPr>
        <w:pStyle w:val="CISNormal"/>
      </w:pPr>
    </w:p>
    <w:p w:rsidR="00611BF2" w:rsidRDefault="00315CE5" w:rsidP="001D25CF">
      <w:pPr>
        <w:pStyle w:val="Heading3"/>
      </w:pPr>
      <w:hyperlink r:id="rId56" w:anchor="_Toc263259584" w:history="1">
        <w:bookmarkStart w:id="4737" w:name="_Toc328948880"/>
        <w:r w:rsidR="00BA3CB4" w:rsidRPr="00BC4079">
          <w:t>Ensure root PATH Integrity</w:t>
        </w:r>
        <w:bookmarkEnd w:id="4737"/>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738"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739" w:author="blake" w:date="2012-04-05T12:55:00Z"/>
              </w:rPr>
            </w:pPr>
            <w:del w:id="4740"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741" w:author="blake" w:date="2012-04-05T12:55:00Z"/>
              </w:rPr>
            </w:pPr>
            <w:del w:id="4742" w:author="blake" w:date="2012-04-05T12:55:00Z">
              <w:r w:rsidDel="00350415">
                <w:delText>CCE-3301-9</w:delText>
              </w:r>
            </w:del>
          </w:p>
        </w:tc>
      </w:tr>
    </w:tbl>
    <w:p w:rsidR="00BA3CB4" w:rsidRDefault="00BA3CB4" w:rsidP="00BA3CB4">
      <w:pPr>
        <w:pStyle w:val="CISRuleComponent"/>
      </w:pPr>
      <w:r>
        <w:t xml:space="preserve">Description: </w:t>
      </w:r>
    </w:p>
    <w:p w:rsidR="00BA3CB4" w:rsidRDefault="00BA3CB4" w:rsidP="00BA3CB4">
      <w:pPr>
        <w:pStyle w:val="CISNormal"/>
      </w:pPr>
      <w:r>
        <w:t xml:space="preserve">The </w:t>
      </w:r>
      <w:r>
        <w:rPr>
          <w:rFonts w:ascii="Courier New" w:hAnsi="Courier New" w:cs="Courier New"/>
        </w:rPr>
        <w:t>root</w:t>
      </w:r>
      <w:r>
        <w:t xml:space="preserve"> user can execute any command on the system and could be fooled into executing programs unemotionally if the </w:t>
      </w:r>
      <w:r w:rsidRPr="005975A9">
        <w:rPr>
          <w:rFonts w:ascii="Courier New" w:hAnsi="Courier New" w:cs="Courier New"/>
        </w:rPr>
        <w:t>PATH</w:t>
      </w:r>
      <w:r>
        <w:t xml:space="preserve"> is not set correctly.</w:t>
      </w:r>
    </w:p>
    <w:p w:rsidR="00BA3CB4" w:rsidRDefault="00BA3CB4" w:rsidP="00BA3CB4">
      <w:pPr>
        <w:pStyle w:val="CISRuleComponent"/>
      </w:pPr>
      <w:r>
        <w:t>Rationale:</w:t>
      </w:r>
    </w:p>
    <w:p w:rsidR="00BA3CB4" w:rsidRDefault="00BA3CB4" w:rsidP="00BA3CB4">
      <w:pPr>
        <w:pStyle w:val="CISNormal"/>
      </w:pPr>
      <w:r>
        <w:t>Including the current working directory (</w:t>
      </w:r>
      <w:r w:rsidRPr="005975A9">
        <w:rPr>
          <w:rFonts w:ascii="Courier New" w:hAnsi="Courier New" w:cs="Courier New"/>
        </w:rPr>
        <w:t>.</w:t>
      </w:r>
      <w:r>
        <w:t xml:space="preserve">) or other writable directory in </w:t>
      </w:r>
      <w:r>
        <w:rPr>
          <w:rFonts w:ascii="Courier" w:hAnsi="Courier"/>
        </w:rPr>
        <w:t>root</w:t>
      </w:r>
      <w:r>
        <w:t xml:space="preserve">'s executable path makes it likely that an attacker can gain superuser access by forcing an administrator operating as </w:t>
      </w:r>
      <w:r w:rsidRPr="005975A9">
        <w:rPr>
          <w:rFonts w:ascii="Courier New" w:hAnsi="Courier New" w:cs="Courier New"/>
        </w:rPr>
        <w:t>root</w:t>
      </w:r>
      <w:r>
        <w:t xml:space="preserve"> to execute a Trojan horse program.</w:t>
      </w:r>
    </w:p>
    <w:p w:rsidR="00BA3CB4" w:rsidRDefault="00BA3CB4" w:rsidP="00BA3CB4">
      <w:pPr>
        <w:pStyle w:val="CISRuleComponent"/>
      </w:pPr>
      <w:r>
        <w:t>Audit:</w:t>
      </w:r>
    </w:p>
    <w:p w:rsidR="00BA3CB4" w:rsidRPr="00FB132F" w:rsidRDefault="00BA3CB4" w:rsidP="00FB132F">
      <w:pPr>
        <w:pStyle w:val="CISC0de"/>
        <w:pBdr>
          <w:bottom w:val="single" w:sz="4" w:space="0" w:color="auto"/>
        </w:pBdr>
      </w:pPr>
      <w:r w:rsidRPr="00FB132F">
        <w:t>#!/bin/bash</w:t>
      </w:r>
    </w:p>
    <w:p w:rsidR="00BA3CB4" w:rsidRPr="00FB132F" w:rsidRDefault="00BA3CB4" w:rsidP="00FB132F">
      <w:pPr>
        <w:pStyle w:val="CISC0de"/>
        <w:pBdr>
          <w:bottom w:val="single" w:sz="4" w:space="0" w:color="auto"/>
        </w:pBdr>
      </w:pPr>
      <w:r w:rsidRPr="00FB132F">
        <w:t>if [ "`echo $PATH | /bin/grep :: `" != "" ]; then</w:t>
      </w:r>
      <w:r w:rsidRPr="00FB132F">
        <w:br/>
      </w:r>
      <w:r w:rsidRPr="00FB132F">
        <w:tab/>
        <w:t>echo "Empty Directory in PATH (::)"</w:t>
      </w:r>
    </w:p>
    <w:p w:rsidR="00BA3CB4" w:rsidRPr="00FB132F" w:rsidRDefault="00BA3CB4" w:rsidP="00FB132F">
      <w:pPr>
        <w:pStyle w:val="CISC0de"/>
        <w:pBdr>
          <w:bottom w:val="single" w:sz="4" w:space="0" w:color="auto"/>
        </w:pBdr>
      </w:pPr>
      <w:r w:rsidRPr="00FB132F">
        <w:t>fi</w:t>
      </w:r>
    </w:p>
    <w:p w:rsidR="00BA3CB4" w:rsidRPr="00FB132F" w:rsidRDefault="00BA3CB4" w:rsidP="00FB132F">
      <w:pPr>
        <w:pStyle w:val="CISC0de"/>
        <w:pBdr>
          <w:bottom w:val="single" w:sz="4" w:space="0" w:color="auto"/>
        </w:pBdr>
      </w:pPr>
    </w:p>
    <w:p w:rsidR="00BA3CB4" w:rsidRPr="00FB132F" w:rsidRDefault="00BA3CB4" w:rsidP="00FB132F">
      <w:pPr>
        <w:pStyle w:val="CISC0de"/>
        <w:pBdr>
          <w:bottom w:val="single" w:sz="4" w:space="0" w:color="auto"/>
        </w:pBdr>
      </w:pPr>
      <w:r w:rsidRPr="00FB132F">
        <w:t>if [ "`echo $PATH | bin/grep :$`"  != "" ]; then</w:t>
      </w:r>
      <w:r w:rsidRPr="00FB132F">
        <w:br/>
      </w:r>
      <w:r w:rsidRPr="00FB132F">
        <w:tab/>
        <w:t>echo "Trailing : in PATH"</w:t>
      </w:r>
    </w:p>
    <w:p w:rsidR="00BA3CB4" w:rsidRPr="00FB132F" w:rsidRDefault="00BA3CB4" w:rsidP="00FB132F">
      <w:pPr>
        <w:pStyle w:val="CISC0de"/>
        <w:pBdr>
          <w:bottom w:val="single" w:sz="4" w:space="0" w:color="auto"/>
        </w:pBdr>
      </w:pPr>
      <w:r w:rsidRPr="00FB132F">
        <w:t>fi</w:t>
      </w:r>
    </w:p>
    <w:p w:rsidR="00BA3CB4" w:rsidRPr="00FB132F" w:rsidRDefault="00BA3CB4" w:rsidP="00FB132F">
      <w:pPr>
        <w:pStyle w:val="CISC0de"/>
        <w:pBdr>
          <w:bottom w:val="single" w:sz="4" w:space="0" w:color="auto"/>
        </w:pBdr>
      </w:pPr>
    </w:p>
    <w:p w:rsidR="00BA3CB4" w:rsidRPr="00FB132F" w:rsidRDefault="00BA3CB4" w:rsidP="00FB132F">
      <w:pPr>
        <w:pStyle w:val="CISC0de"/>
        <w:pBdr>
          <w:bottom w:val="single" w:sz="4" w:space="0" w:color="auto"/>
        </w:pBdr>
      </w:pPr>
      <w:r w:rsidRPr="00FB132F">
        <w:t>p=`echo $PATH | /bin/sed -e 's/::/:/' -e 's/:$//' -e 's/:/ /g'`</w:t>
      </w:r>
    </w:p>
    <w:p w:rsidR="00BA3CB4" w:rsidRPr="00FB132F" w:rsidRDefault="00BA3CB4" w:rsidP="00FB132F">
      <w:pPr>
        <w:pStyle w:val="CISC0de"/>
        <w:pBdr>
          <w:bottom w:val="single" w:sz="4" w:space="0" w:color="auto"/>
        </w:pBdr>
      </w:pPr>
      <w:r w:rsidRPr="00FB132F">
        <w:t>set -- $p</w:t>
      </w:r>
    </w:p>
    <w:p w:rsidR="00120CCC" w:rsidRPr="00FB132F" w:rsidRDefault="00BA3CB4" w:rsidP="00FB132F">
      <w:pPr>
        <w:pStyle w:val="CISC0de"/>
        <w:pBdr>
          <w:bottom w:val="single" w:sz="4" w:space="0" w:color="auto"/>
        </w:pBdr>
      </w:pPr>
      <w:r w:rsidRPr="00FB132F">
        <w:t>while [ "$1" != "" ]; do</w:t>
      </w:r>
      <w:r w:rsidRPr="00FB132F">
        <w:br/>
      </w:r>
      <w:r w:rsidRPr="00FB132F">
        <w:tab/>
        <w:t>if [ "$1" = "." ]; then</w:t>
      </w:r>
      <w:r w:rsidRPr="00FB132F">
        <w:br/>
      </w:r>
      <w:r w:rsidRPr="00FB132F">
        <w:tab/>
      </w:r>
      <w:r w:rsidRPr="00FB132F">
        <w:tab/>
        <w:t>echo "PATH contains ."</w:t>
      </w:r>
      <w:r w:rsidRPr="00FB132F">
        <w:br/>
      </w:r>
      <w:r w:rsidRPr="00FB132F">
        <w:tab/>
      </w:r>
      <w:r w:rsidRPr="00FB132F">
        <w:tab/>
        <w:t>shift</w:t>
      </w:r>
      <w:r w:rsidRPr="00FB132F">
        <w:br/>
      </w:r>
      <w:r w:rsidRPr="00FB132F">
        <w:tab/>
      </w:r>
      <w:r w:rsidRPr="00FB132F">
        <w:tab/>
        <w:t>continue</w:t>
      </w:r>
      <w:r w:rsidRPr="00FB132F">
        <w:br/>
      </w:r>
      <w:r w:rsidRPr="00FB132F">
        <w:tab/>
        <w:t>fi</w:t>
      </w:r>
      <w:r w:rsidRPr="00FB132F">
        <w:br/>
      </w:r>
      <w:r w:rsidRPr="00FB132F">
        <w:tab/>
        <w:t>if [ -d $1 ]; then</w:t>
      </w:r>
      <w:r w:rsidRPr="00FB132F">
        <w:br/>
      </w:r>
      <w:r w:rsidRPr="00FB132F">
        <w:tab/>
      </w:r>
      <w:r w:rsidRPr="00FB132F">
        <w:tab/>
        <w:t>dirperm=`/bin/ls -ld</w:t>
      </w:r>
      <w:r w:rsidR="00120CCC" w:rsidRPr="00FB132F">
        <w:t>H</w:t>
      </w:r>
      <w:r w:rsidRPr="00FB132F">
        <w:t xml:space="preserve"> $1 | /bin/cut -f1 -d" "`</w:t>
      </w:r>
      <w:r w:rsidRPr="00FB132F">
        <w:br/>
      </w:r>
      <w:r w:rsidRPr="00FB132F">
        <w:tab/>
      </w:r>
      <w:r w:rsidRPr="00FB132F">
        <w:tab/>
        <w:t>if [ `echo $dirperm | /bin/cut -c6 ` != "-" ]; then</w:t>
      </w:r>
      <w:r w:rsidRPr="00FB132F">
        <w:br/>
      </w:r>
      <w:r w:rsidRPr="00FB132F">
        <w:tab/>
      </w:r>
      <w:r w:rsidRPr="00FB132F">
        <w:tab/>
      </w:r>
      <w:r w:rsidRPr="00FB132F">
        <w:tab/>
        <w:t>echo "Group Write permission set on directory $1"</w:t>
      </w:r>
      <w:r w:rsidRPr="00FB132F">
        <w:br/>
      </w:r>
      <w:r w:rsidRPr="00FB132F">
        <w:tab/>
      </w:r>
      <w:r w:rsidRPr="00FB132F">
        <w:tab/>
        <w:t>fi</w:t>
      </w:r>
      <w:r w:rsidRPr="00FB132F">
        <w:br/>
      </w:r>
      <w:r w:rsidRPr="00FB132F">
        <w:tab/>
      </w:r>
      <w:r w:rsidRPr="00FB132F">
        <w:tab/>
        <w:t>if [ `echo $dirperm | /bin/cut -c9 ` != "-" ]; then</w:t>
      </w:r>
      <w:r w:rsidRPr="00FB132F">
        <w:br/>
      </w:r>
      <w:r w:rsidRPr="00FB132F">
        <w:tab/>
      </w:r>
      <w:r w:rsidRPr="00FB132F">
        <w:tab/>
      </w:r>
      <w:r w:rsidRPr="00FB132F">
        <w:tab/>
        <w:t>echo "Other Write permission set on directory $1"</w:t>
      </w:r>
      <w:r w:rsidRPr="00FB132F">
        <w:br/>
      </w:r>
      <w:r w:rsidRPr="00FB132F">
        <w:tab/>
      </w:r>
      <w:r w:rsidRPr="00FB132F">
        <w:tab/>
        <w:t>fi</w:t>
      </w:r>
    </w:p>
    <w:p w:rsidR="00120CCC" w:rsidRPr="00FB132F" w:rsidRDefault="00120CCC" w:rsidP="00FB132F">
      <w:pPr>
        <w:pStyle w:val="CISC0de"/>
        <w:pBdr>
          <w:bottom w:val="single" w:sz="4" w:space="0" w:color="auto"/>
        </w:pBdr>
      </w:pPr>
      <w:r w:rsidRPr="00FB132F">
        <w:lastRenderedPageBreak/>
        <w:t xml:space="preserve">            </w:t>
      </w:r>
      <w:r w:rsidR="009A444B" w:rsidRPr="00FB132F">
        <w:t>dirown=`ls -ldH $1 | awk '{print $3}'`</w:t>
      </w:r>
      <w:r w:rsidR="009A444B" w:rsidRPr="00FB132F">
        <w:br/>
        <w:t> </w:t>
      </w:r>
      <w:r w:rsidR="009A444B" w:rsidRPr="00FB132F">
        <w:tab/>
      </w:r>
      <w:r w:rsidRPr="00FB132F">
        <w:t xml:space="preserve">      </w:t>
      </w:r>
      <w:r w:rsidR="009A444B" w:rsidRPr="00FB132F">
        <w:t>if [ "$dirown" != "root" ] ; then</w:t>
      </w:r>
      <w:r w:rsidR="009A444B" w:rsidRPr="00FB132F">
        <w:br/>
        <w:t>      </w:t>
      </w:r>
      <w:r w:rsidRPr="00FB132F">
        <w:tab/>
        <w:t xml:space="preserve">  </w:t>
      </w:r>
      <w:r w:rsidR="009A444B" w:rsidRPr="00FB132F">
        <w:t xml:space="preserve"> echo $1 is not owned by root</w:t>
      </w:r>
      <w:r w:rsidR="009A444B" w:rsidRPr="00FB132F">
        <w:br/>
        <w:t>    </w:t>
      </w:r>
      <w:r w:rsidR="009A444B" w:rsidRPr="00FB132F">
        <w:tab/>
      </w:r>
      <w:r w:rsidRPr="00FB132F">
        <w:t xml:space="preserve">     </w:t>
      </w:r>
      <w:r w:rsidR="009A444B" w:rsidRPr="00FB132F">
        <w:t xml:space="preserve"> fi</w:t>
      </w:r>
    </w:p>
    <w:p w:rsidR="00120CCC" w:rsidRPr="00FB132F" w:rsidRDefault="00BA3CB4" w:rsidP="00FB132F">
      <w:pPr>
        <w:pStyle w:val="CISC0de"/>
        <w:pBdr>
          <w:bottom w:val="single" w:sz="4" w:space="0" w:color="auto"/>
        </w:pBdr>
      </w:pPr>
      <w:r w:rsidRPr="00FB132F">
        <w:tab/>
      </w:r>
      <w:r w:rsidR="009A444B" w:rsidRPr="00FB132F">
        <w:t>else</w:t>
      </w:r>
    </w:p>
    <w:p w:rsidR="00120CCC" w:rsidRPr="00FB132F" w:rsidRDefault="009A444B" w:rsidP="00FB132F">
      <w:pPr>
        <w:pStyle w:val="CISC0de"/>
        <w:pBdr>
          <w:bottom w:val="single" w:sz="4" w:space="0" w:color="auto"/>
        </w:pBdr>
      </w:pPr>
      <w:r w:rsidRPr="00FB132F">
        <w:t xml:space="preserve">      </w:t>
      </w:r>
      <w:r w:rsidR="00120CCC" w:rsidRPr="00FB132F">
        <w:t xml:space="preserve">     </w:t>
      </w:r>
      <w:r w:rsidRPr="00FB132F">
        <w:t xml:space="preserve"> echo $1 is not a directory</w:t>
      </w:r>
    </w:p>
    <w:p w:rsidR="00BA3CB4" w:rsidRPr="00FB132F" w:rsidRDefault="00120CCC" w:rsidP="00FB132F">
      <w:pPr>
        <w:pStyle w:val="CISC0de"/>
        <w:pBdr>
          <w:bottom w:val="single" w:sz="4" w:space="0" w:color="auto"/>
        </w:pBdr>
      </w:pPr>
      <w:r w:rsidRPr="00FB132F">
        <w:t xml:space="preserve">     </w:t>
      </w:r>
      <w:r w:rsidR="009A444B" w:rsidRPr="00FB132F">
        <w:t xml:space="preserve"> </w:t>
      </w:r>
      <w:r w:rsidR="00BA3CB4" w:rsidRPr="00FB132F">
        <w:t>fi</w:t>
      </w:r>
      <w:r w:rsidR="00BA3CB4" w:rsidRPr="00FB132F">
        <w:br/>
      </w:r>
      <w:r w:rsidR="00BA3CB4" w:rsidRPr="00FB132F">
        <w:tab/>
        <w:t>shift</w:t>
      </w:r>
    </w:p>
    <w:p w:rsidR="00BA3CB4" w:rsidRPr="00FB132F" w:rsidRDefault="00BA3CB4" w:rsidP="00FB132F">
      <w:pPr>
        <w:pStyle w:val="CISC0de"/>
        <w:pBdr>
          <w:bottom w:val="single" w:sz="4" w:space="0" w:color="auto"/>
        </w:pBdr>
      </w:pPr>
      <w:r w:rsidRPr="00FB132F">
        <w:t>done</w:t>
      </w:r>
    </w:p>
    <w:p w:rsidR="00BA3CB4" w:rsidRDefault="00BA3CB4" w:rsidP="00BA3CB4">
      <w:pPr>
        <w:pStyle w:val="CISRuleComponent"/>
        <w:spacing w:before="240"/>
      </w:pPr>
      <w:r>
        <w:t>Remediation:</w:t>
      </w:r>
    </w:p>
    <w:p w:rsidR="00BA3CB4" w:rsidRDefault="00BA3CB4" w:rsidP="00BA3CB4">
      <w:pPr>
        <w:pStyle w:val="CISNormal"/>
      </w:pPr>
      <w:r>
        <w:t>Correct or justify any items discovered in the Audit step.</w:t>
      </w:r>
    </w:p>
    <w:p w:rsidR="00BA3CB4" w:rsidRDefault="00BA3CB4" w:rsidP="00BC4079">
      <w:pPr>
        <w:pStyle w:val="CISNormal"/>
      </w:pPr>
    </w:p>
    <w:p w:rsidR="00611BF2" w:rsidRDefault="00315CE5" w:rsidP="001D25CF">
      <w:pPr>
        <w:pStyle w:val="Heading3"/>
      </w:pPr>
      <w:hyperlink r:id="rId57" w:anchor="_Toc263259585" w:history="1">
        <w:bookmarkStart w:id="4743" w:name="_Toc328948881"/>
        <w:r w:rsidR="00BA3CB4" w:rsidRPr="00BC4079">
          <w:t>Check Permissions on User Home Directories</w:t>
        </w:r>
        <w:bookmarkEnd w:id="4743"/>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744" w:author="blake" w:date="2012-04-05T12:55: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745" w:author="blake" w:date="2012-04-05T12:55:00Z"/>
              </w:rPr>
            </w:pPr>
            <w:del w:id="4746" w:author="blake" w:date="2012-04-05T12:55: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747" w:author="blake" w:date="2012-04-05T12:55:00Z"/>
              </w:rPr>
            </w:pPr>
            <w:del w:id="4748" w:author="blake" w:date="2012-04-05T12:55:00Z">
              <w:r w:rsidDel="00350415">
                <w:delText>CCE-4090-7</w:delText>
              </w:r>
            </w:del>
          </w:p>
        </w:tc>
      </w:tr>
    </w:tbl>
    <w:p w:rsidR="00BA3CB4" w:rsidRDefault="00BA3CB4" w:rsidP="00BA3CB4">
      <w:pPr>
        <w:pStyle w:val="CISRuleComponent"/>
      </w:pPr>
      <w:r>
        <w:t xml:space="preserve">Description: </w:t>
      </w:r>
    </w:p>
    <w:p w:rsidR="00BA3CB4" w:rsidRDefault="00BA3CB4" w:rsidP="00BA3CB4">
      <w:pPr>
        <w:pStyle w:val="CISNormal"/>
      </w:pPr>
      <w:r>
        <w:t>While the system administrator can establish secure permissions for users’ home directories, the users can easily override these.</w:t>
      </w:r>
    </w:p>
    <w:p w:rsidR="00BA3CB4" w:rsidRDefault="00BA3CB4" w:rsidP="00BA3CB4">
      <w:pPr>
        <w:pStyle w:val="CISRuleComponent"/>
      </w:pPr>
      <w:r>
        <w:t>Rationale:</w:t>
      </w:r>
    </w:p>
    <w:p w:rsidR="00BA3CB4" w:rsidRDefault="00BA3CB4" w:rsidP="00BA3CB4">
      <w:pPr>
        <w:pStyle w:val="CISNormal"/>
      </w:pPr>
      <w:r>
        <w:t>Group or world-writable user home directories may enable malicious users to steal or modify other users' data or to gain another user's system privileges.</w:t>
      </w:r>
    </w:p>
    <w:p w:rsidR="00BA3CB4" w:rsidRDefault="00BA3CB4" w:rsidP="00BA3CB4">
      <w:pPr>
        <w:pStyle w:val="CISRuleComponent"/>
      </w:pPr>
      <w:r>
        <w:t>Audit:</w:t>
      </w:r>
    </w:p>
    <w:p w:rsidR="00BA3CB4" w:rsidRPr="00FB132F" w:rsidRDefault="00BA3CB4" w:rsidP="00FB132F">
      <w:pPr>
        <w:pStyle w:val="CISC0de"/>
        <w:pBdr>
          <w:bottom w:val="single" w:sz="4" w:space="0" w:color="auto"/>
        </w:pBdr>
      </w:pPr>
      <w:r w:rsidRPr="00FB132F">
        <w:t>#!/bin/bash</w:t>
      </w:r>
    </w:p>
    <w:p w:rsidR="00BA3CB4" w:rsidRPr="00FB132F" w:rsidRDefault="00BA3CB4" w:rsidP="00FB132F">
      <w:pPr>
        <w:pStyle w:val="CISC0de"/>
        <w:pBdr>
          <w:bottom w:val="single" w:sz="4" w:space="0" w:color="auto"/>
        </w:pBdr>
      </w:pPr>
      <w:r w:rsidRPr="00FB132F">
        <w:t xml:space="preserve">for dir in `/bin/cat /etc/passwd  | /bin/egrep </w:t>
      </w:r>
      <w:r w:rsidR="001731CF">
        <w:t>-</w:t>
      </w:r>
      <w:r w:rsidRPr="00FB132F">
        <w:t>v ‘(root|halt|sync|shutdown) |\</w:t>
      </w:r>
    </w:p>
    <w:p w:rsidR="00BA3CB4" w:rsidRPr="00FB132F" w:rsidRDefault="00BA3CB4" w:rsidP="00FB132F">
      <w:pPr>
        <w:pStyle w:val="CISC0de"/>
        <w:pBdr>
          <w:bottom w:val="single" w:sz="4" w:space="0" w:color="auto"/>
        </w:pBdr>
      </w:pPr>
      <w:r w:rsidRPr="00FB132F">
        <w:tab/>
        <w:t>/bin/awk -F: '($8 == "PS" &amp;&amp; $7 != "</w:t>
      </w:r>
      <w:r w:rsidR="005C3FD0" w:rsidRPr="00FB132F">
        <w:t>/sbin/nologin</w:t>
      </w:r>
      <w:r w:rsidRPr="00FB132F">
        <w:t>") { print $6 }'`; do</w:t>
      </w:r>
      <w:r w:rsidRPr="00FB132F">
        <w:br/>
      </w:r>
      <w:r w:rsidRPr="00FB132F">
        <w:tab/>
      </w:r>
      <w:r w:rsidRPr="00FB132F">
        <w:tab/>
        <w:t>dirperm=`/bin/ls -ld $dir | /bin/cut -f1 -d" "`</w:t>
      </w:r>
      <w:r w:rsidRPr="00FB132F">
        <w:br/>
      </w:r>
      <w:r w:rsidRPr="00FB132F">
        <w:tab/>
      </w:r>
      <w:r w:rsidRPr="00FB132F">
        <w:tab/>
        <w:t>if [ `echo $dirperm | /bin/cut -c6 ` != "-" ]; then</w:t>
      </w:r>
      <w:r w:rsidRPr="00FB132F">
        <w:br/>
      </w:r>
      <w:r w:rsidRPr="00FB132F">
        <w:tab/>
      </w:r>
      <w:r w:rsidRPr="00FB132F">
        <w:tab/>
      </w:r>
      <w:r w:rsidRPr="00FB132F">
        <w:tab/>
        <w:t>echo "Group Write permission set on directory $dir"</w:t>
      </w:r>
      <w:r w:rsidRPr="00FB132F">
        <w:br/>
      </w:r>
      <w:r w:rsidRPr="00FB132F">
        <w:tab/>
      </w:r>
      <w:r w:rsidRPr="00FB132F">
        <w:tab/>
        <w:t>fi</w:t>
      </w:r>
      <w:r w:rsidRPr="00FB132F">
        <w:br/>
      </w:r>
      <w:r w:rsidRPr="00FB132F">
        <w:tab/>
      </w:r>
      <w:r w:rsidRPr="00FB132F">
        <w:tab/>
        <w:t>if [ `echo $dirperm | /bin/cut -c8 ` != "-" ]; then</w:t>
      </w:r>
      <w:r w:rsidRPr="00FB132F">
        <w:br/>
      </w:r>
      <w:r w:rsidRPr="00FB132F">
        <w:tab/>
      </w:r>
      <w:r w:rsidRPr="00FB132F">
        <w:tab/>
      </w:r>
      <w:r w:rsidRPr="00FB132F">
        <w:tab/>
        <w:t>echo "Other Read permission set on directory $dir"</w:t>
      </w:r>
    </w:p>
    <w:p w:rsidR="00BA3CB4" w:rsidRPr="00FB132F" w:rsidRDefault="00BA3CB4" w:rsidP="00FB132F">
      <w:pPr>
        <w:pStyle w:val="CISC0de"/>
        <w:pBdr>
          <w:bottom w:val="single" w:sz="4" w:space="0" w:color="auto"/>
        </w:pBdr>
      </w:pPr>
      <w:r w:rsidRPr="00FB132F">
        <w:br/>
      </w:r>
      <w:r w:rsidRPr="00FB132F">
        <w:tab/>
      </w:r>
      <w:r w:rsidRPr="00FB132F">
        <w:tab/>
        <w:t>fi</w:t>
      </w:r>
    </w:p>
    <w:p w:rsidR="00BA3CB4" w:rsidRPr="00FB132F" w:rsidRDefault="00BA3CB4" w:rsidP="00FB132F">
      <w:pPr>
        <w:pStyle w:val="CISC0de"/>
        <w:pBdr>
          <w:bottom w:val="single" w:sz="4" w:space="0" w:color="auto"/>
        </w:pBdr>
      </w:pPr>
      <w:r w:rsidRPr="00FB132F">
        <w:br/>
      </w:r>
      <w:r w:rsidRPr="00FB132F">
        <w:tab/>
      </w:r>
      <w:r w:rsidRPr="00FB132F">
        <w:tab/>
        <w:t>if [ `echo $dirperm | /bin/cut -c9 ` != "-" ]; then</w:t>
      </w:r>
      <w:r w:rsidRPr="00FB132F">
        <w:br/>
      </w:r>
      <w:r w:rsidRPr="00FB132F">
        <w:tab/>
      </w:r>
      <w:r w:rsidRPr="00FB132F">
        <w:tab/>
      </w:r>
      <w:r w:rsidRPr="00FB132F">
        <w:tab/>
        <w:t>echo "Other Write permission set on directory $dir"</w:t>
      </w:r>
      <w:r w:rsidRPr="00FB132F">
        <w:br/>
      </w:r>
      <w:r w:rsidRPr="00FB132F">
        <w:tab/>
      </w:r>
      <w:r w:rsidRPr="00FB132F">
        <w:tab/>
        <w:t>fi</w:t>
      </w:r>
      <w:r w:rsidRPr="00FB132F">
        <w:br/>
      </w:r>
      <w:r w:rsidRPr="00FB132F">
        <w:tab/>
      </w:r>
      <w:r w:rsidRPr="00FB132F">
        <w:tab/>
        <w:t>if [ `echo $dirperm | /bin/cut -c10 ` != "-" ]; then</w:t>
      </w:r>
      <w:r w:rsidRPr="00FB132F">
        <w:br/>
      </w:r>
      <w:r w:rsidRPr="00FB132F">
        <w:tab/>
      </w:r>
      <w:r w:rsidRPr="00FB132F">
        <w:tab/>
      </w:r>
      <w:r w:rsidRPr="00FB132F">
        <w:tab/>
        <w:t>echo "Other Execute permission set on directory $dir"</w:t>
      </w:r>
      <w:r w:rsidRPr="00FB132F">
        <w:br/>
      </w:r>
      <w:r w:rsidRPr="00FB132F">
        <w:tab/>
      </w:r>
      <w:r w:rsidRPr="00FB132F">
        <w:tab/>
        <w:t>fi</w:t>
      </w:r>
    </w:p>
    <w:p w:rsidR="00BA3CB4" w:rsidRPr="00FB132F" w:rsidRDefault="00BA3CB4" w:rsidP="00FB132F">
      <w:pPr>
        <w:pStyle w:val="CISC0de"/>
        <w:pBdr>
          <w:bottom w:val="single" w:sz="4" w:space="0" w:color="auto"/>
        </w:pBdr>
      </w:pPr>
      <w:r w:rsidRPr="00FB132F">
        <w:t>done</w:t>
      </w:r>
    </w:p>
    <w:p w:rsidR="00BA3CB4" w:rsidRDefault="00BA3CB4" w:rsidP="00BA3CB4">
      <w:pPr>
        <w:pStyle w:val="CISRuleComponent"/>
        <w:spacing w:before="240"/>
      </w:pPr>
      <w:r>
        <w:lastRenderedPageBreak/>
        <w:t>Remediation:</w:t>
      </w:r>
    </w:p>
    <w:p w:rsidR="00BA3CB4" w:rsidRDefault="00BA3CB4" w:rsidP="00BA3CB4">
      <w:pPr>
        <w:pStyle w:val="CISNormal"/>
      </w:pPr>
      <w:r>
        <w:t xml:space="preserve">Making global modifications to user home directories without alerting the user community can result in unexpected outages and unhappy users. Therefore, it is recommended that a monitoring policy be established to report user file permissions and determine the action to be taken in accordance with site policy. </w:t>
      </w:r>
    </w:p>
    <w:p w:rsidR="00611BF2" w:rsidRDefault="00315CE5" w:rsidP="001D25CF">
      <w:pPr>
        <w:pStyle w:val="Heading3"/>
      </w:pPr>
      <w:hyperlink r:id="rId58" w:anchor="_Toc263259586" w:history="1">
        <w:bookmarkStart w:id="4749" w:name="_Toc328948882"/>
        <w:r w:rsidR="00BA3CB4" w:rsidRPr="00BC4079">
          <w:t>Check User Dot File Permissions</w:t>
        </w:r>
        <w:bookmarkEnd w:id="4749"/>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750" w:author="blake" w:date="2012-04-05T12:56: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751" w:author="blake" w:date="2012-04-05T12:56:00Z"/>
              </w:rPr>
            </w:pPr>
            <w:del w:id="4752" w:author="blake" w:date="2012-04-05T12:56: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753" w:author="blake" w:date="2012-04-05T12:56:00Z"/>
              </w:rPr>
            </w:pPr>
            <w:del w:id="4754" w:author="blake" w:date="2012-04-05T12:56:00Z">
              <w:r w:rsidDel="00350415">
                <w:delText>N/A</w:delText>
              </w:r>
            </w:del>
          </w:p>
        </w:tc>
      </w:tr>
    </w:tbl>
    <w:p w:rsidR="00BA3CB4" w:rsidRDefault="00BA3CB4" w:rsidP="00BA3CB4">
      <w:pPr>
        <w:pStyle w:val="CISRuleComponent"/>
      </w:pPr>
      <w:r>
        <w:t xml:space="preserve">Description: </w:t>
      </w:r>
    </w:p>
    <w:p w:rsidR="00BA3CB4" w:rsidRDefault="00BA3CB4" w:rsidP="00BA3CB4">
      <w:pPr>
        <w:pStyle w:val="CISNormal"/>
      </w:pPr>
      <w:r>
        <w:t xml:space="preserve">While the system administrator can establish secure permissions for users’ </w:t>
      </w:r>
      <w:r w:rsidR="00505736">
        <w:t>"</w:t>
      </w:r>
      <w:r>
        <w:t>dot</w:t>
      </w:r>
      <w:r w:rsidR="00505736">
        <w:t>"</w:t>
      </w:r>
      <w:r>
        <w:t xml:space="preserve"> files, the users can easily override these.</w:t>
      </w:r>
    </w:p>
    <w:p w:rsidR="00BA3CB4" w:rsidRDefault="00BA3CB4" w:rsidP="00BA3CB4">
      <w:pPr>
        <w:pStyle w:val="CISRuleComponent"/>
      </w:pPr>
      <w:r>
        <w:t>Rationale:</w:t>
      </w:r>
    </w:p>
    <w:p w:rsidR="00BA3CB4" w:rsidRDefault="00BA3CB4" w:rsidP="00BA3CB4">
      <w:pPr>
        <w:pStyle w:val="CISNormal"/>
      </w:pPr>
      <w:r>
        <w:t xml:space="preserve">Group or world-writable user configuration files may enable malicious users to steal or modify other users' data or to gain another user's system privileges.  </w:t>
      </w:r>
    </w:p>
    <w:p w:rsidR="00BA3CB4" w:rsidRDefault="00BA3CB4" w:rsidP="00BA3CB4">
      <w:pPr>
        <w:pStyle w:val="CISRuleComponent"/>
      </w:pPr>
      <w:r>
        <w:t>Audit:</w:t>
      </w:r>
    </w:p>
    <w:p w:rsidR="00BA3CB4" w:rsidRPr="00FB132F" w:rsidRDefault="00BA3CB4" w:rsidP="00FB132F">
      <w:pPr>
        <w:pStyle w:val="CISC0de"/>
        <w:pBdr>
          <w:bottom w:val="single" w:sz="4" w:space="0" w:color="auto"/>
        </w:pBdr>
      </w:pPr>
      <w:r w:rsidRPr="00FB132F">
        <w:t>#!/bin/bash</w:t>
      </w:r>
    </w:p>
    <w:p w:rsidR="00BA3CB4" w:rsidRPr="00FB132F" w:rsidRDefault="00BA3CB4" w:rsidP="00FB132F">
      <w:pPr>
        <w:pStyle w:val="CISC0de"/>
        <w:pBdr>
          <w:bottom w:val="single" w:sz="4" w:space="0" w:color="auto"/>
        </w:pBdr>
      </w:pPr>
      <w:r w:rsidRPr="00FB132F">
        <w:t xml:space="preserve">for dir in `/bin/cat /etc/passwd | /bin/egrep </w:t>
      </w:r>
      <w:r w:rsidR="001731CF">
        <w:t>-</w:t>
      </w:r>
      <w:r w:rsidRPr="00FB132F">
        <w:t xml:space="preserve">v ‘(root|sync|halt|shutdown)’ | /bin/awk -F: '($8 == "PS" &amp;&amp; $7 != </w:t>
      </w:r>
      <w:r w:rsidR="00505736">
        <w:t>"</w:t>
      </w:r>
      <w:r w:rsidRPr="00FB132F">
        <w:t>/sbin/nologin</w:t>
      </w:r>
      <w:r w:rsidR="00505736">
        <w:t>"</w:t>
      </w:r>
      <w:r w:rsidRPr="00FB132F">
        <w:t>) { print $6 }'`; do</w:t>
      </w:r>
      <w:r w:rsidRPr="00FB132F">
        <w:br/>
      </w:r>
      <w:r w:rsidRPr="00FB132F">
        <w:tab/>
        <w:t>for file in $dir/.[A-Za-z0-9]*; do</w:t>
      </w:r>
    </w:p>
    <w:p w:rsidR="00BA3CB4" w:rsidRPr="00FB132F" w:rsidRDefault="00BA3CB4" w:rsidP="00FB132F">
      <w:pPr>
        <w:pStyle w:val="CISC0de"/>
        <w:pBdr>
          <w:bottom w:val="single" w:sz="4" w:space="0" w:color="auto"/>
        </w:pBdr>
      </w:pPr>
      <w:r w:rsidRPr="00FB132F">
        <w:br/>
      </w:r>
      <w:r w:rsidRPr="00FB132F">
        <w:tab/>
      </w:r>
      <w:r w:rsidRPr="00FB132F">
        <w:tab/>
        <w:t>if [ ! -h "$file" -a -f "$file" ]; then</w:t>
      </w:r>
      <w:r w:rsidRPr="00FB132F">
        <w:br/>
      </w:r>
      <w:r w:rsidRPr="00FB132F">
        <w:tab/>
      </w:r>
      <w:r w:rsidRPr="00FB132F">
        <w:tab/>
      </w:r>
      <w:r w:rsidRPr="00FB132F">
        <w:tab/>
        <w:t>fileperm=`/bin/ls -ld $file | /bin/cut -f1 -d" "`</w:t>
      </w:r>
    </w:p>
    <w:p w:rsidR="00BA3CB4" w:rsidRPr="00FB132F" w:rsidRDefault="00BA3CB4" w:rsidP="00FB132F">
      <w:pPr>
        <w:pStyle w:val="CISC0de"/>
        <w:pBdr>
          <w:bottom w:val="single" w:sz="4" w:space="0" w:color="auto"/>
        </w:pBdr>
      </w:pPr>
      <w:r w:rsidRPr="00FB132F">
        <w:br/>
      </w:r>
      <w:r w:rsidRPr="00FB132F">
        <w:tab/>
      </w:r>
      <w:r w:rsidRPr="00FB132F">
        <w:tab/>
      </w:r>
      <w:r w:rsidRPr="00FB132F">
        <w:tab/>
        <w:t>if [ `echo $fileperm | /bin/cut -c6 ` != "-" ]; then</w:t>
      </w:r>
      <w:r w:rsidRPr="00FB132F">
        <w:br/>
      </w:r>
      <w:r w:rsidRPr="00FB132F">
        <w:tab/>
      </w:r>
      <w:r w:rsidRPr="00FB132F">
        <w:tab/>
      </w:r>
      <w:r w:rsidRPr="00FB132F">
        <w:tab/>
      </w:r>
      <w:r w:rsidRPr="00FB132F">
        <w:tab/>
        <w:t>echo "Group Write permission set on file $file"</w:t>
      </w:r>
      <w:r w:rsidRPr="00FB132F">
        <w:br/>
      </w:r>
      <w:r w:rsidRPr="00FB132F">
        <w:tab/>
      </w:r>
      <w:r w:rsidRPr="00FB132F">
        <w:tab/>
      </w:r>
      <w:r w:rsidRPr="00FB132F">
        <w:tab/>
        <w:t>fi</w:t>
      </w:r>
      <w:r w:rsidRPr="00FB132F">
        <w:br/>
      </w:r>
      <w:r w:rsidRPr="00FB132F">
        <w:tab/>
      </w:r>
      <w:r w:rsidRPr="00FB132F">
        <w:tab/>
      </w:r>
      <w:r w:rsidRPr="00FB132F">
        <w:tab/>
        <w:t>if [ `echo $fileperm | /bin/cut -c9 ` != "-" ]; then</w:t>
      </w:r>
      <w:r w:rsidRPr="00FB132F">
        <w:br/>
      </w:r>
      <w:r w:rsidRPr="00FB132F">
        <w:tab/>
      </w:r>
      <w:r w:rsidRPr="00FB132F">
        <w:tab/>
      </w:r>
      <w:r w:rsidRPr="00FB132F">
        <w:tab/>
      </w:r>
      <w:r w:rsidRPr="00FB132F">
        <w:tab/>
        <w:t>echo "Other Write permission set on file $file"</w:t>
      </w:r>
      <w:r w:rsidRPr="00FB132F">
        <w:br/>
      </w:r>
      <w:r w:rsidRPr="00FB132F">
        <w:tab/>
      </w:r>
      <w:r w:rsidRPr="00FB132F">
        <w:tab/>
      </w:r>
      <w:r w:rsidRPr="00FB132F">
        <w:tab/>
        <w:t>fi</w:t>
      </w:r>
      <w:r w:rsidRPr="00FB132F">
        <w:br/>
      </w:r>
      <w:r w:rsidRPr="00FB132F">
        <w:tab/>
      </w:r>
      <w:r w:rsidRPr="00FB132F">
        <w:tab/>
        <w:t>fi</w:t>
      </w:r>
    </w:p>
    <w:p w:rsidR="00BA3CB4" w:rsidRPr="00FB132F" w:rsidRDefault="00BA3CB4" w:rsidP="00FB132F">
      <w:pPr>
        <w:pStyle w:val="CISC0de"/>
        <w:pBdr>
          <w:bottom w:val="single" w:sz="4" w:space="0" w:color="auto"/>
        </w:pBdr>
      </w:pPr>
      <w:r w:rsidRPr="00FB132F">
        <w:br/>
      </w:r>
      <w:r w:rsidRPr="00FB132F">
        <w:tab/>
        <w:t>done</w:t>
      </w:r>
      <w:r w:rsidRPr="00FB132F">
        <w:br/>
      </w:r>
    </w:p>
    <w:p w:rsidR="00BA3CB4" w:rsidRPr="00FB132F" w:rsidRDefault="00BA3CB4" w:rsidP="00FB132F">
      <w:pPr>
        <w:pStyle w:val="CISC0de"/>
        <w:pBdr>
          <w:bottom w:val="single" w:sz="4" w:space="0" w:color="auto"/>
        </w:pBdr>
      </w:pPr>
      <w:r w:rsidRPr="00FB132F">
        <w:t>done</w:t>
      </w:r>
    </w:p>
    <w:p w:rsidR="00BA3CB4" w:rsidRDefault="00BA3CB4" w:rsidP="00BA3CB4">
      <w:pPr>
        <w:pStyle w:val="CISRuleComponent"/>
        <w:spacing w:before="240"/>
      </w:pPr>
      <w:r>
        <w:t>Remediation:</w:t>
      </w:r>
    </w:p>
    <w:p w:rsidR="00BA3CB4" w:rsidRDefault="00BA3CB4" w:rsidP="00BA3CB4">
      <w:pPr>
        <w:pStyle w:val="CISNormal"/>
      </w:pPr>
      <w:r>
        <w:t xml:space="preserve">Making global modifications to users’ files without alerting the user community can result in unexpected outages and unhappy users. Therefore, it is recommended that a monitoring policy be established to report user dot file permissions and determine the action to be taken in accordance with site policy. </w:t>
      </w:r>
    </w:p>
    <w:p w:rsidR="00611BF2" w:rsidRDefault="00315CE5" w:rsidP="001D25CF">
      <w:pPr>
        <w:pStyle w:val="Heading3"/>
      </w:pPr>
      <w:hyperlink r:id="rId59" w:anchor="_Toc263259587" w:history="1">
        <w:bookmarkStart w:id="4755" w:name="_Toc328948883"/>
        <w:r w:rsidR="00BA3CB4" w:rsidRPr="00BC4079">
          <w:t xml:space="preserve">Check Permissions on User </w:t>
        </w:r>
        <w:r w:rsidR="00BA3CB4" w:rsidRPr="009F7872">
          <w:rPr>
            <w:rStyle w:val="CodeChar"/>
            <w:sz w:val="28"/>
            <w:szCs w:val="28"/>
          </w:rPr>
          <w:t>.netrc</w:t>
        </w:r>
        <w:r w:rsidR="00BC1AB1">
          <w:t xml:space="preserve"> </w:t>
        </w:r>
        <w:r w:rsidR="00BA3CB4" w:rsidRPr="00BC4079">
          <w:t>Files</w:t>
        </w:r>
        <w:bookmarkEnd w:id="4755"/>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756" w:author="blake" w:date="2012-04-05T12:56: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757" w:author="blake" w:date="2012-04-05T12:56:00Z"/>
              </w:rPr>
            </w:pPr>
            <w:del w:id="4758" w:author="blake" w:date="2012-04-05T12:56: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tcPr>
          <w:p w:rsidR="00BA3CB4" w:rsidDel="00350415" w:rsidRDefault="00BA3CB4">
            <w:pPr>
              <w:snapToGrid w:val="0"/>
              <w:spacing w:line="276" w:lineRule="auto"/>
              <w:rPr>
                <w:del w:id="4759" w:author="blake" w:date="2012-04-05T12:56:00Z"/>
              </w:rPr>
            </w:pPr>
          </w:p>
        </w:tc>
      </w:tr>
    </w:tbl>
    <w:p w:rsidR="00BA3CB4" w:rsidRDefault="00BA3CB4" w:rsidP="00BA3CB4">
      <w:pPr>
        <w:pStyle w:val="CISRuleComponent"/>
      </w:pPr>
      <w:r>
        <w:t xml:space="preserve">Description: </w:t>
      </w:r>
    </w:p>
    <w:p w:rsidR="00BA3CB4" w:rsidRDefault="00BA3CB4" w:rsidP="00BA3CB4">
      <w:pPr>
        <w:pStyle w:val="CISNormal"/>
      </w:pPr>
      <w:r>
        <w:t xml:space="preserve">While the system administrator can establish secure permissions for users’ </w:t>
      </w:r>
      <w:r>
        <w:rPr>
          <w:rFonts w:ascii="Courier New" w:hAnsi="Courier New"/>
        </w:rPr>
        <w:t>.netrc</w:t>
      </w:r>
      <w:r>
        <w:t xml:space="preserve"> files, the users can easily override these.</w:t>
      </w:r>
    </w:p>
    <w:p w:rsidR="00BA3CB4" w:rsidRDefault="00BA3CB4" w:rsidP="00BA3CB4">
      <w:pPr>
        <w:pStyle w:val="CISRuleComponent"/>
      </w:pPr>
      <w:r>
        <w:t>Rationale:</w:t>
      </w:r>
    </w:p>
    <w:p w:rsidR="00BA3CB4" w:rsidRDefault="00BA3CB4" w:rsidP="00BA3CB4">
      <w:pPr>
        <w:pStyle w:val="CISNormal"/>
      </w:pPr>
      <w:r>
        <w:rPr>
          <w:rFonts w:ascii="Courier New" w:hAnsi="Courier New"/>
        </w:rPr>
        <w:t>.netrc</w:t>
      </w:r>
      <w:r>
        <w:t xml:space="preserve"> files may contain unencrypted passwords that may be used to attack other systems.  </w:t>
      </w:r>
    </w:p>
    <w:p w:rsidR="00BA3CB4" w:rsidRDefault="00BA3CB4" w:rsidP="00BA3CB4">
      <w:pPr>
        <w:pStyle w:val="CISRuleComponent"/>
      </w:pPr>
      <w:r>
        <w:t>Audit:</w:t>
      </w:r>
    </w:p>
    <w:p w:rsidR="00BA3CB4" w:rsidRPr="00FB132F" w:rsidRDefault="00BA3CB4" w:rsidP="00FB132F">
      <w:pPr>
        <w:pStyle w:val="CISC0de"/>
        <w:pBdr>
          <w:bottom w:val="single" w:sz="4" w:space="0" w:color="auto"/>
        </w:pBdr>
      </w:pPr>
      <w:r w:rsidRPr="00FB132F">
        <w:t>#!/bin/bash</w:t>
      </w:r>
    </w:p>
    <w:p w:rsidR="00BA3CB4" w:rsidRPr="00FB132F" w:rsidRDefault="00BA3CB4" w:rsidP="00FB132F">
      <w:pPr>
        <w:pStyle w:val="CISC0de"/>
        <w:pBdr>
          <w:bottom w:val="single" w:sz="4" w:space="0" w:color="auto"/>
        </w:pBdr>
      </w:pPr>
      <w:r w:rsidRPr="00FB132F">
        <w:t xml:space="preserve">for dir in `/bin/cat /etc/passwd | /bin/egrep </w:t>
      </w:r>
      <w:r w:rsidR="001731CF">
        <w:t>-</w:t>
      </w:r>
      <w:r w:rsidRPr="00FB132F">
        <w:t>v ‘(root|sync|halt|shutdown)’ |\</w:t>
      </w:r>
      <w:r w:rsidRPr="00FB132F">
        <w:br/>
      </w:r>
      <w:r w:rsidRPr="00FB132F">
        <w:tab/>
        <w:t xml:space="preserve">/bin/awk -F: '($8 == "PS" &amp;&amp; $7 != </w:t>
      </w:r>
      <w:r w:rsidR="00505736">
        <w:t>"</w:t>
      </w:r>
      <w:r w:rsidRPr="00FB132F">
        <w:t>/sbin/nologin</w:t>
      </w:r>
      <w:r w:rsidR="00505736">
        <w:t>"</w:t>
      </w:r>
      <w:r w:rsidRPr="00FB132F">
        <w:t>) { print $6 }'`; do</w:t>
      </w:r>
      <w:r w:rsidRPr="00FB132F">
        <w:br/>
      </w:r>
      <w:r w:rsidRPr="00FB132F">
        <w:tab/>
        <w:t>for file in $dir/.netrc; do</w:t>
      </w:r>
      <w:r w:rsidRPr="00FB132F">
        <w:br/>
      </w:r>
      <w:r w:rsidRPr="00FB132F">
        <w:tab/>
      </w:r>
      <w:r w:rsidRPr="00FB132F">
        <w:tab/>
        <w:t>if [ ! -h "$file" -a -f "$file" ]; then</w:t>
      </w:r>
      <w:r w:rsidRPr="00FB132F">
        <w:br/>
      </w:r>
      <w:r w:rsidRPr="00FB132F">
        <w:tab/>
      </w:r>
      <w:r w:rsidRPr="00FB132F">
        <w:tab/>
      </w:r>
      <w:r w:rsidRPr="00FB132F">
        <w:tab/>
        <w:t>fileperm=`/bin/ls -ld $file | /bin/cut -f1 -d" "`</w:t>
      </w:r>
      <w:r w:rsidRPr="00FB132F">
        <w:br/>
      </w:r>
      <w:r w:rsidRPr="00FB132F">
        <w:tab/>
      </w:r>
      <w:r w:rsidRPr="00FB132F">
        <w:tab/>
      </w:r>
      <w:r w:rsidRPr="00FB132F">
        <w:tab/>
        <w:t>if [ `echo $fileperm | /bin/cut -c5 ` != "-" ]</w:t>
      </w:r>
      <w:r w:rsidRPr="00FB132F">
        <w:br/>
      </w:r>
      <w:r w:rsidRPr="00FB132F">
        <w:tab/>
      </w:r>
      <w:r w:rsidRPr="00FB132F">
        <w:tab/>
      </w:r>
      <w:r w:rsidRPr="00FB132F">
        <w:tab/>
        <w:t>then</w:t>
      </w:r>
      <w:r w:rsidRPr="00FB132F">
        <w:br/>
      </w:r>
      <w:r w:rsidRPr="00FB132F">
        <w:tab/>
      </w:r>
      <w:r w:rsidRPr="00FB132F">
        <w:tab/>
      </w:r>
      <w:r w:rsidRPr="00FB132F">
        <w:tab/>
      </w:r>
      <w:r w:rsidRPr="00FB132F">
        <w:tab/>
        <w:t>echo "Group Read set on $file"</w:t>
      </w:r>
      <w:r w:rsidRPr="00FB132F">
        <w:br/>
      </w:r>
      <w:r w:rsidRPr="00FB132F">
        <w:tab/>
      </w:r>
      <w:r w:rsidRPr="00FB132F">
        <w:tab/>
      </w:r>
      <w:r w:rsidRPr="00FB132F">
        <w:tab/>
        <w:t>fi</w:t>
      </w:r>
      <w:r w:rsidRPr="00FB132F">
        <w:br/>
      </w:r>
      <w:r w:rsidRPr="00FB132F">
        <w:tab/>
      </w:r>
      <w:r w:rsidRPr="00FB132F">
        <w:tab/>
      </w:r>
      <w:r w:rsidRPr="00FB132F">
        <w:tab/>
        <w:t>if [ `echo $fileperm | /bin/cut -c6 ` != "-" ]</w:t>
      </w:r>
      <w:r w:rsidRPr="00FB132F">
        <w:br/>
      </w:r>
      <w:r w:rsidRPr="00FB132F">
        <w:tab/>
      </w:r>
      <w:r w:rsidRPr="00FB132F">
        <w:tab/>
      </w:r>
      <w:r w:rsidRPr="00FB132F">
        <w:tab/>
        <w:t>then</w:t>
      </w:r>
      <w:r w:rsidRPr="00FB132F">
        <w:br/>
      </w:r>
      <w:r w:rsidRPr="00FB132F">
        <w:tab/>
      </w:r>
      <w:r w:rsidRPr="00FB132F">
        <w:tab/>
      </w:r>
      <w:r w:rsidRPr="00FB132F">
        <w:tab/>
      </w:r>
      <w:r w:rsidRPr="00FB132F">
        <w:tab/>
        <w:t>echo "Group Write set on $file"</w:t>
      </w:r>
      <w:r w:rsidRPr="00FB132F">
        <w:br/>
      </w:r>
      <w:r w:rsidRPr="00FB132F">
        <w:tab/>
      </w:r>
      <w:r w:rsidRPr="00FB132F">
        <w:tab/>
      </w:r>
      <w:r w:rsidRPr="00FB132F">
        <w:tab/>
        <w:t>fi</w:t>
      </w:r>
      <w:r w:rsidRPr="00FB132F">
        <w:br/>
      </w:r>
      <w:r w:rsidRPr="00FB132F">
        <w:tab/>
      </w:r>
      <w:r w:rsidRPr="00FB132F">
        <w:tab/>
      </w:r>
      <w:r w:rsidRPr="00FB132F">
        <w:tab/>
        <w:t>if [ `echo $fileperm | /bin/cut -c7 ` != "-" ]</w:t>
      </w:r>
      <w:r w:rsidRPr="00FB132F">
        <w:br/>
      </w:r>
      <w:r w:rsidRPr="00FB132F">
        <w:tab/>
      </w:r>
      <w:r w:rsidRPr="00FB132F">
        <w:tab/>
      </w:r>
      <w:r w:rsidRPr="00FB132F">
        <w:tab/>
        <w:t>then</w:t>
      </w:r>
      <w:r w:rsidRPr="00FB132F">
        <w:br/>
      </w:r>
      <w:r w:rsidRPr="00FB132F">
        <w:tab/>
      </w:r>
      <w:r w:rsidRPr="00FB132F">
        <w:tab/>
      </w:r>
      <w:r w:rsidRPr="00FB132F">
        <w:tab/>
      </w:r>
      <w:r w:rsidRPr="00FB132F">
        <w:tab/>
        <w:t>echo "Group Execute set on $file"</w:t>
      </w:r>
      <w:r w:rsidRPr="00FB132F">
        <w:br/>
      </w:r>
      <w:r w:rsidRPr="00FB132F">
        <w:tab/>
      </w:r>
      <w:r w:rsidRPr="00FB132F">
        <w:tab/>
      </w:r>
      <w:r w:rsidRPr="00FB132F">
        <w:tab/>
        <w:t>fi</w:t>
      </w:r>
      <w:r w:rsidRPr="00FB132F">
        <w:br/>
      </w:r>
      <w:r w:rsidRPr="00FB132F">
        <w:tab/>
      </w:r>
      <w:r w:rsidRPr="00FB132F">
        <w:tab/>
      </w:r>
      <w:r w:rsidRPr="00FB132F">
        <w:tab/>
        <w:t>if [ `echo $fileperm | /bin/cut -c8 ` != "-" ]</w:t>
      </w:r>
      <w:r w:rsidRPr="00FB132F">
        <w:br/>
      </w:r>
      <w:r w:rsidRPr="00FB132F">
        <w:tab/>
      </w:r>
      <w:r w:rsidRPr="00FB132F">
        <w:tab/>
      </w:r>
      <w:r w:rsidRPr="00FB132F">
        <w:tab/>
        <w:t>then</w:t>
      </w:r>
      <w:r w:rsidRPr="00FB132F">
        <w:br/>
      </w:r>
      <w:r w:rsidRPr="00FB132F">
        <w:tab/>
      </w:r>
      <w:r w:rsidRPr="00FB132F">
        <w:tab/>
      </w:r>
      <w:r w:rsidRPr="00FB132F">
        <w:tab/>
      </w:r>
      <w:r w:rsidRPr="00FB132F">
        <w:tab/>
        <w:t>echo "Other Read  set on $file"</w:t>
      </w:r>
      <w:r w:rsidRPr="00FB132F">
        <w:br/>
      </w:r>
      <w:r w:rsidRPr="00FB132F">
        <w:tab/>
      </w:r>
      <w:r w:rsidRPr="00FB132F">
        <w:tab/>
      </w:r>
      <w:r w:rsidRPr="00FB132F">
        <w:tab/>
        <w:t>fi</w:t>
      </w:r>
      <w:r w:rsidRPr="00FB132F">
        <w:br/>
      </w:r>
      <w:r w:rsidRPr="00FB132F">
        <w:tab/>
      </w:r>
      <w:r w:rsidRPr="00FB132F">
        <w:tab/>
      </w:r>
      <w:r w:rsidRPr="00FB132F">
        <w:tab/>
        <w:t>if [ `echo $fileperm | /bin/cut -c9 ` != "-" ]</w:t>
      </w:r>
      <w:r w:rsidRPr="00FB132F">
        <w:br/>
      </w:r>
      <w:r w:rsidRPr="00FB132F">
        <w:tab/>
      </w:r>
      <w:r w:rsidRPr="00FB132F">
        <w:tab/>
      </w:r>
      <w:r w:rsidRPr="00FB132F">
        <w:tab/>
        <w:t>then</w:t>
      </w:r>
      <w:r w:rsidRPr="00FB132F">
        <w:br/>
      </w:r>
      <w:r w:rsidRPr="00FB132F">
        <w:tab/>
      </w:r>
      <w:r w:rsidRPr="00FB132F">
        <w:tab/>
      </w:r>
      <w:r w:rsidRPr="00FB132F">
        <w:tab/>
      </w:r>
      <w:r w:rsidRPr="00FB132F">
        <w:tab/>
        <w:t>echo "Other Write set on $file"</w:t>
      </w:r>
      <w:r w:rsidRPr="00FB132F">
        <w:br/>
      </w:r>
      <w:r w:rsidRPr="00FB132F">
        <w:tab/>
      </w:r>
      <w:r w:rsidRPr="00FB132F">
        <w:tab/>
      </w:r>
      <w:r w:rsidRPr="00FB132F">
        <w:tab/>
        <w:t>fi</w:t>
      </w:r>
      <w:r w:rsidRPr="00FB132F">
        <w:br/>
      </w:r>
      <w:r w:rsidRPr="00FB132F">
        <w:tab/>
      </w:r>
      <w:r w:rsidRPr="00FB132F">
        <w:tab/>
      </w:r>
      <w:r w:rsidRPr="00FB132F">
        <w:tab/>
        <w:t>if [ `echo $fileperm | /bin/cut -c10 ` != "-" ]</w:t>
      </w:r>
      <w:r w:rsidRPr="00FB132F">
        <w:br/>
      </w:r>
      <w:r w:rsidRPr="00FB132F">
        <w:tab/>
      </w:r>
      <w:r w:rsidRPr="00FB132F">
        <w:tab/>
      </w:r>
      <w:r w:rsidRPr="00FB132F">
        <w:tab/>
        <w:t>then</w:t>
      </w:r>
      <w:r w:rsidRPr="00FB132F">
        <w:br/>
      </w:r>
      <w:r w:rsidRPr="00FB132F">
        <w:tab/>
      </w:r>
      <w:r w:rsidRPr="00FB132F">
        <w:tab/>
      </w:r>
      <w:r w:rsidRPr="00FB132F">
        <w:tab/>
      </w:r>
      <w:r w:rsidRPr="00FB132F">
        <w:tab/>
        <w:t>echo "Other Execute set on $file"</w:t>
      </w:r>
      <w:r w:rsidRPr="00FB132F">
        <w:br/>
      </w:r>
      <w:r w:rsidRPr="00FB132F">
        <w:tab/>
      </w:r>
      <w:r w:rsidRPr="00FB132F">
        <w:tab/>
      </w:r>
      <w:r w:rsidRPr="00FB132F">
        <w:tab/>
        <w:t>fi</w:t>
      </w:r>
      <w:r w:rsidRPr="00FB132F">
        <w:br/>
      </w:r>
      <w:r w:rsidRPr="00FB132F">
        <w:tab/>
      </w:r>
      <w:r w:rsidRPr="00FB132F">
        <w:tab/>
        <w:t>fi</w:t>
      </w:r>
      <w:r w:rsidRPr="00FB132F">
        <w:br/>
      </w:r>
      <w:r w:rsidRPr="00FB132F">
        <w:tab/>
        <w:t>done</w:t>
      </w:r>
    </w:p>
    <w:p w:rsidR="00BA3CB4" w:rsidRPr="00FB132F" w:rsidRDefault="00BA3CB4" w:rsidP="00FB132F">
      <w:pPr>
        <w:pStyle w:val="CISC0de"/>
        <w:pBdr>
          <w:bottom w:val="single" w:sz="4" w:space="0" w:color="auto"/>
        </w:pBdr>
      </w:pPr>
      <w:r w:rsidRPr="00FB132F">
        <w:t>done</w:t>
      </w:r>
    </w:p>
    <w:p w:rsidR="00BA3CB4" w:rsidRDefault="00BA3CB4" w:rsidP="00BA3CB4">
      <w:pPr>
        <w:pStyle w:val="CISRuleComponent"/>
        <w:spacing w:before="240"/>
      </w:pPr>
      <w:r>
        <w:t>Remediation:</w:t>
      </w:r>
    </w:p>
    <w:p w:rsidR="00BA3CB4" w:rsidRDefault="00BA3CB4" w:rsidP="00BA3CB4">
      <w:pPr>
        <w:pStyle w:val="CISNormal"/>
      </w:pPr>
      <w:r>
        <w:lastRenderedPageBreak/>
        <w:t xml:space="preserve">Making global modifications to users’ files without alerting the user community can result in unexpected outages and unhappy users. Therefore, it is recommended that a monitoring policy be established to report user </w:t>
      </w:r>
      <w:r>
        <w:rPr>
          <w:rFonts w:ascii="Courier New" w:hAnsi="Courier New" w:cs="Courier New"/>
        </w:rPr>
        <w:t>.netrc</w:t>
      </w:r>
      <w:r>
        <w:t xml:space="preserve"> file permissions and determine the action to be taken in accordance with site policy.</w:t>
      </w:r>
    </w:p>
    <w:p w:rsidR="00611BF2" w:rsidRDefault="00315CE5" w:rsidP="001D25CF">
      <w:pPr>
        <w:pStyle w:val="Heading3"/>
      </w:pPr>
      <w:hyperlink r:id="rId60" w:anchor="_Toc263259588" w:history="1">
        <w:bookmarkStart w:id="4760" w:name="_Toc328948884"/>
        <w:r w:rsidR="00BA3CB4" w:rsidRPr="00BC4079">
          <w:t xml:space="preserve">Check for Presence of User </w:t>
        </w:r>
        <w:r w:rsidR="00BA3CB4" w:rsidRPr="009F7872">
          <w:rPr>
            <w:rStyle w:val="CodeChar"/>
            <w:sz w:val="28"/>
            <w:szCs w:val="28"/>
          </w:rPr>
          <w:t>.rhosts</w:t>
        </w:r>
        <w:r w:rsidR="00BA3CB4" w:rsidRPr="00B80A3B">
          <w:t xml:space="preserve"> </w:t>
        </w:r>
        <w:r w:rsidR="00BA3CB4" w:rsidRPr="00BC4079">
          <w:t>Files</w:t>
        </w:r>
        <w:bookmarkEnd w:id="4760"/>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761" w:author="blake" w:date="2012-04-05T12:56: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762" w:author="blake" w:date="2012-04-05T12:56:00Z"/>
              </w:rPr>
            </w:pPr>
            <w:del w:id="4763" w:author="blake" w:date="2012-04-05T12:56: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764" w:author="blake" w:date="2012-04-05T12:56:00Z"/>
              </w:rPr>
            </w:pPr>
            <w:del w:id="4765" w:author="blake" w:date="2012-04-05T12:56:00Z">
              <w:r w:rsidDel="00350415">
                <w:delText>N/A</w:delText>
              </w:r>
            </w:del>
          </w:p>
        </w:tc>
      </w:tr>
    </w:tbl>
    <w:p w:rsidR="00BA3CB4" w:rsidRDefault="00BA3CB4" w:rsidP="00BA3CB4">
      <w:pPr>
        <w:pStyle w:val="CISRuleComponent"/>
      </w:pPr>
      <w:r>
        <w:t xml:space="preserve">Description: </w:t>
      </w:r>
    </w:p>
    <w:p w:rsidR="00BA3CB4" w:rsidRDefault="00BA3CB4" w:rsidP="00BA3CB4">
      <w:pPr>
        <w:pStyle w:val="CISNormal"/>
      </w:pPr>
      <w:r>
        <w:t xml:space="preserve">While no </w:t>
      </w:r>
      <w:r>
        <w:rPr>
          <w:rFonts w:ascii="Courier New" w:hAnsi="Courier New" w:cs="Courier New"/>
        </w:rPr>
        <w:t>.rhosts</w:t>
      </w:r>
      <w:r>
        <w:t xml:space="preserve"> files are shipped with RHEL</w:t>
      </w:r>
      <w:r w:rsidR="004C0D5F">
        <w:t>6</w:t>
      </w:r>
      <w:r>
        <w:t xml:space="preserve">, users can easily create them. </w:t>
      </w:r>
    </w:p>
    <w:p w:rsidR="00BA3CB4" w:rsidRDefault="00BA3CB4" w:rsidP="00BA3CB4">
      <w:pPr>
        <w:pStyle w:val="CISRuleComponent"/>
      </w:pPr>
      <w:r>
        <w:t>Rationale:</w:t>
      </w:r>
    </w:p>
    <w:p w:rsidR="00BA3CB4" w:rsidRDefault="00BA3CB4" w:rsidP="00BA3CB4">
      <w:pPr>
        <w:pStyle w:val="CISNormal"/>
      </w:pPr>
      <w:r>
        <w:t xml:space="preserve">This action is only meaningful if </w:t>
      </w:r>
      <w:r>
        <w:rPr>
          <w:rFonts w:ascii="Courier New" w:hAnsi="Courier New" w:cs="Courier New"/>
        </w:rPr>
        <w:t>.rhosts</w:t>
      </w:r>
      <w:r>
        <w:t xml:space="preserve"> suppor</w:t>
      </w:r>
      <w:r w:rsidRPr="00B80A3B">
        <w:t xml:space="preserve">t is permitted in the file </w:t>
      </w:r>
      <w:r>
        <w:rPr>
          <w:rFonts w:ascii="Courier New" w:hAnsi="Courier New" w:cs="Courier New"/>
        </w:rPr>
        <w:t>/etc/pam.conf</w:t>
      </w:r>
      <w:r w:rsidRPr="00B80A3B">
        <w:t xml:space="preserve">. </w:t>
      </w:r>
      <w:r>
        <w:t xml:space="preserve">Even though the </w:t>
      </w:r>
      <w:r>
        <w:rPr>
          <w:rFonts w:ascii="Courier New" w:hAnsi="Courier New" w:cs="Courier New"/>
        </w:rPr>
        <w:t>.rhosts</w:t>
      </w:r>
      <w:r>
        <w:t xml:space="preserve"> files are ineffective if support is disabled in </w:t>
      </w:r>
      <w:r>
        <w:rPr>
          <w:rFonts w:ascii="Courier New" w:hAnsi="Courier New" w:cs="Courier New"/>
        </w:rPr>
        <w:t>/etc/pam.conf</w:t>
      </w:r>
      <w:r>
        <w:t xml:space="preserve">, they may have been brought over from other systems and could contain information useful to an attacker for those other systems. </w:t>
      </w:r>
    </w:p>
    <w:p w:rsidR="00BA3CB4" w:rsidRDefault="00BA3CB4" w:rsidP="00BA3CB4">
      <w:pPr>
        <w:pStyle w:val="CISRuleComponent"/>
      </w:pPr>
      <w:r>
        <w:t>Audit:</w:t>
      </w:r>
    </w:p>
    <w:p w:rsidR="00BA3CB4" w:rsidRPr="00FB132F" w:rsidRDefault="00BA3CB4" w:rsidP="00FB132F">
      <w:pPr>
        <w:pStyle w:val="CISC0de"/>
        <w:pBdr>
          <w:bottom w:val="single" w:sz="4" w:space="0" w:color="auto"/>
        </w:pBdr>
      </w:pPr>
      <w:r w:rsidRPr="00FB132F">
        <w:t>#!/bin/bash</w:t>
      </w:r>
    </w:p>
    <w:p w:rsidR="00BA3CB4" w:rsidRPr="00FB132F" w:rsidRDefault="00BA3CB4" w:rsidP="00FB132F">
      <w:pPr>
        <w:pStyle w:val="CISC0de"/>
        <w:pBdr>
          <w:bottom w:val="single" w:sz="4" w:space="0" w:color="auto"/>
        </w:pBdr>
      </w:pPr>
      <w:r w:rsidRPr="00FB132F">
        <w:t xml:space="preserve">for dir in `/bin/cat /etc/passwd | /bin/egrep </w:t>
      </w:r>
      <w:r w:rsidR="001731CF">
        <w:t>-</w:t>
      </w:r>
      <w:r w:rsidRPr="00FB132F">
        <w:t>v ‘(root|halt|sync|shutdown)’ |\</w:t>
      </w:r>
      <w:r w:rsidRPr="00FB132F">
        <w:br/>
      </w:r>
      <w:r w:rsidRPr="00FB132F">
        <w:tab/>
        <w:t xml:space="preserve">/bin/awk -F: '($8 == "PS" &amp;&amp; $7 != </w:t>
      </w:r>
      <w:r w:rsidR="00505736">
        <w:t>"</w:t>
      </w:r>
      <w:r w:rsidRPr="00FB132F">
        <w:t>/sbin/nologin</w:t>
      </w:r>
      <w:r w:rsidR="00505736">
        <w:t>"</w:t>
      </w:r>
      <w:r w:rsidRPr="00FB132F">
        <w:t>) { print $6 }'`; do</w:t>
      </w:r>
      <w:r w:rsidRPr="00FB132F">
        <w:br/>
      </w:r>
      <w:r w:rsidRPr="00FB132F">
        <w:tab/>
        <w:t>for file in $dir/.rhosts; do</w:t>
      </w:r>
      <w:r w:rsidRPr="00FB132F">
        <w:br/>
      </w:r>
      <w:r w:rsidRPr="00FB132F">
        <w:tab/>
      </w:r>
      <w:r w:rsidRPr="00FB132F">
        <w:tab/>
        <w:t>if [ ! -h "$file" -a -f "$file" ]; then</w:t>
      </w:r>
      <w:r w:rsidRPr="00FB132F">
        <w:br/>
      </w:r>
      <w:r w:rsidRPr="00FB132F">
        <w:tab/>
      </w:r>
      <w:r w:rsidRPr="00FB132F">
        <w:tab/>
      </w:r>
      <w:r w:rsidRPr="00FB132F">
        <w:tab/>
        <w:t xml:space="preserve">echo </w:t>
      </w:r>
      <w:r w:rsidR="00505736">
        <w:t>"</w:t>
      </w:r>
      <w:r w:rsidRPr="00FB132F">
        <w:t>.rhosts file in $dir</w:t>
      </w:r>
      <w:r w:rsidR="00505736">
        <w:t>"</w:t>
      </w:r>
      <w:r w:rsidRPr="00FB132F">
        <w:br/>
      </w:r>
      <w:r w:rsidRPr="00FB132F">
        <w:tab/>
      </w:r>
      <w:r w:rsidRPr="00FB132F">
        <w:tab/>
        <w:t>fi</w:t>
      </w:r>
      <w:r w:rsidRPr="00FB132F">
        <w:tab/>
        <w:t>done</w:t>
      </w:r>
    </w:p>
    <w:p w:rsidR="00BA3CB4" w:rsidRDefault="00BA3CB4" w:rsidP="00FB132F">
      <w:pPr>
        <w:pStyle w:val="CISC0de"/>
        <w:pBdr>
          <w:bottom w:val="single" w:sz="4" w:space="0" w:color="auto"/>
        </w:pBdr>
      </w:pPr>
      <w:r w:rsidRPr="00FB132F">
        <w:t>done</w:t>
      </w:r>
    </w:p>
    <w:p w:rsidR="00BA3CB4" w:rsidRDefault="00BA3CB4" w:rsidP="00BA3CB4">
      <w:pPr>
        <w:pStyle w:val="CISRuleComponent"/>
        <w:spacing w:before="240"/>
      </w:pPr>
      <w:r>
        <w:t>Remediation:</w:t>
      </w:r>
    </w:p>
    <w:p w:rsidR="00BA3CB4" w:rsidRDefault="002351CD" w:rsidP="00BA3CB4">
      <w:pPr>
        <w:pStyle w:val="CISNormal"/>
      </w:pPr>
      <w:r>
        <w:t>I</w:t>
      </w:r>
      <w:r w:rsidR="00BA3CB4">
        <w:t xml:space="preserve">f any users have </w:t>
      </w:r>
      <w:r w:rsidR="00BA3CB4">
        <w:rPr>
          <w:rFonts w:ascii="Courier New" w:hAnsi="Courier New" w:cs="Courier New"/>
        </w:rPr>
        <w:t>.rhosts</w:t>
      </w:r>
      <w:r>
        <w:t xml:space="preserve"> files </w:t>
      </w:r>
      <w:r w:rsidR="00BA3CB4">
        <w:t xml:space="preserve">determine why they have them. </w:t>
      </w:r>
    </w:p>
    <w:p w:rsidR="00611BF2" w:rsidRDefault="00315CE5" w:rsidP="001D25CF">
      <w:pPr>
        <w:pStyle w:val="Heading3"/>
      </w:pPr>
      <w:hyperlink r:id="rId61" w:anchor="_Toc263259589" w:history="1">
        <w:bookmarkStart w:id="4766" w:name="_Toc328948885"/>
        <w:r w:rsidR="00BA3CB4" w:rsidRPr="00BC4079">
          <w:t xml:space="preserve">Check Groups in </w:t>
        </w:r>
        <w:r w:rsidR="00BA3CB4" w:rsidRPr="009F7872">
          <w:rPr>
            <w:rStyle w:val="CodeChar"/>
            <w:sz w:val="28"/>
            <w:szCs w:val="28"/>
          </w:rPr>
          <w:t>/etc/passwd</w:t>
        </w:r>
        <w:bookmarkEnd w:id="4766"/>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767" w:author="blake" w:date="2012-04-05T12:56: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768" w:author="blake" w:date="2012-04-05T12:56:00Z"/>
              </w:rPr>
            </w:pPr>
            <w:del w:id="4769" w:author="blake" w:date="2012-04-05T12:56: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770" w:author="blake" w:date="2012-04-05T12:56:00Z"/>
              </w:rPr>
            </w:pPr>
            <w:del w:id="4771" w:author="blake" w:date="2012-04-05T12:56:00Z">
              <w:r w:rsidDel="00350415">
                <w:delText>N/A</w:delText>
              </w:r>
            </w:del>
          </w:p>
        </w:tc>
      </w:tr>
    </w:tbl>
    <w:p w:rsidR="00BA3CB4" w:rsidRDefault="00BA3CB4" w:rsidP="00BA3CB4">
      <w:pPr>
        <w:pStyle w:val="CISRuleComponent"/>
      </w:pPr>
      <w:r>
        <w:t xml:space="preserve">Description: </w:t>
      </w:r>
    </w:p>
    <w:p w:rsidR="00BA3CB4" w:rsidRDefault="00BA3CB4" w:rsidP="00BA3CB4">
      <w:pPr>
        <w:pStyle w:val="CISNormal"/>
      </w:pPr>
      <w:r>
        <w:t xml:space="preserve">Over time, system administration errors and changes can lead to groups being defined in </w:t>
      </w:r>
      <w:r>
        <w:rPr>
          <w:rFonts w:ascii="Courier New" w:hAnsi="Courier New" w:cs="Courier New"/>
        </w:rPr>
        <w:t>/etc/passwd</w:t>
      </w:r>
      <w:r>
        <w:t xml:space="preserve"> but not in </w:t>
      </w:r>
      <w:r>
        <w:rPr>
          <w:rFonts w:ascii="Courier New" w:hAnsi="Courier New" w:cs="Courier New"/>
        </w:rPr>
        <w:t>/etc/group</w:t>
      </w:r>
      <w:r>
        <w:t xml:space="preserve">. </w:t>
      </w:r>
    </w:p>
    <w:p w:rsidR="00BA3CB4" w:rsidRDefault="00BA3CB4" w:rsidP="00BA3CB4">
      <w:pPr>
        <w:pStyle w:val="CISRuleComponent"/>
      </w:pPr>
      <w:r>
        <w:lastRenderedPageBreak/>
        <w:t>Rationale:</w:t>
      </w:r>
    </w:p>
    <w:p w:rsidR="00BA3CB4" w:rsidRDefault="00BA3CB4" w:rsidP="00BA3CB4">
      <w:pPr>
        <w:pStyle w:val="CISNormal"/>
      </w:pPr>
      <w:r>
        <w:t xml:space="preserve">Groups defined in the </w:t>
      </w:r>
      <w:r>
        <w:rPr>
          <w:rFonts w:ascii="Courier New" w:hAnsi="Courier New" w:cs="Courier New"/>
        </w:rPr>
        <w:t>/etc/passwd</w:t>
      </w:r>
      <w:r>
        <w:t xml:space="preserve"> file but not in the </w:t>
      </w:r>
      <w:r>
        <w:rPr>
          <w:rFonts w:ascii="Courier New" w:hAnsi="Courier New" w:cs="Courier New"/>
        </w:rPr>
        <w:t>/etc/group</w:t>
      </w:r>
      <w:r>
        <w:t xml:space="preserve"> file pose a threat to system security since group permissions are not properly managed.</w:t>
      </w:r>
    </w:p>
    <w:p w:rsidR="00BA3CB4" w:rsidRDefault="00BA3CB4" w:rsidP="00BA3CB4">
      <w:pPr>
        <w:pStyle w:val="CISRuleComponent"/>
      </w:pPr>
      <w:r>
        <w:t>Audit:</w:t>
      </w:r>
    </w:p>
    <w:p w:rsidR="00BA3CB4" w:rsidRDefault="00BA3CB4" w:rsidP="00BA3CB4">
      <w:pPr>
        <w:pStyle w:val="CISNormal"/>
      </w:pPr>
      <w:r>
        <w:t>Create a script as shown below and run it:</w:t>
      </w:r>
    </w:p>
    <w:p w:rsidR="00BA3CB4" w:rsidRPr="00FB132F" w:rsidRDefault="00BA3CB4" w:rsidP="00FB132F">
      <w:pPr>
        <w:pStyle w:val="CISC0de"/>
        <w:pBdr>
          <w:bottom w:val="single" w:sz="4" w:space="0" w:color="auto"/>
        </w:pBdr>
      </w:pPr>
      <w:r w:rsidRPr="00FB132F">
        <w:t xml:space="preserve">#!/bin/bash </w:t>
      </w:r>
    </w:p>
    <w:p w:rsidR="00BA3CB4" w:rsidRPr="00FB132F" w:rsidRDefault="00BA3CB4" w:rsidP="00FB132F">
      <w:pPr>
        <w:pStyle w:val="CISC0de"/>
        <w:pBdr>
          <w:bottom w:val="single" w:sz="4" w:space="0" w:color="auto"/>
        </w:pBdr>
      </w:pPr>
      <w:r w:rsidRPr="00FB132F">
        <w:t>defUsers="root bin daemon adm lp sync shutdown halt mail news uucp operator games gopher ftp nobody nscd vcsa rpc mailnull smmsp pcap ntp dbus avahi sshd rpcuser nfsnobody haldaemon avahi-autoipd distcache apache oprofile webalizer dovecot squid named xfs gdm sabayon"</w:t>
      </w:r>
    </w:p>
    <w:p w:rsidR="00BA3CB4" w:rsidRPr="00FB132F" w:rsidRDefault="00BA3CB4" w:rsidP="00FB132F">
      <w:pPr>
        <w:pStyle w:val="CISC0de"/>
        <w:pBdr>
          <w:bottom w:val="single" w:sz="4" w:space="0" w:color="auto"/>
        </w:pBdr>
      </w:pPr>
      <w:r w:rsidRPr="00FB132F">
        <w:t>/bin/cat /etc/passwd | while:</w:t>
      </w:r>
    </w:p>
    <w:p w:rsidR="00BA3CB4" w:rsidRPr="00FB132F" w:rsidRDefault="00BA3CB4" w:rsidP="00FB132F">
      <w:pPr>
        <w:pStyle w:val="CISC0de"/>
        <w:pBdr>
          <w:bottom w:val="single" w:sz="4" w:space="0" w:color="auto"/>
        </w:pBdr>
      </w:pPr>
      <w:r w:rsidRPr="00FB132F">
        <w:t>do</w:t>
      </w:r>
    </w:p>
    <w:p w:rsidR="00BA3CB4" w:rsidRPr="00FB132F" w:rsidRDefault="00BA3CB4" w:rsidP="00FB132F">
      <w:pPr>
        <w:pStyle w:val="CISC0de"/>
        <w:pBdr>
          <w:bottom w:val="single" w:sz="4" w:space="0" w:color="auto"/>
        </w:pBdr>
      </w:pPr>
      <w:r w:rsidRPr="00FB132F">
        <w:t xml:space="preserve">        x=`line`</w:t>
      </w:r>
    </w:p>
    <w:p w:rsidR="00BA3CB4" w:rsidRPr="00FB132F" w:rsidRDefault="00BA3CB4" w:rsidP="00FB132F">
      <w:pPr>
        <w:pStyle w:val="CISC0de"/>
        <w:pBdr>
          <w:bottom w:val="single" w:sz="4" w:space="0" w:color="auto"/>
        </w:pBdr>
      </w:pPr>
      <w:r w:rsidRPr="00FB132F">
        <w:t xml:space="preserve">        if [ "$x" = "" ]</w:t>
      </w:r>
    </w:p>
    <w:p w:rsidR="00BA3CB4" w:rsidRPr="00FB132F" w:rsidRDefault="00BA3CB4" w:rsidP="00FB132F">
      <w:pPr>
        <w:pStyle w:val="CISC0de"/>
        <w:pBdr>
          <w:bottom w:val="single" w:sz="4" w:space="0" w:color="auto"/>
        </w:pBdr>
      </w:pPr>
      <w:r w:rsidRPr="00FB132F">
        <w:t xml:space="preserve">        then</w:t>
      </w:r>
    </w:p>
    <w:p w:rsidR="00BA3CB4" w:rsidRPr="00FB132F" w:rsidRDefault="00BA3CB4" w:rsidP="00FB132F">
      <w:pPr>
        <w:pStyle w:val="CISC0de"/>
        <w:pBdr>
          <w:bottom w:val="single" w:sz="4" w:space="0" w:color="auto"/>
        </w:pBdr>
      </w:pPr>
      <w:r w:rsidRPr="00FB132F">
        <w:t xml:space="preserve">                break</w:t>
      </w:r>
    </w:p>
    <w:p w:rsidR="00BA3CB4" w:rsidRPr="00FB132F" w:rsidRDefault="00BA3CB4" w:rsidP="00FB132F">
      <w:pPr>
        <w:pStyle w:val="CISC0de"/>
        <w:pBdr>
          <w:bottom w:val="single" w:sz="4" w:space="0" w:color="auto"/>
        </w:pBdr>
      </w:pPr>
      <w:r w:rsidRPr="00FB132F">
        <w:t xml:space="preserve">        fi</w:t>
      </w:r>
    </w:p>
    <w:p w:rsidR="00BA3CB4" w:rsidRPr="00FB132F" w:rsidRDefault="00BA3CB4" w:rsidP="00FB132F">
      <w:pPr>
        <w:pStyle w:val="CISC0de"/>
        <w:pBdr>
          <w:bottom w:val="single" w:sz="4" w:space="0" w:color="auto"/>
        </w:pBdr>
      </w:pPr>
      <w:r w:rsidRPr="00FB132F">
        <w:t xml:space="preserve">        userid=`echo "$x" | cut -f1 -d':'`</w:t>
      </w:r>
    </w:p>
    <w:p w:rsidR="00BA3CB4" w:rsidRPr="00FB132F" w:rsidRDefault="00BA3CB4" w:rsidP="00FB132F">
      <w:pPr>
        <w:pStyle w:val="CISC0de"/>
        <w:pBdr>
          <w:bottom w:val="single" w:sz="4" w:space="0" w:color="auto"/>
        </w:pBdr>
      </w:pPr>
      <w:r w:rsidRPr="00FB132F">
        <w:tab/>
        <w:t>found=0</w:t>
      </w:r>
    </w:p>
    <w:p w:rsidR="00BA3CB4" w:rsidRPr="00FB132F" w:rsidRDefault="00BA3CB4" w:rsidP="00FB132F">
      <w:pPr>
        <w:pStyle w:val="CISC0de"/>
        <w:pBdr>
          <w:bottom w:val="single" w:sz="4" w:space="0" w:color="auto"/>
        </w:pBdr>
      </w:pPr>
      <w:r w:rsidRPr="00FB132F">
        <w:tab/>
        <w:t>for n in $defUsers</w:t>
      </w:r>
    </w:p>
    <w:p w:rsidR="00BA3CB4" w:rsidRPr="00FB132F" w:rsidRDefault="00BA3CB4" w:rsidP="00FB132F">
      <w:pPr>
        <w:pStyle w:val="CISC0de"/>
        <w:pBdr>
          <w:bottom w:val="single" w:sz="4" w:space="0" w:color="auto"/>
        </w:pBdr>
      </w:pPr>
      <w:r w:rsidRPr="00FB132F">
        <w:tab/>
        <w:t>do</w:t>
      </w:r>
    </w:p>
    <w:p w:rsidR="00BA3CB4" w:rsidRPr="00FB132F" w:rsidRDefault="00BA3CB4" w:rsidP="00FB132F">
      <w:pPr>
        <w:pStyle w:val="CISC0de"/>
        <w:pBdr>
          <w:bottom w:val="single" w:sz="4" w:space="0" w:color="auto"/>
        </w:pBdr>
      </w:pPr>
      <w:r w:rsidRPr="00FB132F">
        <w:tab/>
      </w:r>
      <w:r w:rsidRPr="00FB132F">
        <w:tab/>
        <w:t>if [ $userid = "$n" ]</w:t>
      </w:r>
    </w:p>
    <w:p w:rsidR="00BA3CB4" w:rsidRPr="00FB132F" w:rsidRDefault="00BA3CB4" w:rsidP="00FB132F">
      <w:pPr>
        <w:pStyle w:val="CISC0de"/>
        <w:pBdr>
          <w:bottom w:val="single" w:sz="4" w:space="0" w:color="auto"/>
        </w:pBdr>
      </w:pPr>
      <w:r w:rsidRPr="00FB132F">
        <w:tab/>
      </w:r>
      <w:r w:rsidRPr="00FB132F">
        <w:tab/>
        <w:t>then</w:t>
      </w:r>
    </w:p>
    <w:p w:rsidR="00BA3CB4" w:rsidRPr="00FB132F" w:rsidRDefault="00BA3CB4" w:rsidP="00FB132F">
      <w:pPr>
        <w:pStyle w:val="CISC0de"/>
        <w:pBdr>
          <w:bottom w:val="single" w:sz="4" w:space="0" w:color="auto"/>
        </w:pBdr>
      </w:pPr>
      <w:r w:rsidRPr="00FB132F">
        <w:tab/>
      </w:r>
      <w:r w:rsidRPr="00FB132F">
        <w:tab/>
      </w:r>
      <w:r w:rsidRPr="00FB132F">
        <w:tab/>
        <w:t>found=1</w:t>
      </w:r>
    </w:p>
    <w:p w:rsidR="00BA3CB4" w:rsidRPr="00FB132F" w:rsidRDefault="00BA3CB4" w:rsidP="00FB132F">
      <w:pPr>
        <w:pStyle w:val="CISC0de"/>
        <w:pBdr>
          <w:bottom w:val="single" w:sz="4" w:space="0" w:color="auto"/>
        </w:pBdr>
      </w:pPr>
      <w:r w:rsidRPr="00FB132F">
        <w:tab/>
      </w:r>
      <w:r w:rsidRPr="00FB132F">
        <w:tab/>
      </w:r>
      <w:r w:rsidRPr="00FB132F">
        <w:tab/>
        <w:t>break</w:t>
      </w:r>
    </w:p>
    <w:p w:rsidR="00BA3CB4" w:rsidRPr="00FB132F" w:rsidRDefault="00BA3CB4" w:rsidP="00FB132F">
      <w:pPr>
        <w:pStyle w:val="CISC0de"/>
        <w:pBdr>
          <w:bottom w:val="single" w:sz="4" w:space="0" w:color="auto"/>
        </w:pBdr>
      </w:pPr>
      <w:r w:rsidRPr="00FB132F">
        <w:tab/>
      </w:r>
      <w:r w:rsidRPr="00FB132F">
        <w:tab/>
        <w:t>fi</w:t>
      </w:r>
    </w:p>
    <w:p w:rsidR="00BA3CB4" w:rsidRPr="00FB132F" w:rsidRDefault="00BA3CB4" w:rsidP="00FB132F">
      <w:pPr>
        <w:pStyle w:val="CISC0de"/>
        <w:pBdr>
          <w:bottom w:val="single" w:sz="4" w:space="0" w:color="auto"/>
        </w:pBdr>
      </w:pPr>
      <w:r w:rsidRPr="00FB132F">
        <w:tab/>
        <w:t>done</w:t>
      </w:r>
    </w:p>
    <w:p w:rsidR="00BA3CB4" w:rsidRPr="00FB132F" w:rsidRDefault="00BA3CB4" w:rsidP="00FB132F">
      <w:pPr>
        <w:pStyle w:val="CISC0de"/>
        <w:pBdr>
          <w:bottom w:val="single" w:sz="4" w:space="0" w:color="auto"/>
        </w:pBdr>
      </w:pPr>
      <w:r w:rsidRPr="00FB132F">
        <w:tab/>
        <w:t>if [ $found -eq 1 ]</w:t>
      </w:r>
    </w:p>
    <w:p w:rsidR="00BA3CB4" w:rsidRPr="00FB132F" w:rsidRDefault="00BA3CB4" w:rsidP="00FB132F">
      <w:pPr>
        <w:pStyle w:val="CISC0de"/>
        <w:pBdr>
          <w:bottom w:val="single" w:sz="4" w:space="0" w:color="auto"/>
        </w:pBdr>
      </w:pPr>
      <w:r w:rsidRPr="00FB132F">
        <w:tab/>
        <w:t>then</w:t>
      </w:r>
    </w:p>
    <w:p w:rsidR="00BA3CB4" w:rsidRPr="00FB132F" w:rsidRDefault="00BA3CB4" w:rsidP="00FB132F">
      <w:pPr>
        <w:pStyle w:val="CISC0de"/>
        <w:pBdr>
          <w:bottom w:val="single" w:sz="4" w:space="0" w:color="auto"/>
        </w:pBdr>
      </w:pPr>
      <w:r w:rsidRPr="00FB132F">
        <w:tab/>
      </w:r>
      <w:r w:rsidRPr="00FB132F">
        <w:tab/>
        <w:t>continue</w:t>
      </w:r>
    </w:p>
    <w:p w:rsidR="00BA3CB4" w:rsidRPr="00FB132F" w:rsidRDefault="00BA3CB4" w:rsidP="00FB132F">
      <w:pPr>
        <w:pStyle w:val="CISC0de"/>
        <w:pBdr>
          <w:bottom w:val="single" w:sz="4" w:space="0" w:color="auto"/>
        </w:pBdr>
      </w:pPr>
      <w:r w:rsidRPr="00FB132F">
        <w:tab/>
        <w:t>fi</w:t>
      </w:r>
    </w:p>
    <w:p w:rsidR="00BA3CB4" w:rsidRPr="00FB132F" w:rsidRDefault="00BA3CB4" w:rsidP="00FB132F">
      <w:pPr>
        <w:pStyle w:val="CISC0de"/>
        <w:pBdr>
          <w:bottom w:val="single" w:sz="4" w:space="0" w:color="auto"/>
        </w:pBdr>
      </w:pPr>
      <w:r w:rsidRPr="00FB132F">
        <w:t xml:space="preserve">       </w:t>
      </w:r>
      <w:r w:rsidRPr="00FB132F">
        <w:tab/>
        <w:t>groupid=`echo "$x" | /bin/cut -f4 -d':'`</w:t>
      </w:r>
    </w:p>
    <w:p w:rsidR="00BA3CB4" w:rsidRPr="00FB132F" w:rsidRDefault="00BA3CB4" w:rsidP="00FB132F">
      <w:pPr>
        <w:pStyle w:val="CISC0de"/>
        <w:pBdr>
          <w:bottom w:val="single" w:sz="4" w:space="0" w:color="auto"/>
        </w:pBdr>
      </w:pPr>
      <w:r w:rsidRPr="00FB132F">
        <w:t xml:space="preserve">       </w:t>
      </w:r>
      <w:r w:rsidRPr="00FB132F">
        <w:tab/>
        <w:t>/bin/cat /etc/group | while :</w:t>
      </w:r>
    </w:p>
    <w:p w:rsidR="00BA3CB4" w:rsidRPr="00FB132F" w:rsidRDefault="00BA3CB4" w:rsidP="00FB132F">
      <w:pPr>
        <w:pStyle w:val="CISC0de"/>
        <w:pBdr>
          <w:bottom w:val="single" w:sz="4" w:space="0" w:color="auto"/>
        </w:pBdr>
      </w:pPr>
      <w:r w:rsidRPr="00FB132F">
        <w:t xml:space="preserve">       </w:t>
      </w:r>
      <w:r w:rsidRPr="00FB132F">
        <w:tab/>
        <w:t>do</w:t>
      </w:r>
    </w:p>
    <w:p w:rsidR="00BA3CB4" w:rsidRPr="00FB132F" w:rsidRDefault="00BA3CB4" w:rsidP="00FB132F">
      <w:pPr>
        <w:pStyle w:val="CISC0de"/>
        <w:pBdr>
          <w:bottom w:val="single" w:sz="4" w:space="0" w:color="auto"/>
        </w:pBdr>
      </w:pPr>
      <w:r w:rsidRPr="00FB132F">
        <w:t xml:space="preserve">               </w:t>
      </w:r>
      <w:r w:rsidRPr="00FB132F">
        <w:tab/>
        <w:t>x=`line`</w:t>
      </w:r>
    </w:p>
    <w:p w:rsidR="00BA3CB4" w:rsidRPr="00FB132F" w:rsidRDefault="00BA3CB4" w:rsidP="00FB132F">
      <w:pPr>
        <w:pStyle w:val="CISC0de"/>
        <w:pBdr>
          <w:bottom w:val="single" w:sz="4" w:space="0" w:color="auto"/>
        </w:pBdr>
      </w:pPr>
      <w:r w:rsidRPr="00FB132F">
        <w:t xml:space="preserve">               </w:t>
      </w:r>
      <w:r w:rsidRPr="00FB132F">
        <w:tab/>
        <w:t>if [ "$x" = "" ]</w:t>
      </w:r>
    </w:p>
    <w:p w:rsidR="00BA3CB4" w:rsidRPr="00FB132F" w:rsidRDefault="00BA3CB4" w:rsidP="00FB132F">
      <w:pPr>
        <w:pStyle w:val="CISC0de"/>
        <w:pBdr>
          <w:bottom w:val="single" w:sz="4" w:space="0" w:color="auto"/>
        </w:pBdr>
      </w:pPr>
      <w:r w:rsidRPr="00FB132F">
        <w:t xml:space="preserve">               </w:t>
      </w:r>
      <w:r w:rsidRPr="00FB132F">
        <w:tab/>
        <w:t>then</w:t>
      </w:r>
    </w:p>
    <w:p w:rsidR="00BA3CB4" w:rsidRPr="00FB132F" w:rsidRDefault="00BA3CB4" w:rsidP="00FB132F">
      <w:pPr>
        <w:pStyle w:val="CISC0de"/>
        <w:pBdr>
          <w:bottom w:val="single" w:sz="4" w:space="0" w:color="auto"/>
        </w:pBdr>
      </w:pPr>
      <w:r w:rsidRPr="00FB132F">
        <w:t xml:space="preserve">                       </w:t>
      </w:r>
      <w:r w:rsidRPr="00FB132F">
        <w:tab/>
        <w:t>echo "Groupid $groupid does not exist in /etc/group, but is used by $userid"</w:t>
      </w:r>
    </w:p>
    <w:p w:rsidR="00BA3CB4" w:rsidRPr="00FB132F" w:rsidRDefault="00BA3CB4" w:rsidP="00FB132F">
      <w:pPr>
        <w:pStyle w:val="CISC0de"/>
        <w:pBdr>
          <w:bottom w:val="single" w:sz="4" w:space="0" w:color="auto"/>
        </w:pBdr>
      </w:pPr>
      <w:r w:rsidRPr="00FB132F">
        <w:t xml:space="preserve">                       </w:t>
      </w:r>
      <w:r w:rsidRPr="00FB132F">
        <w:tab/>
        <w:t>break</w:t>
      </w:r>
    </w:p>
    <w:p w:rsidR="00BA3CB4" w:rsidRPr="00FB132F" w:rsidRDefault="00BA3CB4" w:rsidP="00FB132F">
      <w:pPr>
        <w:pStyle w:val="CISC0de"/>
        <w:pBdr>
          <w:bottom w:val="single" w:sz="4" w:space="0" w:color="auto"/>
        </w:pBdr>
      </w:pPr>
      <w:r w:rsidRPr="00FB132F">
        <w:t xml:space="preserve">               </w:t>
      </w:r>
      <w:r w:rsidRPr="00FB132F">
        <w:tab/>
        <w:t>fi</w:t>
      </w:r>
    </w:p>
    <w:p w:rsidR="00BA3CB4" w:rsidRPr="00FB132F" w:rsidRDefault="00BA3CB4" w:rsidP="00FB132F">
      <w:pPr>
        <w:pStyle w:val="CISC0de"/>
        <w:pBdr>
          <w:bottom w:val="single" w:sz="4" w:space="0" w:color="auto"/>
        </w:pBdr>
      </w:pPr>
      <w:r w:rsidRPr="00FB132F">
        <w:t xml:space="preserve">               </w:t>
      </w:r>
      <w:r w:rsidRPr="00FB132F">
        <w:tab/>
        <w:t>y=`echo $x | cut -f3 -d":"`</w:t>
      </w:r>
    </w:p>
    <w:p w:rsidR="00BA3CB4" w:rsidRPr="00FB132F" w:rsidRDefault="00BA3CB4" w:rsidP="00FB132F">
      <w:pPr>
        <w:pStyle w:val="CISC0de"/>
        <w:pBdr>
          <w:bottom w:val="single" w:sz="4" w:space="0" w:color="auto"/>
        </w:pBdr>
      </w:pPr>
      <w:r w:rsidRPr="00FB132F">
        <w:t xml:space="preserve">               </w:t>
      </w:r>
      <w:r w:rsidRPr="00FB132F">
        <w:tab/>
        <w:t>if [ $y -eq $groupid ]</w:t>
      </w:r>
    </w:p>
    <w:p w:rsidR="00BA3CB4" w:rsidRPr="00FB132F" w:rsidRDefault="00BA3CB4" w:rsidP="00FB132F">
      <w:pPr>
        <w:pStyle w:val="CISC0de"/>
        <w:pBdr>
          <w:bottom w:val="single" w:sz="4" w:space="0" w:color="auto"/>
        </w:pBdr>
      </w:pPr>
      <w:r w:rsidRPr="00FB132F">
        <w:t xml:space="preserve">               </w:t>
      </w:r>
      <w:r w:rsidRPr="00FB132F">
        <w:tab/>
        <w:t>then</w:t>
      </w:r>
    </w:p>
    <w:p w:rsidR="00BA3CB4" w:rsidRPr="00FB132F" w:rsidRDefault="00BA3CB4" w:rsidP="00FB132F">
      <w:pPr>
        <w:pStyle w:val="CISC0de"/>
        <w:pBdr>
          <w:bottom w:val="single" w:sz="4" w:space="0" w:color="auto"/>
        </w:pBdr>
      </w:pPr>
      <w:r w:rsidRPr="00FB132F">
        <w:t xml:space="preserve">                       </w:t>
      </w:r>
      <w:r w:rsidRPr="00FB132F">
        <w:tab/>
        <w:t>break</w:t>
      </w:r>
    </w:p>
    <w:p w:rsidR="00BA3CB4" w:rsidRPr="00FB132F" w:rsidRDefault="00BA3CB4" w:rsidP="00FB132F">
      <w:pPr>
        <w:pStyle w:val="CISC0de"/>
        <w:pBdr>
          <w:bottom w:val="single" w:sz="4" w:space="0" w:color="auto"/>
        </w:pBdr>
      </w:pPr>
      <w:r w:rsidRPr="00FB132F">
        <w:t xml:space="preserve">               </w:t>
      </w:r>
      <w:r w:rsidRPr="00FB132F">
        <w:tab/>
        <w:t>fi</w:t>
      </w:r>
    </w:p>
    <w:p w:rsidR="00BA3CB4" w:rsidRPr="00FB132F" w:rsidRDefault="00BA3CB4" w:rsidP="00FB132F">
      <w:pPr>
        <w:pStyle w:val="CISC0de"/>
        <w:pBdr>
          <w:bottom w:val="single" w:sz="4" w:space="0" w:color="auto"/>
        </w:pBdr>
      </w:pPr>
      <w:r w:rsidRPr="00FB132F">
        <w:t xml:space="preserve">        done</w:t>
      </w:r>
    </w:p>
    <w:p w:rsidR="00BA3CB4" w:rsidRPr="00FB132F" w:rsidRDefault="00BA3CB4" w:rsidP="00FB132F">
      <w:pPr>
        <w:pStyle w:val="CISC0de"/>
        <w:pBdr>
          <w:bottom w:val="single" w:sz="4" w:space="0" w:color="auto"/>
        </w:pBdr>
      </w:pPr>
      <w:r w:rsidRPr="00FB132F">
        <w:t>done</w:t>
      </w:r>
    </w:p>
    <w:p w:rsidR="00BA3CB4" w:rsidRDefault="00BA3CB4" w:rsidP="00BA3CB4">
      <w:pPr>
        <w:pStyle w:val="CISRuleComponent"/>
        <w:spacing w:before="240"/>
      </w:pPr>
      <w:r>
        <w:t>Remediation:</w:t>
      </w:r>
    </w:p>
    <w:p w:rsidR="00BA3CB4" w:rsidRDefault="00BA3CB4" w:rsidP="003A371B">
      <w:pPr>
        <w:pStyle w:val="CISNormal"/>
      </w:pPr>
      <w:r>
        <w:t>Analyze the output of the Audit step above and perform the appropriate action to correct any discrepancies found.</w:t>
      </w:r>
    </w:p>
    <w:p w:rsidR="00BA3CB4" w:rsidRDefault="00BA3CB4" w:rsidP="00BA3CB4">
      <w:pPr>
        <w:pStyle w:val="CISNormal"/>
      </w:pPr>
    </w:p>
    <w:p w:rsidR="00611BF2" w:rsidRDefault="00315CE5" w:rsidP="001D25CF">
      <w:pPr>
        <w:pStyle w:val="Heading3"/>
      </w:pPr>
      <w:hyperlink r:id="rId62" w:anchor="_Toc263259590" w:history="1">
        <w:bookmarkStart w:id="4772" w:name="_Toc328948886"/>
        <w:r w:rsidR="00BA3CB4" w:rsidRPr="00BC4079">
          <w:t>Check That Users Are Assigned Home Directories</w:t>
        </w:r>
        <w:bookmarkEnd w:id="4772"/>
      </w:hyperlink>
    </w:p>
    <w:tbl>
      <w:tblPr>
        <w:tblW w:w="0" w:type="auto"/>
        <w:tblInd w:w="462" w:type="dxa"/>
        <w:tblLayout w:type="fixed"/>
        <w:tblLook w:val="04A0" w:firstRow="1" w:lastRow="0" w:firstColumn="1" w:lastColumn="0" w:noHBand="0" w:noVBand="1"/>
      </w:tblPr>
      <w:tblGrid>
        <w:gridCol w:w="3451"/>
        <w:gridCol w:w="4894"/>
        <w:tblGridChange w:id="4773">
          <w:tblGrid>
            <w:gridCol w:w="462"/>
            <w:gridCol w:w="2989"/>
            <w:gridCol w:w="462"/>
            <w:gridCol w:w="4432"/>
            <w:gridCol w:w="462"/>
          </w:tblGrid>
        </w:tblGridChange>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350415">
        <w:tblPrEx>
          <w:tblW w:w="0" w:type="auto"/>
          <w:tblInd w:w="462" w:type="dxa"/>
          <w:tblLayout w:type="fixed"/>
          <w:tblPrExChange w:id="4774" w:author="blake" w:date="2012-04-05T12:56:00Z">
            <w:tblPrEx>
              <w:tblW w:w="0" w:type="auto"/>
              <w:tblInd w:w="462" w:type="dxa"/>
              <w:tblLayout w:type="fixed"/>
            </w:tblPrEx>
          </w:tblPrExChange>
        </w:tblPrEx>
        <w:trPr>
          <w:trHeight w:val="256"/>
          <w:del w:id="4775" w:author="blake" w:date="2012-04-05T12:56:00Z"/>
          <w:trPrChange w:id="4776" w:author="blake" w:date="2012-04-05T12:56:00Z">
            <w:trPr>
              <w:gridAfter w:val="0"/>
              <w:trHeight w:val="256"/>
            </w:trPr>
          </w:trPrChange>
        </w:trPr>
        <w:tc>
          <w:tcPr>
            <w:tcW w:w="3451" w:type="dxa"/>
            <w:tcBorders>
              <w:top w:val="single" w:sz="4" w:space="0" w:color="000000"/>
              <w:left w:val="single" w:sz="4" w:space="0" w:color="000000"/>
              <w:bottom w:val="single" w:sz="4" w:space="0" w:color="000000"/>
              <w:right w:val="nil"/>
            </w:tcBorders>
            <w:tcPrChange w:id="4777" w:author="blake" w:date="2012-04-05T12:56:00Z">
              <w:tcPr>
                <w:tcW w:w="3451" w:type="dxa"/>
                <w:gridSpan w:val="2"/>
                <w:tcBorders>
                  <w:top w:val="single" w:sz="4" w:space="0" w:color="000000"/>
                  <w:left w:val="single" w:sz="4" w:space="0" w:color="000000"/>
                  <w:bottom w:val="single" w:sz="4" w:space="0" w:color="000000"/>
                  <w:right w:val="nil"/>
                </w:tcBorders>
              </w:tcPr>
            </w:tcPrChange>
          </w:tcPr>
          <w:p w:rsidR="00BA3CB4" w:rsidDel="00350415" w:rsidRDefault="00BA3CB4">
            <w:pPr>
              <w:snapToGrid w:val="0"/>
              <w:spacing w:line="276" w:lineRule="auto"/>
              <w:rPr>
                <w:del w:id="4778" w:author="blake" w:date="2012-04-05T12:56:00Z"/>
              </w:rPr>
            </w:pPr>
            <w:del w:id="4779" w:author="blake" w:date="2012-04-05T12:56: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Change w:id="4780" w:author="blake" w:date="2012-04-05T12:56:00Z">
              <w:tcPr>
                <w:tcW w:w="4894" w:type="dxa"/>
                <w:gridSpan w:val="2"/>
                <w:tcBorders>
                  <w:top w:val="single" w:sz="4" w:space="0" w:color="000000"/>
                  <w:left w:val="single" w:sz="4" w:space="0" w:color="000000"/>
                  <w:bottom w:val="single" w:sz="4" w:space="0" w:color="000000"/>
                  <w:right w:val="single" w:sz="4" w:space="0" w:color="000000"/>
                </w:tcBorders>
                <w:hideMark/>
              </w:tcPr>
            </w:tcPrChange>
          </w:tcPr>
          <w:p w:rsidR="00BA3CB4" w:rsidDel="00350415" w:rsidRDefault="00BA3CB4">
            <w:pPr>
              <w:snapToGrid w:val="0"/>
              <w:spacing w:line="276" w:lineRule="auto"/>
              <w:rPr>
                <w:del w:id="4781" w:author="blake" w:date="2012-04-05T12:56:00Z"/>
              </w:rPr>
            </w:pPr>
            <w:del w:id="4782" w:author="blake" w:date="2012-04-05T12:56:00Z">
              <w:r w:rsidDel="00350415">
                <w:delText>N/A</w:delText>
              </w:r>
            </w:del>
          </w:p>
        </w:tc>
      </w:tr>
    </w:tbl>
    <w:p w:rsidR="00BA3CB4" w:rsidRDefault="00BA3CB4" w:rsidP="00BA3CB4">
      <w:pPr>
        <w:pStyle w:val="CISRuleComponent"/>
      </w:pPr>
      <w:r>
        <w:t xml:space="preserve">Description: </w:t>
      </w:r>
    </w:p>
    <w:p w:rsidR="00BA3CB4" w:rsidRDefault="00BA3CB4" w:rsidP="00BA3CB4">
      <w:pPr>
        <w:pStyle w:val="CISNormal"/>
      </w:pPr>
      <w:r>
        <w:t xml:space="preserve">The </w:t>
      </w:r>
      <w:r w:rsidRPr="009F7872">
        <w:rPr>
          <w:rStyle w:val="CodeChar"/>
          <w:sz w:val="24"/>
          <w:szCs w:val="24"/>
        </w:rPr>
        <w:t>/etc/passwd</w:t>
      </w:r>
      <w:r>
        <w:t xml:space="preserve"> file defines a home directory that the user is placed in upon login. If there is no defined home directory, the user will be placed in </w:t>
      </w:r>
      <w:r w:rsidR="00505736">
        <w:t>"</w:t>
      </w:r>
      <w:r>
        <w:t>/</w:t>
      </w:r>
      <w:r w:rsidR="00505736">
        <w:t>"</w:t>
      </w:r>
      <w:r>
        <w:t xml:space="preserve"> and will not be able to write any files or have local environment variables set. </w:t>
      </w:r>
    </w:p>
    <w:p w:rsidR="00BA3CB4" w:rsidRDefault="00BA3CB4" w:rsidP="00BA3CB4">
      <w:pPr>
        <w:pStyle w:val="CISRuleComponent"/>
      </w:pPr>
      <w:r>
        <w:t>Rationale:</w:t>
      </w:r>
    </w:p>
    <w:p w:rsidR="00BA3CB4" w:rsidRDefault="00BA3CB4" w:rsidP="00BA3CB4">
      <w:pPr>
        <w:pStyle w:val="CISNormal"/>
      </w:pPr>
      <w:r>
        <w:t xml:space="preserve">All users must be assigned a home directory in the </w:t>
      </w:r>
      <w:r w:rsidRPr="009F7872">
        <w:rPr>
          <w:rStyle w:val="CodeChar"/>
          <w:sz w:val="24"/>
          <w:szCs w:val="24"/>
        </w:rPr>
        <w:t>/etc/passwd</w:t>
      </w:r>
      <w:r>
        <w:t xml:space="preserve"> file.</w:t>
      </w:r>
    </w:p>
    <w:p w:rsidR="00BA3CB4" w:rsidRDefault="00BA3CB4" w:rsidP="00BA3CB4">
      <w:pPr>
        <w:pStyle w:val="CISRuleComponent"/>
      </w:pPr>
      <w:r>
        <w:t>Audit:</w:t>
      </w:r>
    </w:p>
    <w:p w:rsidR="00BA3CB4" w:rsidRDefault="00BA3CB4" w:rsidP="00BA3CB4">
      <w:pPr>
        <w:pStyle w:val="CISNormal"/>
      </w:pPr>
      <w:r>
        <w:t xml:space="preserve">This script checks to make sure a home directory is defined for each user in the </w:t>
      </w:r>
      <w:r w:rsidRPr="009F7872">
        <w:rPr>
          <w:rStyle w:val="CodeChar"/>
          <w:sz w:val="24"/>
          <w:szCs w:val="24"/>
        </w:rPr>
        <w:t>/etc/passwd</w:t>
      </w:r>
      <w:r>
        <w:t xml:space="preserve"> file. </w:t>
      </w:r>
    </w:p>
    <w:p w:rsidR="00BA3CB4" w:rsidRDefault="00BA3CB4" w:rsidP="00BA3CB4">
      <w:pPr>
        <w:pStyle w:val="CISRuleComponent"/>
      </w:pPr>
    </w:p>
    <w:p w:rsidR="00BA3CB4" w:rsidRDefault="00BA3CB4" w:rsidP="00FB132F">
      <w:pPr>
        <w:pStyle w:val="CISC0de"/>
        <w:pBdr>
          <w:bottom w:val="single" w:sz="4" w:space="0" w:color="auto"/>
        </w:pBdr>
      </w:pPr>
      <w:r>
        <w:t xml:space="preserve">#!/bin/bash </w:t>
      </w:r>
    </w:p>
    <w:p w:rsidR="00BA3CB4" w:rsidRPr="00FB132F" w:rsidRDefault="00BA3CB4" w:rsidP="00FB132F">
      <w:pPr>
        <w:pStyle w:val="CISC0de"/>
        <w:pBdr>
          <w:bottom w:val="single" w:sz="4" w:space="0" w:color="auto"/>
        </w:pBdr>
      </w:pPr>
    </w:p>
    <w:p w:rsidR="00BA3CB4" w:rsidRPr="00FB132F" w:rsidRDefault="00BA3CB4" w:rsidP="00FB132F">
      <w:pPr>
        <w:pStyle w:val="CISC0de"/>
        <w:pBdr>
          <w:bottom w:val="single" w:sz="4" w:space="0" w:color="auto"/>
        </w:pBdr>
      </w:pPr>
      <w:r w:rsidRPr="00FB132F">
        <w:t>echo "The Outpu</w:t>
      </w:r>
      <w:r w:rsidR="0034768F" w:rsidRPr="00FB132F">
        <w:t>t for the Audit of Control 10.13</w:t>
      </w:r>
      <w:r w:rsidRPr="00FB132F">
        <w:t xml:space="preserve"> - Check That Users Are Defined Home Directories is"</w:t>
      </w:r>
    </w:p>
    <w:p w:rsidR="00BA3CB4" w:rsidRPr="00FB132F" w:rsidRDefault="00BA3CB4" w:rsidP="00FB132F">
      <w:pPr>
        <w:pStyle w:val="CISC0de"/>
        <w:pBdr>
          <w:bottom w:val="single" w:sz="4" w:space="0" w:color="auto"/>
        </w:pBdr>
      </w:pPr>
      <w:r w:rsidRPr="00FB132F">
        <w:t>defUsers="root bin daemon adm lp sync shutdown halt mail news uucp operator games gopher ftp nobody nscd vcsa rpc mailnull smmsp pcap ntp dbus avahi sshd rpcuser nfsnobody haldaemon avahi-autoipd distcache apache oprofile webalizer dovecot squid named xfs gdm sabayon"</w:t>
      </w:r>
    </w:p>
    <w:p w:rsidR="00BA3CB4" w:rsidRPr="00FB132F" w:rsidRDefault="00BA3CB4" w:rsidP="00FB132F">
      <w:pPr>
        <w:pStyle w:val="CISC0de"/>
        <w:pBdr>
          <w:bottom w:val="single" w:sz="4" w:space="0" w:color="auto"/>
        </w:pBdr>
      </w:pPr>
      <w:r w:rsidRPr="00FB132F">
        <w:t xml:space="preserve"> cat /etc/passwd |\</w:t>
      </w:r>
    </w:p>
    <w:p w:rsidR="00BA3CB4" w:rsidRPr="00FB132F" w:rsidRDefault="00BA3CB4" w:rsidP="00FB132F">
      <w:pPr>
        <w:pStyle w:val="CISC0de"/>
        <w:pBdr>
          <w:bottom w:val="single" w:sz="4" w:space="0" w:color="auto"/>
        </w:pBdr>
      </w:pPr>
      <w:r w:rsidRPr="00FB132F">
        <w:tab/>
        <w:t>awk -F: '{ print $1 " " $6 }' |\</w:t>
      </w:r>
    </w:p>
    <w:p w:rsidR="00BA3CB4" w:rsidRPr="00FB132F" w:rsidRDefault="00BA3CB4" w:rsidP="00FB132F">
      <w:pPr>
        <w:pStyle w:val="CISC0de"/>
        <w:pBdr>
          <w:bottom w:val="single" w:sz="4" w:space="0" w:color="auto"/>
        </w:pBdr>
      </w:pPr>
      <w:r w:rsidRPr="00FB132F">
        <w:tab/>
        <w:t>while read user dir</w:t>
      </w:r>
    </w:p>
    <w:p w:rsidR="00BA3CB4" w:rsidRPr="00FB132F" w:rsidRDefault="00BA3CB4" w:rsidP="00FB132F">
      <w:pPr>
        <w:pStyle w:val="CISC0de"/>
        <w:pBdr>
          <w:bottom w:val="single" w:sz="4" w:space="0" w:color="auto"/>
        </w:pBdr>
      </w:pPr>
      <w:r w:rsidRPr="00FB132F">
        <w:tab/>
        <w:t>do</w:t>
      </w:r>
    </w:p>
    <w:p w:rsidR="00BA3CB4" w:rsidRPr="00FB132F" w:rsidRDefault="00BA3CB4" w:rsidP="00FB132F">
      <w:pPr>
        <w:pStyle w:val="CISC0de"/>
        <w:pBdr>
          <w:bottom w:val="single" w:sz="4" w:space="0" w:color="auto"/>
        </w:pBdr>
      </w:pPr>
      <w:r w:rsidRPr="00FB132F">
        <w:tab/>
      </w:r>
      <w:r w:rsidRPr="00FB132F">
        <w:tab/>
        <w:t>found=0</w:t>
      </w:r>
    </w:p>
    <w:p w:rsidR="00BA3CB4" w:rsidRPr="00FB132F" w:rsidRDefault="00BA3CB4" w:rsidP="00FB132F">
      <w:pPr>
        <w:pStyle w:val="CISC0de"/>
        <w:pBdr>
          <w:bottom w:val="single" w:sz="4" w:space="0" w:color="auto"/>
        </w:pBdr>
      </w:pPr>
      <w:r w:rsidRPr="00FB132F">
        <w:tab/>
      </w:r>
      <w:r w:rsidRPr="00FB132F">
        <w:tab/>
        <w:t>for n in $defUsers</w:t>
      </w:r>
    </w:p>
    <w:p w:rsidR="00BA3CB4" w:rsidRPr="00FB132F" w:rsidRDefault="00BA3CB4" w:rsidP="00FB132F">
      <w:pPr>
        <w:pStyle w:val="CISC0de"/>
        <w:pBdr>
          <w:bottom w:val="single" w:sz="4" w:space="0" w:color="auto"/>
        </w:pBdr>
      </w:pPr>
      <w:r w:rsidRPr="00FB132F">
        <w:tab/>
      </w:r>
      <w:r w:rsidRPr="00FB132F">
        <w:tab/>
        <w:t>do</w:t>
      </w:r>
    </w:p>
    <w:p w:rsidR="00BA3CB4" w:rsidRPr="00FB132F" w:rsidRDefault="00BA3CB4" w:rsidP="00FB132F">
      <w:pPr>
        <w:pStyle w:val="CISC0de"/>
        <w:pBdr>
          <w:bottom w:val="single" w:sz="4" w:space="0" w:color="auto"/>
        </w:pBdr>
      </w:pPr>
      <w:r w:rsidRPr="00FB132F">
        <w:tab/>
      </w:r>
      <w:r w:rsidRPr="00FB132F">
        <w:tab/>
      </w:r>
      <w:r w:rsidRPr="00FB132F">
        <w:tab/>
        <w:t>if [ "$user" = "$n" ]</w:t>
      </w:r>
    </w:p>
    <w:p w:rsidR="00BA3CB4" w:rsidRPr="00FB132F" w:rsidRDefault="00BA3CB4" w:rsidP="00FB132F">
      <w:pPr>
        <w:pStyle w:val="CISC0de"/>
        <w:pBdr>
          <w:bottom w:val="single" w:sz="4" w:space="0" w:color="auto"/>
        </w:pBdr>
      </w:pPr>
      <w:r w:rsidRPr="00FB132F">
        <w:tab/>
      </w:r>
      <w:r w:rsidRPr="00FB132F">
        <w:tab/>
      </w:r>
      <w:r w:rsidRPr="00FB132F">
        <w:tab/>
        <w:t>then</w:t>
      </w:r>
    </w:p>
    <w:p w:rsidR="00BA3CB4" w:rsidRPr="00FB132F" w:rsidRDefault="00BA3CB4" w:rsidP="00FB132F">
      <w:pPr>
        <w:pStyle w:val="CISC0de"/>
        <w:pBdr>
          <w:bottom w:val="single" w:sz="4" w:space="0" w:color="auto"/>
        </w:pBdr>
      </w:pPr>
      <w:r w:rsidRPr="00FB132F">
        <w:tab/>
      </w:r>
      <w:r w:rsidRPr="00FB132F">
        <w:tab/>
      </w:r>
      <w:r w:rsidRPr="00FB132F">
        <w:tab/>
      </w:r>
      <w:r w:rsidRPr="00FB132F">
        <w:tab/>
        <w:t>found=1</w:t>
      </w:r>
    </w:p>
    <w:p w:rsidR="00BA3CB4" w:rsidRPr="00FB132F" w:rsidRDefault="00BA3CB4" w:rsidP="00FB132F">
      <w:pPr>
        <w:pStyle w:val="CISC0de"/>
        <w:pBdr>
          <w:bottom w:val="single" w:sz="4" w:space="0" w:color="auto"/>
        </w:pBdr>
      </w:pPr>
      <w:r w:rsidRPr="00FB132F">
        <w:tab/>
      </w:r>
      <w:r w:rsidRPr="00FB132F">
        <w:tab/>
      </w:r>
      <w:r w:rsidRPr="00FB132F">
        <w:tab/>
      </w:r>
      <w:r w:rsidRPr="00FB132F">
        <w:tab/>
        <w:t>break</w:t>
      </w:r>
    </w:p>
    <w:p w:rsidR="00BA3CB4" w:rsidRPr="00FB132F" w:rsidRDefault="00BA3CB4" w:rsidP="00FB132F">
      <w:pPr>
        <w:pStyle w:val="CISC0de"/>
        <w:pBdr>
          <w:bottom w:val="single" w:sz="4" w:space="0" w:color="auto"/>
        </w:pBdr>
      </w:pPr>
      <w:r w:rsidRPr="00FB132F">
        <w:tab/>
      </w:r>
      <w:r w:rsidRPr="00FB132F">
        <w:tab/>
      </w:r>
      <w:r w:rsidRPr="00FB132F">
        <w:tab/>
        <w:t>fi</w:t>
      </w:r>
    </w:p>
    <w:p w:rsidR="00BA3CB4" w:rsidRPr="00FB132F" w:rsidRDefault="00BA3CB4" w:rsidP="00FB132F">
      <w:pPr>
        <w:pStyle w:val="CISC0de"/>
        <w:pBdr>
          <w:bottom w:val="single" w:sz="4" w:space="0" w:color="auto"/>
        </w:pBdr>
      </w:pPr>
      <w:r w:rsidRPr="00FB132F">
        <w:tab/>
      </w:r>
      <w:r w:rsidRPr="00FB132F">
        <w:tab/>
        <w:t>done</w:t>
      </w:r>
    </w:p>
    <w:p w:rsidR="00BA3CB4" w:rsidRPr="00FB132F" w:rsidRDefault="00BA3CB4" w:rsidP="00FB132F">
      <w:pPr>
        <w:pStyle w:val="CISC0de"/>
        <w:pBdr>
          <w:bottom w:val="single" w:sz="4" w:space="0" w:color="auto"/>
        </w:pBdr>
      </w:pPr>
      <w:r w:rsidRPr="00FB132F">
        <w:tab/>
      </w:r>
      <w:r w:rsidRPr="00FB132F">
        <w:tab/>
        <w:t>if [ $found -eq 0 ]</w:t>
      </w:r>
    </w:p>
    <w:p w:rsidR="00BA3CB4" w:rsidRPr="00FB132F" w:rsidRDefault="00BA3CB4" w:rsidP="00FB132F">
      <w:pPr>
        <w:pStyle w:val="CISC0de"/>
        <w:pBdr>
          <w:bottom w:val="single" w:sz="4" w:space="0" w:color="auto"/>
        </w:pBdr>
      </w:pPr>
      <w:r w:rsidRPr="00FB132F">
        <w:tab/>
      </w:r>
      <w:r w:rsidRPr="00FB132F">
        <w:tab/>
        <w:t>then</w:t>
      </w:r>
    </w:p>
    <w:p w:rsidR="00BA3CB4" w:rsidRPr="00FB132F" w:rsidRDefault="00BA3CB4" w:rsidP="00FB132F">
      <w:pPr>
        <w:pStyle w:val="CISC0de"/>
        <w:pBdr>
          <w:bottom w:val="single" w:sz="4" w:space="0" w:color="auto"/>
        </w:pBdr>
      </w:pPr>
      <w:r w:rsidRPr="00FB132F">
        <w:tab/>
      </w:r>
      <w:r w:rsidRPr="00FB132F">
        <w:tab/>
      </w:r>
      <w:r w:rsidRPr="00FB132F">
        <w:tab/>
        <w:t>if [ -z "$dir" ]</w:t>
      </w:r>
    </w:p>
    <w:p w:rsidR="00BA3CB4" w:rsidRPr="00FB132F" w:rsidRDefault="00BA3CB4" w:rsidP="00FB132F">
      <w:pPr>
        <w:pStyle w:val="CISC0de"/>
        <w:pBdr>
          <w:bottom w:val="single" w:sz="4" w:space="0" w:color="auto"/>
        </w:pBdr>
      </w:pPr>
      <w:r w:rsidRPr="00FB132F">
        <w:tab/>
      </w:r>
      <w:r w:rsidRPr="00FB132F">
        <w:tab/>
      </w:r>
      <w:r w:rsidRPr="00FB132F">
        <w:tab/>
        <w:t>then</w:t>
      </w:r>
    </w:p>
    <w:p w:rsidR="00BA3CB4" w:rsidRPr="00FB132F" w:rsidRDefault="00BA3CB4" w:rsidP="00FB132F">
      <w:pPr>
        <w:pStyle w:val="CISC0de"/>
        <w:pBdr>
          <w:bottom w:val="single" w:sz="4" w:space="0" w:color="auto"/>
        </w:pBdr>
      </w:pPr>
      <w:r w:rsidRPr="00FB132F">
        <w:tab/>
      </w:r>
      <w:r w:rsidRPr="00FB132F">
        <w:tab/>
      </w:r>
      <w:r w:rsidRPr="00FB132F">
        <w:tab/>
      </w:r>
      <w:r w:rsidRPr="00FB132F">
        <w:tab/>
        <w:t>echo "User $user has no home directory."</w:t>
      </w:r>
    </w:p>
    <w:p w:rsidR="00BA3CB4" w:rsidRPr="00FB132F" w:rsidRDefault="00BA3CB4" w:rsidP="00FB132F">
      <w:pPr>
        <w:pStyle w:val="CISC0de"/>
        <w:pBdr>
          <w:bottom w:val="single" w:sz="4" w:space="0" w:color="auto"/>
        </w:pBdr>
      </w:pPr>
      <w:r w:rsidRPr="00FB132F">
        <w:tab/>
      </w:r>
      <w:r w:rsidRPr="00FB132F">
        <w:tab/>
      </w:r>
      <w:r w:rsidRPr="00FB132F">
        <w:tab/>
        <w:t>fi</w:t>
      </w:r>
    </w:p>
    <w:p w:rsidR="00BA3CB4" w:rsidRPr="00FB132F" w:rsidRDefault="00BA3CB4" w:rsidP="00FB132F">
      <w:pPr>
        <w:pStyle w:val="CISC0de"/>
        <w:pBdr>
          <w:bottom w:val="single" w:sz="4" w:space="0" w:color="auto"/>
        </w:pBdr>
      </w:pPr>
      <w:r w:rsidRPr="00FB132F">
        <w:tab/>
      </w:r>
      <w:r w:rsidRPr="00FB132F">
        <w:tab/>
        <w:t>fi</w:t>
      </w:r>
    </w:p>
    <w:p w:rsidR="00BA3CB4" w:rsidRPr="00FB132F" w:rsidRDefault="00BA3CB4" w:rsidP="00FB132F">
      <w:pPr>
        <w:pStyle w:val="CISC0de"/>
        <w:pBdr>
          <w:bottom w:val="single" w:sz="4" w:space="0" w:color="auto"/>
        </w:pBdr>
      </w:pPr>
      <w:r w:rsidRPr="00FB132F">
        <w:tab/>
        <w:t>done</w:t>
      </w:r>
    </w:p>
    <w:p w:rsidR="00622ABA" w:rsidRDefault="00BA3CB4" w:rsidP="00BA3CB4">
      <w:pPr>
        <w:pStyle w:val="CISRuleComponent"/>
        <w:spacing w:before="240"/>
      </w:pPr>
      <w:r>
        <w:t>Remediation:</w:t>
      </w:r>
    </w:p>
    <w:p w:rsidR="00BA3CB4" w:rsidRDefault="00BA3CB4" w:rsidP="00BC1AB1">
      <w:pPr>
        <w:pStyle w:val="CISRuleComponent"/>
        <w:spacing w:before="0"/>
      </w:pPr>
      <w:r>
        <w:rPr>
          <w:b w:val="0"/>
        </w:rPr>
        <w:lastRenderedPageBreak/>
        <w:t>Based on the results of the Audit script, perform the appropriate action for your environment (e.g. delete unneeded users or assign them a home directory).</w:t>
      </w:r>
    </w:p>
    <w:p w:rsidR="00611BF2" w:rsidRDefault="00315CE5" w:rsidP="001D25CF">
      <w:pPr>
        <w:pStyle w:val="Heading3"/>
      </w:pPr>
      <w:hyperlink r:id="rId63" w:anchor="_Toc263259591" w:history="1">
        <w:bookmarkStart w:id="4783" w:name="_Toc328948887"/>
        <w:r w:rsidR="00BA3CB4" w:rsidRPr="003A371B">
          <w:t>Check That Defined Home Directories Exist</w:t>
        </w:r>
        <w:bookmarkEnd w:id="4783"/>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784" w:author="blake" w:date="2012-04-05T12:56: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785" w:author="blake" w:date="2012-04-05T12:56:00Z"/>
              </w:rPr>
            </w:pPr>
            <w:del w:id="4786" w:author="blake" w:date="2012-04-05T12:56: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787" w:author="blake" w:date="2012-04-05T12:56:00Z"/>
              </w:rPr>
            </w:pPr>
            <w:del w:id="4788" w:author="blake" w:date="2012-04-05T12:56:00Z">
              <w:r w:rsidDel="00350415">
                <w:delText>N/A</w:delText>
              </w:r>
            </w:del>
          </w:p>
        </w:tc>
      </w:tr>
    </w:tbl>
    <w:p w:rsidR="00BA3CB4" w:rsidRDefault="00BA3CB4" w:rsidP="00BA3CB4">
      <w:pPr>
        <w:pStyle w:val="CISRuleComponent"/>
      </w:pPr>
      <w:r>
        <w:t xml:space="preserve">Description: </w:t>
      </w:r>
    </w:p>
    <w:p w:rsidR="00BA3CB4" w:rsidRDefault="00BA3CB4" w:rsidP="00BA3CB4">
      <w:pPr>
        <w:pStyle w:val="CISNormal"/>
      </w:pPr>
      <w:r>
        <w:t xml:space="preserve">Users can be defined to have a home directory in </w:t>
      </w:r>
      <w:r>
        <w:rPr>
          <w:rFonts w:ascii="Courier New" w:hAnsi="Courier New" w:cs="Courier New"/>
        </w:rPr>
        <w:t>/etc/passwd</w:t>
      </w:r>
      <w:r>
        <w:t>, even if the directory does not actually exist.</w:t>
      </w:r>
    </w:p>
    <w:p w:rsidR="00BA3CB4" w:rsidRDefault="00BA3CB4" w:rsidP="00BA3CB4">
      <w:pPr>
        <w:pStyle w:val="CISRuleComponent"/>
      </w:pPr>
      <w:r>
        <w:t>Rationale:</w:t>
      </w:r>
    </w:p>
    <w:p w:rsidR="00BA3CB4" w:rsidRDefault="00BA3CB4" w:rsidP="00BA3CB4">
      <w:pPr>
        <w:pStyle w:val="CISNormal"/>
      </w:pPr>
      <w:r>
        <w:t xml:space="preserve">If the user’s home directory does not exist, the user will be placed in </w:t>
      </w:r>
      <w:r w:rsidR="00505736">
        <w:t>"</w:t>
      </w:r>
      <w:r>
        <w:t>/</w:t>
      </w:r>
      <w:r w:rsidR="00505736">
        <w:t>"</w:t>
      </w:r>
      <w:r>
        <w:t xml:space="preserve"> and will not be able to write any files or have local environment variables set. </w:t>
      </w:r>
    </w:p>
    <w:p w:rsidR="00BA3CB4" w:rsidRDefault="00BA3CB4" w:rsidP="00BA3CB4">
      <w:pPr>
        <w:pStyle w:val="CISRuleComponent"/>
      </w:pPr>
      <w:r>
        <w:t>Audit:</w:t>
      </w:r>
    </w:p>
    <w:p w:rsidR="00BA3CB4" w:rsidRDefault="00BA3CB4" w:rsidP="00414722">
      <w:pPr>
        <w:pStyle w:val="CISNormal"/>
      </w:pPr>
      <w:r>
        <w:t xml:space="preserve">This script checks to make sure that home directories assigned in the </w:t>
      </w:r>
      <w:r>
        <w:rPr>
          <w:rFonts w:ascii="Courier New" w:hAnsi="Courier New" w:cs="Courier New"/>
        </w:rPr>
        <w:t>/etc/passwd</w:t>
      </w:r>
      <w:r>
        <w:t xml:space="preserve"> file exist. </w:t>
      </w:r>
    </w:p>
    <w:p w:rsidR="00BA3CB4" w:rsidRDefault="00BA3CB4" w:rsidP="00FB132F">
      <w:pPr>
        <w:pStyle w:val="CISC0de"/>
        <w:pBdr>
          <w:bottom w:val="single" w:sz="4" w:space="0" w:color="auto"/>
        </w:pBdr>
      </w:pPr>
      <w:r>
        <w:t xml:space="preserve">#!/bin/bash </w:t>
      </w:r>
    </w:p>
    <w:p w:rsidR="00BA3CB4" w:rsidRPr="00FB132F" w:rsidRDefault="00BA3CB4" w:rsidP="00FB132F">
      <w:pPr>
        <w:pStyle w:val="CISC0de"/>
        <w:pBdr>
          <w:bottom w:val="single" w:sz="4" w:space="0" w:color="auto"/>
        </w:pBdr>
      </w:pPr>
      <w:r w:rsidRPr="00FB132F">
        <w:t xml:space="preserve"> </w:t>
      </w:r>
    </w:p>
    <w:p w:rsidR="00BA3CB4" w:rsidRPr="00FB132F" w:rsidRDefault="00BA3CB4" w:rsidP="00FB132F">
      <w:pPr>
        <w:pStyle w:val="CISC0de"/>
        <w:pBdr>
          <w:bottom w:val="single" w:sz="4" w:space="0" w:color="auto"/>
        </w:pBdr>
      </w:pPr>
      <w:r w:rsidRPr="00FB132F">
        <w:t xml:space="preserve">echo "The Output for the Audit of Control </w:t>
      </w:r>
      <w:r w:rsidR="0034768F" w:rsidRPr="00FB132F">
        <w:t>10.14</w:t>
      </w:r>
      <w:r w:rsidRPr="00FB132F">
        <w:t xml:space="preserve"> - Check That Defined Home Directories Exist is"</w:t>
      </w:r>
    </w:p>
    <w:p w:rsidR="00BA3CB4" w:rsidRPr="00FB132F" w:rsidRDefault="00BA3CB4" w:rsidP="00FB132F">
      <w:pPr>
        <w:pStyle w:val="CISC0de"/>
        <w:pBdr>
          <w:bottom w:val="single" w:sz="4" w:space="0" w:color="auto"/>
        </w:pBdr>
      </w:pPr>
      <w:r w:rsidRPr="00FB132F">
        <w:t>defUsers="root bin daemon adm lp sync shutdown halt mail news uucp operator games gopher ftp nobody nscd vcsa rpc mailnull smmsp pcap ntp dbus avahi sshd rpcuser nfsnobody haldaemon avahi-autoipd distcache apache oprofile webalizer dovecot squid named xfs gdm sabayon"</w:t>
      </w:r>
    </w:p>
    <w:p w:rsidR="00BA3CB4" w:rsidRPr="00FB132F" w:rsidRDefault="00BA3CB4" w:rsidP="00FB132F">
      <w:pPr>
        <w:pStyle w:val="CISC0de"/>
        <w:pBdr>
          <w:bottom w:val="single" w:sz="4" w:space="0" w:color="auto"/>
        </w:pBdr>
      </w:pPr>
      <w:r w:rsidRPr="00FB132F">
        <w:t xml:space="preserve"> cat /etc/passwd |\</w:t>
      </w:r>
    </w:p>
    <w:p w:rsidR="00BA3CB4" w:rsidRPr="00FB132F" w:rsidRDefault="00BA3CB4" w:rsidP="00FB132F">
      <w:pPr>
        <w:pStyle w:val="CISC0de"/>
        <w:pBdr>
          <w:bottom w:val="single" w:sz="4" w:space="0" w:color="auto"/>
        </w:pBdr>
      </w:pPr>
      <w:r w:rsidRPr="00FB132F">
        <w:tab/>
        <w:t>awk -F: '{ print $1 " " $6 }' |\</w:t>
      </w:r>
    </w:p>
    <w:p w:rsidR="00BA3CB4" w:rsidRPr="00FB132F" w:rsidRDefault="00BA3CB4" w:rsidP="00FB132F">
      <w:pPr>
        <w:pStyle w:val="CISC0de"/>
        <w:pBdr>
          <w:bottom w:val="single" w:sz="4" w:space="0" w:color="auto"/>
        </w:pBdr>
      </w:pPr>
      <w:r w:rsidRPr="00FB132F">
        <w:tab/>
        <w:t>while read user dir; do</w:t>
      </w:r>
    </w:p>
    <w:p w:rsidR="00BA3CB4" w:rsidRPr="00FB132F" w:rsidRDefault="00BA3CB4" w:rsidP="00FB132F">
      <w:pPr>
        <w:pStyle w:val="CISC0de"/>
        <w:pBdr>
          <w:bottom w:val="single" w:sz="4" w:space="0" w:color="auto"/>
        </w:pBdr>
      </w:pPr>
      <w:r w:rsidRPr="00FB132F">
        <w:tab/>
      </w:r>
      <w:r w:rsidRPr="00FB132F">
        <w:tab/>
        <w:t>found=0</w:t>
      </w:r>
    </w:p>
    <w:p w:rsidR="00BA3CB4" w:rsidRPr="00FB132F" w:rsidRDefault="00BA3CB4" w:rsidP="00FB132F">
      <w:pPr>
        <w:pStyle w:val="CISC0de"/>
        <w:pBdr>
          <w:bottom w:val="single" w:sz="4" w:space="0" w:color="auto"/>
        </w:pBdr>
      </w:pPr>
      <w:r w:rsidRPr="00FB132F">
        <w:tab/>
      </w:r>
      <w:r w:rsidRPr="00FB132F">
        <w:tab/>
        <w:t>for n in $defUsers</w:t>
      </w:r>
    </w:p>
    <w:p w:rsidR="00BA3CB4" w:rsidRPr="00FB132F" w:rsidRDefault="00BA3CB4" w:rsidP="00FB132F">
      <w:pPr>
        <w:pStyle w:val="CISC0de"/>
        <w:pBdr>
          <w:bottom w:val="single" w:sz="4" w:space="0" w:color="auto"/>
        </w:pBdr>
      </w:pPr>
      <w:r w:rsidRPr="00FB132F">
        <w:tab/>
      </w:r>
      <w:r w:rsidRPr="00FB132F">
        <w:tab/>
        <w:t>do</w:t>
      </w:r>
    </w:p>
    <w:p w:rsidR="00BA3CB4" w:rsidRPr="00FB132F" w:rsidRDefault="00BA3CB4" w:rsidP="00FB132F">
      <w:pPr>
        <w:pStyle w:val="CISC0de"/>
        <w:pBdr>
          <w:bottom w:val="single" w:sz="4" w:space="0" w:color="auto"/>
        </w:pBdr>
      </w:pPr>
      <w:r w:rsidRPr="00FB132F">
        <w:tab/>
      </w:r>
      <w:r w:rsidRPr="00FB132F">
        <w:tab/>
      </w:r>
      <w:r w:rsidRPr="00FB132F">
        <w:tab/>
        <w:t>if [ "$user" = "$n" ]</w:t>
      </w:r>
    </w:p>
    <w:p w:rsidR="00BA3CB4" w:rsidRPr="00FB132F" w:rsidRDefault="00BA3CB4" w:rsidP="00FB132F">
      <w:pPr>
        <w:pStyle w:val="CISC0de"/>
        <w:pBdr>
          <w:bottom w:val="single" w:sz="4" w:space="0" w:color="auto"/>
        </w:pBdr>
      </w:pPr>
      <w:r w:rsidRPr="00FB132F">
        <w:tab/>
      </w:r>
      <w:r w:rsidRPr="00FB132F">
        <w:tab/>
      </w:r>
      <w:r w:rsidRPr="00FB132F">
        <w:tab/>
        <w:t>then</w:t>
      </w:r>
    </w:p>
    <w:p w:rsidR="00BA3CB4" w:rsidRPr="00FB132F" w:rsidRDefault="00BA3CB4" w:rsidP="00FB132F">
      <w:pPr>
        <w:pStyle w:val="CISC0de"/>
        <w:pBdr>
          <w:bottom w:val="single" w:sz="4" w:space="0" w:color="auto"/>
        </w:pBdr>
      </w:pPr>
      <w:r w:rsidRPr="00FB132F">
        <w:tab/>
      </w:r>
      <w:r w:rsidRPr="00FB132F">
        <w:tab/>
      </w:r>
      <w:r w:rsidRPr="00FB132F">
        <w:tab/>
      </w:r>
      <w:r w:rsidRPr="00FB132F">
        <w:tab/>
        <w:t>found=1</w:t>
      </w:r>
    </w:p>
    <w:p w:rsidR="00BA3CB4" w:rsidRPr="00FB132F" w:rsidRDefault="00BA3CB4" w:rsidP="00FB132F">
      <w:pPr>
        <w:pStyle w:val="CISC0de"/>
        <w:pBdr>
          <w:bottom w:val="single" w:sz="4" w:space="0" w:color="auto"/>
        </w:pBdr>
      </w:pPr>
      <w:r w:rsidRPr="00FB132F">
        <w:tab/>
      </w:r>
      <w:r w:rsidRPr="00FB132F">
        <w:tab/>
      </w:r>
      <w:r w:rsidRPr="00FB132F">
        <w:tab/>
      </w:r>
      <w:r w:rsidRPr="00FB132F">
        <w:tab/>
        <w:t>break</w:t>
      </w:r>
    </w:p>
    <w:p w:rsidR="00BA3CB4" w:rsidRPr="00FB132F" w:rsidRDefault="00BA3CB4" w:rsidP="00FB132F">
      <w:pPr>
        <w:pStyle w:val="CISC0de"/>
        <w:pBdr>
          <w:bottom w:val="single" w:sz="4" w:space="0" w:color="auto"/>
        </w:pBdr>
      </w:pPr>
      <w:r w:rsidRPr="00FB132F">
        <w:tab/>
      </w:r>
      <w:r w:rsidRPr="00FB132F">
        <w:tab/>
      </w:r>
      <w:r w:rsidRPr="00FB132F">
        <w:tab/>
        <w:t>fi</w:t>
      </w:r>
    </w:p>
    <w:p w:rsidR="00BA3CB4" w:rsidRPr="00FB132F" w:rsidRDefault="00BA3CB4" w:rsidP="00FB132F">
      <w:pPr>
        <w:pStyle w:val="CISC0de"/>
        <w:pBdr>
          <w:bottom w:val="single" w:sz="4" w:space="0" w:color="auto"/>
        </w:pBdr>
      </w:pPr>
      <w:r w:rsidRPr="00FB132F">
        <w:tab/>
      </w:r>
      <w:r w:rsidRPr="00FB132F">
        <w:tab/>
        <w:t>done</w:t>
      </w:r>
    </w:p>
    <w:p w:rsidR="00BA3CB4" w:rsidRPr="00FB132F" w:rsidRDefault="00BA3CB4" w:rsidP="00FB132F">
      <w:pPr>
        <w:pStyle w:val="CISC0de"/>
        <w:pBdr>
          <w:bottom w:val="single" w:sz="4" w:space="0" w:color="auto"/>
        </w:pBdr>
      </w:pPr>
      <w:r w:rsidRPr="00FB132F">
        <w:tab/>
      </w:r>
      <w:r w:rsidRPr="00FB132F">
        <w:tab/>
        <w:t>if [ $found -eq 0 ]</w:t>
      </w:r>
    </w:p>
    <w:p w:rsidR="00BA3CB4" w:rsidRPr="00FB132F" w:rsidRDefault="00BA3CB4" w:rsidP="00FB132F">
      <w:pPr>
        <w:pStyle w:val="CISC0de"/>
        <w:pBdr>
          <w:bottom w:val="single" w:sz="4" w:space="0" w:color="auto"/>
        </w:pBdr>
      </w:pPr>
      <w:r w:rsidRPr="00FB132F">
        <w:tab/>
      </w:r>
      <w:r w:rsidRPr="00FB132F">
        <w:tab/>
        <w:t>then</w:t>
      </w:r>
    </w:p>
    <w:p w:rsidR="00BA3CB4" w:rsidRPr="00FB132F" w:rsidRDefault="00BA3CB4" w:rsidP="00FB132F">
      <w:pPr>
        <w:pStyle w:val="CISC0de"/>
        <w:pBdr>
          <w:bottom w:val="single" w:sz="4" w:space="0" w:color="auto"/>
        </w:pBdr>
      </w:pPr>
      <w:r w:rsidRPr="00FB132F">
        <w:tab/>
      </w:r>
      <w:r w:rsidRPr="00FB132F">
        <w:tab/>
      </w:r>
      <w:r w:rsidRPr="00FB132F">
        <w:tab/>
        <w:t>if [ -z "${dir}" ]; then</w:t>
      </w:r>
    </w:p>
    <w:p w:rsidR="00BA3CB4" w:rsidRPr="00FB132F" w:rsidRDefault="00BA3CB4" w:rsidP="00FB132F">
      <w:pPr>
        <w:pStyle w:val="CISC0de"/>
        <w:pBdr>
          <w:bottom w:val="single" w:sz="4" w:space="0" w:color="auto"/>
        </w:pBdr>
      </w:pPr>
      <w:r w:rsidRPr="00FB132F">
        <w:tab/>
      </w:r>
      <w:r w:rsidRPr="00FB132F">
        <w:tab/>
      </w:r>
      <w:r w:rsidRPr="00FB132F">
        <w:tab/>
      </w:r>
      <w:r w:rsidRPr="00FB132F">
        <w:tab/>
        <w:t>echo "User $user has no home directory."</w:t>
      </w:r>
    </w:p>
    <w:p w:rsidR="00BA3CB4" w:rsidRPr="00FB132F" w:rsidRDefault="00BA3CB4" w:rsidP="00FB132F">
      <w:pPr>
        <w:pStyle w:val="CISC0de"/>
        <w:pBdr>
          <w:bottom w:val="single" w:sz="4" w:space="0" w:color="auto"/>
        </w:pBdr>
      </w:pPr>
      <w:r w:rsidRPr="00FB132F">
        <w:tab/>
      </w:r>
      <w:r w:rsidRPr="00FB132F">
        <w:tab/>
      </w:r>
      <w:r w:rsidRPr="00FB132F">
        <w:tab/>
        <w:t>elif [ ! -d $dir ]; then</w:t>
      </w:r>
    </w:p>
    <w:p w:rsidR="00BA3CB4" w:rsidRPr="00FB132F" w:rsidRDefault="00BA3CB4" w:rsidP="00FB132F">
      <w:pPr>
        <w:pStyle w:val="CISC0de"/>
        <w:pBdr>
          <w:bottom w:val="single" w:sz="4" w:space="0" w:color="auto"/>
        </w:pBdr>
      </w:pPr>
      <w:r w:rsidRPr="00FB132F">
        <w:tab/>
      </w:r>
      <w:r w:rsidRPr="00FB132F">
        <w:tab/>
      </w:r>
      <w:r w:rsidRPr="00FB132F">
        <w:tab/>
      </w:r>
      <w:r w:rsidRPr="00FB132F">
        <w:tab/>
        <w:t>echo "User $user home directory not found"</w:t>
      </w:r>
    </w:p>
    <w:p w:rsidR="00BA3CB4" w:rsidRPr="00FB132F" w:rsidRDefault="00BA3CB4" w:rsidP="00FB132F">
      <w:pPr>
        <w:pStyle w:val="CISC0de"/>
        <w:pBdr>
          <w:bottom w:val="single" w:sz="4" w:space="0" w:color="auto"/>
        </w:pBdr>
      </w:pPr>
      <w:r w:rsidRPr="00FB132F">
        <w:tab/>
      </w:r>
      <w:r w:rsidRPr="00FB132F">
        <w:tab/>
      </w:r>
      <w:r w:rsidRPr="00FB132F">
        <w:tab/>
        <w:t>fi</w:t>
      </w:r>
    </w:p>
    <w:p w:rsidR="00BA3CB4" w:rsidRPr="00FB132F" w:rsidRDefault="00BA3CB4" w:rsidP="00FB132F">
      <w:pPr>
        <w:pStyle w:val="CISC0de"/>
        <w:pBdr>
          <w:bottom w:val="single" w:sz="4" w:space="0" w:color="auto"/>
        </w:pBdr>
      </w:pPr>
      <w:r w:rsidRPr="00FB132F">
        <w:tab/>
      </w:r>
      <w:r w:rsidRPr="00FB132F">
        <w:tab/>
        <w:t>fi</w:t>
      </w:r>
    </w:p>
    <w:p w:rsidR="00BA3CB4" w:rsidRPr="00FB132F" w:rsidRDefault="00BA3CB4" w:rsidP="00FB132F">
      <w:pPr>
        <w:pStyle w:val="CISC0de"/>
        <w:pBdr>
          <w:bottom w:val="single" w:sz="4" w:space="0" w:color="auto"/>
        </w:pBdr>
      </w:pPr>
      <w:r w:rsidRPr="00FB132F">
        <w:tab/>
        <w:t>done</w:t>
      </w:r>
    </w:p>
    <w:p w:rsidR="00BA3CB4" w:rsidRDefault="00BA3CB4" w:rsidP="00BA3CB4">
      <w:pPr>
        <w:pStyle w:val="CISRuleComponent"/>
        <w:spacing w:before="240"/>
      </w:pPr>
      <w:r>
        <w:lastRenderedPageBreak/>
        <w:t>Remediation:</w:t>
      </w:r>
    </w:p>
    <w:p w:rsidR="00BA3CB4" w:rsidRDefault="00BA3CB4" w:rsidP="00BA3CB4">
      <w:pPr>
        <w:pStyle w:val="CISNormal"/>
      </w:pPr>
      <w:r>
        <w:t xml:space="preserve">If any users’ home directories do not exist, create them and make sure the respective user owns the directory. </w:t>
      </w:r>
    </w:p>
    <w:p w:rsidR="00BA3CB4" w:rsidRDefault="00BA3CB4" w:rsidP="00BA3CB4">
      <w:pPr>
        <w:pStyle w:val="CISNormal"/>
      </w:pPr>
    </w:p>
    <w:p w:rsidR="00611BF2" w:rsidRDefault="00315CE5" w:rsidP="001D25CF">
      <w:pPr>
        <w:pStyle w:val="Heading3"/>
      </w:pPr>
      <w:hyperlink r:id="rId64" w:anchor="_Toc263259592" w:history="1">
        <w:bookmarkStart w:id="4789" w:name="_Toc328948888"/>
        <w:r w:rsidR="00BA3CB4" w:rsidRPr="00BC4079">
          <w:t>Check User Home Directory Ownership</w:t>
        </w:r>
        <w:bookmarkEnd w:id="4789"/>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790" w:author="blake" w:date="2012-04-05T12:56: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791" w:author="blake" w:date="2012-04-05T12:56:00Z"/>
              </w:rPr>
            </w:pPr>
            <w:del w:id="4792" w:author="blake" w:date="2012-04-05T12:56: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793" w:author="blake" w:date="2012-04-05T12:56:00Z"/>
              </w:rPr>
            </w:pPr>
            <w:del w:id="4794" w:author="blake" w:date="2012-04-05T12:56:00Z">
              <w:r w:rsidDel="00350415">
                <w:delText>N/A</w:delText>
              </w:r>
            </w:del>
          </w:p>
        </w:tc>
      </w:tr>
    </w:tbl>
    <w:p w:rsidR="00BA3CB4" w:rsidRDefault="00BA3CB4" w:rsidP="00BA3CB4">
      <w:pPr>
        <w:pStyle w:val="CISRuleComponent"/>
      </w:pPr>
      <w:r>
        <w:t xml:space="preserve">Description: </w:t>
      </w:r>
    </w:p>
    <w:p w:rsidR="00BA3CB4" w:rsidRDefault="00BA3CB4" w:rsidP="00BA3CB4">
      <w:pPr>
        <w:pStyle w:val="CISNormal"/>
      </w:pPr>
      <w:r>
        <w:t xml:space="preserve">The user home directory is space defined for the particular user to set local environment variables and to store personal files. </w:t>
      </w:r>
    </w:p>
    <w:p w:rsidR="00BA3CB4" w:rsidRDefault="00BA3CB4" w:rsidP="00BA3CB4">
      <w:pPr>
        <w:pStyle w:val="CISRuleComponent"/>
      </w:pPr>
      <w:r>
        <w:t>Rationale:</w:t>
      </w:r>
    </w:p>
    <w:p w:rsidR="00BA3CB4" w:rsidRDefault="00BA3CB4" w:rsidP="00BA3CB4">
      <w:pPr>
        <w:pStyle w:val="CISNormal"/>
      </w:pPr>
      <w:r>
        <w:t>Since the user is accountable for files stored in the user home directory, the user must be the owner of the directory.</w:t>
      </w:r>
    </w:p>
    <w:p w:rsidR="00BA3CB4" w:rsidRDefault="00BA3CB4" w:rsidP="00BA3CB4">
      <w:pPr>
        <w:pStyle w:val="CISRuleComponent"/>
      </w:pPr>
      <w:r>
        <w:t>Audit:</w:t>
      </w:r>
    </w:p>
    <w:p w:rsidR="00BA3CB4" w:rsidRDefault="00BA3CB4" w:rsidP="00BA3CB4">
      <w:pPr>
        <w:pStyle w:val="CISNormal"/>
      </w:pPr>
      <w:r>
        <w:t xml:space="preserve">This script checks to make sure users own the home directory they are assigned to in the </w:t>
      </w:r>
      <w:r>
        <w:rPr>
          <w:rFonts w:ascii="Courier New" w:hAnsi="Courier New" w:cs="Courier New"/>
        </w:rPr>
        <w:t>/etc/passwd</w:t>
      </w:r>
      <w:r>
        <w:t xml:space="preserve"> file.</w:t>
      </w:r>
    </w:p>
    <w:p w:rsidR="00BA3CB4" w:rsidRDefault="00BA3CB4" w:rsidP="00FB132F">
      <w:pPr>
        <w:pStyle w:val="CISC0de"/>
        <w:pBdr>
          <w:bottom w:val="single" w:sz="4" w:space="0" w:color="auto"/>
        </w:pBdr>
      </w:pPr>
      <w:r>
        <w:t xml:space="preserve">#!/bin/bash </w:t>
      </w:r>
    </w:p>
    <w:p w:rsidR="00BA3CB4" w:rsidRPr="00FB132F" w:rsidRDefault="00BA3CB4" w:rsidP="00FB132F">
      <w:pPr>
        <w:pStyle w:val="CISC0de"/>
        <w:pBdr>
          <w:bottom w:val="single" w:sz="4" w:space="0" w:color="auto"/>
        </w:pBdr>
      </w:pPr>
      <w:r w:rsidRPr="00FB132F">
        <w:t xml:space="preserve"> </w:t>
      </w:r>
    </w:p>
    <w:p w:rsidR="00BA3CB4" w:rsidRPr="00FB132F" w:rsidRDefault="00BA3CB4" w:rsidP="00FB132F">
      <w:pPr>
        <w:pStyle w:val="CISC0de"/>
        <w:pBdr>
          <w:bottom w:val="single" w:sz="4" w:space="0" w:color="auto"/>
        </w:pBdr>
      </w:pPr>
      <w:r w:rsidRPr="00FB132F">
        <w:t>echo "The Outpu</w:t>
      </w:r>
      <w:r w:rsidR="0034768F" w:rsidRPr="00FB132F">
        <w:t>t for the Audit of Control 10.15</w:t>
      </w:r>
      <w:r w:rsidRPr="00FB132F">
        <w:t xml:space="preserve"> - Check User Home Directory Ownership is"</w:t>
      </w:r>
    </w:p>
    <w:p w:rsidR="00BA3CB4" w:rsidRPr="00FB132F" w:rsidRDefault="00BA3CB4" w:rsidP="00FB132F">
      <w:pPr>
        <w:pStyle w:val="CISC0de"/>
        <w:pBdr>
          <w:bottom w:val="single" w:sz="4" w:space="0" w:color="auto"/>
        </w:pBdr>
      </w:pPr>
      <w:r w:rsidRPr="00FB132F">
        <w:t>defUsers="root bin daemon adm lp sync shutdown halt mail news uucp operator games gopher ftp nobody nscd vcsa rpc mailnull smmsp pcap ntp dbus avahi sshd rpcuser nfsnobody haldaemon avahi-autoipd distcache apache oprofile webalizer dovecot squid named xfs gdm sabayon"</w:t>
      </w:r>
    </w:p>
    <w:p w:rsidR="005C3FD0" w:rsidRPr="00FB132F" w:rsidRDefault="005C3FD0" w:rsidP="00FB132F">
      <w:pPr>
        <w:pStyle w:val="CISC0de"/>
        <w:pBdr>
          <w:bottom w:val="single" w:sz="4" w:space="0" w:color="auto"/>
        </w:pBdr>
      </w:pPr>
    </w:p>
    <w:p w:rsidR="00BA3CB4" w:rsidRPr="00FB132F" w:rsidRDefault="00BA3CB4" w:rsidP="00FB132F">
      <w:pPr>
        <w:pStyle w:val="CISC0de"/>
        <w:pBdr>
          <w:bottom w:val="single" w:sz="4" w:space="0" w:color="auto"/>
        </w:pBdr>
      </w:pPr>
      <w:r w:rsidRPr="00FB132F">
        <w:t>/usr/bin/cat /etc/passwd |  \</w:t>
      </w:r>
    </w:p>
    <w:p w:rsidR="00BA3CB4" w:rsidRPr="00FB132F" w:rsidRDefault="00BA3CB4" w:rsidP="00FB132F">
      <w:pPr>
        <w:pStyle w:val="CISC0de"/>
        <w:pBdr>
          <w:bottom w:val="single" w:sz="4" w:space="0" w:color="auto"/>
        </w:pBdr>
      </w:pPr>
      <w:r w:rsidRPr="00FB132F">
        <w:tab/>
        <w:t>awk -F: '{ print $1 " " $6 }' |\</w:t>
      </w:r>
    </w:p>
    <w:p w:rsidR="00BA3CB4" w:rsidRPr="00FB132F" w:rsidRDefault="00BA3CB4" w:rsidP="00FB132F">
      <w:pPr>
        <w:pStyle w:val="CISC0de"/>
        <w:pBdr>
          <w:bottom w:val="single" w:sz="4" w:space="0" w:color="auto"/>
        </w:pBdr>
      </w:pPr>
      <w:r w:rsidRPr="00FB132F">
        <w:tab/>
        <w:t>while read user dir; do</w:t>
      </w:r>
    </w:p>
    <w:p w:rsidR="00BA3CB4" w:rsidRPr="00FB132F" w:rsidRDefault="00BA3CB4" w:rsidP="00FB132F">
      <w:pPr>
        <w:pStyle w:val="CISC0de"/>
        <w:pBdr>
          <w:bottom w:val="single" w:sz="4" w:space="0" w:color="auto"/>
        </w:pBdr>
      </w:pPr>
      <w:r w:rsidRPr="00FB132F">
        <w:tab/>
      </w:r>
      <w:r w:rsidRPr="00FB132F">
        <w:tab/>
        <w:t>found=0</w:t>
      </w:r>
    </w:p>
    <w:p w:rsidR="00BA3CB4" w:rsidRPr="00FB132F" w:rsidRDefault="00BA3CB4" w:rsidP="00FB132F">
      <w:pPr>
        <w:pStyle w:val="CISC0de"/>
        <w:pBdr>
          <w:bottom w:val="single" w:sz="4" w:space="0" w:color="auto"/>
        </w:pBdr>
      </w:pPr>
      <w:r w:rsidRPr="00FB132F">
        <w:tab/>
      </w:r>
      <w:r w:rsidRPr="00FB132F">
        <w:tab/>
        <w:t>for n in $defUsers</w:t>
      </w:r>
    </w:p>
    <w:p w:rsidR="00BA3CB4" w:rsidRPr="00FB132F" w:rsidRDefault="00BA3CB4" w:rsidP="00FB132F">
      <w:pPr>
        <w:pStyle w:val="CISC0de"/>
        <w:pBdr>
          <w:bottom w:val="single" w:sz="4" w:space="0" w:color="auto"/>
        </w:pBdr>
      </w:pPr>
      <w:r w:rsidRPr="00FB132F">
        <w:tab/>
      </w:r>
      <w:r w:rsidRPr="00FB132F">
        <w:tab/>
        <w:t>do</w:t>
      </w:r>
    </w:p>
    <w:p w:rsidR="00BA3CB4" w:rsidRPr="00FB132F" w:rsidRDefault="00BA3CB4" w:rsidP="00FB132F">
      <w:pPr>
        <w:pStyle w:val="CISC0de"/>
        <w:pBdr>
          <w:bottom w:val="single" w:sz="4" w:space="0" w:color="auto"/>
        </w:pBdr>
      </w:pPr>
      <w:r w:rsidRPr="00FB132F">
        <w:tab/>
      </w:r>
      <w:r w:rsidRPr="00FB132F">
        <w:tab/>
      </w:r>
      <w:r w:rsidRPr="00FB132F">
        <w:tab/>
        <w:t>if [ "$user" = "$n" ]</w:t>
      </w:r>
    </w:p>
    <w:p w:rsidR="00BA3CB4" w:rsidRPr="00FB132F" w:rsidRDefault="00BA3CB4" w:rsidP="00FB132F">
      <w:pPr>
        <w:pStyle w:val="CISC0de"/>
        <w:pBdr>
          <w:bottom w:val="single" w:sz="4" w:space="0" w:color="auto"/>
        </w:pBdr>
      </w:pPr>
      <w:r w:rsidRPr="00FB132F">
        <w:tab/>
      </w:r>
      <w:r w:rsidRPr="00FB132F">
        <w:tab/>
      </w:r>
      <w:r w:rsidRPr="00FB132F">
        <w:tab/>
        <w:t>then</w:t>
      </w:r>
    </w:p>
    <w:p w:rsidR="00BA3CB4" w:rsidRPr="00FB132F" w:rsidRDefault="00BA3CB4" w:rsidP="00FB132F">
      <w:pPr>
        <w:pStyle w:val="CISC0de"/>
        <w:pBdr>
          <w:bottom w:val="single" w:sz="4" w:space="0" w:color="auto"/>
        </w:pBdr>
      </w:pPr>
      <w:r w:rsidRPr="00FB132F">
        <w:tab/>
      </w:r>
      <w:r w:rsidRPr="00FB132F">
        <w:tab/>
      </w:r>
      <w:r w:rsidRPr="00FB132F">
        <w:tab/>
      </w:r>
      <w:r w:rsidRPr="00FB132F">
        <w:tab/>
        <w:t>found=1</w:t>
      </w:r>
    </w:p>
    <w:p w:rsidR="00BA3CB4" w:rsidRPr="00FB132F" w:rsidRDefault="00BA3CB4" w:rsidP="00FB132F">
      <w:pPr>
        <w:pStyle w:val="CISC0de"/>
        <w:pBdr>
          <w:bottom w:val="single" w:sz="4" w:space="0" w:color="auto"/>
        </w:pBdr>
      </w:pPr>
      <w:r w:rsidRPr="00FB132F">
        <w:tab/>
      </w:r>
      <w:r w:rsidRPr="00FB132F">
        <w:tab/>
      </w:r>
      <w:r w:rsidRPr="00FB132F">
        <w:tab/>
      </w:r>
      <w:r w:rsidRPr="00FB132F">
        <w:tab/>
        <w:t>break</w:t>
      </w:r>
    </w:p>
    <w:p w:rsidR="00BA3CB4" w:rsidRPr="00FB132F" w:rsidRDefault="00BA3CB4" w:rsidP="00FB132F">
      <w:pPr>
        <w:pStyle w:val="CISC0de"/>
        <w:pBdr>
          <w:bottom w:val="single" w:sz="4" w:space="0" w:color="auto"/>
        </w:pBdr>
      </w:pPr>
      <w:r w:rsidRPr="00FB132F">
        <w:tab/>
      </w:r>
      <w:r w:rsidRPr="00FB132F">
        <w:tab/>
      </w:r>
      <w:r w:rsidRPr="00FB132F">
        <w:tab/>
        <w:t>fi</w:t>
      </w:r>
    </w:p>
    <w:p w:rsidR="00BA3CB4" w:rsidRPr="00FB132F" w:rsidRDefault="00BA3CB4" w:rsidP="00FB132F">
      <w:pPr>
        <w:pStyle w:val="CISC0de"/>
        <w:pBdr>
          <w:bottom w:val="single" w:sz="4" w:space="0" w:color="auto"/>
        </w:pBdr>
      </w:pPr>
      <w:r w:rsidRPr="00FB132F">
        <w:tab/>
      </w:r>
      <w:r w:rsidRPr="00FB132F">
        <w:tab/>
        <w:t>done</w:t>
      </w:r>
    </w:p>
    <w:p w:rsidR="00BA3CB4" w:rsidRPr="00FB132F" w:rsidRDefault="00BA3CB4" w:rsidP="00FB132F">
      <w:pPr>
        <w:pStyle w:val="CISC0de"/>
        <w:pBdr>
          <w:bottom w:val="single" w:sz="4" w:space="0" w:color="auto"/>
        </w:pBdr>
      </w:pPr>
      <w:r w:rsidRPr="00FB132F">
        <w:tab/>
      </w:r>
      <w:r w:rsidRPr="00FB132F">
        <w:tab/>
        <w:t xml:space="preserve">if [ </w:t>
      </w:r>
      <w:r w:rsidR="00440D21" w:rsidRPr="00FB132F">
        <w:t xml:space="preserve">$found </w:t>
      </w:r>
      <w:r w:rsidR="001731CF">
        <w:t>-</w:t>
      </w:r>
      <w:r w:rsidR="00440D21" w:rsidRPr="00FB132F">
        <w:t xml:space="preserve">eq </w:t>
      </w:r>
      <w:r w:rsidR="00505736">
        <w:t>"</w:t>
      </w:r>
      <w:r w:rsidR="00440D21" w:rsidRPr="00FB132F">
        <w:t>0</w:t>
      </w:r>
      <w:r w:rsidR="00505736">
        <w:t>"</w:t>
      </w:r>
      <w:r w:rsidRPr="00FB132F">
        <w:t xml:space="preserve"> ]</w:t>
      </w:r>
    </w:p>
    <w:p w:rsidR="00BA3CB4" w:rsidRPr="00FB132F" w:rsidRDefault="00BA3CB4" w:rsidP="00FB132F">
      <w:pPr>
        <w:pStyle w:val="CISC0de"/>
        <w:pBdr>
          <w:bottom w:val="single" w:sz="4" w:space="0" w:color="auto"/>
        </w:pBdr>
      </w:pPr>
      <w:r w:rsidRPr="00FB132F">
        <w:t xml:space="preserve">        </w:t>
      </w:r>
      <w:r w:rsidRPr="00FB132F">
        <w:tab/>
        <w:t>then</w:t>
      </w:r>
    </w:p>
    <w:p w:rsidR="00BA3CB4" w:rsidRPr="00FB132F" w:rsidRDefault="00BA3CB4" w:rsidP="00FB132F">
      <w:pPr>
        <w:pStyle w:val="CISC0de"/>
        <w:pBdr>
          <w:bottom w:val="single" w:sz="4" w:space="0" w:color="auto"/>
        </w:pBdr>
      </w:pPr>
      <w:r w:rsidRPr="00FB132F">
        <w:t xml:space="preserve">                </w:t>
      </w:r>
      <w:r w:rsidRPr="00FB132F">
        <w:tab/>
        <w:t>if [ -d ${dir} ]</w:t>
      </w:r>
    </w:p>
    <w:p w:rsidR="00BA3CB4" w:rsidRPr="00FB132F" w:rsidRDefault="00BA3CB4" w:rsidP="00FB132F">
      <w:pPr>
        <w:pStyle w:val="CISC0de"/>
        <w:pBdr>
          <w:bottom w:val="single" w:sz="4" w:space="0" w:color="auto"/>
        </w:pBdr>
      </w:pPr>
      <w:r w:rsidRPr="00FB132F">
        <w:t xml:space="preserve">                </w:t>
      </w:r>
      <w:r w:rsidRPr="00FB132F">
        <w:tab/>
        <w:t>then</w:t>
      </w:r>
    </w:p>
    <w:p w:rsidR="00BA3CB4" w:rsidRPr="00FB132F" w:rsidRDefault="00BA3CB4" w:rsidP="00FB132F">
      <w:pPr>
        <w:pStyle w:val="CISC0de"/>
        <w:pBdr>
          <w:bottom w:val="single" w:sz="4" w:space="0" w:color="auto"/>
        </w:pBdr>
      </w:pPr>
      <w:r w:rsidRPr="00FB132F">
        <w:t xml:space="preserve">                      owner=`ls -ld $dir | sed -e 's/ */ /g' | cut -f3 -d" "`</w:t>
      </w:r>
    </w:p>
    <w:p w:rsidR="00BA3CB4" w:rsidRPr="00FB132F" w:rsidRDefault="00BA3CB4" w:rsidP="00FB132F">
      <w:pPr>
        <w:pStyle w:val="CISC0de"/>
        <w:pBdr>
          <w:bottom w:val="single" w:sz="4" w:space="0" w:color="auto"/>
        </w:pBdr>
      </w:pPr>
      <w:r w:rsidRPr="00FB132F">
        <w:t xml:space="preserve">                      if [ "$owner" != "$user" ]</w:t>
      </w:r>
    </w:p>
    <w:p w:rsidR="00BA3CB4" w:rsidRPr="00FB132F" w:rsidRDefault="00BA3CB4" w:rsidP="00FB132F">
      <w:pPr>
        <w:pStyle w:val="CISC0de"/>
        <w:pBdr>
          <w:bottom w:val="single" w:sz="4" w:space="0" w:color="auto"/>
        </w:pBdr>
      </w:pPr>
      <w:r w:rsidRPr="00FB132F">
        <w:t xml:space="preserve">                      then</w:t>
      </w:r>
    </w:p>
    <w:p w:rsidR="00BA3CB4" w:rsidRPr="00FB132F" w:rsidRDefault="00BA3CB4" w:rsidP="00FB132F">
      <w:pPr>
        <w:pStyle w:val="CISC0de"/>
        <w:pBdr>
          <w:bottom w:val="single" w:sz="4" w:space="0" w:color="auto"/>
        </w:pBdr>
      </w:pPr>
      <w:r w:rsidRPr="00FB132F">
        <w:lastRenderedPageBreak/>
        <w:t xml:space="preserve">                             </w:t>
      </w:r>
      <w:r w:rsidRPr="00FB132F">
        <w:tab/>
        <w:t>echo "Home directory for $user owned by $owner"</w:t>
      </w:r>
    </w:p>
    <w:p w:rsidR="00BA3CB4" w:rsidRPr="00FB132F" w:rsidRDefault="00BA3CB4" w:rsidP="00FB132F">
      <w:pPr>
        <w:pStyle w:val="CISC0de"/>
        <w:pBdr>
          <w:bottom w:val="single" w:sz="4" w:space="0" w:color="auto"/>
        </w:pBdr>
      </w:pPr>
      <w:r w:rsidRPr="00FB132F">
        <w:t xml:space="preserve">                      fi</w:t>
      </w:r>
    </w:p>
    <w:p w:rsidR="00BA3CB4" w:rsidRPr="00FB132F" w:rsidRDefault="00BA3CB4" w:rsidP="00FB132F">
      <w:pPr>
        <w:pStyle w:val="CISC0de"/>
        <w:pBdr>
          <w:bottom w:val="single" w:sz="4" w:space="0" w:color="auto"/>
        </w:pBdr>
      </w:pPr>
      <w:r w:rsidRPr="00FB132F">
        <w:t xml:space="preserve">                </w:t>
      </w:r>
      <w:r w:rsidRPr="00FB132F">
        <w:tab/>
        <w:t>fi</w:t>
      </w:r>
    </w:p>
    <w:p w:rsidR="00BA3CB4" w:rsidRPr="00FB132F" w:rsidRDefault="00BA3CB4" w:rsidP="00FB132F">
      <w:pPr>
        <w:pStyle w:val="CISC0de"/>
        <w:pBdr>
          <w:bottom w:val="single" w:sz="4" w:space="0" w:color="auto"/>
        </w:pBdr>
      </w:pPr>
      <w:r w:rsidRPr="00FB132F">
        <w:t xml:space="preserve">        </w:t>
      </w:r>
      <w:r w:rsidRPr="00FB132F">
        <w:tab/>
        <w:t>fi</w:t>
      </w:r>
    </w:p>
    <w:p w:rsidR="00BA3CB4" w:rsidRPr="00FB132F" w:rsidRDefault="00BA3CB4" w:rsidP="00FB132F">
      <w:pPr>
        <w:pStyle w:val="CISC0de"/>
        <w:pBdr>
          <w:bottom w:val="single" w:sz="4" w:space="0" w:color="auto"/>
        </w:pBdr>
      </w:pPr>
      <w:r w:rsidRPr="00FB132F">
        <w:tab/>
        <w:t>done</w:t>
      </w:r>
    </w:p>
    <w:p w:rsidR="00BA3CB4" w:rsidRDefault="00BA3CB4" w:rsidP="00BA3CB4">
      <w:pPr>
        <w:pStyle w:val="CISRuleComponent"/>
        <w:spacing w:before="240"/>
      </w:pPr>
      <w:r>
        <w:t>Remediation:</w:t>
      </w:r>
    </w:p>
    <w:p w:rsidR="00BA3CB4" w:rsidRDefault="00BA3CB4" w:rsidP="00BA3CB4">
      <w:pPr>
        <w:pStyle w:val="CISNormal"/>
      </w:pPr>
      <w:r>
        <w:t xml:space="preserve">Change the ownership any home directories that are not owned by the defined user to the correct user. </w:t>
      </w:r>
    </w:p>
    <w:p w:rsidR="00BA3CB4" w:rsidRDefault="00BA3CB4" w:rsidP="00BA3CB4">
      <w:pPr>
        <w:pStyle w:val="CISNormal"/>
      </w:pPr>
    </w:p>
    <w:p w:rsidR="00611BF2" w:rsidRDefault="00315CE5" w:rsidP="001D25CF">
      <w:pPr>
        <w:pStyle w:val="Heading3"/>
      </w:pPr>
      <w:hyperlink r:id="rId65" w:anchor="_Toc263259593" w:history="1">
        <w:bookmarkStart w:id="4795" w:name="_Toc328948889"/>
        <w:r w:rsidR="00BA3CB4" w:rsidRPr="00BC4079">
          <w:t>Check for Duplicate UIDs</w:t>
        </w:r>
        <w:bookmarkEnd w:id="4795"/>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796" w:author="blake" w:date="2012-04-05T12:56: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797" w:author="blake" w:date="2012-04-05T12:56:00Z"/>
              </w:rPr>
            </w:pPr>
            <w:del w:id="4798" w:author="blake" w:date="2012-04-05T12:56: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799" w:author="blake" w:date="2012-04-05T12:56:00Z"/>
              </w:rPr>
            </w:pPr>
            <w:del w:id="4800" w:author="blake" w:date="2012-04-05T12:56:00Z">
              <w:r w:rsidDel="00350415">
                <w:delText>N/A</w:delText>
              </w:r>
            </w:del>
          </w:p>
        </w:tc>
      </w:tr>
    </w:tbl>
    <w:p w:rsidR="00BA3CB4" w:rsidRDefault="00BA3CB4" w:rsidP="00BA3CB4">
      <w:pPr>
        <w:pStyle w:val="CISRuleComponent"/>
      </w:pPr>
      <w:r>
        <w:t xml:space="preserve">Description: </w:t>
      </w:r>
    </w:p>
    <w:p w:rsidR="00BA3CB4" w:rsidRDefault="00BA3CB4" w:rsidP="00BA3CB4">
      <w:pPr>
        <w:pStyle w:val="CISNormal"/>
      </w:pPr>
      <w:r>
        <w:t xml:space="preserve">Although the </w:t>
      </w:r>
      <w:r>
        <w:rPr>
          <w:rFonts w:ascii="Courier New" w:hAnsi="Courier New" w:cs="Courier New"/>
        </w:rPr>
        <w:t>useradd</w:t>
      </w:r>
      <w:r w:rsidRPr="00B80A3B">
        <w:t xml:space="preserve"> </w:t>
      </w:r>
      <w:r>
        <w:t xml:space="preserve">program will not let you create a duplicate User ID (UID), it is possible for an administrator to manually edit the </w:t>
      </w:r>
      <w:r>
        <w:rPr>
          <w:rFonts w:ascii="Courier New" w:hAnsi="Courier New" w:cs="Courier New"/>
        </w:rPr>
        <w:t>/etc/passwd</w:t>
      </w:r>
      <w:r>
        <w:t xml:space="preserve"> file and change the UID field.</w:t>
      </w:r>
    </w:p>
    <w:p w:rsidR="00BA3CB4" w:rsidRDefault="00BA3CB4" w:rsidP="00BA3CB4">
      <w:pPr>
        <w:pStyle w:val="CISRuleComponent"/>
      </w:pPr>
      <w:r>
        <w:t>Rationale:</w:t>
      </w:r>
    </w:p>
    <w:p w:rsidR="00BA3CB4" w:rsidRDefault="00BA3CB4" w:rsidP="00BA3CB4">
      <w:pPr>
        <w:pStyle w:val="CISNormal"/>
      </w:pPr>
      <w:r>
        <w:t>Users must be assigned unique UIDs for accountability and to ensure appropriate access protections.</w:t>
      </w:r>
    </w:p>
    <w:p w:rsidR="00BA3CB4" w:rsidRDefault="00BA3CB4" w:rsidP="00BA3CB4">
      <w:pPr>
        <w:pStyle w:val="CISRuleComponent"/>
      </w:pPr>
      <w:r>
        <w:t>Audit:</w:t>
      </w:r>
    </w:p>
    <w:p w:rsidR="00BA3CB4" w:rsidRDefault="00BA3CB4" w:rsidP="00BA3CB4">
      <w:pPr>
        <w:pStyle w:val="CISNormal"/>
      </w:pPr>
      <w:r>
        <w:t xml:space="preserve">This script checks to make sure all UIDs in the </w:t>
      </w:r>
      <w:r>
        <w:rPr>
          <w:rFonts w:ascii="Courier New" w:hAnsi="Courier New" w:cs="Courier New"/>
        </w:rPr>
        <w:t>/etc/passwd</w:t>
      </w:r>
      <w:r>
        <w:t xml:space="preserve"> file are unique.</w:t>
      </w:r>
    </w:p>
    <w:p w:rsidR="00BA3CB4" w:rsidRDefault="00BA3CB4" w:rsidP="00FB132F">
      <w:pPr>
        <w:pStyle w:val="CISC0de"/>
        <w:pBdr>
          <w:bottom w:val="single" w:sz="4" w:space="0" w:color="auto"/>
        </w:pBdr>
      </w:pPr>
      <w:r>
        <w:t xml:space="preserve">#!/bin/bash </w:t>
      </w:r>
    </w:p>
    <w:p w:rsidR="00BA3CB4" w:rsidRPr="00FB132F" w:rsidRDefault="00BA3CB4" w:rsidP="00FB132F">
      <w:pPr>
        <w:pStyle w:val="CISC0de"/>
        <w:pBdr>
          <w:bottom w:val="single" w:sz="4" w:space="0" w:color="auto"/>
        </w:pBdr>
      </w:pPr>
    </w:p>
    <w:p w:rsidR="00BA3CB4" w:rsidRPr="00FB132F" w:rsidRDefault="00BA3CB4" w:rsidP="00FB132F">
      <w:pPr>
        <w:pStyle w:val="CISC0de"/>
        <w:pBdr>
          <w:bottom w:val="single" w:sz="4" w:space="0" w:color="auto"/>
        </w:pBdr>
      </w:pPr>
      <w:r w:rsidRPr="00FB132F">
        <w:t>echo "The Outpu</w:t>
      </w:r>
      <w:r w:rsidR="0034768F" w:rsidRPr="00FB132F">
        <w:t>t for the Audit of Control 10.16</w:t>
      </w:r>
      <w:r w:rsidRPr="00FB132F">
        <w:t xml:space="preserve"> - Check for Duplicate UIDs is"</w:t>
      </w:r>
    </w:p>
    <w:p w:rsidR="00BA3CB4" w:rsidRPr="00FB132F" w:rsidRDefault="00BA3CB4" w:rsidP="00FB132F">
      <w:pPr>
        <w:pStyle w:val="CISC0de"/>
        <w:pBdr>
          <w:bottom w:val="single" w:sz="4" w:space="0" w:color="auto"/>
        </w:pBdr>
      </w:pPr>
      <w:r w:rsidRPr="00FB132F">
        <w:t>/bin/cat /etc/passwd | /bin/cut -f3 -d":" | /bin/sort -n | /usr/bin/uniq -c |\</w:t>
      </w:r>
    </w:p>
    <w:p w:rsidR="00BA3CB4" w:rsidRPr="00FB132F" w:rsidRDefault="00BA3CB4" w:rsidP="00FB132F">
      <w:pPr>
        <w:pStyle w:val="CISC0de"/>
        <w:pBdr>
          <w:bottom w:val="single" w:sz="4" w:space="0" w:color="auto"/>
        </w:pBdr>
      </w:pPr>
      <w:r w:rsidRPr="00FB132F">
        <w:tab/>
        <w:t>while read x ; do</w:t>
      </w:r>
    </w:p>
    <w:p w:rsidR="00BA3CB4" w:rsidRPr="00FB132F" w:rsidRDefault="00BA3CB4" w:rsidP="00FB132F">
      <w:pPr>
        <w:pStyle w:val="CISC0de"/>
        <w:pBdr>
          <w:bottom w:val="single" w:sz="4" w:space="0" w:color="auto"/>
        </w:pBdr>
      </w:pPr>
      <w:r w:rsidRPr="00FB132F">
        <w:tab/>
        <w:t>[ -z "${x}" ] &amp;&amp; break</w:t>
      </w:r>
    </w:p>
    <w:p w:rsidR="00BA3CB4" w:rsidRPr="00FB132F" w:rsidRDefault="00BA3CB4" w:rsidP="00FB132F">
      <w:pPr>
        <w:pStyle w:val="CISC0de"/>
        <w:pBdr>
          <w:bottom w:val="single" w:sz="4" w:space="0" w:color="auto"/>
        </w:pBdr>
      </w:pPr>
      <w:r w:rsidRPr="00FB132F">
        <w:tab/>
        <w:t>set - $x</w:t>
      </w:r>
    </w:p>
    <w:p w:rsidR="00BA3CB4" w:rsidRPr="00FB132F" w:rsidRDefault="00BA3CB4" w:rsidP="00FB132F">
      <w:pPr>
        <w:pStyle w:val="CISC0de"/>
        <w:pBdr>
          <w:bottom w:val="single" w:sz="4" w:space="0" w:color="auto"/>
        </w:pBdr>
      </w:pPr>
      <w:r w:rsidRPr="00FB132F">
        <w:tab/>
        <w:t>if [ $1 -gt 1 ]; then</w:t>
      </w:r>
    </w:p>
    <w:p w:rsidR="00BA3CB4" w:rsidRPr="00FB132F" w:rsidRDefault="00BA3CB4" w:rsidP="00FB132F">
      <w:pPr>
        <w:pStyle w:val="CISC0de"/>
        <w:pBdr>
          <w:bottom w:val="single" w:sz="4" w:space="0" w:color="auto"/>
        </w:pBdr>
      </w:pPr>
      <w:r w:rsidRPr="00FB132F">
        <w:tab/>
      </w:r>
      <w:r w:rsidRPr="00FB132F">
        <w:tab/>
        <w:t>users=`/bin/gawk -F: '($</w:t>
      </w:r>
      <w:r w:rsidR="00860CBF" w:rsidRPr="00FB132F">
        <w:t>3</w:t>
      </w:r>
      <w:r w:rsidRPr="00FB132F">
        <w:t xml:space="preserve"> == n) { print $1 }' n=$2 \</w:t>
      </w:r>
    </w:p>
    <w:p w:rsidR="00BA3CB4" w:rsidRPr="00FB132F" w:rsidRDefault="00BA3CB4" w:rsidP="00FB132F">
      <w:pPr>
        <w:pStyle w:val="CISC0de"/>
        <w:pBdr>
          <w:bottom w:val="single" w:sz="4" w:space="0" w:color="auto"/>
        </w:pBdr>
      </w:pPr>
      <w:r w:rsidRPr="00FB132F">
        <w:tab/>
      </w:r>
      <w:r w:rsidRPr="00FB132F">
        <w:tab/>
      </w:r>
      <w:r w:rsidRPr="00FB132F">
        <w:tab/>
        <w:t>/etc/passwd | /usr/bin/xargs`</w:t>
      </w:r>
    </w:p>
    <w:p w:rsidR="00BA3CB4" w:rsidRPr="00FB132F" w:rsidRDefault="00BA3CB4" w:rsidP="00FB132F">
      <w:pPr>
        <w:pStyle w:val="CISC0de"/>
        <w:pBdr>
          <w:bottom w:val="single" w:sz="4" w:space="0" w:color="auto"/>
        </w:pBdr>
      </w:pPr>
      <w:r w:rsidRPr="00FB132F">
        <w:tab/>
      </w:r>
      <w:r w:rsidRPr="00FB132F">
        <w:tab/>
        <w:t>echo "Duplicate UID ($2): ${users}"</w:t>
      </w:r>
    </w:p>
    <w:p w:rsidR="00BA3CB4" w:rsidRPr="00FB132F" w:rsidRDefault="00BA3CB4" w:rsidP="00FB132F">
      <w:pPr>
        <w:pStyle w:val="CISC0de"/>
        <w:pBdr>
          <w:bottom w:val="single" w:sz="4" w:space="0" w:color="auto"/>
        </w:pBdr>
      </w:pPr>
      <w:r w:rsidRPr="00FB132F">
        <w:tab/>
        <w:t>fi</w:t>
      </w:r>
    </w:p>
    <w:p w:rsidR="00BA3CB4" w:rsidRPr="00FB132F" w:rsidRDefault="00BA3CB4" w:rsidP="00FB132F">
      <w:pPr>
        <w:pStyle w:val="CISC0de"/>
        <w:pBdr>
          <w:bottom w:val="single" w:sz="4" w:space="0" w:color="auto"/>
        </w:pBdr>
      </w:pPr>
      <w:r w:rsidRPr="00FB132F">
        <w:t>done</w:t>
      </w:r>
    </w:p>
    <w:p w:rsidR="00BA3CB4" w:rsidRDefault="00BA3CB4" w:rsidP="00BA3CB4">
      <w:pPr>
        <w:pStyle w:val="CISRuleComponent"/>
        <w:spacing w:before="240"/>
      </w:pPr>
      <w:r>
        <w:t>Remediation:</w:t>
      </w:r>
    </w:p>
    <w:p w:rsidR="00BA3CB4" w:rsidRDefault="00BA3CB4" w:rsidP="00BA3CB4">
      <w:pPr>
        <w:pStyle w:val="CISNormal"/>
      </w:pPr>
      <w:r>
        <w:t xml:space="preserve">Based on the results of the script, establish unique UIDs and review all files owned by the shared UID to determine which UID they are supposed to belong to. </w:t>
      </w:r>
    </w:p>
    <w:p w:rsidR="00BA3CB4" w:rsidRDefault="00BA3CB4" w:rsidP="00BA3CB4">
      <w:pPr>
        <w:pStyle w:val="CISNormal"/>
      </w:pPr>
    </w:p>
    <w:p w:rsidR="00611BF2" w:rsidRDefault="00315CE5" w:rsidP="001D25CF">
      <w:pPr>
        <w:pStyle w:val="Heading3"/>
      </w:pPr>
      <w:hyperlink r:id="rId66" w:anchor="_Toc263259594" w:history="1">
        <w:bookmarkStart w:id="4801" w:name="_Toc328948890"/>
        <w:r w:rsidR="00BA3CB4" w:rsidRPr="00BC4079">
          <w:t>Check for Duplicate GIDs</w:t>
        </w:r>
        <w:bookmarkEnd w:id="4801"/>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802" w:author="blake" w:date="2012-04-05T12:56: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803" w:author="blake" w:date="2012-04-05T12:56:00Z"/>
              </w:rPr>
            </w:pPr>
            <w:del w:id="4804" w:author="blake" w:date="2012-04-05T12:56: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805" w:author="blake" w:date="2012-04-05T12:56:00Z"/>
              </w:rPr>
            </w:pPr>
            <w:del w:id="4806" w:author="blake" w:date="2012-04-05T12:56:00Z">
              <w:r w:rsidDel="00350415">
                <w:delText>N/A</w:delText>
              </w:r>
            </w:del>
          </w:p>
        </w:tc>
      </w:tr>
    </w:tbl>
    <w:p w:rsidR="00BA3CB4" w:rsidRDefault="00BA3CB4" w:rsidP="00BA3CB4">
      <w:pPr>
        <w:pStyle w:val="CISRuleComponent"/>
      </w:pPr>
      <w:r>
        <w:t xml:space="preserve">Description: </w:t>
      </w:r>
    </w:p>
    <w:p w:rsidR="00BA3CB4" w:rsidRDefault="00BA3CB4" w:rsidP="00BA3CB4">
      <w:pPr>
        <w:pStyle w:val="CISNormal"/>
      </w:pPr>
      <w:r>
        <w:t xml:space="preserve">Although the </w:t>
      </w:r>
      <w:r>
        <w:rPr>
          <w:rFonts w:ascii="Courier New" w:hAnsi="Courier New" w:cs="Courier New"/>
        </w:rPr>
        <w:t>groupadd</w:t>
      </w:r>
      <w:r w:rsidRPr="00B80A3B">
        <w:t xml:space="preserve"> </w:t>
      </w:r>
      <w:r>
        <w:t xml:space="preserve">program will not let you create a duplicate Group ID (GID), it is possible for an administrator to manually edit the </w:t>
      </w:r>
      <w:r>
        <w:rPr>
          <w:rFonts w:ascii="Courier New" w:hAnsi="Courier New" w:cs="Courier New"/>
        </w:rPr>
        <w:t>/etc/group</w:t>
      </w:r>
      <w:r>
        <w:t xml:space="preserve"> file and change the GID field.</w:t>
      </w:r>
    </w:p>
    <w:p w:rsidR="00BA3CB4" w:rsidRDefault="00BA3CB4" w:rsidP="00BA3CB4">
      <w:pPr>
        <w:pStyle w:val="CISRuleComponent"/>
      </w:pPr>
      <w:r>
        <w:t>Rationale:</w:t>
      </w:r>
    </w:p>
    <w:p w:rsidR="00BA3CB4" w:rsidRDefault="00BA3CB4" w:rsidP="00BA3CB4">
      <w:pPr>
        <w:pStyle w:val="CISNormal"/>
      </w:pPr>
      <w:r>
        <w:t>User groups must be assigned unique GIDs for accountability and to ensure appropriate access protections.</w:t>
      </w:r>
    </w:p>
    <w:p w:rsidR="00BA3CB4" w:rsidRDefault="00BA3CB4" w:rsidP="00BA3CB4">
      <w:pPr>
        <w:pStyle w:val="CISNormal"/>
      </w:pPr>
    </w:p>
    <w:p w:rsidR="00BA3CB4" w:rsidRDefault="00BA3CB4" w:rsidP="00BA3CB4">
      <w:pPr>
        <w:pStyle w:val="CISRuleComponent"/>
      </w:pPr>
      <w:r>
        <w:t>Audit:</w:t>
      </w:r>
    </w:p>
    <w:p w:rsidR="00BA3CB4" w:rsidRDefault="00BA3CB4" w:rsidP="00BA3CB4">
      <w:pPr>
        <w:pStyle w:val="CISNormal"/>
      </w:pPr>
      <w:r>
        <w:t xml:space="preserve">This script checks to make sure all UIDs in the </w:t>
      </w:r>
      <w:r>
        <w:rPr>
          <w:rFonts w:ascii="Courier New" w:hAnsi="Courier New" w:cs="Courier New"/>
        </w:rPr>
        <w:t>/etc/group</w:t>
      </w:r>
      <w:r w:rsidRPr="00BC1AB1">
        <w:t xml:space="preserve"> </w:t>
      </w:r>
      <w:r>
        <w:t xml:space="preserve">file are unique. You can also use the </w:t>
      </w:r>
      <w:r>
        <w:rPr>
          <w:rFonts w:ascii="Courier New" w:hAnsi="Courier New" w:cs="Courier New"/>
        </w:rPr>
        <w:t>/usr/sbin/grpck</w:t>
      </w:r>
      <w:r>
        <w:t xml:space="preserve"> command to check for other inconsistencies in the </w:t>
      </w:r>
      <w:r w:rsidRPr="002351CD">
        <w:rPr>
          <w:rFonts w:ascii="Courier New" w:hAnsi="Courier New" w:cs="Courier New"/>
        </w:rPr>
        <w:t>/etc/group</w:t>
      </w:r>
      <w:r>
        <w:t xml:space="preserve"> file. </w:t>
      </w:r>
    </w:p>
    <w:p w:rsidR="00BA3CB4" w:rsidRDefault="00BA3CB4" w:rsidP="00FB132F">
      <w:pPr>
        <w:pStyle w:val="CISC0de"/>
        <w:pBdr>
          <w:bottom w:val="single" w:sz="4" w:space="0" w:color="auto"/>
        </w:pBdr>
      </w:pPr>
      <w:r>
        <w:t xml:space="preserve">#!/bin/bash </w:t>
      </w:r>
    </w:p>
    <w:p w:rsidR="00BA3CB4" w:rsidRPr="00FB132F" w:rsidRDefault="00BA3CB4" w:rsidP="00FB132F">
      <w:pPr>
        <w:pStyle w:val="CISC0de"/>
        <w:pBdr>
          <w:bottom w:val="single" w:sz="4" w:space="0" w:color="auto"/>
        </w:pBdr>
      </w:pPr>
    </w:p>
    <w:p w:rsidR="00BA3CB4" w:rsidRPr="00FB132F" w:rsidRDefault="00BA3CB4" w:rsidP="00FB132F">
      <w:pPr>
        <w:pStyle w:val="CISC0de"/>
        <w:pBdr>
          <w:bottom w:val="single" w:sz="4" w:space="0" w:color="auto"/>
        </w:pBdr>
      </w:pPr>
      <w:r w:rsidRPr="00FB132F">
        <w:t>echo "The Outpu</w:t>
      </w:r>
      <w:r w:rsidR="0034768F" w:rsidRPr="00FB132F">
        <w:t>t for the Audit of Control 10.17</w:t>
      </w:r>
      <w:r w:rsidRPr="00FB132F">
        <w:t xml:space="preserve"> - Check for Duplicate GIDs is"</w:t>
      </w:r>
    </w:p>
    <w:p w:rsidR="005C3FD0" w:rsidRPr="00FB132F" w:rsidRDefault="005C3FD0" w:rsidP="00FB132F">
      <w:pPr>
        <w:pStyle w:val="CISC0de"/>
        <w:pBdr>
          <w:bottom w:val="single" w:sz="4" w:space="0" w:color="auto"/>
        </w:pBdr>
      </w:pPr>
    </w:p>
    <w:p w:rsidR="00BA3CB4" w:rsidRPr="00FB132F" w:rsidRDefault="00BA3CB4" w:rsidP="00FB132F">
      <w:pPr>
        <w:pStyle w:val="CISC0de"/>
        <w:pBdr>
          <w:bottom w:val="single" w:sz="4" w:space="0" w:color="auto"/>
        </w:pBdr>
      </w:pPr>
      <w:r w:rsidRPr="00FB132F">
        <w:t>/bin/cat /etc/group | /bin/cut -f3 -d":" | /bin/sort -n | /usr/bin/uniq -c |\</w:t>
      </w:r>
    </w:p>
    <w:p w:rsidR="00BA3CB4" w:rsidRPr="00FB132F" w:rsidRDefault="00BA3CB4" w:rsidP="00FB132F">
      <w:pPr>
        <w:pStyle w:val="CISC0de"/>
        <w:pBdr>
          <w:bottom w:val="single" w:sz="4" w:space="0" w:color="auto"/>
        </w:pBdr>
      </w:pPr>
      <w:r w:rsidRPr="00FB132F">
        <w:tab/>
        <w:t>while read x ; do</w:t>
      </w:r>
    </w:p>
    <w:p w:rsidR="00BA3CB4" w:rsidRPr="00FB132F" w:rsidRDefault="00BA3CB4" w:rsidP="00FB132F">
      <w:pPr>
        <w:pStyle w:val="CISC0de"/>
        <w:pBdr>
          <w:bottom w:val="single" w:sz="4" w:space="0" w:color="auto"/>
        </w:pBdr>
      </w:pPr>
      <w:r w:rsidRPr="00FB132F">
        <w:tab/>
        <w:t>[ -z "${x}" ] &amp;&amp; break</w:t>
      </w:r>
    </w:p>
    <w:p w:rsidR="00BA3CB4" w:rsidRPr="00FB132F" w:rsidRDefault="00BA3CB4" w:rsidP="00FB132F">
      <w:pPr>
        <w:pStyle w:val="CISC0de"/>
        <w:pBdr>
          <w:bottom w:val="single" w:sz="4" w:space="0" w:color="auto"/>
        </w:pBdr>
      </w:pPr>
      <w:r w:rsidRPr="00FB132F">
        <w:tab/>
        <w:t>set - $x</w:t>
      </w:r>
    </w:p>
    <w:p w:rsidR="00BA3CB4" w:rsidRPr="00FB132F" w:rsidRDefault="00BA3CB4" w:rsidP="00FB132F">
      <w:pPr>
        <w:pStyle w:val="CISC0de"/>
        <w:pBdr>
          <w:bottom w:val="single" w:sz="4" w:space="0" w:color="auto"/>
        </w:pBdr>
      </w:pPr>
      <w:r w:rsidRPr="00FB132F">
        <w:tab/>
        <w:t>if [ $1 -gt 1 ]; then</w:t>
      </w:r>
    </w:p>
    <w:p w:rsidR="00BA3CB4" w:rsidRPr="00FB132F" w:rsidRDefault="00BA3CB4" w:rsidP="00FB132F">
      <w:pPr>
        <w:pStyle w:val="CISC0de"/>
        <w:pBdr>
          <w:bottom w:val="single" w:sz="4" w:space="0" w:color="auto"/>
        </w:pBdr>
      </w:pPr>
      <w:r w:rsidRPr="00FB132F">
        <w:tab/>
      </w:r>
      <w:r w:rsidRPr="00FB132F">
        <w:tab/>
        <w:t>grps=`/bin/gawk -F: '($3 == n) { print $1 }' n=$2 \</w:t>
      </w:r>
    </w:p>
    <w:p w:rsidR="00BA3CB4" w:rsidRPr="00FB132F" w:rsidRDefault="00BA3CB4" w:rsidP="00FB132F">
      <w:pPr>
        <w:pStyle w:val="CISC0de"/>
        <w:pBdr>
          <w:bottom w:val="single" w:sz="4" w:space="0" w:color="auto"/>
        </w:pBdr>
      </w:pPr>
      <w:r w:rsidRPr="00FB132F">
        <w:tab/>
      </w:r>
      <w:r w:rsidRPr="00FB132F">
        <w:tab/>
      </w:r>
      <w:r w:rsidRPr="00FB132F">
        <w:tab/>
        <w:t>/etc/group | xargs`</w:t>
      </w:r>
    </w:p>
    <w:p w:rsidR="00BA3CB4" w:rsidRPr="00FB132F" w:rsidRDefault="00BA3CB4" w:rsidP="00FB132F">
      <w:pPr>
        <w:pStyle w:val="CISC0de"/>
        <w:pBdr>
          <w:bottom w:val="single" w:sz="4" w:space="0" w:color="auto"/>
        </w:pBdr>
      </w:pPr>
      <w:r w:rsidRPr="00FB132F">
        <w:tab/>
      </w:r>
      <w:r w:rsidRPr="00FB132F">
        <w:tab/>
        <w:t>echo "Duplicate GID ($2): ${grps}"</w:t>
      </w:r>
    </w:p>
    <w:p w:rsidR="00BA3CB4" w:rsidRPr="00FB132F" w:rsidRDefault="00BA3CB4" w:rsidP="00FB132F">
      <w:pPr>
        <w:pStyle w:val="CISC0de"/>
        <w:pBdr>
          <w:bottom w:val="single" w:sz="4" w:space="0" w:color="auto"/>
        </w:pBdr>
      </w:pPr>
      <w:r w:rsidRPr="00FB132F">
        <w:tab/>
        <w:t>fi</w:t>
      </w:r>
    </w:p>
    <w:p w:rsidR="00BA3CB4" w:rsidRPr="00FB132F" w:rsidRDefault="00BA3CB4" w:rsidP="00FB132F">
      <w:pPr>
        <w:pStyle w:val="CISC0de"/>
        <w:pBdr>
          <w:bottom w:val="single" w:sz="4" w:space="0" w:color="auto"/>
        </w:pBdr>
      </w:pPr>
      <w:r w:rsidRPr="00FB132F">
        <w:t>done</w:t>
      </w:r>
    </w:p>
    <w:p w:rsidR="00BA3CB4" w:rsidRDefault="00BA3CB4" w:rsidP="00BA3CB4">
      <w:pPr>
        <w:pStyle w:val="CISRuleComponent"/>
        <w:spacing w:before="240"/>
      </w:pPr>
      <w:r>
        <w:t>Remediation:</w:t>
      </w:r>
    </w:p>
    <w:p w:rsidR="00BA3CB4" w:rsidRDefault="00BA3CB4" w:rsidP="00BA3CB4">
      <w:pPr>
        <w:pStyle w:val="CISNormal"/>
      </w:pPr>
      <w:r>
        <w:t xml:space="preserve">Based on the results of the script, establish unique GIDs and review all files owned by the shared GID to determine which group they are supposed to belong to. </w:t>
      </w:r>
    </w:p>
    <w:p w:rsidR="00BA3CB4" w:rsidRDefault="00BA3CB4" w:rsidP="003A371B">
      <w:pPr>
        <w:pStyle w:val="CISNormal"/>
      </w:pPr>
    </w:p>
    <w:p w:rsidR="00611BF2" w:rsidRDefault="00315CE5" w:rsidP="001D25CF">
      <w:pPr>
        <w:pStyle w:val="Heading3"/>
      </w:pPr>
      <w:hyperlink r:id="rId67" w:anchor="_Toc263259595" w:history="1">
        <w:bookmarkStart w:id="4807" w:name="_Toc328948891"/>
        <w:r w:rsidR="00BA3CB4" w:rsidRPr="00BC4079">
          <w:t>Check That Reserved UIDs Are Assigned to System Accounts</w:t>
        </w:r>
        <w:bookmarkEnd w:id="4807"/>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808" w:author="blake" w:date="2012-04-05T12:56: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809" w:author="blake" w:date="2012-04-05T12:56:00Z"/>
              </w:rPr>
            </w:pPr>
            <w:del w:id="4810" w:author="blake" w:date="2012-04-05T12:56:00Z">
              <w:r w:rsidDel="00350415">
                <w:lastRenderedPageBreak/>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811" w:author="blake" w:date="2012-04-05T12:56:00Z"/>
              </w:rPr>
            </w:pPr>
            <w:del w:id="4812" w:author="blake" w:date="2012-04-05T12:56:00Z">
              <w:r w:rsidDel="00350415">
                <w:delText>N/A</w:delText>
              </w:r>
            </w:del>
          </w:p>
        </w:tc>
      </w:tr>
    </w:tbl>
    <w:p w:rsidR="00BA3CB4" w:rsidRDefault="00BA3CB4" w:rsidP="00BA3CB4">
      <w:pPr>
        <w:pStyle w:val="CISRuleComponent"/>
      </w:pPr>
      <w:r>
        <w:t xml:space="preserve">Description: </w:t>
      </w:r>
    </w:p>
    <w:p w:rsidR="00BA3CB4" w:rsidRDefault="00BA3CB4" w:rsidP="00BA3CB4">
      <w:pPr>
        <w:pStyle w:val="CISNormal"/>
      </w:pPr>
      <w:r>
        <w:t xml:space="preserve">Traditionally, </w:t>
      </w:r>
      <w:r w:rsidR="00622ABA">
        <w:t>UNIX</w:t>
      </w:r>
      <w:r>
        <w:t xml:space="preserve"> systems establish </w:t>
      </w:r>
      <w:r w:rsidR="00505736">
        <w:t>"</w:t>
      </w:r>
      <w:r w:rsidR="00B72535">
        <w:t>reserved</w:t>
      </w:r>
      <w:r w:rsidR="00505736">
        <w:t>"</w:t>
      </w:r>
      <w:r w:rsidR="00B72535">
        <w:t xml:space="preserve"> UIDs (0-4</w:t>
      </w:r>
      <w:r>
        <w:t>99 range) that are intended for system accounts.</w:t>
      </w:r>
    </w:p>
    <w:p w:rsidR="00BA3CB4" w:rsidRDefault="00BA3CB4" w:rsidP="00BA3CB4">
      <w:pPr>
        <w:pStyle w:val="CISRuleComponent"/>
      </w:pPr>
      <w:r>
        <w:t>Rationale:</w:t>
      </w:r>
    </w:p>
    <w:p w:rsidR="00BA3CB4" w:rsidRDefault="00BA3CB4" w:rsidP="00BA3CB4">
      <w:pPr>
        <w:pStyle w:val="CISNormal"/>
      </w:pPr>
      <w:r>
        <w:t xml:space="preserve">If a user is assigned a UID that is in the reserved range, even if it is not presently in use, security exposures can arise if a subsequently installed application uses the same UID. </w:t>
      </w:r>
    </w:p>
    <w:p w:rsidR="00BA3CB4" w:rsidRDefault="00BA3CB4" w:rsidP="00BA3CB4">
      <w:pPr>
        <w:pStyle w:val="CISRuleComponent"/>
      </w:pPr>
      <w:r>
        <w:t>Audit:</w:t>
      </w:r>
    </w:p>
    <w:p w:rsidR="00BA3CB4" w:rsidRDefault="00BA3CB4" w:rsidP="00BA3CB4">
      <w:pPr>
        <w:pStyle w:val="CISNormal"/>
      </w:pPr>
      <w:r>
        <w:t>This script checks to mak</w:t>
      </w:r>
      <w:r w:rsidR="00B72535">
        <w:t xml:space="preserve">e sure that </w:t>
      </w:r>
      <w:r w:rsidR="00505736">
        <w:t>"</w:t>
      </w:r>
      <w:r w:rsidR="00B72535">
        <w:t>reserved</w:t>
      </w:r>
      <w:r w:rsidR="00505736">
        <w:t>"</w:t>
      </w:r>
      <w:r w:rsidR="00B72535">
        <w:t xml:space="preserve"> UIDs (0-4</w:t>
      </w:r>
      <w:r>
        <w:t xml:space="preserve">99 range) are not assigned to non-system (default) accounts. </w:t>
      </w:r>
    </w:p>
    <w:p w:rsidR="00BA3CB4" w:rsidRDefault="00BA3CB4" w:rsidP="00FB132F">
      <w:pPr>
        <w:pStyle w:val="CISC0de"/>
        <w:pBdr>
          <w:bottom w:val="single" w:sz="4" w:space="0" w:color="auto"/>
        </w:pBdr>
      </w:pPr>
      <w:r>
        <w:t xml:space="preserve">#!/bin/bash </w:t>
      </w:r>
    </w:p>
    <w:p w:rsidR="00BA3CB4" w:rsidRPr="00FB132F" w:rsidRDefault="00BA3CB4" w:rsidP="00FB132F">
      <w:pPr>
        <w:pStyle w:val="CISC0de"/>
        <w:pBdr>
          <w:bottom w:val="single" w:sz="4" w:space="0" w:color="auto"/>
        </w:pBdr>
      </w:pPr>
    </w:p>
    <w:p w:rsidR="00BA3CB4" w:rsidRPr="00FB132F" w:rsidRDefault="00BA3CB4" w:rsidP="00FB132F">
      <w:pPr>
        <w:pStyle w:val="CISC0de"/>
        <w:pBdr>
          <w:bottom w:val="single" w:sz="4" w:space="0" w:color="auto"/>
        </w:pBdr>
      </w:pPr>
      <w:r w:rsidRPr="00FB132F">
        <w:t>echo "The Outpu</w:t>
      </w:r>
      <w:r w:rsidR="0034768F" w:rsidRPr="00FB132F">
        <w:t>t for the Audit of Control 10.18</w:t>
      </w:r>
      <w:r w:rsidRPr="00FB132F">
        <w:t xml:space="preserve"> - Check That Reserved UIDS Are Assigned to System Accounts is"</w:t>
      </w:r>
    </w:p>
    <w:p w:rsidR="00BA3CB4" w:rsidRPr="00FB132F" w:rsidRDefault="00BA3CB4" w:rsidP="00FB132F">
      <w:pPr>
        <w:pStyle w:val="CISC0de"/>
        <w:pBdr>
          <w:bottom w:val="single" w:sz="4" w:space="0" w:color="auto"/>
        </w:pBdr>
      </w:pPr>
      <w:r w:rsidRPr="00FB132F">
        <w:t>defUsers="root bin daemon adm lp sync shutdown halt mail news uucp operator games gopher ftp nobody nscd vcsa rpc mailnull smmsp pcap ntp dbus avahi sshd rpcuser nfsnobody haldaemon avahi-autoipd distcache apache oprofile webalizer dovecot squid named xfs gdm sabayon"</w:t>
      </w:r>
    </w:p>
    <w:p w:rsidR="00BA3CB4" w:rsidRPr="00FB132F" w:rsidRDefault="00BA3CB4" w:rsidP="00FB132F">
      <w:pPr>
        <w:pStyle w:val="CISC0de"/>
        <w:pBdr>
          <w:bottom w:val="single" w:sz="4" w:space="0" w:color="auto"/>
        </w:pBdr>
      </w:pPr>
      <w:r w:rsidRPr="00FB132F">
        <w:t>/bin/cat /etc/passwd |\</w:t>
      </w:r>
    </w:p>
    <w:p w:rsidR="00BA3CB4" w:rsidRPr="00FB132F" w:rsidRDefault="00BA3CB4" w:rsidP="00FB132F">
      <w:pPr>
        <w:pStyle w:val="CISC0de"/>
        <w:pBdr>
          <w:bottom w:val="single" w:sz="4" w:space="0" w:color="auto"/>
        </w:pBdr>
      </w:pPr>
      <w:r w:rsidRPr="00FB132F">
        <w:tab/>
        <w:t xml:space="preserve">/bin/awk -F: '($3 &lt; </w:t>
      </w:r>
      <w:r w:rsidR="00B72535" w:rsidRPr="00FB132F">
        <w:t>500</w:t>
      </w:r>
      <w:r w:rsidRPr="00FB132F">
        <w:t>) { print $1" "$3 }' |\</w:t>
      </w:r>
    </w:p>
    <w:p w:rsidR="00BA3CB4" w:rsidRPr="00FB132F" w:rsidRDefault="00BA3CB4" w:rsidP="00FB132F">
      <w:pPr>
        <w:pStyle w:val="CISC0de"/>
        <w:pBdr>
          <w:bottom w:val="single" w:sz="4" w:space="0" w:color="auto"/>
        </w:pBdr>
      </w:pPr>
      <w:r w:rsidRPr="00FB132F">
        <w:tab/>
        <w:t>while read user uid; do</w:t>
      </w:r>
    </w:p>
    <w:p w:rsidR="00BA3CB4" w:rsidRPr="00FB132F" w:rsidRDefault="00BA3CB4" w:rsidP="00FB132F">
      <w:pPr>
        <w:pStyle w:val="CISC0de"/>
        <w:pBdr>
          <w:bottom w:val="single" w:sz="4" w:space="0" w:color="auto"/>
        </w:pBdr>
      </w:pPr>
      <w:r w:rsidRPr="00FB132F">
        <w:tab/>
      </w:r>
      <w:r w:rsidRPr="00FB132F">
        <w:tab/>
        <w:t>found=0</w:t>
      </w:r>
    </w:p>
    <w:p w:rsidR="00BA3CB4" w:rsidRPr="00FB132F" w:rsidRDefault="00BA3CB4" w:rsidP="00FB132F">
      <w:pPr>
        <w:pStyle w:val="CISC0de"/>
        <w:pBdr>
          <w:bottom w:val="single" w:sz="4" w:space="0" w:color="auto"/>
        </w:pBdr>
      </w:pPr>
      <w:r w:rsidRPr="00FB132F">
        <w:tab/>
      </w:r>
      <w:r w:rsidRPr="00FB132F">
        <w:tab/>
        <w:t>for tUser in ${defUsers}</w:t>
      </w:r>
    </w:p>
    <w:p w:rsidR="00BA3CB4" w:rsidRPr="00FB132F" w:rsidRDefault="00BA3CB4" w:rsidP="00FB132F">
      <w:pPr>
        <w:pStyle w:val="CISC0de"/>
        <w:pBdr>
          <w:bottom w:val="single" w:sz="4" w:space="0" w:color="auto"/>
        </w:pBdr>
      </w:pPr>
      <w:r w:rsidRPr="00FB132F">
        <w:tab/>
      </w:r>
      <w:r w:rsidRPr="00FB132F">
        <w:tab/>
        <w:t>do</w:t>
      </w:r>
    </w:p>
    <w:p w:rsidR="00BA3CB4" w:rsidRPr="00FB132F" w:rsidRDefault="00BA3CB4" w:rsidP="00FB132F">
      <w:pPr>
        <w:pStyle w:val="CISC0de"/>
        <w:pBdr>
          <w:bottom w:val="single" w:sz="4" w:space="0" w:color="auto"/>
        </w:pBdr>
      </w:pPr>
      <w:r w:rsidRPr="00FB132F">
        <w:tab/>
      </w:r>
      <w:r w:rsidRPr="00FB132F">
        <w:tab/>
      </w:r>
      <w:r w:rsidRPr="00FB132F">
        <w:tab/>
        <w:t>if [ ${user} = ${tUser} ]; then</w:t>
      </w:r>
    </w:p>
    <w:p w:rsidR="00BA3CB4" w:rsidRPr="00FB132F" w:rsidRDefault="00BA3CB4" w:rsidP="00FB132F">
      <w:pPr>
        <w:pStyle w:val="CISC0de"/>
        <w:pBdr>
          <w:bottom w:val="single" w:sz="4" w:space="0" w:color="auto"/>
        </w:pBdr>
      </w:pPr>
      <w:r w:rsidRPr="00FB132F">
        <w:tab/>
      </w:r>
      <w:r w:rsidRPr="00FB132F">
        <w:tab/>
      </w:r>
      <w:r w:rsidRPr="00FB132F">
        <w:tab/>
      </w:r>
      <w:r w:rsidRPr="00FB132F">
        <w:tab/>
        <w:t>found=1</w:t>
      </w:r>
    </w:p>
    <w:p w:rsidR="00BA3CB4" w:rsidRPr="00FB132F" w:rsidRDefault="00BA3CB4" w:rsidP="00FB132F">
      <w:pPr>
        <w:pStyle w:val="CISC0de"/>
        <w:pBdr>
          <w:bottom w:val="single" w:sz="4" w:space="0" w:color="auto"/>
        </w:pBdr>
      </w:pPr>
      <w:r w:rsidRPr="00FB132F">
        <w:tab/>
      </w:r>
      <w:r w:rsidRPr="00FB132F">
        <w:tab/>
      </w:r>
      <w:r w:rsidRPr="00FB132F">
        <w:tab/>
        <w:t>fi</w:t>
      </w:r>
    </w:p>
    <w:p w:rsidR="00BA3CB4" w:rsidRPr="00FB132F" w:rsidRDefault="00BA3CB4" w:rsidP="00FB132F">
      <w:pPr>
        <w:pStyle w:val="CISC0de"/>
        <w:pBdr>
          <w:bottom w:val="single" w:sz="4" w:space="0" w:color="auto"/>
        </w:pBdr>
      </w:pPr>
      <w:r w:rsidRPr="00FB132F">
        <w:tab/>
      </w:r>
      <w:r w:rsidRPr="00FB132F">
        <w:tab/>
        <w:t>done</w:t>
      </w:r>
    </w:p>
    <w:p w:rsidR="00BA3CB4" w:rsidRPr="00FB132F" w:rsidRDefault="00BA3CB4" w:rsidP="00FB132F">
      <w:pPr>
        <w:pStyle w:val="CISC0de"/>
        <w:pBdr>
          <w:bottom w:val="single" w:sz="4" w:space="0" w:color="auto"/>
        </w:pBdr>
      </w:pPr>
      <w:r w:rsidRPr="00FB132F">
        <w:tab/>
      </w:r>
      <w:r w:rsidRPr="00FB132F">
        <w:tab/>
        <w:t>if [ $found -eq 0 ]; then</w:t>
      </w:r>
    </w:p>
    <w:p w:rsidR="00BA3CB4" w:rsidRPr="00FB132F" w:rsidRDefault="00BA3CB4" w:rsidP="00FB132F">
      <w:pPr>
        <w:pStyle w:val="CISC0de"/>
        <w:pBdr>
          <w:bottom w:val="single" w:sz="4" w:space="0" w:color="auto"/>
        </w:pBdr>
      </w:pPr>
      <w:r w:rsidRPr="00FB132F">
        <w:tab/>
      </w:r>
      <w:r w:rsidRPr="00FB132F">
        <w:tab/>
      </w:r>
      <w:r w:rsidRPr="00FB132F">
        <w:tab/>
        <w:t>echo "User $user has a reserved UID ($uid)."</w:t>
      </w:r>
    </w:p>
    <w:p w:rsidR="00BA3CB4" w:rsidRPr="00FB132F" w:rsidRDefault="00BA3CB4" w:rsidP="00FB132F">
      <w:pPr>
        <w:pStyle w:val="CISC0de"/>
        <w:pBdr>
          <w:bottom w:val="single" w:sz="4" w:space="0" w:color="auto"/>
        </w:pBdr>
      </w:pPr>
      <w:r w:rsidRPr="00FB132F">
        <w:tab/>
      </w:r>
      <w:r w:rsidRPr="00FB132F">
        <w:tab/>
        <w:t>fi</w:t>
      </w:r>
    </w:p>
    <w:p w:rsidR="00BA3CB4" w:rsidRPr="00FB132F" w:rsidRDefault="00BA3CB4" w:rsidP="00FB132F">
      <w:pPr>
        <w:pStyle w:val="CISC0de"/>
        <w:pBdr>
          <w:bottom w:val="single" w:sz="4" w:space="0" w:color="auto"/>
        </w:pBdr>
      </w:pPr>
      <w:r w:rsidRPr="00FB132F">
        <w:tab/>
        <w:t>done</w:t>
      </w:r>
    </w:p>
    <w:p w:rsidR="00BA3CB4" w:rsidRDefault="00BA3CB4" w:rsidP="00BA3CB4">
      <w:pPr>
        <w:pStyle w:val="CISRuleComponent"/>
        <w:spacing w:before="240"/>
      </w:pPr>
      <w:r>
        <w:t>Remediation:</w:t>
      </w:r>
    </w:p>
    <w:p w:rsidR="00BA3CB4" w:rsidRDefault="00BA3CB4" w:rsidP="00BA3CB4">
      <w:pPr>
        <w:pStyle w:val="CISNormal"/>
      </w:pPr>
      <w:r>
        <w:t xml:space="preserve">Based on the results of the script, change any UIDs that are in the reserved range to one that is in the user range. Review all files owned by the reserved UID to determine which UID they are supposed to belong to. </w:t>
      </w:r>
    </w:p>
    <w:p w:rsidR="00BA3CB4" w:rsidRDefault="00BA3CB4" w:rsidP="00BC4079">
      <w:pPr>
        <w:pStyle w:val="CISNormal"/>
      </w:pPr>
    </w:p>
    <w:p w:rsidR="00611BF2" w:rsidRDefault="00BA3CB4" w:rsidP="001D25CF">
      <w:pPr>
        <w:pStyle w:val="Heading3"/>
      </w:pPr>
      <w:bookmarkStart w:id="4813" w:name="_Toc328948892"/>
      <w:r>
        <w:t>Check for Duplicate User Names</w:t>
      </w:r>
      <w:bookmarkEnd w:id="4813"/>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814" w:author="blake" w:date="2012-04-05T12:56: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815" w:author="blake" w:date="2012-04-05T12:56:00Z"/>
              </w:rPr>
            </w:pPr>
            <w:del w:id="4816" w:author="blake" w:date="2012-04-05T12:56: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817" w:author="blake" w:date="2012-04-05T12:56:00Z"/>
              </w:rPr>
            </w:pPr>
            <w:del w:id="4818" w:author="blake" w:date="2012-04-05T12:56:00Z">
              <w:r w:rsidDel="00350415">
                <w:delText>N/A</w:delText>
              </w:r>
            </w:del>
          </w:p>
        </w:tc>
      </w:tr>
    </w:tbl>
    <w:p w:rsidR="00BA3CB4" w:rsidRDefault="00BA3CB4" w:rsidP="00BA3CB4">
      <w:pPr>
        <w:pStyle w:val="CISRuleComponent"/>
      </w:pPr>
      <w:r>
        <w:t xml:space="preserve">Description: </w:t>
      </w:r>
    </w:p>
    <w:p w:rsidR="00BA3CB4" w:rsidRDefault="00BA3CB4" w:rsidP="00BA3CB4">
      <w:pPr>
        <w:pStyle w:val="CISNormal"/>
      </w:pPr>
      <w:r>
        <w:lastRenderedPageBreak/>
        <w:t xml:space="preserve">Although the </w:t>
      </w:r>
      <w:r>
        <w:rPr>
          <w:rFonts w:ascii="Courier New" w:hAnsi="Courier New" w:cs="Courier New"/>
        </w:rPr>
        <w:t>useradd</w:t>
      </w:r>
      <w:r w:rsidRPr="00B80A3B">
        <w:t xml:space="preserve"> </w:t>
      </w:r>
      <w:r>
        <w:t xml:space="preserve">program will not let you create a duplicate user name, it is possible for an administrator to manually edit the </w:t>
      </w:r>
      <w:r>
        <w:rPr>
          <w:rFonts w:ascii="Courier New" w:hAnsi="Courier New" w:cs="Courier New"/>
        </w:rPr>
        <w:t>/etc/passwd</w:t>
      </w:r>
      <w:r>
        <w:t xml:space="preserve"> file and change the user name.</w:t>
      </w:r>
    </w:p>
    <w:p w:rsidR="00BA3CB4" w:rsidRDefault="00BA3CB4" w:rsidP="00BA3CB4">
      <w:pPr>
        <w:pStyle w:val="CISRuleComponent"/>
      </w:pPr>
      <w:r>
        <w:t>Rationale:</w:t>
      </w:r>
    </w:p>
    <w:p w:rsidR="00BA3CB4" w:rsidRDefault="00BA3CB4" w:rsidP="00BA3CB4">
      <w:pPr>
        <w:pStyle w:val="CISNormal"/>
      </w:pPr>
      <w:r>
        <w:t xml:space="preserve">If a user is assigned a duplicate user name, it will create and have access to files with the first UID for that username in </w:t>
      </w:r>
      <w:r w:rsidRPr="009F7872">
        <w:rPr>
          <w:rFonts w:ascii="Courier New" w:hAnsi="Courier New" w:cs="Courier New"/>
        </w:rPr>
        <w:t>/etc/passwd</w:t>
      </w:r>
      <w:r>
        <w:t xml:space="preserve">. For example, if </w:t>
      </w:r>
      <w:r w:rsidR="00505736">
        <w:t>"</w:t>
      </w:r>
      <w:r>
        <w:t>test4</w:t>
      </w:r>
      <w:r w:rsidR="00505736">
        <w:t>"</w:t>
      </w:r>
      <w:r>
        <w:t xml:space="preserve"> has a UID of 1000 and a subsequent </w:t>
      </w:r>
      <w:r w:rsidR="00505736">
        <w:t>"</w:t>
      </w:r>
      <w:r>
        <w:t>test4</w:t>
      </w:r>
      <w:r w:rsidR="00505736">
        <w:t>"</w:t>
      </w:r>
      <w:r>
        <w:t xml:space="preserve"> entry has a UID of 2000, logging in as </w:t>
      </w:r>
      <w:r w:rsidR="00505736">
        <w:t>"</w:t>
      </w:r>
      <w:r>
        <w:t>test4</w:t>
      </w:r>
      <w:r w:rsidR="00505736">
        <w:t>"</w:t>
      </w:r>
      <w:r>
        <w:t xml:space="preserve"> will use UID 1000. Effectively, the UID is shared, which is a security problem.</w:t>
      </w:r>
    </w:p>
    <w:p w:rsidR="00BA3CB4" w:rsidRDefault="00BA3CB4" w:rsidP="00BA3CB4">
      <w:pPr>
        <w:pStyle w:val="CISRuleComponent"/>
      </w:pPr>
      <w:r>
        <w:t>Audit:</w:t>
      </w:r>
    </w:p>
    <w:p w:rsidR="00BA3CB4" w:rsidRDefault="00BA3CB4" w:rsidP="00BA3CB4">
      <w:pPr>
        <w:pStyle w:val="CISNormal"/>
        <w:rPr>
          <w:rFonts w:ascii="Arial" w:hAnsi="Arial"/>
          <w:b/>
        </w:rPr>
      </w:pPr>
      <w:r>
        <w:t xml:space="preserve">This script checks to make sure all user names in the </w:t>
      </w:r>
      <w:r>
        <w:rPr>
          <w:rFonts w:ascii="Courier New" w:hAnsi="Courier New" w:cs="Courier New"/>
        </w:rPr>
        <w:t>/etc/passwd</w:t>
      </w:r>
      <w:r>
        <w:t xml:space="preserve"> file are unique.</w:t>
      </w:r>
    </w:p>
    <w:p w:rsidR="00BA3CB4" w:rsidRDefault="00BA3CB4" w:rsidP="00FB132F">
      <w:pPr>
        <w:pStyle w:val="CISC0de"/>
        <w:pBdr>
          <w:bottom w:val="single" w:sz="4" w:space="0" w:color="auto"/>
        </w:pBdr>
      </w:pPr>
      <w:r>
        <w:t xml:space="preserve">#!/bin/bash </w:t>
      </w:r>
    </w:p>
    <w:p w:rsidR="00BA3CB4" w:rsidRPr="00FB132F" w:rsidRDefault="00BA3CB4" w:rsidP="00FB132F">
      <w:pPr>
        <w:pStyle w:val="CISC0de"/>
        <w:pBdr>
          <w:bottom w:val="single" w:sz="4" w:space="0" w:color="auto"/>
        </w:pBdr>
      </w:pPr>
    </w:p>
    <w:p w:rsidR="00BA3CB4" w:rsidRPr="00FB132F" w:rsidRDefault="00BA3CB4" w:rsidP="00FB132F">
      <w:pPr>
        <w:pStyle w:val="CISC0de"/>
        <w:pBdr>
          <w:bottom w:val="single" w:sz="4" w:space="0" w:color="auto"/>
        </w:pBdr>
      </w:pPr>
      <w:r w:rsidRPr="00FB132F">
        <w:t>echo "The Output for the Audit of Control 10.18 - Check for Duplicate User Names is"</w:t>
      </w:r>
    </w:p>
    <w:p w:rsidR="00BA3CB4" w:rsidRPr="00FB132F" w:rsidRDefault="00BA3CB4" w:rsidP="00FB132F">
      <w:pPr>
        <w:pStyle w:val="CISC0de"/>
        <w:pBdr>
          <w:bottom w:val="single" w:sz="4" w:space="0" w:color="auto"/>
        </w:pBdr>
      </w:pPr>
      <w:r w:rsidRPr="00FB132F">
        <w:t>cat /etc/passwd | cut -f1 -d":" | /bin/sort -n | /usr/bin/uniq -c |\</w:t>
      </w:r>
    </w:p>
    <w:p w:rsidR="00BA3CB4" w:rsidRPr="00FB132F" w:rsidRDefault="00BA3CB4" w:rsidP="00FB132F">
      <w:pPr>
        <w:pStyle w:val="CISC0de"/>
        <w:pBdr>
          <w:bottom w:val="single" w:sz="4" w:space="0" w:color="auto"/>
        </w:pBdr>
      </w:pPr>
      <w:r w:rsidRPr="00FB132F">
        <w:tab/>
        <w:t>while read x ; do</w:t>
      </w:r>
    </w:p>
    <w:p w:rsidR="00BA3CB4" w:rsidRPr="00FB132F" w:rsidRDefault="00BA3CB4" w:rsidP="00FB132F">
      <w:pPr>
        <w:pStyle w:val="CISC0de"/>
        <w:pBdr>
          <w:bottom w:val="single" w:sz="4" w:space="0" w:color="auto"/>
        </w:pBdr>
      </w:pPr>
      <w:r w:rsidRPr="00FB132F">
        <w:tab/>
        <w:t>[ -z "${x}" ] &amp;&amp; break</w:t>
      </w:r>
    </w:p>
    <w:p w:rsidR="00BA3CB4" w:rsidRPr="00FB132F" w:rsidRDefault="00BA3CB4" w:rsidP="00FB132F">
      <w:pPr>
        <w:pStyle w:val="CISC0de"/>
        <w:pBdr>
          <w:bottom w:val="single" w:sz="4" w:space="0" w:color="auto"/>
        </w:pBdr>
      </w:pPr>
      <w:r w:rsidRPr="00FB132F">
        <w:tab/>
        <w:t>set - $x</w:t>
      </w:r>
    </w:p>
    <w:p w:rsidR="00BA3CB4" w:rsidRPr="00FB132F" w:rsidRDefault="00BA3CB4" w:rsidP="00FB132F">
      <w:pPr>
        <w:pStyle w:val="CISC0de"/>
        <w:pBdr>
          <w:bottom w:val="single" w:sz="4" w:space="0" w:color="auto"/>
        </w:pBdr>
      </w:pPr>
      <w:r w:rsidRPr="00FB132F">
        <w:tab/>
        <w:t>if [ $1 -gt 1 ]; then</w:t>
      </w:r>
    </w:p>
    <w:p w:rsidR="00BA3CB4" w:rsidRPr="00FB132F" w:rsidRDefault="00BA3CB4" w:rsidP="00FB132F">
      <w:pPr>
        <w:pStyle w:val="CISC0de"/>
        <w:pBdr>
          <w:bottom w:val="single" w:sz="4" w:space="0" w:color="auto"/>
        </w:pBdr>
      </w:pPr>
      <w:r w:rsidRPr="00FB132F">
        <w:tab/>
      </w:r>
      <w:r w:rsidRPr="00FB132F">
        <w:tab/>
        <w:t>uids=`/bin/gawk -F: '($1 == n) { print $3 }' n=$2 \</w:t>
      </w:r>
    </w:p>
    <w:p w:rsidR="00BA3CB4" w:rsidRPr="00FB132F" w:rsidRDefault="00BA3CB4" w:rsidP="00FB132F">
      <w:pPr>
        <w:pStyle w:val="CISC0de"/>
        <w:pBdr>
          <w:bottom w:val="single" w:sz="4" w:space="0" w:color="auto"/>
        </w:pBdr>
      </w:pPr>
      <w:r w:rsidRPr="00FB132F">
        <w:tab/>
      </w:r>
      <w:r w:rsidRPr="00FB132F">
        <w:tab/>
      </w:r>
      <w:r w:rsidRPr="00FB132F">
        <w:tab/>
        <w:t>/etc/passwd | xargs`</w:t>
      </w:r>
    </w:p>
    <w:p w:rsidR="00BA3CB4" w:rsidRPr="00FB132F" w:rsidRDefault="00BA3CB4" w:rsidP="00FB132F">
      <w:pPr>
        <w:pStyle w:val="CISC0de"/>
        <w:pBdr>
          <w:bottom w:val="single" w:sz="4" w:space="0" w:color="auto"/>
        </w:pBdr>
      </w:pPr>
      <w:r w:rsidRPr="00FB132F">
        <w:tab/>
      </w:r>
      <w:r w:rsidRPr="00FB132F">
        <w:tab/>
        <w:t>echo "Duplicate User Name ($2): ${uids}"</w:t>
      </w:r>
    </w:p>
    <w:p w:rsidR="00BA3CB4" w:rsidRPr="00FB132F" w:rsidRDefault="00BA3CB4" w:rsidP="00FB132F">
      <w:pPr>
        <w:pStyle w:val="CISC0de"/>
        <w:pBdr>
          <w:bottom w:val="single" w:sz="4" w:space="0" w:color="auto"/>
        </w:pBdr>
      </w:pPr>
      <w:r w:rsidRPr="00FB132F">
        <w:tab/>
        <w:t>fi</w:t>
      </w:r>
    </w:p>
    <w:p w:rsidR="00BA3CB4" w:rsidRPr="00FB132F" w:rsidRDefault="00BA3CB4" w:rsidP="00FB132F">
      <w:pPr>
        <w:pStyle w:val="CISC0de"/>
        <w:pBdr>
          <w:bottom w:val="single" w:sz="4" w:space="0" w:color="auto"/>
        </w:pBdr>
      </w:pPr>
      <w:r w:rsidRPr="00FB132F">
        <w:t>done</w:t>
      </w:r>
    </w:p>
    <w:p w:rsidR="00BA3CB4" w:rsidRDefault="00BA3CB4" w:rsidP="00BA3CB4">
      <w:pPr>
        <w:pStyle w:val="CISRuleComponent"/>
        <w:spacing w:before="240"/>
      </w:pPr>
      <w:r>
        <w:t>Remediation:</w:t>
      </w:r>
    </w:p>
    <w:p w:rsidR="00BA3CB4" w:rsidRDefault="00BA3CB4" w:rsidP="00BA3CB4">
      <w:pPr>
        <w:pStyle w:val="CISNormal"/>
      </w:pPr>
      <w:r>
        <w:t>Based on the results of the script, establish unique user names for the users. File ownerships will automatically reflect the change as long as the users have unique UIDs.</w:t>
      </w:r>
    </w:p>
    <w:p w:rsidR="00BA3CB4" w:rsidRDefault="00BA3CB4" w:rsidP="00BA3CB4">
      <w:pPr>
        <w:pStyle w:val="CISNormal"/>
      </w:pPr>
    </w:p>
    <w:p w:rsidR="00611BF2" w:rsidRDefault="00315CE5" w:rsidP="001D25CF">
      <w:pPr>
        <w:pStyle w:val="Heading3"/>
      </w:pPr>
      <w:hyperlink r:id="rId68" w:anchor="_Toc263259597" w:history="1">
        <w:bookmarkStart w:id="4819" w:name="_Toc328948893"/>
        <w:r w:rsidR="00BA3CB4" w:rsidRPr="00BC4079">
          <w:t>Check for Duplicate Group Names</w:t>
        </w:r>
        <w:bookmarkEnd w:id="4819"/>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820" w:author="blake" w:date="2012-04-05T12:56: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821" w:author="blake" w:date="2012-04-05T12:56:00Z"/>
              </w:rPr>
            </w:pPr>
            <w:del w:id="4822" w:author="blake" w:date="2012-04-05T12:56: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823" w:author="blake" w:date="2012-04-05T12:56:00Z"/>
              </w:rPr>
            </w:pPr>
            <w:del w:id="4824" w:author="blake" w:date="2012-04-05T12:56:00Z">
              <w:r w:rsidDel="00350415">
                <w:delText>N/A</w:delText>
              </w:r>
            </w:del>
          </w:p>
        </w:tc>
      </w:tr>
    </w:tbl>
    <w:p w:rsidR="00BA3CB4" w:rsidRDefault="00BA3CB4" w:rsidP="00BA3CB4">
      <w:pPr>
        <w:pStyle w:val="CISRuleComponent"/>
      </w:pPr>
      <w:r>
        <w:t xml:space="preserve">Description: </w:t>
      </w:r>
    </w:p>
    <w:p w:rsidR="00BA3CB4" w:rsidRDefault="00BA3CB4" w:rsidP="00BA3CB4">
      <w:pPr>
        <w:pStyle w:val="CISNormal"/>
      </w:pPr>
      <w:r>
        <w:t xml:space="preserve">Although the </w:t>
      </w:r>
      <w:r>
        <w:rPr>
          <w:rFonts w:ascii="Courier New" w:hAnsi="Courier New" w:cs="Courier New"/>
        </w:rPr>
        <w:t>groupadd</w:t>
      </w:r>
      <w:r w:rsidRPr="00B80A3B">
        <w:t xml:space="preserve"> </w:t>
      </w:r>
      <w:r>
        <w:t xml:space="preserve">program will not let you create a duplicate group name, it is possible for an administrator to manually edit the </w:t>
      </w:r>
      <w:r>
        <w:rPr>
          <w:rFonts w:ascii="Courier New" w:hAnsi="Courier New" w:cs="Courier New"/>
        </w:rPr>
        <w:t>/etc/group</w:t>
      </w:r>
      <w:r>
        <w:t xml:space="preserve"> file and change the group name.</w:t>
      </w:r>
    </w:p>
    <w:p w:rsidR="00BA3CB4" w:rsidRDefault="00BA3CB4" w:rsidP="00BA3CB4">
      <w:pPr>
        <w:pStyle w:val="CISRuleComponent"/>
      </w:pPr>
      <w:r>
        <w:t>Rationale:</w:t>
      </w:r>
    </w:p>
    <w:p w:rsidR="00BA3CB4" w:rsidRDefault="00BA3CB4" w:rsidP="00BA3CB4">
      <w:pPr>
        <w:pStyle w:val="CISNormal"/>
      </w:pPr>
      <w:r>
        <w:t xml:space="preserve">If a group is assigned a duplicate group name, it will create and have access to files with the first GID for that group in </w:t>
      </w:r>
      <w:r w:rsidRPr="009F7872">
        <w:rPr>
          <w:rFonts w:ascii="Courier New" w:hAnsi="Courier New" w:cs="Courier New"/>
        </w:rPr>
        <w:t>/etc/group</w:t>
      </w:r>
      <w:r>
        <w:t>. Effectively, the GID is shared, which is a security problem.</w:t>
      </w:r>
    </w:p>
    <w:p w:rsidR="00BA3CB4" w:rsidRDefault="00BA3CB4" w:rsidP="00BA3CB4">
      <w:pPr>
        <w:pStyle w:val="CISRuleComponent"/>
      </w:pPr>
      <w:r>
        <w:t>Audit:</w:t>
      </w:r>
    </w:p>
    <w:p w:rsidR="00BA3CB4" w:rsidRDefault="00BA3CB4" w:rsidP="00BA3CB4">
      <w:pPr>
        <w:pStyle w:val="CISNormal"/>
      </w:pPr>
      <w:r>
        <w:lastRenderedPageBreak/>
        <w:t xml:space="preserve">This script checks to make sure all group names in the </w:t>
      </w:r>
      <w:r>
        <w:rPr>
          <w:rFonts w:ascii="Courier New" w:hAnsi="Courier New" w:cs="Courier New"/>
        </w:rPr>
        <w:t>/etc/group</w:t>
      </w:r>
      <w:r w:rsidRPr="00BC1AB1">
        <w:t xml:space="preserve"> </w:t>
      </w:r>
      <w:r>
        <w:t>file are unique.</w:t>
      </w:r>
    </w:p>
    <w:p w:rsidR="00BA3CB4" w:rsidRDefault="00BA3CB4" w:rsidP="00FB132F">
      <w:pPr>
        <w:pStyle w:val="CISC0de"/>
        <w:pBdr>
          <w:bottom w:val="single" w:sz="4" w:space="0" w:color="auto"/>
        </w:pBdr>
      </w:pPr>
      <w:r>
        <w:t xml:space="preserve">#!/bin/bash </w:t>
      </w:r>
    </w:p>
    <w:p w:rsidR="00BA3CB4" w:rsidRPr="00FB132F" w:rsidRDefault="00BA3CB4" w:rsidP="00FB132F">
      <w:pPr>
        <w:pStyle w:val="CISC0de"/>
        <w:pBdr>
          <w:bottom w:val="single" w:sz="4" w:space="0" w:color="auto"/>
        </w:pBdr>
      </w:pPr>
    </w:p>
    <w:p w:rsidR="00BA3CB4" w:rsidRPr="00FB132F" w:rsidRDefault="00BA3CB4" w:rsidP="00FB132F">
      <w:pPr>
        <w:pStyle w:val="CISC0de"/>
        <w:pBdr>
          <w:bottom w:val="single" w:sz="4" w:space="0" w:color="auto"/>
        </w:pBdr>
      </w:pPr>
      <w:r w:rsidRPr="00FB132F">
        <w:t>echo "The Output for the Audit of Control 10.19 - Check for Duplicate Group Names is"</w:t>
      </w:r>
    </w:p>
    <w:p w:rsidR="00BA3CB4" w:rsidRPr="00FB132F" w:rsidRDefault="00BA3CB4" w:rsidP="00FB132F">
      <w:pPr>
        <w:pStyle w:val="CISC0de"/>
        <w:pBdr>
          <w:bottom w:val="single" w:sz="4" w:space="0" w:color="auto"/>
        </w:pBdr>
      </w:pPr>
      <w:r w:rsidRPr="00FB132F">
        <w:t>cat /etc/group | cut -f1 -d":" | /bin/sort -n | /usr/bin/uniq -c |\</w:t>
      </w:r>
    </w:p>
    <w:p w:rsidR="00BA3CB4" w:rsidRPr="00FB132F" w:rsidRDefault="00BA3CB4" w:rsidP="00FB132F">
      <w:pPr>
        <w:pStyle w:val="CISC0de"/>
        <w:pBdr>
          <w:bottom w:val="single" w:sz="4" w:space="0" w:color="auto"/>
        </w:pBdr>
      </w:pPr>
      <w:r w:rsidRPr="00FB132F">
        <w:tab/>
        <w:t>while read x ; do</w:t>
      </w:r>
    </w:p>
    <w:p w:rsidR="00BA3CB4" w:rsidRPr="00FB132F" w:rsidRDefault="00BA3CB4" w:rsidP="00FB132F">
      <w:pPr>
        <w:pStyle w:val="CISC0de"/>
        <w:pBdr>
          <w:bottom w:val="single" w:sz="4" w:space="0" w:color="auto"/>
        </w:pBdr>
      </w:pPr>
      <w:r w:rsidRPr="00FB132F">
        <w:tab/>
        <w:t>[ -z "${x}" ] &amp;&amp; break</w:t>
      </w:r>
    </w:p>
    <w:p w:rsidR="00BA3CB4" w:rsidRPr="00FB132F" w:rsidRDefault="00BA3CB4" w:rsidP="00FB132F">
      <w:pPr>
        <w:pStyle w:val="CISC0de"/>
        <w:pBdr>
          <w:bottom w:val="single" w:sz="4" w:space="0" w:color="auto"/>
        </w:pBdr>
      </w:pPr>
      <w:r w:rsidRPr="00FB132F">
        <w:tab/>
        <w:t>set - $x</w:t>
      </w:r>
    </w:p>
    <w:p w:rsidR="00BA3CB4" w:rsidRPr="00FB132F" w:rsidRDefault="00BA3CB4" w:rsidP="00FB132F">
      <w:pPr>
        <w:pStyle w:val="CISC0de"/>
        <w:pBdr>
          <w:bottom w:val="single" w:sz="4" w:space="0" w:color="auto"/>
        </w:pBdr>
      </w:pPr>
      <w:r w:rsidRPr="00FB132F">
        <w:tab/>
        <w:t>if [ $1 -gt 1 ]; then</w:t>
      </w:r>
    </w:p>
    <w:p w:rsidR="00BA3CB4" w:rsidRPr="00FB132F" w:rsidRDefault="00BA3CB4" w:rsidP="00FB132F">
      <w:pPr>
        <w:pStyle w:val="CISC0de"/>
        <w:pBdr>
          <w:bottom w:val="single" w:sz="4" w:space="0" w:color="auto"/>
        </w:pBdr>
      </w:pPr>
      <w:r w:rsidRPr="00FB132F">
        <w:tab/>
      </w:r>
      <w:r w:rsidRPr="00FB132F">
        <w:tab/>
        <w:t>gids=`/bin/gawk -F: '($1 == n) { print $3 }' n=$2 \</w:t>
      </w:r>
    </w:p>
    <w:p w:rsidR="00BA3CB4" w:rsidRPr="00FB132F" w:rsidRDefault="00BA3CB4" w:rsidP="00FB132F">
      <w:pPr>
        <w:pStyle w:val="CISC0de"/>
        <w:pBdr>
          <w:bottom w:val="single" w:sz="4" w:space="0" w:color="auto"/>
        </w:pBdr>
      </w:pPr>
      <w:r w:rsidRPr="00FB132F">
        <w:tab/>
      </w:r>
      <w:r w:rsidRPr="00FB132F">
        <w:tab/>
      </w:r>
      <w:r w:rsidRPr="00FB132F">
        <w:tab/>
        <w:t>/etc/group | xargs`</w:t>
      </w:r>
    </w:p>
    <w:p w:rsidR="00BA3CB4" w:rsidRPr="00FB132F" w:rsidRDefault="00BA3CB4" w:rsidP="00FB132F">
      <w:pPr>
        <w:pStyle w:val="CISC0de"/>
        <w:pBdr>
          <w:bottom w:val="single" w:sz="4" w:space="0" w:color="auto"/>
        </w:pBdr>
      </w:pPr>
      <w:r w:rsidRPr="00FB132F">
        <w:tab/>
      </w:r>
      <w:r w:rsidRPr="00FB132F">
        <w:tab/>
        <w:t>echo "Duplicate Group Name ($2): ${gids}"</w:t>
      </w:r>
    </w:p>
    <w:p w:rsidR="00BA3CB4" w:rsidRPr="00FB132F" w:rsidRDefault="00BA3CB4" w:rsidP="00FB132F">
      <w:pPr>
        <w:pStyle w:val="CISC0de"/>
        <w:pBdr>
          <w:bottom w:val="single" w:sz="4" w:space="0" w:color="auto"/>
        </w:pBdr>
      </w:pPr>
      <w:r w:rsidRPr="00FB132F">
        <w:tab/>
        <w:t>fi</w:t>
      </w:r>
    </w:p>
    <w:p w:rsidR="00BA3CB4" w:rsidRPr="00FB132F" w:rsidRDefault="00BA3CB4" w:rsidP="00FB132F">
      <w:pPr>
        <w:pStyle w:val="CISC0de"/>
        <w:pBdr>
          <w:bottom w:val="single" w:sz="4" w:space="0" w:color="auto"/>
        </w:pBdr>
      </w:pPr>
      <w:r w:rsidRPr="00FB132F">
        <w:t>done</w:t>
      </w:r>
    </w:p>
    <w:p w:rsidR="00BA3CB4" w:rsidRDefault="00BA3CB4" w:rsidP="00BA3CB4">
      <w:pPr>
        <w:pStyle w:val="CISRuleComponent"/>
        <w:spacing w:before="240"/>
      </w:pPr>
      <w:r>
        <w:t>Remediation:</w:t>
      </w:r>
    </w:p>
    <w:p w:rsidR="00BA3CB4" w:rsidRDefault="00BA3CB4" w:rsidP="00BA3CB4">
      <w:pPr>
        <w:pStyle w:val="CISNormal"/>
      </w:pPr>
      <w:r>
        <w:t>Based on the results of the script, establish unique names for the user groups. File group ownerships will automatically reflect the change as long as the groups have unique GIDs.</w:t>
      </w:r>
    </w:p>
    <w:p w:rsidR="00611BF2" w:rsidRDefault="00315CE5" w:rsidP="001D25CF">
      <w:pPr>
        <w:pStyle w:val="Heading3"/>
      </w:pPr>
      <w:hyperlink r:id="rId69" w:anchor="_Toc263259598" w:history="1">
        <w:bookmarkStart w:id="4825" w:name="_Toc328948894"/>
        <w:r w:rsidR="00BA3CB4" w:rsidRPr="00BC4079">
          <w:t>Check for Presence of User</w:t>
        </w:r>
        <w:r w:rsidR="00782137">
          <w:t xml:space="preserve"> </w:t>
        </w:r>
        <w:r w:rsidR="00BA3CB4" w:rsidRPr="009F7872">
          <w:rPr>
            <w:rStyle w:val="CodeChar"/>
            <w:sz w:val="28"/>
            <w:szCs w:val="28"/>
          </w:rPr>
          <w:t>.netrc</w:t>
        </w:r>
        <w:r w:rsidR="00BA3CB4" w:rsidRPr="00BC4079">
          <w:t xml:space="preserve"> Files</w:t>
        </w:r>
        <w:bookmarkEnd w:id="4825"/>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826" w:author="blake" w:date="2012-04-05T12:56: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827" w:author="blake" w:date="2012-04-05T12:56:00Z"/>
              </w:rPr>
            </w:pPr>
            <w:del w:id="4828" w:author="blake" w:date="2012-04-05T12:56: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829" w:author="blake" w:date="2012-04-05T12:56:00Z"/>
              </w:rPr>
            </w:pPr>
            <w:del w:id="4830" w:author="blake" w:date="2012-04-05T12:56:00Z">
              <w:r w:rsidDel="00350415">
                <w:delText>N/A</w:delText>
              </w:r>
            </w:del>
          </w:p>
        </w:tc>
      </w:tr>
    </w:tbl>
    <w:p w:rsidR="00BA3CB4" w:rsidRDefault="00BA3CB4" w:rsidP="00BA3CB4">
      <w:pPr>
        <w:pStyle w:val="CISRuleComponent"/>
      </w:pPr>
      <w:r>
        <w:t xml:space="preserve">Description: </w:t>
      </w:r>
    </w:p>
    <w:p w:rsidR="00BA3CB4" w:rsidRDefault="00BA3CB4" w:rsidP="00BA3CB4">
      <w:pPr>
        <w:pStyle w:val="CISNormal"/>
      </w:pPr>
      <w:r>
        <w:t>The .</w:t>
      </w:r>
      <w:r>
        <w:rPr>
          <w:rFonts w:ascii="Courier New" w:hAnsi="Courier New" w:cs="Courier New"/>
        </w:rPr>
        <w:t>netrc</w:t>
      </w:r>
      <w:r>
        <w:t xml:space="preserve"> file contains data for logging into a remote host for file transfers via FTP.</w:t>
      </w:r>
    </w:p>
    <w:p w:rsidR="00BA3CB4" w:rsidRDefault="00BA3CB4" w:rsidP="00BA3CB4">
      <w:pPr>
        <w:pStyle w:val="CISRuleComponent"/>
      </w:pPr>
      <w:r>
        <w:t>Rationale:</w:t>
      </w:r>
    </w:p>
    <w:p w:rsidR="00BA3CB4" w:rsidRDefault="00BA3CB4" w:rsidP="00BA3CB4">
      <w:pPr>
        <w:pStyle w:val="CISNormal"/>
      </w:pPr>
      <w:r>
        <w:t xml:space="preserve">The </w:t>
      </w:r>
      <w:r>
        <w:rPr>
          <w:rFonts w:ascii="Courier New" w:hAnsi="Courier New" w:cs="Courier New"/>
        </w:rPr>
        <w:t>.netrc</w:t>
      </w:r>
      <w:r>
        <w:t xml:space="preserve"> file presents a significant security risk since it stores passwords in unencrypted form. Even if FTP is disabled, user accounts may have brought over </w:t>
      </w:r>
      <w:r w:rsidRPr="00936939">
        <w:rPr>
          <w:rFonts w:ascii="Courier New" w:hAnsi="Courier New" w:cs="Courier New"/>
        </w:rPr>
        <w:t>.netrc</w:t>
      </w:r>
      <w:r>
        <w:t xml:space="preserve"> files from other systems which could pose a risk to those systems.</w:t>
      </w:r>
    </w:p>
    <w:p w:rsidR="00BA3CB4" w:rsidRDefault="00BA3CB4" w:rsidP="00BA3CB4">
      <w:pPr>
        <w:pStyle w:val="CISRuleComponent"/>
      </w:pPr>
      <w:r>
        <w:t>Audit:</w:t>
      </w:r>
    </w:p>
    <w:p w:rsidR="00BA3CB4" w:rsidRDefault="00BA3CB4" w:rsidP="00FB132F">
      <w:pPr>
        <w:pStyle w:val="CISC0de"/>
        <w:pBdr>
          <w:bottom w:val="single" w:sz="4" w:space="0" w:color="auto"/>
        </w:pBdr>
      </w:pPr>
      <w:r>
        <w:t xml:space="preserve">#!/bin/bash </w:t>
      </w:r>
    </w:p>
    <w:p w:rsidR="00BA3CB4" w:rsidRPr="00FB132F" w:rsidRDefault="00BA3CB4" w:rsidP="00FB132F">
      <w:pPr>
        <w:pStyle w:val="CISC0de"/>
        <w:pBdr>
          <w:bottom w:val="single" w:sz="4" w:space="0" w:color="auto"/>
        </w:pBdr>
      </w:pPr>
    </w:p>
    <w:p w:rsidR="00BA3CB4" w:rsidRPr="00FB132F" w:rsidRDefault="00BA3CB4" w:rsidP="00FB132F">
      <w:pPr>
        <w:pStyle w:val="CISC0de"/>
        <w:pBdr>
          <w:bottom w:val="single" w:sz="4" w:space="0" w:color="auto"/>
        </w:pBdr>
      </w:pPr>
      <w:r w:rsidRPr="00FB132F">
        <w:t>echo "The Output from the Audit of Control 10.20 - Check for Presence of User .netrc Files is"</w:t>
      </w:r>
    </w:p>
    <w:p w:rsidR="00BA3CB4" w:rsidRPr="00FB132F" w:rsidRDefault="00BA3CB4" w:rsidP="00FB132F">
      <w:pPr>
        <w:pStyle w:val="CISC0de"/>
        <w:pBdr>
          <w:bottom w:val="single" w:sz="4" w:space="0" w:color="auto"/>
        </w:pBdr>
      </w:pPr>
      <w:r w:rsidRPr="00FB132F">
        <w:t>for dir in `logins -ox |\</w:t>
      </w:r>
    </w:p>
    <w:p w:rsidR="00BA3CB4" w:rsidRPr="00FB132F" w:rsidRDefault="00BA3CB4" w:rsidP="00FB132F">
      <w:pPr>
        <w:pStyle w:val="CISC0de"/>
        <w:pBdr>
          <w:bottom w:val="single" w:sz="4" w:space="0" w:color="auto"/>
        </w:pBdr>
      </w:pPr>
      <w:r w:rsidRPr="00FB132F">
        <w:tab/>
        <w:t>/bin/awk -F: '($8 == "PS") { print $6 }'`; do</w:t>
      </w:r>
    </w:p>
    <w:p w:rsidR="00BA3CB4" w:rsidRPr="00FB132F" w:rsidRDefault="00BA3CB4" w:rsidP="00FB132F">
      <w:pPr>
        <w:pStyle w:val="CISC0de"/>
        <w:pBdr>
          <w:bottom w:val="single" w:sz="4" w:space="0" w:color="auto"/>
        </w:pBdr>
      </w:pPr>
      <w:r w:rsidRPr="00FB132F">
        <w:tab/>
        <w:t>for file in $dir/.netrc; do</w:t>
      </w:r>
    </w:p>
    <w:p w:rsidR="00BA3CB4" w:rsidRPr="00FB132F" w:rsidRDefault="00BA3CB4" w:rsidP="00FB132F">
      <w:pPr>
        <w:pStyle w:val="CISC0de"/>
        <w:pBdr>
          <w:bottom w:val="single" w:sz="4" w:space="0" w:color="auto"/>
        </w:pBdr>
      </w:pPr>
      <w:r w:rsidRPr="00FB132F">
        <w:tab/>
      </w:r>
      <w:r w:rsidRPr="00FB132F">
        <w:tab/>
        <w:t>if [ ! -h "$file" -a -f "$file" ]; then</w:t>
      </w:r>
    </w:p>
    <w:p w:rsidR="00BA3CB4" w:rsidRPr="00FB132F" w:rsidRDefault="00BA3CB4" w:rsidP="00FB132F">
      <w:pPr>
        <w:pStyle w:val="CISC0de"/>
        <w:pBdr>
          <w:bottom w:val="single" w:sz="4" w:space="0" w:color="auto"/>
        </w:pBdr>
      </w:pPr>
      <w:r w:rsidRPr="00FB132F">
        <w:tab/>
      </w:r>
      <w:r w:rsidRPr="00FB132F">
        <w:tab/>
      </w:r>
      <w:r w:rsidRPr="00FB132F">
        <w:tab/>
        <w:t>echo ".netrc file $file exists"</w:t>
      </w:r>
    </w:p>
    <w:p w:rsidR="00BA3CB4" w:rsidRPr="00FB132F" w:rsidRDefault="00BA3CB4" w:rsidP="00FB132F">
      <w:pPr>
        <w:pStyle w:val="CISC0de"/>
        <w:pBdr>
          <w:bottom w:val="single" w:sz="4" w:space="0" w:color="auto"/>
        </w:pBdr>
      </w:pPr>
      <w:r w:rsidRPr="00FB132F">
        <w:tab/>
      </w:r>
      <w:r w:rsidRPr="00FB132F">
        <w:tab/>
        <w:t>fi</w:t>
      </w:r>
    </w:p>
    <w:p w:rsidR="00BA3CB4" w:rsidRPr="00FB132F" w:rsidRDefault="00BA3CB4" w:rsidP="00FB132F">
      <w:pPr>
        <w:pStyle w:val="CISC0de"/>
        <w:pBdr>
          <w:bottom w:val="single" w:sz="4" w:space="0" w:color="auto"/>
        </w:pBdr>
      </w:pPr>
      <w:r w:rsidRPr="00FB132F">
        <w:tab/>
        <w:t>done</w:t>
      </w:r>
    </w:p>
    <w:p w:rsidR="00BA3CB4" w:rsidRPr="00FB132F" w:rsidRDefault="00BA3CB4" w:rsidP="00FB132F">
      <w:pPr>
        <w:pStyle w:val="CISC0de"/>
        <w:pBdr>
          <w:bottom w:val="single" w:sz="4" w:space="0" w:color="auto"/>
        </w:pBdr>
      </w:pPr>
      <w:r w:rsidRPr="00FB132F">
        <w:t>done</w:t>
      </w:r>
    </w:p>
    <w:p w:rsidR="00BA3CB4" w:rsidRDefault="00BA3CB4" w:rsidP="00BA3CB4">
      <w:pPr>
        <w:pStyle w:val="CISRuleComponent"/>
        <w:spacing w:before="240"/>
      </w:pPr>
      <w:r>
        <w:t>Remediation:</w:t>
      </w:r>
    </w:p>
    <w:p w:rsidR="00BA3CB4" w:rsidRDefault="00BA3CB4" w:rsidP="00BA3CB4">
      <w:pPr>
        <w:pStyle w:val="CISNormal"/>
      </w:pPr>
      <w:r>
        <w:lastRenderedPageBreak/>
        <w:t xml:space="preserve">Making global modifications to users’ files without alerting the user community can result in unexpected outages and unhappy users. Therefore, it is recommended that a monitoring policy be established to report user </w:t>
      </w:r>
      <w:r>
        <w:rPr>
          <w:rFonts w:ascii="Courier New" w:hAnsi="Courier New" w:cs="Courier New"/>
        </w:rPr>
        <w:t>.netrc</w:t>
      </w:r>
      <w:r>
        <w:t xml:space="preserve"> files and determine the action to be taken in accordance with site policy.</w:t>
      </w:r>
    </w:p>
    <w:p w:rsidR="00611BF2" w:rsidRDefault="00315CE5" w:rsidP="001D25CF">
      <w:pPr>
        <w:pStyle w:val="Heading3"/>
      </w:pPr>
      <w:hyperlink r:id="rId70" w:anchor="_Toc263259599" w:history="1">
        <w:bookmarkStart w:id="4831" w:name="_Toc328948895"/>
        <w:r w:rsidR="00BA3CB4" w:rsidRPr="00BC4079">
          <w:t xml:space="preserve">Check for Presence of User </w:t>
        </w:r>
        <w:r w:rsidR="00BA3CB4" w:rsidRPr="009F7872">
          <w:rPr>
            <w:rStyle w:val="CodeChar"/>
            <w:sz w:val="28"/>
            <w:szCs w:val="28"/>
          </w:rPr>
          <w:t>.forward</w:t>
        </w:r>
        <w:r w:rsidR="00BA3CB4" w:rsidRPr="00BC4079">
          <w:t xml:space="preserve"> Files</w:t>
        </w:r>
        <w:bookmarkEnd w:id="4831"/>
      </w:hyperlink>
    </w:p>
    <w:tbl>
      <w:tblPr>
        <w:tblW w:w="0" w:type="auto"/>
        <w:tblInd w:w="462" w:type="dxa"/>
        <w:tblLayout w:type="fixed"/>
        <w:tblLook w:val="04A0" w:firstRow="1" w:lastRow="0" w:firstColumn="1" w:lastColumn="0" w:noHBand="0" w:noVBand="1"/>
      </w:tblPr>
      <w:tblGrid>
        <w:gridCol w:w="3451"/>
        <w:gridCol w:w="4894"/>
      </w:tblGrid>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Configuration Level</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Level-I</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OS Default</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N/A</w:t>
            </w:r>
          </w:p>
        </w:tc>
      </w:tr>
      <w:tr w:rsidR="00BA3CB4" w:rsidTr="00BA3CB4">
        <w:trPr>
          <w:trHeight w:val="256"/>
        </w:trPr>
        <w:tc>
          <w:tcPr>
            <w:tcW w:w="3451" w:type="dxa"/>
            <w:tcBorders>
              <w:top w:val="nil"/>
              <w:left w:val="single" w:sz="4" w:space="0" w:color="000000"/>
              <w:bottom w:val="single" w:sz="4" w:space="0" w:color="000000"/>
              <w:right w:val="nil"/>
            </w:tcBorders>
            <w:hideMark/>
          </w:tcPr>
          <w:p w:rsidR="00BA3CB4" w:rsidRDefault="00BA3CB4">
            <w:pPr>
              <w:snapToGrid w:val="0"/>
              <w:spacing w:line="276" w:lineRule="auto"/>
            </w:pPr>
            <w:r>
              <w:t>Reboot Required</w:t>
            </w:r>
          </w:p>
        </w:tc>
        <w:tc>
          <w:tcPr>
            <w:tcW w:w="4894" w:type="dxa"/>
            <w:tcBorders>
              <w:top w:val="nil"/>
              <w:left w:val="single" w:sz="4" w:space="0" w:color="000000"/>
              <w:bottom w:val="single" w:sz="4" w:space="0" w:color="000000"/>
              <w:right w:val="single" w:sz="4" w:space="0" w:color="000000"/>
            </w:tcBorders>
            <w:hideMark/>
          </w:tcPr>
          <w:p w:rsidR="00BA3CB4" w:rsidRDefault="00BA3CB4">
            <w:pPr>
              <w:snapToGrid w:val="0"/>
              <w:spacing w:line="276" w:lineRule="auto"/>
            </w:pPr>
            <w:r>
              <w:t>No</w:t>
            </w:r>
          </w:p>
        </w:tc>
      </w:tr>
      <w:tr w:rsidR="00BA3CB4" w:rsidTr="00BA3CB4">
        <w:trPr>
          <w:trHeight w:val="256"/>
        </w:trPr>
        <w:tc>
          <w:tcPr>
            <w:tcW w:w="3451" w:type="dxa"/>
            <w:tcBorders>
              <w:top w:val="single" w:sz="4" w:space="0" w:color="000000"/>
              <w:left w:val="single" w:sz="4" w:space="0" w:color="000000"/>
              <w:bottom w:val="single" w:sz="4" w:space="0" w:color="000000"/>
              <w:right w:val="nil"/>
            </w:tcBorders>
            <w:hideMark/>
          </w:tcPr>
          <w:p w:rsidR="00BA3CB4" w:rsidRDefault="00BA3CB4">
            <w:pPr>
              <w:snapToGrid w:val="0"/>
              <w:spacing w:line="276" w:lineRule="auto"/>
            </w:pPr>
            <w:r>
              <w:t>Scorable Item</w:t>
            </w:r>
          </w:p>
        </w:tc>
        <w:tc>
          <w:tcPr>
            <w:tcW w:w="4894" w:type="dxa"/>
            <w:tcBorders>
              <w:top w:val="single" w:sz="4" w:space="0" w:color="000000"/>
              <w:left w:val="single" w:sz="4" w:space="0" w:color="000000"/>
              <w:bottom w:val="single" w:sz="4" w:space="0" w:color="000000"/>
              <w:right w:val="single" w:sz="4" w:space="0" w:color="000000"/>
            </w:tcBorders>
            <w:hideMark/>
          </w:tcPr>
          <w:p w:rsidR="00BA3CB4" w:rsidRDefault="00BA3CB4">
            <w:pPr>
              <w:snapToGrid w:val="0"/>
              <w:spacing w:line="276" w:lineRule="auto"/>
            </w:pPr>
            <w:r>
              <w:t>Yes</w:t>
            </w:r>
          </w:p>
        </w:tc>
      </w:tr>
      <w:tr w:rsidR="00BA3CB4" w:rsidDel="00350415" w:rsidTr="00BA3CB4">
        <w:trPr>
          <w:trHeight w:val="256"/>
          <w:del w:id="4832" w:author="blake" w:date="2012-04-05T12:56:00Z"/>
        </w:trPr>
        <w:tc>
          <w:tcPr>
            <w:tcW w:w="3451" w:type="dxa"/>
            <w:tcBorders>
              <w:top w:val="single" w:sz="4" w:space="0" w:color="000000"/>
              <w:left w:val="single" w:sz="4" w:space="0" w:color="000000"/>
              <w:bottom w:val="single" w:sz="4" w:space="0" w:color="000000"/>
              <w:right w:val="nil"/>
            </w:tcBorders>
            <w:hideMark/>
          </w:tcPr>
          <w:p w:rsidR="00BA3CB4" w:rsidDel="00350415" w:rsidRDefault="00BA3CB4">
            <w:pPr>
              <w:snapToGrid w:val="0"/>
              <w:spacing w:line="276" w:lineRule="auto"/>
              <w:rPr>
                <w:del w:id="4833" w:author="blake" w:date="2012-04-05T12:56:00Z"/>
              </w:rPr>
            </w:pPr>
            <w:del w:id="4834" w:author="blake" w:date="2012-04-05T12:56:00Z">
              <w:r w:rsidDel="00350415">
                <w:delText>CCE Reference</w:delText>
              </w:r>
            </w:del>
          </w:p>
        </w:tc>
        <w:tc>
          <w:tcPr>
            <w:tcW w:w="4894" w:type="dxa"/>
            <w:tcBorders>
              <w:top w:val="single" w:sz="4" w:space="0" w:color="000000"/>
              <w:left w:val="single" w:sz="4" w:space="0" w:color="000000"/>
              <w:bottom w:val="single" w:sz="4" w:space="0" w:color="000000"/>
              <w:right w:val="single" w:sz="4" w:space="0" w:color="000000"/>
            </w:tcBorders>
            <w:hideMark/>
          </w:tcPr>
          <w:p w:rsidR="00BA3CB4" w:rsidDel="00350415" w:rsidRDefault="00BA3CB4">
            <w:pPr>
              <w:snapToGrid w:val="0"/>
              <w:spacing w:line="276" w:lineRule="auto"/>
              <w:rPr>
                <w:del w:id="4835" w:author="blake" w:date="2012-04-05T12:56:00Z"/>
              </w:rPr>
            </w:pPr>
            <w:del w:id="4836" w:author="blake" w:date="2012-04-05T12:56:00Z">
              <w:r w:rsidDel="00350415">
                <w:delText>N/A</w:delText>
              </w:r>
            </w:del>
          </w:p>
        </w:tc>
      </w:tr>
    </w:tbl>
    <w:p w:rsidR="00BA3CB4" w:rsidRDefault="00BA3CB4" w:rsidP="00BA3CB4">
      <w:pPr>
        <w:pStyle w:val="CISRuleComponent"/>
      </w:pPr>
      <w:r>
        <w:t xml:space="preserve">Description: </w:t>
      </w:r>
    </w:p>
    <w:p w:rsidR="00BA3CB4" w:rsidRDefault="00BA3CB4" w:rsidP="00BA3CB4">
      <w:pPr>
        <w:pStyle w:val="CISNormal"/>
      </w:pPr>
      <w:r>
        <w:t xml:space="preserve">The </w:t>
      </w:r>
      <w:r w:rsidRPr="009F7872">
        <w:rPr>
          <w:rFonts w:ascii="Courier New" w:hAnsi="Courier New" w:cs="Courier New"/>
        </w:rPr>
        <w:t>.forward</w:t>
      </w:r>
      <w:r w:rsidRPr="00B80A3B">
        <w:t xml:space="preserve"> </w:t>
      </w:r>
      <w:r>
        <w:t>file specifies an email address to forward the user’s mail to.</w:t>
      </w:r>
    </w:p>
    <w:p w:rsidR="00BA3CB4" w:rsidRDefault="00BA3CB4" w:rsidP="00BA3CB4">
      <w:pPr>
        <w:pStyle w:val="CISRuleComponent"/>
      </w:pPr>
      <w:r>
        <w:t>Rationale:</w:t>
      </w:r>
    </w:p>
    <w:p w:rsidR="00BA3CB4" w:rsidRDefault="00BA3CB4" w:rsidP="00BA3CB4">
      <w:pPr>
        <w:pStyle w:val="CISNormal"/>
      </w:pPr>
      <w:r>
        <w:t xml:space="preserve">Use of the </w:t>
      </w:r>
      <w:r>
        <w:rPr>
          <w:rFonts w:ascii="Courier New" w:hAnsi="Courier New" w:cs="Courier New"/>
        </w:rPr>
        <w:t>.forward</w:t>
      </w:r>
      <w:r>
        <w:t xml:space="preserve"> file poses a security risk in that sensitive data may be inadvertently transferred outside the organization. The </w:t>
      </w:r>
      <w:r w:rsidRPr="009F7872">
        <w:rPr>
          <w:rFonts w:ascii="Courier New" w:hAnsi="Courier New" w:cs="Courier New"/>
        </w:rPr>
        <w:t>.forward</w:t>
      </w:r>
      <w:r>
        <w:t xml:space="preserve"> file also poses a risk as it can be used to execute commands that may perform unintended actions.</w:t>
      </w:r>
    </w:p>
    <w:p w:rsidR="00BA3CB4" w:rsidRDefault="00BA3CB4" w:rsidP="00BA3CB4">
      <w:pPr>
        <w:pStyle w:val="CISRuleComponent"/>
      </w:pPr>
      <w:r>
        <w:t>Audit:</w:t>
      </w:r>
    </w:p>
    <w:p w:rsidR="00BA3CB4" w:rsidRDefault="00BA3CB4" w:rsidP="00BA3CB4">
      <w:pPr>
        <w:pStyle w:val="CISNormal"/>
      </w:pPr>
      <w:r>
        <w:t xml:space="preserve">This script checks for the presence of </w:t>
      </w:r>
      <w:r w:rsidRPr="009F7872">
        <w:rPr>
          <w:rFonts w:ascii="Courier New" w:hAnsi="Courier New" w:cs="Courier New"/>
        </w:rPr>
        <w:t>.forward</w:t>
      </w:r>
      <w:r>
        <w:t xml:space="preserve"> files that may be in violation of the site security policy.</w:t>
      </w:r>
    </w:p>
    <w:p w:rsidR="00BA3CB4" w:rsidRDefault="00BA3CB4" w:rsidP="00FB132F">
      <w:pPr>
        <w:pStyle w:val="CISC0de"/>
        <w:pBdr>
          <w:bottom w:val="single" w:sz="4" w:space="0" w:color="auto"/>
        </w:pBdr>
      </w:pPr>
      <w:r>
        <w:t xml:space="preserve">#!/bin/bash </w:t>
      </w:r>
    </w:p>
    <w:p w:rsidR="00BA3CB4" w:rsidRPr="00FB132F" w:rsidRDefault="00BA3CB4" w:rsidP="00FB132F">
      <w:pPr>
        <w:pStyle w:val="CISC0de"/>
        <w:pBdr>
          <w:bottom w:val="single" w:sz="4" w:space="0" w:color="auto"/>
        </w:pBdr>
      </w:pPr>
    </w:p>
    <w:p w:rsidR="00BA3CB4" w:rsidRPr="00FB132F" w:rsidRDefault="00BA3CB4" w:rsidP="00FB132F">
      <w:pPr>
        <w:pStyle w:val="CISC0de"/>
        <w:pBdr>
          <w:bottom w:val="single" w:sz="4" w:space="0" w:color="auto"/>
        </w:pBdr>
      </w:pPr>
      <w:r w:rsidRPr="00FB132F">
        <w:t>echo "The Output from the Audit of Control 10.21 - Check for Presence of User .forward Files is"</w:t>
      </w:r>
    </w:p>
    <w:p w:rsidR="00BA3CB4" w:rsidRPr="00FB132F" w:rsidRDefault="00BA3CB4" w:rsidP="00FB132F">
      <w:pPr>
        <w:pStyle w:val="CISC0de"/>
        <w:pBdr>
          <w:bottom w:val="single" w:sz="4" w:space="0" w:color="auto"/>
        </w:pBdr>
      </w:pPr>
      <w:r w:rsidRPr="00FB132F">
        <w:t>for dir in `logins -ox |\</w:t>
      </w:r>
    </w:p>
    <w:p w:rsidR="00BA3CB4" w:rsidRPr="00FB132F" w:rsidRDefault="00BA3CB4" w:rsidP="00FB132F">
      <w:pPr>
        <w:pStyle w:val="CISC0de"/>
        <w:pBdr>
          <w:bottom w:val="single" w:sz="4" w:space="0" w:color="auto"/>
        </w:pBdr>
      </w:pPr>
      <w:r w:rsidRPr="00FB132F">
        <w:tab/>
        <w:t>/bin/awk -F: '($8 == "PS") { print $6 }'`; do</w:t>
      </w:r>
    </w:p>
    <w:p w:rsidR="00BA3CB4" w:rsidRPr="00FB132F" w:rsidRDefault="00BA3CB4" w:rsidP="00FB132F">
      <w:pPr>
        <w:pStyle w:val="CISC0de"/>
        <w:pBdr>
          <w:bottom w:val="single" w:sz="4" w:space="0" w:color="auto"/>
        </w:pBdr>
      </w:pPr>
      <w:r w:rsidRPr="00FB132F">
        <w:tab/>
        <w:t>for file in $dir/.forward; do</w:t>
      </w:r>
    </w:p>
    <w:p w:rsidR="00BA3CB4" w:rsidRPr="00FB132F" w:rsidRDefault="00BA3CB4" w:rsidP="00FB132F">
      <w:pPr>
        <w:pStyle w:val="CISC0de"/>
        <w:pBdr>
          <w:bottom w:val="single" w:sz="4" w:space="0" w:color="auto"/>
        </w:pBdr>
      </w:pPr>
      <w:r w:rsidRPr="00FB132F">
        <w:tab/>
      </w:r>
      <w:r w:rsidRPr="00FB132F">
        <w:tab/>
        <w:t>if [ ! -h "$file" -a -f "$file" ]; then</w:t>
      </w:r>
    </w:p>
    <w:p w:rsidR="00BA3CB4" w:rsidRPr="00FB132F" w:rsidRDefault="00BA3CB4" w:rsidP="00FB132F">
      <w:pPr>
        <w:pStyle w:val="CISC0de"/>
        <w:pBdr>
          <w:bottom w:val="single" w:sz="4" w:space="0" w:color="auto"/>
        </w:pBdr>
      </w:pPr>
      <w:r w:rsidRPr="00FB132F">
        <w:tab/>
      </w:r>
      <w:r w:rsidRPr="00FB132F">
        <w:tab/>
      </w:r>
      <w:r w:rsidRPr="00FB132F">
        <w:tab/>
        <w:t>echo ".forward file $file exists"</w:t>
      </w:r>
    </w:p>
    <w:p w:rsidR="00BA3CB4" w:rsidRPr="00FB132F" w:rsidRDefault="00BA3CB4" w:rsidP="00FB132F">
      <w:pPr>
        <w:pStyle w:val="CISC0de"/>
        <w:pBdr>
          <w:bottom w:val="single" w:sz="4" w:space="0" w:color="auto"/>
        </w:pBdr>
      </w:pPr>
      <w:r w:rsidRPr="00FB132F">
        <w:tab/>
      </w:r>
      <w:r w:rsidRPr="00FB132F">
        <w:tab/>
        <w:t>fi</w:t>
      </w:r>
    </w:p>
    <w:p w:rsidR="00BA3CB4" w:rsidRPr="00FB132F" w:rsidRDefault="00BA3CB4" w:rsidP="00FB132F">
      <w:pPr>
        <w:pStyle w:val="CISC0de"/>
        <w:pBdr>
          <w:bottom w:val="single" w:sz="4" w:space="0" w:color="auto"/>
        </w:pBdr>
      </w:pPr>
      <w:r w:rsidRPr="00FB132F">
        <w:tab/>
        <w:t>done</w:t>
      </w:r>
    </w:p>
    <w:p w:rsidR="00BA3CB4" w:rsidRDefault="00BA3CB4" w:rsidP="00FB132F">
      <w:pPr>
        <w:pStyle w:val="CISC0de"/>
        <w:pBdr>
          <w:bottom w:val="single" w:sz="4" w:space="0" w:color="auto"/>
        </w:pBdr>
      </w:pPr>
      <w:r w:rsidRPr="00FB132F">
        <w:t>done</w:t>
      </w:r>
    </w:p>
    <w:p w:rsidR="00BA3CB4" w:rsidRDefault="00BA3CB4" w:rsidP="00BA3CB4">
      <w:pPr>
        <w:pStyle w:val="CISRuleComponent"/>
        <w:spacing w:before="240"/>
      </w:pPr>
      <w:r>
        <w:t>Remediation:</w:t>
      </w:r>
    </w:p>
    <w:p w:rsidR="00D46483" w:rsidRDefault="00BA3CB4" w:rsidP="00D46483">
      <w:r>
        <w:t xml:space="preserve">Making global modifications to users’ files without alerting the user community can result in unexpected outages and unhappy users. Therefore, it is recommended that a monitoring policy be established to report user </w:t>
      </w:r>
      <w:r>
        <w:rPr>
          <w:rFonts w:ascii="Courier New" w:hAnsi="Courier New" w:cs="Courier New"/>
        </w:rPr>
        <w:t>.forward</w:t>
      </w:r>
      <w:r>
        <w:t xml:space="preserve"> files and determine the action to be taken in accordance with site policy.</w:t>
      </w:r>
    </w:p>
    <w:p w:rsidR="00D46483" w:rsidRDefault="00D46483">
      <w:r>
        <w:br w:type="page"/>
      </w:r>
    </w:p>
    <w:p w:rsidR="00A80C1E" w:rsidRDefault="00A80C1E" w:rsidP="00D46483"/>
    <w:p w:rsidR="00D46483" w:rsidRDefault="00D46483" w:rsidP="00D46483"/>
    <w:p w:rsidR="00B9453E" w:rsidRDefault="00B9453E" w:rsidP="00B9453E">
      <w:pPr>
        <w:pStyle w:val="Heading1"/>
      </w:pPr>
      <w:bookmarkStart w:id="4837" w:name="_Toc220480396"/>
      <w:bookmarkStart w:id="4838" w:name="_Toc225816502"/>
      <w:bookmarkStart w:id="4839" w:name="_Toc197739202"/>
      <w:bookmarkStart w:id="4840" w:name="_Toc328948896"/>
      <w:bookmarkEnd w:id="2495"/>
      <w:r w:rsidRPr="00D61C43">
        <w:t xml:space="preserve">Appendix </w:t>
      </w:r>
      <w:r>
        <w:t>A</w:t>
      </w:r>
      <w:r w:rsidRPr="00D61C43">
        <w:t xml:space="preserve">: </w:t>
      </w:r>
      <w:r>
        <w:t>References</w:t>
      </w:r>
      <w:bookmarkEnd w:id="4837"/>
      <w:bookmarkEnd w:id="4838"/>
      <w:bookmarkEnd w:id="4840"/>
    </w:p>
    <w:p w:rsidR="00B9453E" w:rsidRDefault="00B9453E" w:rsidP="006E606D">
      <w:pPr>
        <w:pStyle w:val="CISNormal"/>
      </w:pPr>
    </w:p>
    <w:p w:rsidR="000667F9" w:rsidRDefault="000667F9" w:rsidP="006E606D">
      <w:pPr>
        <w:pStyle w:val="NoSpacing"/>
        <w:numPr>
          <w:ilvl w:val="0"/>
          <w:numId w:val="35"/>
        </w:numPr>
      </w:pPr>
      <w:r>
        <w:rPr>
          <w:i/>
        </w:rPr>
        <w:t>DHCP</w:t>
      </w:r>
      <w:r>
        <w:t>. Internet Systems Consortium, 2001-2011. Web. 16 June 2011. &lt;</w:t>
      </w:r>
      <w:hyperlink r:id="rId71" w:history="1">
        <w:r w:rsidRPr="008E4499">
          <w:rPr>
            <w:rStyle w:val="Hyperlink"/>
          </w:rPr>
          <w:t>http://www.isc.org/software/dhcp</w:t>
        </w:r>
      </w:hyperlink>
      <w:r>
        <w:t>&gt;.</w:t>
      </w:r>
    </w:p>
    <w:p w:rsidR="000667F9" w:rsidRDefault="000667F9" w:rsidP="006E606D">
      <w:pPr>
        <w:pStyle w:val="NoSpacing"/>
        <w:numPr>
          <w:ilvl w:val="0"/>
          <w:numId w:val="35"/>
        </w:numPr>
      </w:pPr>
      <w:r>
        <w:t xml:space="preserve">Ellis, Stuart &amp; Ben Cotton. </w:t>
      </w:r>
      <w:r>
        <w:rPr>
          <w:i/>
        </w:rPr>
        <w:t>RPM Guide</w:t>
      </w:r>
      <w:r>
        <w:t>. Fedora, ed. 0, 2010. Web. 16 June 2011. &lt;</w:t>
      </w:r>
      <w:hyperlink r:id="rId72" w:history="1">
        <w:r w:rsidRPr="007206A3">
          <w:rPr>
            <w:rStyle w:val="Hyperlink"/>
          </w:rPr>
          <w:t>http://docs.fedoraproject.org/en-US/Fedora_Draft_Documentation/0.1/html/RPM_Guide/index.html</w:t>
        </w:r>
      </w:hyperlink>
      <w:r>
        <w:t>&gt;.</w:t>
      </w:r>
    </w:p>
    <w:p w:rsidR="000667F9" w:rsidRDefault="000667F9" w:rsidP="006E606D">
      <w:pPr>
        <w:pStyle w:val="NoSpacing"/>
        <w:numPr>
          <w:ilvl w:val="0"/>
          <w:numId w:val="35"/>
        </w:numPr>
      </w:pPr>
      <w:r>
        <w:t xml:space="preserve">Lewis, A.J. </w:t>
      </w:r>
      <w:r>
        <w:rPr>
          <w:i/>
        </w:rPr>
        <w:t xml:space="preserve">LVM </w:t>
      </w:r>
      <w:r w:rsidRPr="0072646C">
        <w:rPr>
          <w:i/>
        </w:rPr>
        <w:t>Howto</w:t>
      </w:r>
      <w:r>
        <w:t>. Sinistra Software, Inc., 2002-2003. Red Hat, Inc., 2004-2005. Terrascale Technologies, Inc., 2005-2006. Rackable Systems, Inc., 2006. Web. 16 June 2011. &lt;</w:t>
      </w:r>
      <w:hyperlink r:id="rId73" w:history="1">
        <w:r w:rsidRPr="008E4499">
          <w:rPr>
            <w:rStyle w:val="Hyperlink"/>
          </w:rPr>
          <w:t>http://tldp.org/HOWTO/LVM-HOWTO/</w:t>
        </w:r>
      </w:hyperlink>
      <w:r>
        <w:t>&gt;.</w:t>
      </w:r>
    </w:p>
    <w:p w:rsidR="000667F9" w:rsidRDefault="000667F9" w:rsidP="006E606D">
      <w:pPr>
        <w:pStyle w:val="NoSpacing"/>
        <w:numPr>
          <w:ilvl w:val="0"/>
          <w:numId w:val="35"/>
        </w:numPr>
      </w:pPr>
      <w:r>
        <w:t xml:space="preserve">Mayer, Frank, Karl MacMillan, &amp; David Caplan. </w:t>
      </w:r>
      <w:r w:rsidR="00505736">
        <w:t>"</w:t>
      </w:r>
      <w:r w:rsidRPr="00513982">
        <w:t>SELinux by Example: Using Security Enhanced Linux</w:t>
      </w:r>
      <w:r>
        <w:t>.</w:t>
      </w:r>
      <w:r w:rsidR="00505736">
        <w:t>"</w:t>
      </w:r>
      <w:r>
        <w:t xml:space="preserve"> </w:t>
      </w:r>
      <w:r>
        <w:rPr>
          <w:i/>
        </w:rPr>
        <w:t>Red Hat Enterprise Linux 5: Deployment Guide</w:t>
      </w:r>
      <w:r>
        <w:t>.  Prentice Hall, August 6, 2006. Chapters 43-45. Print.</w:t>
      </w:r>
    </w:p>
    <w:p w:rsidR="000667F9" w:rsidRDefault="000667F9" w:rsidP="006E606D">
      <w:pPr>
        <w:pStyle w:val="NoSpacing"/>
        <w:numPr>
          <w:ilvl w:val="0"/>
          <w:numId w:val="35"/>
        </w:numPr>
      </w:pPr>
      <w:r>
        <w:t xml:space="preserve">McAllister, Murray, Scott Ravden, Daniel Walsh, Dominick Grift, Eric Paris, &amp; James Morris. </w:t>
      </w:r>
      <w:r>
        <w:rPr>
          <w:i/>
        </w:rPr>
        <w:t>Security-Enhanced Linux</w:t>
      </w:r>
      <w:r>
        <w:t>. Fedora, ed. 1.5, 2010. Web. 16 June 2011. &lt;</w:t>
      </w:r>
      <w:hyperlink r:id="rId74" w:history="1">
        <w:r w:rsidRPr="008E4499">
          <w:rPr>
            <w:rStyle w:val="Hyperlink"/>
          </w:rPr>
          <w:t>http://docs.fedoraproject.org/en-US/Fedora/13/html/Security-Enhanced_Linux/</w:t>
        </w:r>
      </w:hyperlink>
      <w:r>
        <w:t>&gt;.</w:t>
      </w:r>
    </w:p>
    <w:p w:rsidR="000667F9" w:rsidRDefault="000667F9" w:rsidP="006E606D">
      <w:pPr>
        <w:pStyle w:val="NoSpacing"/>
        <w:numPr>
          <w:ilvl w:val="0"/>
          <w:numId w:val="35"/>
        </w:numPr>
      </w:pPr>
      <w:r>
        <w:t xml:space="preserve">National Security Agency. </w:t>
      </w:r>
      <w:r>
        <w:rPr>
          <w:i/>
        </w:rPr>
        <w:t>Security-Enhanced Linux</w:t>
      </w:r>
      <w:r>
        <w:t>. Central Security Service, 15 Jan. 2009. Web. 16 June 2011. &lt;</w:t>
      </w:r>
      <w:hyperlink r:id="rId75" w:history="1">
        <w:r w:rsidRPr="008E4499">
          <w:rPr>
            <w:rStyle w:val="Hyperlink"/>
          </w:rPr>
          <w:t>http://www.nsa.gov/research/selinux/</w:t>
        </w:r>
      </w:hyperlink>
      <w:r>
        <w:t xml:space="preserve">&gt;. </w:t>
      </w:r>
    </w:p>
    <w:p w:rsidR="000667F9" w:rsidRDefault="000667F9" w:rsidP="006E606D">
      <w:pPr>
        <w:pStyle w:val="NoSpacing"/>
        <w:numPr>
          <w:ilvl w:val="0"/>
          <w:numId w:val="35"/>
        </w:numPr>
      </w:pPr>
      <w:r>
        <w:t xml:space="preserve">National Security Agency. </w:t>
      </w:r>
      <w:r>
        <w:rPr>
          <w:i/>
        </w:rPr>
        <w:t>SELinux Mailing List</w:t>
      </w:r>
      <w:r>
        <w:t>. Central Security Service, 15 Jan. 2009. Web. 16 June 2011. &lt;</w:t>
      </w:r>
      <w:hyperlink r:id="rId76" w:history="1">
        <w:r w:rsidRPr="008E4499">
          <w:rPr>
            <w:rStyle w:val="Hyperlink"/>
          </w:rPr>
          <w:t>http://www.nsa.gov/research/selinux/list.shtml</w:t>
        </w:r>
      </w:hyperlink>
      <w:r>
        <w:t>&gt;.</w:t>
      </w:r>
    </w:p>
    <w:p w:rsidR="000667F9" w:rsidRDefault="000667F9" w:rsidP="006E606D">
      <w:pPr>
        <w:pStyle w:val="NoSpacing"/>
        <w:numPr>
          <w:ilvl w:val="0"/>
          <w:numId w:val="35"/>
        </w:numPr>
      </w:pPr>
      <w:r>
        <w:t xml:space="preserve">Radven, Scott. </w:t>
      </w:r>
      <w:r>
        <w:rPr>
          <w:i/>
        </w:rPr>
        <w:t>Managing Confined Services</w:t>
      </w:r>
      <w:r>
        <w:t>. Fedora, ed. 1.4, 2010. Web. 16 June 2011. &lt;</w:t>
      </w:r>
      <w:hyperlink r:id="rId77" w:history="1">
        <w:r w:rsidRPr="008E4499">
          <w:rPr>
            <w:rStyle w:val="Hyperlink"/>
          </w:rPr>
          <w:t>http://docs.fedoraproject.org/en-US/Fedora/13/html/Managing_Confined_Services/</w:t>
        </w:r>
      </w:hyperlink>
      <w:r>
        <w:t>&gt;.</w:t>
      </w:r>
    </w:p>
    <w:p w:rsidR="000667F9" w:rsidRDefault="000667F9" w:rsidP="006E606D">
      <w:pPr>
        <w:pStyle w:val="NoSpacing"/>
        <w:numPr>
          <w:ilvl w:val="0"/>
          <w:numId w:val="35"/>
        </w:numPr>
      </w:pPr>
      <w:r>
        <w:t xml:space="preserve">Red Hat. </w:t>
      </w:r>
      <w:r>
        <w:rPr>
          <w:i/>
        </w:rPr>
        <w:t>Certifications &amp; Accreditations</w:t>
      </w:r>
      <w:r>
        <w:t>. Web. 16 June 2011. &lt;</w:t>
      </w:r>
      <w:hyperlink r:id="rId78" w:history="1">
        <w:r w:rsidRPr="008E4499">
          <w:rPr>
            <w:rStyle w:val="Hyperlink"/>
          </w:rPr>
          <w:t>http://www.redhat.com/solutions/government/certifications/</w:t>
        </w:r>
      </w:hyperlink>
      <w:r>
        <w:t>&gt;.</w:t>
      </w:r>
    </w:p>
    <w:p w:rsidR="000667F9" w:rsidRDefault="000667F9" w:rsidP="006E606D">
      <w:pPr>
        <w:pStyle w:val="NoSpacing"/>
        <w:numPr>
          <w:ilvl w:val="0"/>
          <w:numId w:val="35"/>
        </w:numPr>
      </w:pPr>
      <w:r>
        <w:t xml:space="preserve">Red Hat. </w:t>
      </w:r>
      <w:r>
        <w:rPr>
          <w:i/>
        </w:rPr>
        <w:t>Red Hat Documentation</w:t>
      </w:r>
      <w:r>
        <w:t xml:space="preserve">. </w:t>
      </w:r>
      <w:r>
        <w:rPr>
          <w:i/>
        </w:rPr>
        <w:t>Red Hat Enterprise Linux</w:t>
      </w:r>
      <w:r>
        <w:t>. Web. 16 June 2011.  &lt;</w:t>
      </w:r>
      <w:hyperlink r:id="rId79" w:history="1">
        <w:r w:rsidRPr="008E4499">
          <w:rPr>
            <w:rStyle w:val="Hyperlink"/>
          </w:rPr>
          <w:t>http://docs.redhat.com/docs/en-US/Red_Hat_Enterprise_Linux/index.html</w:t>
        </w:r>
      </w:hyperlink>
      <w:r>
        <w:t>&gt;.</w:t>
      </w:r>
    </w:p>
    <w:p w:rsidR="000667F9" w:rsidRDefault="000667F9" w:rsidP="006E606D">
      <w:pPr>
        <w:pStyle w:val="NoSpacing"/>
        <w:numPr>
          <w:ilvl w:val="0"/>
          <w:numId w:val="35"/>
        </w:numPr>
      </w:pPr>
      <w:r>
        <w:rPr>
          <w:i/>
        </w:rPr>
        <w:t>SELinux Project Wiki</w:t>
      </w:r>
      <w:r>
        <w:t>. Security Enhanced Linux Project Page. 2010. Web. 16 June 2011. &lt;</w:t>
      </w:r>
      <w:hyperlink r:id="rId80" w:history="1">
        <w:r w:rsidRPr="008E4499">
          <w:rPr>
            <w:rStyle w:val="Hyperlink"/>
          </w:rPr>
          <w:t>http://www.selinuxproject.org/page/Main_Page</w:t>
        </w:r>
      </w:hyperlink>
      <w:r>
        <w:t xml:space="preserve">&gt;. </w:t>
      </w:r>
    </w:p>
    <w:p w:rsidR="000667F9" w:rsidRDefault="000667F9" w:rsidP="006E606D">
      <w:pPr>
        <w:pStyle w:val="NoSpacing"/>
        <w:numPr>
          <w:ilvl w:val="0"/>
          <w:numId w:val="35"/>
        </w:numPr>
      </w:pPr>
      <w:r>
        <w:t xml:space="preserve">United States Department of Justice. </w:t>
      </w:r>
      <w:r>
        <w:rPr>
          <w:i/>
        </w:rPr>
        <w:t>Computer Crime &amp; Intellectual Property Section</w:t>
      </w:r>
      <w:r>
        <w:t>. N.d. Web. 16 June 2011. &lt;</w:t>
      </w:r>
      <w:hyperlink r:id="rId81" w:history="1">
        <w:r w:rsidRPr="008E4499">
          <w:rPr>
            <w:rStyle w:val="Hyperlink"/>
          </w:rPr>
          <w:t>http://www.justice.gov/criminal/cybercrime/</w:t>
        </w:r>
      </w:hyperlink>
      <w:r>
        <w:t>&gt;.</w:t>
      </w:r>
    </w:p>
    <w:p w:rsidR="000667F9" w:rsidRPr="00F06159" w:rsidRDefault="000667F9" w:rsidP="006E606D">
      <w:pPr>
        <w:pStyle w:val="NoSpacing"/>
        <w:numPr>
          <w:ilvl w:val="0"/>
          <w:numId w:val="35"/>
        </w:numPr>
      </w:pPr>
      <w:r>
        <w:t xml:space="preserve">Wade, Kartsen, Paul W Frields, &amp; Scott Ravden. </w:t>
      </w:r>
      <w:r>
        <w:rPr>
          <w:i/>
        </w:rPr>
        <w:t>SELinux FAQ</w:t>
      </w:r>
      <w:r>
        <w:t>. Fedora, 13, 2010. Web. 16 June 2011. &lt;</w:t>
      </w:r>
      <w:hyperlink r:id="rId82" w:history="1">
        <w:r w:rsidRPr="008E4499">
          <w:rPr>
            <w:rStyle w:val="Hyperlink"/>
          </w:rPr>
          <w:t>http://docs.fedoraproject.org/en-US/Fedora/13/html/SELinux_FAQ/</w:t>
        </w:r>
      </w:hyperlink>
      <w:r>
        <w:t>&gt;.</w:t>
      </w:r>
    </w:p>
    <w:p w:rsidR="000667F9" w:rsidRDefault="000667F9" w:rsidP="006E606D">
      <w:pPr>
        <w:pStyle w:val="CISNormal"/>
      </w:pPr>
    </w:p>
    <w:p w:rsidR="00E0669D" w:rsidRDefault="00E0669D">
      <w:pPr>
        <w:rPr>
          <w:b/>
          <w:bCs/>
          <w:color w:val="1F497D"/>
          <w:kern w:val="32"/>
          <w:sz w:val="36"/>
          <w:szCs w:val="32"/>
        </w:rPr>
      </w:pPr>
      <w:r>
        <w:br w:type="page"/>
      </w:r>
    </w:p>
    <w:p w:rsidR="008A5EE2" w:rsidRDefault="008A5EE2" w:rsidP="00A036F1">
      <w:pPr>
        <w:pStyle w:val="Heading1"/>
      </w:pPr>
      <w:bookmarkStart w:id="4841" w:name="_Toc328948897"/>
      <w:r w:rsidRPr="00D61C43">
        <w:lastRenderedPageBreak/>
        <w:t xml:space="preserve">Appendix </w:t>
      </w:r>
      <w:r w:rsidR="001F7789">
        <w:t>B</w:t>
      </w:r>
      <w:r w:rsidRPr="00D61C43">
        <w:t xml:space="preserve">: </w:t>
      </w:r>
      <w:r w:rsidRPr="00A036F1">
        <w:t>Change</w:t>
      </w:r>
      <w:r w:rsidRPr="00D61C43">
        <w:t xml:space="preserve"> History</w:t>
      </w:r>
      <w:bookmarkEnd w:id="4839"/>
      <w:bookmarkEnd w:id="4841"/>
    </w:p>
    <w:p w:rsidR="00A036F1" w:rsidRPr="00A036F1" w:rsidRDefault="00A036F1" w:rsidP="00A036F1"/>
    <w:tbl>
      <w:tblPr>
        <w:tblW w:w="0" w:type="auto"/>
        <w:jc w:val="center"/>
        <w:tblInd w:w="-462"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538"/>
        <w:gridCol w:w="1812"/>
        <w:gridCol w:w="4866"/>
      </w:tblGrid>
      <w:tr w:rsidR="008A5EE2" w:rsidRPr="00D61C43" w:rsidTr="00936939">
        <w:trPr>
          <w:jc w:val="center"/>
        </w:trPr>
        <w:tc>
          <w:tcPr>
            <w:tcW w:w="2538" w:type="dxa"/>
            <w:shd w:val="clear" w:color="auto" w:fill="BFBFBF"/>
          </w:tcPr>
          <w:p w:rsidR="008A5EE2" w:rsidRPr="00A036F1" w:rsidRDefault="008A5EE2" w:rsidP="00A036F1">
            <w:pPr>
              <w:pStyle w:val="CISNormal"/>
            </w:pPr>
            <w:r w:rsidRPr="00A036F1">
              <w:t>Date</w:t>
            </w:r>
          </w:p>
        </w:tc>
        <w:tc>
          <w:tcPr>
            <w:tcW w:w="1812" w:type="dxa"/>
            <w:shd w:val="clear" w:color="auto" w:fill="BFBFBF"/>
          </w:tcPr>
          <w:p w:rsidR="008A5EE2" w:rsidRPr="00A036F1" w:rsidRDefault="008A5EE2" w:rsidP="00A036F1">
            <w:pPr>
              <w:pStyle w:val="CISNormal"/>
            </w:pPr>
            <w:r w:rsidRPr="00A036F1">
              <w:t>Version</w:t>
            </w:r>
          </w:p>
        </w:tc>
        <w:tc>
          <w:tcPr>
            <w:tcW w:w="4866" w:type="dxa"/>
            <w:shd w:val="clear" w:color="auto" w:fill="BFBFBF"/>
          </w:tcPr>
          <w:p w:rsidR="008A5EE2" w:rsidRPr="00A036F1" w:rsidRDefault="008A5EE2" w:rsidP="00A036F1">
            <w:pPr>
              <w:pStyle w:val="CISNormal"/>
            </w:pPr>
            <w:r w:rsidRPr="00A036F1">
              <w:t>Changes for this version</w:t>
            </w:r>
          </w:p>
        </w:tc>
      </w:tr>
      <w:tr w:rsidR="008A5EE2" w:rsidRPr="00D61C43" w:rsidTr="00936939">
        <w:trPr>
          <w:jc w:val="center"/>
        </w:trPr>
        <w:tc>
          <w:tcPr>
            <w:tcW w:w="2538" w:type="dxa"/>
            <w:tcBorders>
              <w:top w:val="single" w:sz="8" w:space="0" w:color="000000"/>
              <w:left w:val="single" w:sz="8" w:space="0" w:color="000000"/>
              <w:bottom w:val="single" w:sz="8" w:space="0" w:color="000000"/>
            </w:tcBorders>
            <w:shd w:val="clear" w:color="auto" w:fill="FFFFFF"/>
          </w:tcPr>
          <w:p w:rsidR="008A5EE2" w:rsidRPr="00D61C43" w:rsidRDefault="00D46483" w:rsidP="000B3219">
            <w:pPr>
              <w:pStyle w:val="CISNormal"/>
              <w:pPrChange w:id="4842" w:author="blake" w:date="2012-07-01T23:29:00Z">
                <w:pPr>
                  <w:pStyle w:val="CISNormal"/>
                </w:pPr>
              </w:pPrChange>
            </w:pPr>
            <w:del w:id="4843" w:author="blake" w:date="2012-07-01T23:09:00Z">
              <w:r w:rsidDel="00512B28">
                <w:delText xml:space="preserve">February </w:delText>
              </w:r>
            </w:del>
            <w:ins w:id="4844" w:author="blake" w:date="2012-07-01T23:09:00Z">
              <w:r w:rsidR="00512B28">
                <w:t xml:space="preserve">July </w:t>
              </w:r>
            </w:ins>
            <w:ins w:id="4845" w:author="blake" w:date="2012-07-01T23:29:00Z">
              <w:r w:rsidR="000B3219">
                <w:t>2nd</w:t>
              </w:r>
            </w:ins>
            <w:del w:id="4846" w:author="blake" w:date="2012-07-01T23:09:00Z">
              <w:r w:rsidDel="00512B28">
                <w:delText>14</w:delText>
              </w:r>
            </w:del>
            <w:r w:rsidR="008F48B6">
              <w:t>, 2012</w:t>
            </w:r>
          </w:p>
        </w:tc>
        <w:tc>
          <w:tcPr>
            <w:tcW w:w="1812" w:type="dxa"/>
            <w:tcBorders>
              <w:top w:val="single" w:sz="8" w:space="0" w:color="000000"/>
              <w:bottom w:val="single" w:sz="8" w:space="0" w:color="000000"/>
            </w:tcBorders>
            <w:shd w:val="clear" w:color="auto" w:fill="FFFFFF"/>
          </w:tcPr>
          <w:p w:rsidR="008A5EE2" w:rsidRPr="00D61C43" w:rsidRDefault="004C0D5F" w:rsidP="00A036F1">
            <w:pPr>
              <w:pStyle w:val="CISNormal"/>
            </w:pPr>
            <w:r>
              <w:t>1</w:t>
            </w:r>
            <w:r w:rsidR="008A5EE2" w:rsidRPr="00D61C43">
              <w:t>.0</w:t>
            </w:r>
            <w:r w:rsidR="00E0669D">
              <w:t>.0</w:t>
            </w:r>
          </w:p>
        </w:tc>
        <w:tc>
          <w:tcPr>
            <w:tcW w:w="4866" w:type="dxa"/>
            <w:tcBorders>
              <w:top w:val="single" w:sz="8" w:space="0" w:color="000000"/>
              <w:bottom w:val="single" w:sz="8" w:space="0" w:color="000000"/>
              <w:right w:val="single" w:sz="8" w:space="0" w:color="000000"/>
            </w:tcBorders>
            <w:shd w:val="clear" w:color="auto" w:fill="FFFFFF"/>
          </w:tcPr>
          <w:p w:rsidR="008A5EE2" w:rsidRPr="00D61C43" w:rsidRDefault="004C0D5F" w:rsidP="00A036F1">
            <w:pPr>
              <w:pStyle w:val="CISNormal"/>
            </w:pPr>
            <w:del w:id="4847" w:author="blake" w:date="2012-07-01T23:09:00Z">
              <w:r w:rsidDel="00512B28">
                <w:delText>D</w:delText>
              </w:r>
              <w:r w:rsidR="00E0669D" w:rsidDel="00512B28">
                <w:delText>raft of RHEL</w:delText>
              </w:r>
              <w:r w:rsidDel="00512B28">
                <w:delText>6</w:delText>
              </w:r>
              <w:r w:rsidR="00E0669D" w:rsidDel="00512B28">
                <w:delText xml:space="preserve"> Benchmark</w:delText>
              </w:r>
            </w:del>
            <w:ins w:id="4848" w:author="blake" w:date="2012-07-01T23:10:00Z">
              <w:r w:rsidR="00512B28">
                <w:t>Released</w:t>
              </w:r>
            </w:ins>
          </w:p>
        </w:tc>
      </w:tr>
    </w:tbl>
    <w:p w:rsidR="00AE0624" w:rsidRDefault="00AE0624" w:rsidP="00AE0624"/>
    <w:sectPr w:rsidR="00AE0624" w:rsidSect="00FE3ACE">
      <w:pgSz w:w="12240" w:h="15840"/>
      <w:pgMar w:top="1440" w:right="1440" w:bottom="1440" w:left="1440" w:header="0" w:footer="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11" w:author="blake" w:date="2012-04-07T23:29:00Z" w:initials="b">
    <w:p w:rsidR="00D62969" w:rsidRDefault="00D62969">
      <w:pPr>
        <w:pStyle w:val="CommentText"/>
      </w:pPr>
      <w:r>
        <w:rPr>
          <w:rStyle w:val="CommentReference"/>
        </w:rPr>
        <w:annotationRef/>
      </w:r>
      <w:r>
        <w:t>RHEL6 gives a warning that files not ending in ".conf" will be ignored in future releases.</w:t>
      </w:r>
    </w:p>
  </w:comment>
  <w:comment w:id="2826" w:author="blake" w:date="2012-04-07T23:29:00Z" w:initials="b">
    <w:p w:rsidR="00D62969" w:rsidRDefault="00D62969">
      <w:pPr>
        <w:pStyle w:val="CommentText"/>
      </w:pPr>
      <w:r>
        <w:rPr>
          <w:rStyle w:val="CommentReference"/>
        </w:rPr>
        <w:annotationRef/>
      </w:r>
      <w:r>
        <w:t xml:space="preserve">see </w:t>
      </w:r>
      <w:hyperlink r:id="rId1" w:history="1">
        <w:r>
          <w:rPr>
            <w:rStyle w:val="Hyperlink"/>
          </w:rPr>
          <w:t>https://community.cisecurity.org/collab/public/index.php?path_info=projects%2F7%2Ftickets%2F286</w:t>
        </w:r>
      </w:hyperlink>
    </w:p>
  </w:comment>
  <w:comment w:id="3542" w:author="blake" w:date="2012-04-07T23:29:00Z" w:initials="b">
    <w:p w:rsidR="00D62969" w:rsidRDefault="00D62969">
      <w:pPr>
        <w:pStyle w:val="CommentText"/>
      </w:pPr>
      <w:r>
        <w:rPr>
          <w:rStyle w:val="CommentReference"/>
        </w:rPr>
        <w:annotationRef/>
      </w:r>
      <w:r>
        <w:rPr>
          <w:rStyle w:val="CommentReference"/>
        </w:rPr>
        <w:t xml:space="preserve">changed to "openldap-servers".  if you try to remove "openldap", which is the ldap support libraries package, yum complains because according to yum's dependency resolution process, yum is dependant on openldap or some other package that is dependant on it.  </w:t>
      </w:r>
    </w:p>
  </w:comment>
  <w:comment w:id="3887" w:author="blake" w:date="2012-04-08T08:32:00Z" w:initials="b">
    <w:p w:rsidR="00D62969" w:rsidRDefault="00D62969">
      <w:pPr>
        <w:pStyle w:val="CommentText"/>
      </w:pPr>
      <w:r>
        <w:rPr>
          <w:rStyle w:val="CommentReference"/>
        </w:rPr>
        <w:annotationRef/>
      </w:r>
      <w:r>
        <w:t>left off here</w:t>
      </w:r>
    </w:p>
    <w:p w:rsidR="00D62969" w:rsidRDefault="00D62969">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969" w:rsidRDefault="00D62969" w:rsidP="00E24191">
      <w:r>
        <w:separator/>
      </w:r>
    </w:p>
  </w:endnote>
  <w:endnote w:type="continuationSeparator" w:id="0">
    <w:p w:rsidR="00D62969" w:rsidRDefault="00D62969" w:rsidP="00E24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969" w:rsidRDefault="00D62969">
    <w:pPr>
      <w:pStyle w:val="Footer"/>
      <w:pBdr>
        <w:top w:val="single" w:sz="4" w:space="1" w:color="D9D9D9"/>
      </w:pBdr>
      <w:jc w:val="right"/>
    </w:pPr>
    <w:r>
      <w:fldChar w:fldCharType="begin"/>
    </w:r>
    <w:r>
      <w:instrText xml:space="preserve"> PAGE   \* MERGEFORMAT </w:instrText>
    </w:r>
    <w:r>
      <w:fldChar w:fldCharType="separate"/>
    </w:r>
    <w:r w:rsidR="00514600">
      <w:rPr>
        <w:noProof/>
      </w:rPr>
      <w:t>10</w:t>
    </w:r>
    <w:r>
      <w:rPr>
        <w:noProof/>
      </w:rPr>
      <w:fldChar w:fldCharType="end"/>
    </w:r>
    <w:r>
      <w:t xml:space="preserve"> | </w:t>
    </w:r>
    <w:r>
      <w:rPr>
        <w:color w:val="7F7F7F"/>
        <w:spacing w:val="60"/>
      </w:rPr>
      <w:t>Page</w:t>
    </w:r>
  </w:p>
  <w:p w:rsidR="00D62969" w:rsidRDefault="00D6296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969" w:rsidRDefault="00D62969" w:rsidP="00E24191">
      <w:r>
        <w:separator/>
      </w:r>
    </w:p>
  </w:footnote>
  <w:footnote w:type="continuationSeparator" w:id="0">
    <w:p w:rsidR="00D62969" w:rsidRDefault="00D62969" w:rsidP="00E24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1080"/>
        </w:tabs>
        <w:ind w:left="1080" w:hanging="360"/>
      </w:pPr>
      <w:rPr>
        <w:rFonts w:ascii="Symbol" w:hAnsi="Symbol"/>
      </w:rPr>
    </w:lvl>
  </w:abstractNum>
  <w:abstractNum w:abstractNumId="1">
    <w:nsid w:val="00D46CC5"/>
    <w:multiLevelType w:val="hybridMultilevel"/>
    <w:tmpl w:val="F2C043F4"/>
    <w:lvl w:ilvl="0" w:tplc="537C41FA">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01BE7529"/>
    <w:multiLevelType w:val="hybridMultilevel"/>
    <w:tmpl w:val="06A442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213A1"/>
    <w:multiLevelType w:val="hybridMultilevel"/>
    <w:tmpl w:val="592EA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C22FA6"/>
    <w:multiLevelType w:val="hybridMultilevel"/>
    <w:tmpl w:val="95625614"/>
    <w:lvl w:ilvl="0" w:tplc="B6C29E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61B29"/>
    <w:multiLevelType w:val="hybridMultilevel"/>
    <w:tmpl w:val="2BB66DFC"/>
    <w:lvl w:ilvl="0" w:tplc="996A0D0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65609C"/>
    <w:multiLevelType w:val="hybridMultilevel"/>
    <w:tmpl w:val="592EA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D010FC"/>
    <w:multiLevelType w:val="hybridMultilevel"/>
    <w:tmpl w:val="592EA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B5886"/>
    <w:multiLevelType w:val="hybridMultilevel"/>
    <w:tmpl w:val="D27EB3A0"/>
    <w:lvl w:ilvl="0" w:tplc="B2D063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AC7D76"/>
    <w:multiLevelType w:val="hybridMultilevel"/>
    <w:tmpl w:val="EDD4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80B9C"/>
    <w:multiLevelType w:val="hybridMultilevel"/>
    <w:tmpl w:val="481A9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F7B1D"/>
    <w:multiLevelType w:val="multilevel"/>
    <w:tmpl w:val="90E067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00" w:hanging="360"/>
      </w:pPr>
      <w:rPr>
        <w:rFonts w:hint="default"/>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12">
    <w:nsid w:val="30A6123D"/>
    <w:multiLevelType w:val="hybridMultilevel"/>
    <w:tmpl w:val="00B2F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0839CA"/>
    <w:multiLevelType w:val="hybridMultilevel"/>
    <w:tmpl w:val="E3D888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AD30310"/>
    <w:multiLevelType w:val="multilevel"/>
    <w:tmpl w:val="AE321F40"/>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pStyle w:val="Heading3"/>
      <w:isLgl/>
      <w:lvlText w:val="%1.%2.%3"/>
      <w:lvlJc w:val="left"/>
      <w:pPr>
        <w:ind w:left="5220" w:hanging="360"/>
      </w:pPr>
      <w:rPr>
        <w:rFonts w:hint="default"/>
        <w:b w:val="0"/>
      </w:rPr>
    </w:lvl>
    <w:lvl w:ilvl="3">
      <w:start w:val="1"/>
      <w:numFmt w:val="decimal"/>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15">
    <w:nsid w:val="3D2505F8"/>
    <w:multiLevelType w:val="hybridMultilevel"/>
    <w:tmpl w:val="5BECFA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021042D"/>
    <w:multiLevelType w:val="hybridMultilevel"/>
    <w:tmpl w:val="592EA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533825"/>
    <w:multiLevelType w:val="hybridMultilevel"/>
    <w:tmpl w:val="84B82190"/>
    <w:lvl w:ilvl="0" w:tplc="1794D90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B16479"/>
    <w:multiLevelType w:val="hybridMultilevel"/>
    <w:tmpl w:val="2312D406"/>
    <w:lvl w:ilvl="0" w:tplc="862AA4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5B486F"/>
    <w:multiLevelType w:val="hybridMultilevel"/>
    <w:tmpl w:val="DA602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FB1155"/>
    <w:multiLevelType w:val="hybridMultilevel"/>
    <w:tmpl w:val="3F60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A8640F"/>
    <w:multiLevelType w:val="hybridMultilevel"/>
    <w:tmpl w:val="BA8C1512"/>
    <w:lvl w:ilvl="0" w:tplc="E4483E4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2B158A"/>
    <w:multiLevelType w:val="hybridMultilevel"/>
    <w:tmpl w:val="0D70EFFC"/>
    <w:lvl w:ilvl="0" w:tplc="60424D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71285"/>
    <w:multiLevelType w:val="hybridMultilevel"/>
    <w:tmpl w:val="7812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142F20"/>
    <w:multiLevelType w:val="hybridMultilevel"/>
    <w:tmpl w:val="592EA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CD3B6B"/>
    <w:multiLevelType w:val="hybridMultilevel"/>
    <w:tmpl w:val="029ED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5"/>
  </w:num>
  <w:num w:numId="4">
    <w:abstractNumId w:val="15"/>
  </w:num>
  <w:num w:numId="5">
    <w:abstractNumId w:val="0"/>
  </w:num>
  <w:num w:numId="6">
    <w:abstractNumId w:val="14"/>
  </w:num>
  <w:num w:numId="7">
    <w:abstractNumId w:val="24"/>
  </w:num>
  <w:num w:numId="8">
    <w:abstractNumId w:val="6"/>
  </w:num>
  <w:num w:numId="9">
    <w:abstractNumId w:val="7"/>
  </w:num>
  <w:num w:numId="10">
    <w:abstractNumId w:val="16"/>
  </w:num>
  <w:num w:numId="11">
    <w:abstractNumId w:val="3"/>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20"/>
  </w:num>
  <w:num w:numId="24">
    <w:abstractNumId w:val="10"/>
  </w:num>
  <w:num w:numId="25">
    <w:abstractNumId w:val="1"/>
  </w:num>
  <w:num w:numId="26">
    <w:abstractNumId w:val="8"/>
  </w:num>
  <w:num w:numId="27">
    <w:abstractNumId w:val="17"/>
  </w:num>
  <w:num w:numId="28">
    <w:abstractNumId w:val="14"/>
  </w:num>
  <w:num w:numId="29">
    <w:abstractNumId w:val="14"/>
  </w:num>
  <w:num w:numId="30">
    <w:abstractNumId w:val="14"/>
  </w:num>
  <w:num w:numId="31">
    <w:abstractNumId w:val="14"/>
  </w:num>
  <w:num w:numId="32">
    <w:abstractNumId w:val="14"/>
  </w:num>
  <w:num w:numId="33">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2"/>
  </w:num>
  <w:num w:numId="37">
    <w:abstractNumId w:val="25"/>
  </w:num>
  <w:num w:numId="38">
    <w:abstractNumId w:val="9"/>
  </w:num>
  <w:num w:numId="39">
    <w:abstractNumId w:val="2"/>
  </w:num>
  <w:num w:numId="40">
    <w:abstractNumId w:val="19"/>
  </w:num>
  <w:num w:numId="41">
    <w:abstractNumId w:val="12"/>
  </w:num>
  <w:num w:numId="42">
    <w:abstractNumId w:val="4"/>
  </w:num>
  <w:num w:numId="43">
    <w:abstractNumId w:val="14"/>
  </w:num>
  <w:num w:numId="44">
    <w:abstractNumId w:val="14"/>
  </w:num>
  <w:num w:numId="45">
    <w:abstractNumId w:val="14"/>
  </w:num>
  <w:num w:numId="46">
    <w:abstractNumId w:val="14"/>
  </w:num>
  <w:num w:numId="47">
    <w:abstractNumId w:val="14"/>
  </w:num>
  <w:num w:numId="48">
    <w:abstractNumId w:val="14"/>
  </w:num>
  <w:num w:numId="49">
    <w:abstractNumId w:val="14"/>
  </w:num>
  <w:num w:numId="50">
    <w:abstractNumId w:val="14"/>
  </w:num>
  <w:num w:numId="51">
    <w:abstractNumId w:val="13"/>
  </w:num>
  <w:num w:numId="52">
    <w:abstractNumId w:val="14"/>
  </w:num>
  <w:num w:numId="53">
    <w:abstractNumId w:val="14"/>
  </w:num>
  <w:num w:numId="54">
    <w:abstractNumId w:val="14"/>
  </w:num>
  <w:num w:numId="55">
    <w:abstractNumId w:val="14"/>
  </w:num>
  <w:num w:numId="56">
    <w:abstractNumId w:val="14"/>
  </w:num>
  <w:num w:numId="57">
    <w:abstractNumId w:val="14"/>
  </w:num>
  <w:num w:numId="58">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gutterAtTop/>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20"/>
  <w:displayHorizontalDrawingGridEvery w:val="2"/>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C16"/>
    <w:rsid w:val="000029F5"/>
    <w:rsid w:val="0000319A"/>
    <w:rsid w:val="00011144"/>
    <w:rsid w:val="000111C7"/>
    <w:rsid w:val="00011FBD"/>
    <w:rsid w:val="0001221E"/>
    <w:rsid w:val="00013C5D"/>
    <w:rsid w:val="000146A1"/>
    <w:rsid w:val="00016443"/>
    <w:rsid w:val="00016B04"/>
    <w:rsid w:val="000178A1"/>
    <w:rsid w:val="00020EDF"/>
    <w:rsid w:val="00023A99"/>
    <w:rsid w:val="00025B11"/>
    <w:rsid w:val="00025C3A"/>
    <w:rsid w:val="00026C76"/>
    <w:rsid w:val="00033D25"/>
    <w:rsid w:val="000342A4"/>
    <w:rsid w:val="00034C42"/>
    <w:rsid w:val="00035A09"/>
    <w:rsid w:val="00036DE9"/>
    <w:rsid w:val="00037B98"/>
    <w:rsid w:val="00043F7A"/>
    <w:rsid w:val="000462D2"/>
    <w:rsid w:val="00050725"/>
    <w:rsid w:val="000512A6"/>
    <w:rsid w:val="00052533"/>
    <w:rsid w:val="0005334D"/>
    <w:rsid w:val="00053E77"/>
    <w:rsid w:val="000546D1"/>
    <w:rsid w:val="00054733"/>
    <w:rsid w:val="00055185"/>
    <w:rsid w:val="000559AC"/>
    <w:rsid w:val="00055D3B"/>
    <w:rsid w:val="00055E88"/>
    <w:rsid w:val="000567B6"/>
    <w:rsid w:val="000602A2"/>
    <w:rsid w:val="00060313"/>
    <w:rsid w:val="0006224F"/>
    <w:rsid w:val="00063051"/>
    <w:rsid w:val="00064968"/>
    <w:rsid w:val="000667B9"/>
    <w:rsid w:val="000667F9"/>
    <w:rsid w:val="00067984"/>
    <w:rsid w:val="000714F5"/>
    <w:rsid w:val="000716A1"/>
    <w:rsid w:val="000720C8"/>
    <w:rsid w:val="00074D39"/>
    <w:rsid w:val="00074D81"/>
    <w:rsid w:val="00080B65"/>
    <w:rsid w:val="00082985"/>
    <w:rsid w:val="000842FF"/>
    <w:rsid w:val="00085D37"/>
    <w:rsid w:val="00090AF7"/>
    <w:rsid w:val="00091E3F"/>
    <w:rsid w:val="000B3219"/>
    <w:rsid w:val="000B32FA"/>
    <w:rsid w:val="000C031F"/>
    <w:rsid w:val="000C0CE2"/>
    <w:rsid w:val="000C1D5A"/>
    <w:rsid w:val="000C2D8D"/>
    <w:rsid w:val="000C6283"/>
    <w:rsid w:val="000C6422"/>
    <w:rsid w:val="000D2C05"/>
    <w:rsid w:val="000D3E35"/>
    <w:rsid w:val="000D67ED"/>
    <w:rsid w:val="000D6C34"/>
    <w:rsid w:val="000E11A8"/>
    <w:rsid w:val="000E2398"/>
    <w:rsid w:val="000E3234"/>
    <w:rsid w:val="000E5C84"/>
    <w:rsid w:val="000E6573"/>
    <w:rsid w:val="000E6BEA"/>
    <w:rsid w:val="000E7701"/>
    <w:rsid w:val="000F2737"/>
    <w:rsid w:val="000F2DA3"/>
    <w:rsid w:val="000F2DCF"/>
    <w:rsid w:val="000F6ACE"/>
    <w:rsid w:val="000F6FC3"/>
    <w:rsid w:val="000F77A6"/>
    <w:rsid w:val="00100C09"/>
    <w:rsid w:val="001026D4"/>
    <w:rsid w:val="0010323E"/>
    <w:rsid w:val="00105712"/>
    <w:rsid w:val="001063E0"/>
    <w:rsid w:val="00106C75"/>
    <w:rsid w:val="001105C7"/>
    <w:rsid w:val="00110A45"/>
    <w:rsid w:val="00111239"/>
    <w:rsid w:val="001129F6"/>
    <w:rsid w:val="0011400B"/>
    <w:rsid w:val="00114FA6"/>
    <w:rsid w:val="00116507"/>
    <w:rsid w:val="00120752"/>
    <w:rsid w:val="00120CCC"/>
    <w:rsid w:val="0012122C"/>
    <w:rsid w:val="00122353"/>
    <w:rsid w:val="001225DA"/>
    <w:rsid w:val="00123BD1"/>
    <w:rsid w:val="001249A6"/>
    <w:rsid w:val="001276CA"/>
    <w:rsid w:val="00127C93"/>
    <w:rsid w:val="00131241"/>
    <w:rsid w:val="00133BAE"/>
    <w:rsid w:val="00134986"/>
    <w:rsid w:val="00134F64"/>
    <w:rsid w:val="00142E6E"/>
    <w:rsid w:val="00143310"/>
    <w:rsid w:val="0015149D"/>
    <w:rsid w:val="00151EF5"/>
    <w:rsid w:val="00152CF1"/>
    <w:rsid w:val="00156653"/>
    <w:rsid w:val="001605FE"/>
    <w:rsid w:val="00160B2D"/>
    <w:rsid w:val="00161AE3"/>
    <w:rsid w:val="0016276E"/>
    <w:rsid w:val="001628FE"/>
    <w:rsid w:val="00163FFE"/>
    <w:rsid w:val="00164D32"/>
    <w:rsid w:val="00167E14"/>
    <w:rsid w:val="001708EE"/>
    <w:rsid w:val="001731CF"/>
    <w:rsid w:val="001746EA"/>
    <w:rsid w:val="001746F4"/>
    <w:rsid w:val="00175869"/>
    <w:rsid w:val="0018021F"/>
    <w:rsid w:val="001810F0"/>
    <w:rsid w:val="0018312E"/>
    <w:rsid w:val="00185154"/>
    <w:rsid w:val="00185A19"/>
    <w:rsid w:val="00186919"/>
    <w:rsid w:val="00190372"/>
    <w:rsid w:val="00195B10"/>
    <w:rsid w:val="001A40BB"/>
    <w:rsid w:val="001A48BE"/>
    <w:rsid w:val="001A582A"/>
    <w:rsid w:val="001A5F4D"/>
    <w:rsid w:val="001A6127"/>
    <w:rsid w:val="001B13CB"/>
    <w:rsid w:val="001B42B8"/>
    <w:rsid w:val="001B695F"/>
    <w:rsid w:val="001B6DC9"/>
    <w:rsid w:val="001B7E3B"/>
    <w:rsid w:val="001C0B3D"/>
    <w:rsid w:val="001C33DC"/>
    <w:rsid w:val="001C4965"/>
    <w:rsid w:val="001C70F3"/>
    <w:rsid w:val="001C76B7"/>
    <w:rsid w:val="001D25CF"/>
    <w:rsid w:val="001D38B0"/>
    <w:rsid w:val="001D3D8B"/>
    <w:rsid w:val="001D5256"/>
    <w:rsid w:val="001D6196"/>
    <w:rsid w:val="001E3775"/>
    <w:rsid w:val="001E3C93"/>
    <w:rsid w:val="001E4E4C"/>
    <w:rsid w:val="001E6FAA"/>
    <w:rsid w:val="001E7C1F"/>
    <w:rsid w:val="001F0B97"/>
    <w:rsid w:val="001F4501"/>
    <w:rsid w:val="001F5799"/>
    <w:rsid w:val="001F5987"/>
    <w:rsid w:val="001F65BD"/>
    <w:rsid w:val="001F7789"/>
    <w:rsid w:val="001F7839"/>
    <w:rsid w:val="00201B02"/>
    <w:rsid w:val="00201D14"/>
    <w:rsid w:val="00201EAF"/>
    <w:rsid w:val="00202D0F"/>
    <w:rsid w:val="00203235"/>
    <w:rsid w:val="00204D34"/>
    <w:rsid w:val="002055BC"/>
    <w:rsid w:val="00210226"/>
    <w:rsid w:val="00211CC9"/>
    <w:rsid w:val="00212864"/>
    <w:rsid w:val="00214D9B"/>
    <w:rsid w:val="0022415A"/>
    <w:rsid w:val="0022442E"/>
    <w:rsid w:val="00224641"/>
    <w:rsid w:val="002274B6"/>
    <w:rsid w:val="0022751B"/>
    <w:rsid w:val="00227AFF"/>
    <w:rsid w:val="00230A0F"/>
    <w:rsid w:val="00232E86"/>
    <w:rsid w:val="00233643"/>
    <w:rsid w:val="00233F24"/>
    <w:rsid w:val="0023488B"/>
    <w:rsid w:val="00234FCA"/>
    <w:rsid w:val="002351CD"/>
    <w:rsid w:val="00236193"/>
    <w:rsid w:val="00236501"/>
    <w:rsid w:val="00237D69"/>
    <w:rsid w:val="002409CE"/>
    <w:rsid w:val="00241E69"/>
    <w:rsid w:val="002436F3"/>
    <w:rsid w:val="00244071"/>
    <w:rsid w:val="00244315"/>
    <w:rsid w:val="00246031"/>
    <w:rsid w:val="00246358"/>
    <w:rsid w:val="00246697"/>
    <w:rsid w:val="00247C3E"/>
    <w:rsid w:val="002520A8"/>
    <w:rsid w:val="0025321A"/>
    <w:rsid w:val="00253661"/>
    <w:rsid w:val="00256A3A"/>
    <w:rsid w:val="00260DFF"/>
    <w:rsid w:val="00263EF8"/>
    <w:rsid w:val="00264B02"/>
    <w:rsid w:val="002667D9"/>
    <w:rsid w:val="00266841"/>
    <w:rsid w:val="00266FF4"/>
    <w:rsid w:val="00267F58"/>
    <w:rsid w:val="00270690"/>
    <w:rsid w:val="002716B6"/>
    <w:rsid w:val="0028090D"/>
    <w:rsid w:val="00282866"/>
    <w:rsid w:val="00283F91"/>
    <w:rsid w:val="002876A1"/>
    <w:rsid w:val="00287EE8"/>
    <w:rsid w:val="00290567"/>
    <w:rsid w:val="0029643E"/>
    <w:rsid w:val="002A3060"/>
    <w:rsid w:val="002A419E"/>
    <w:rsid w:val="002A45AF"/>
    <w:rsid w:val="002A7BE2"/>
    <w:rsid w:val="002A7D98"/>
    <w:rsid w:val="002B1BE0"/>
    <w:rsid w:val="002B1DA8"/>
    <w:rsid w:val="002B6A20"/>
    <w:rsid w:val="002C069E"/>
    <w:rsid w:val="002C0899"/>
    <w:rsid w:val="002C28BE"/>
    <w:rsid w:val="002C745C"/>
    <w:rsid w:val="002C769B"/>
    <w:rsid w:val="002D00FC"/>
    <w:rsid w:val="002D2126"/>
    <w:rsid w:val="002D4CD7"/>
    <w:rsid w:val="002D7993"/>
    <w:rsid w:val="002E1B1A"/>
    <w:rsid w:val="002E24A6"/>
    <w:rsid w:val="002E4A9B"/>
    <w:rsid w:val="002E68F2"/>
    <w:rsid w:val="002E780D"/>
    <w:rsid w:val="002F596E"/>
    <w:rsid w:val="002F7BEC"/>
    <w:rsid w:val="00300E8F"/>
    <w:rsid w:val="0030241D"/>
    <w:rsid w:val="00304A1D"/>
    <w:rsid w:val="00304E4B"/>
    <w:rsid w:val="00305E4C"/>
    <w:rsid w:val="00314939"/>
    <w:rsid w:val="00314AB7"/>
    <w:rsid w:val="00315CE5"/>
    <w:rsid w:val="00317AF6"/>
    <w:rsid w:val="00320AE6"/>
    <w:rsid w:val="00320E62"/>
    <w:rsid w:val="0032242C"/>
    <w:rsid w:val="00322A96"/>
    <w:rsid w:val="00325CF0"/>
    <w:rsid w:val="00325DA5"/>
    <w:rsid w:val="00325EB7"/>
    <w:rsid w:val="0032623A"/>
    <w:rsid w:val="00326F90"/>
    <w:rsid w:val="00331486"/>
    <w:rsid w:val="00333C37"/>
    <w:rsid w:val="00337593"/>
    <w:rsid w:val="00337D06"/>
    <w:rsid w:val="0034319E"/>
    <w:rsid w:val="00344AB1"/>
    <w:rsid w:val="00345643"/>
    <w:rsid w:val="00345C71"/>
    <w:rsid w:val="0034768F"/>
    <w:rsid w:val="00350415"/>
    <w:rsid w:val="00350E18"/>
    <w:rsid w:val="00352209"/>
    <w:rsid w:val="00353923"/>
    <w:rsid w:val="00356FC8"/>
    <w:rsid w:val="00357ACF"/>
    <w:rsid w:val="00363615"/>
    <w:rsid w:val="00365A8D"/>
    <w:rsid w:val="003678A5"/>
    <w:rsid w:val="00371CE4"/>
    <w:rsid w:val="00372DCD"/>
    <w:rsid w:val="0037419C"/>
    <w:rsid w:val="00376721"/>
    <w:rsid w:val="003774C5"/>
    <w:rsid w:val="00380818"/>
    <w:rsid w:val="00381FAC"/>
    <w:rsid w:val="00383405"/>
    <w:rsid w:val="003848D1"/>
    <w:rsid w:val="00385527"/>
    <w:rsid w:val="00387E55"/>
    <w:rsid w:val="00390AF7"/>
    <w:rsid w:val="00391D0C"/>
    <w:rsid w:val="003926EE"/>
    <w:rsid w:val="00395AC4"/>
    <w:rsid w:val="00395BAB"/>
    <w:rsid w:val="00396271"/>
    <w:rsid w:val="00396BF8"/>
    <w:rsid w:val="003A1DA4"/>
    <w:rsid w:val="003A3040"/>
    <w:rsid w:val="003A3644"/>
    <w:rsid w:val="003A371B"/>
    <w:rsid w:val="003A4E4A"/>
    <w:rsid w:val="003A5B47"/>
    <w:rsid w:val="003A65BC"/>
    <w:rsid w:val="003B10E3"/>
    <w:rsid w:val="003B13F2"/>
    <w:rsid w:val="003B38B9"/>
    <w:rsid w:val="003B3D5F"/>
    <w:rsid w:val="003B5910"/>
    <w:rsid w:val="003B67EF"/>
    <w:rsid w:val="003B756C"/>
    <w:rsid w:val="003B7DC8"/>
    <w:rsid w:val="003C143A"/>
    <w:rsid w:val="003C1CA1"/>
    <w:rsid w:val="003C2A95"/>
    <w:rsid w:val="003C6F83"/>
    <w:rsid w:val="003C7533"/>
    <w:rsid w:val="003D0AF7"/>
    <w:rsid w:val="003D0CD3"/>
    <w:rsid w:val="003D17DD"/>
    <w:rsid w:val="003D2470"/>
    <w:rsid w:val="003D2B9F"/>
    <w:rsid w:val="003D3899"/>
    <w:rsid w:val="003D3BD8"/>
    <w:rsid w:val="003D421D"/>
    <w:rsid w:val="003D4CEC"/>
    <w:rsid w:val="003D588C"/>
    <w:rsid w:val="003D691D"/>
    <w:rsid w:val="003D6EFA"/>
    <w:rsid w:val="003E2F72"/>
    <w:rsid w:val="003E3782"/>
    <w:rsid w:val="003E3DDB"/>
    <w:rsid w:val="003E6909"/>
    <w:rsid w:val="003F0EC0"/>
    <w:rsid w:val="003F2CD4"/>
    <w:rsid w:val="003F4752"/>
    <w:rsid w:val="003F558B"/>
    <w:rsid w:val="003F7F41"/>
    <w:rsid w:val="00400DD9"/>
    <w:rsid w:val="004011C7"/>
    <w:rsid w:val="00410455"/>
    <w:rsid w:val="00414722"/>
    <w:rsid w:val="004168D4"/>
    <w:rsid w:val="0042039B"/>
    <w:rsid w:val="00425AF7"/>
    <w:rsid w:val="00427391"/>
    <w:rsid w:val="0043193E"/>
    <w:rsid w:val="004335B1"/>
    <w:rsid w:val="00440D21"/>
    <w:rsid w:val="0044104D"/>
    <w:rsid w:val="00443212"/>
    <w:rsid w:val="0044435F"/>
    <w:rsid w:val="0044436E"/>
    <w:rsid w:val="0044654D"/>
    <w:rsid w:val="00446B1D"/>
    <w:rsid w:val="0045360F"/>
    <w:rsid w:val="0045383B"/>
    <w:rsid w:val="0046095F"/>
    <w:rsid w:val="00461DEE"/>
    <w:rsid w:val="004623B0"/>
    <w:rsid w:val="00462589"/>
    <w:rsid w:val="00463331"/>
    <w:rsid w:val="00472C20"/>
    <w:rsid w:val="0047675D"/>
    <w:rsid w:val="00477F95"/>
    <w:rsid w:val="0049056B"/>
    <w:rsid w:val="004905D2"/>
    <w:rsid w:val="00491188"/>
    <w:rsid w:val="00493A46"/>
    <w:rsid w:val="00493B1B"/>
    <w:rsid w:val="0049436E"/>
    <w:rsid w:val="00494DDC"/>
    <w:rsid w:val="004951D1"/>
    <w:rsid w:val="0049547E"/>
    <w:rsid w:val="004A0C76"/>
    <w:rsid w:val="004A40B1"/>
    <w:rsid w:val="004A55E6"/>
    <w:rsid w:val="004A6146"/>
    <w:rsid w:val="004A63C4"/>
    <w:rsid w:val="004B05BB"/>
    <w:rsid w:val="004B133A"/>
    <w:rsid w:val="004B22EC"/>
    <w:rsid w:val="004B349E"/>
    <w:rsid w:val="004C0D5F"/>
    <w:rsid w:val="004C207C"/>
    <w:rsid w:val="004C2B8C"/>
    <w:rsid w:val="004C4013"/>
    <w:rsid w:val="004C505E"/>
    <w:rsid w:val="004C56BC"/>
    <w:rsid w:val="004C588B"/>
    <w:rsid w:val="004C60CA"/>
    <w:rsid w:val="004C61E6"/>
    <w:rsid w:val="004D02D3"/>
    <w:rsid w:val="004D046B"/>
    <w:rsid w:val="004D252C"/>
    <w:rsid w:val="004D39E5"/>
    <w:rsid w:val="004D444E"/>
    <w:rsid w:val="004D5736"/>
    <w:rsid w:val="004E0479"/>
    <w:rsid w:val="004E2433"/>
    <w:rsid w:val="004E30A1"/>
    <w:rsid w:val="004E4692"/>
    <w:rsid w:val="004E78F8"/>
    <w:rsid w:val="004F0901"/>
    <w:rsid w:val="004F0916"/>
    <w:rsid w:val="004F15F1"/>
    <w:rsid w:val="004F1CDB"/>
    <w:rsid w:val="004F2432"/>
    <w:rsid w:val="004F3689"/>
    <w:rsid w:val="004F4237"/>
    <w:rsid w:val="004F5604"/>
    <w:rsid w:val="004F5F0D"/>
    <w:rsid w:val="004F67AA"/>
    <w:rsid w:val="005005C8"/>
    <w:rsid w:val="005006D2"/>
    <w:rsid w:val="005022DE"/>
    <w:rsid w:val="005038A0"/>
    <w:rsid w:val="00504063"/>
    <w:rsid w:val="0050433E"/>
    <w:rsid w:val="005047DC"/>
    <w:rsid w:val="00505736"/>
    <w:rsid w:val="005062B8"/>
    <w:rsid w:val="00510ECA"/>
    <w:rsid w:val="005118A1"/>
    <w:rsid w:val="00512B28"/>
    <w:rsid w:val="005131DF"/>
    <w:rsid w:val="00513D34"/>
    <w:rsid w:val="00514600"/>
    <w:rsid w:val="00514704"/>
    <w:rsid w:val="00514E62"/>
    <w:rsid w:val="00517D90"/>
    <w:rsid w:val="0052105B"/>
    <w:rsid w:val="0052371F"/>
    <w:rsid w:val="00526369"/>
    <w:rsid w:val="00527F8C"/>
    <w:rsid w:val="005305E5"/>
    <w:rsid w:val="0053086B"/>
    <w:rsid w:val="00535DB7"/>
    <w:rsid w:val="005365B7"/>
    <w:rsid w:val="00542299"/>
    <w:rsid w:val="00542683"/>
    <w:rsid w:val="00542714"/>
    <w:rsid w:val="00547FD8"/>
    <w:rsid w:val="00550A26"/>
    <w:rsid w:val="00551C7A"/>
    <w:rsid w:val="005520B6"/>
    <w:rsid w:val="005524C9"/>
    <w:rsid w:val="00552671"/>
    <w:rsid w:val="00552EE5"/>
    <w:rsid w:val="005534D9"/>
    <w:rsid w:val="005565FF"/>
    <w:rsid w:val="0056143C"/>
    <w:rsid w:val="00562822"/>
    <w:rsid w:val="00564D82"/>
    <w:rsid w:val="00565A2D"/>
    <w:rsid w:val="00565E6F"/>
    <w:rsid w:val="00570E81"/>
    <w:rsid w:val="0057203C"/>
    <w:rsid w:val="00572CB4"/>
    <w:rsid w:val="0057341B"/>
    <w:rsid w:val="0057365A"/>
    <w:rsid w:val="00573B47"/>
    <w:rsid w:val="00576732"/>
    <w:rsid w:val="00591C0F"/>
    <w:rsid w:val="0059298B"/>
    <w:rsid w:val="00593166"/>
    <w:rsid w:val="005934D6"/>
    <w:rsid w:val="00594533"/>
    <w:rsid w:val="00595E90"/>
    <w:rsid w:val="005961A3"/>
    <w:rsid w:val="005975A9"/>
    <w:rsid w:val="005A0B18"/>
    <w:rsid w:val="005A25FC"/>
    <w:rsid w:val="005A30BC"/>
    <w:rsid w:val="005B0D40"/>
    <w:rsid w:val="005B16A8"/>
    <w:rsid w:val="005B363D"/>
    <w:rsid w:val="005B4B82"/>
    <w:rsid w:val="005B5EFC"/>
    <w:rsid w:val="005B7F2A"/>
    <w:rsid w:val="005C1752"/>
    <w:rsid w:val="005C23EA"/>
    <w:rsid w:val="005C3FD0"/>
    <w:rsid w:val="005C4E25"/>
    <w:rsid w:val="005C6AA7"/>
    <w:rsid w:val="005D0981"/>
    <w:rsid w:val="005D5902"/>
    <w:rsid w:val="005D7EC0"/>
    <w:rsid w:val="005E2A90"/>
    <w:rsid w:val="005E426F"/>
    <w:rsid w:val="005E4949"/>
    <w:rsid w:val="005E4F28"/>
    <w:rsid w:val="005E56CB"/>
    <w:rsid w:val="005E577B"/>
    <w:rsid w:val="005E6491"/>
    <w:rsid w:val="005E6914"/>
    <w:rsid w:val="005E7A9B"/>
    <w:rsid w:val="005F04C4"/>
    <w:rsid w:val="005F1905"/>
    <w:rsid w:val="005F2F55"/>
    <w:rsid w:val="005F32F1"/>
    <w:rsid w:val="005F48B9"/>
    <w:rsid w:val="00602743"/>
    <w:rsid w:val="00605652"/>
    <w:rsid w:val="00606D88"/>
    <w:rsid w:val="00611186"/>
    <w:rsid w:val="00611490"/>
    <w:rsid w:val="00611BF2"/>
    <w:rsid w:val="00612509"/>
    <w:rsid w:val="00614446"/>
    <w:rsid w:val="006146C0"/>
    <w:rsid w:val="00615EE9"/>
    <w:rsid w:val="006173CB"/>
    <w:rsid w:val="0061765F"/>
    <w:rsid w:val="00621562"/>
    <w:rsid w:val="00622015"/>
    <w:rsid w:val="00622ABA"/>
    <w:rsid w:val="00623D1B"/>
    <w:rsid w:val="006244A1"/>
    <w:rsid w:val="00624558"/>
    <w:rsid w:val="00626E71"/>
    <w:rsid w:val="00627502"/>
    <w:rsid w:val="00627AA0"/>
    <w:rsid w:val="006305B3"/>
    <w:rsid w:val="006308B8"/>
    <w:rsid w:val="00630ACA"/>
    <w:rsid w:val="0063120E"/>
    <w:rsid w:val="0063136B"/>
    <w:rsid w:val="00631E67"/>
    <w:rsid w:val="00633FCD"/>
    <w:rsid w:val="0063577A"/>
    <w:rsid w:val="0064247C"/>
    <w:rsid w:val="0064404E"/>
    <w:rsid w:val="00644900"/>
    <w:rsid w:val="00651C76"/>
    <w:rsid w:val="0065209D"/>
    <w:rsid w:val="00655343"/>
    <w:rsid w:val="006619ED"/>
    <w:rsid w:val="006623A8"/>
    <w:rsid w:val="00663454"/>
    <w:rsid w:val="006639C7"/>
    <w:rsid w:val="00663DE3"/>
    <w:rsid w:val="00664462"/>
    <w:rsid w:val="006646F4"/>
    <w:rsid w:val="006671F7"/>
    <w:rsid w:val="0066764B"/>
    <w:rsid w:val="00667A7C"/>
    <w:rsid w:val="006741AB"/>
    <w:rsid w:val="006801C5"/>
    <w:rsid w:val="00680366"/>
    <w:rsid w:val="00680F29"/>
    <w:rsid w:val="00682EB1"/>
    <w:rsid w:val="0068548B"/>
    <w:rsid w:val="00685F23"/>
    <w:rsid w:val="00686F58"/>
    <w:rsid w:val="00690005"/>
    <w:rsid w:val="00693845"/>
    <w:rsid w:val="0069524A"/>
    <w:rsid w:val="006A10AB"/>
    <w:rsid w:val="006A123D"/>
    <w:rsid w:val="006A13D4"/>
    <w:rsid w:val="006A17ED"/>
    <w:rsid w:val="006A26BE"/>
    <w:rsid w:val="006A2B51"/>
    <w:rsid w:val="006A56EE"/>
    <w:rsid w:val="006B00AC"/>
    <w:rsid w:val="006B1987"/>
    <w:rsid w:val="006B3F66"/>
    <w:rsid w:val="006B420F"/>
    <w:rsid w:val="006B4E8C"/>
    <w:rsid w:val="006B540F"/>
    <w:rsid w:val="006B5A1F"/>
    <w:rsid w:val="006B6F49"/>
    <w:rsid w:val="006C0A76"/>
    <w:rsid w:val="006C2102"/>
    <w:rsid w:val="006C3B7E"/>
    <w:rsid w:val="006C3CCB"/>
    <w:rsid w:val="006C3DD5"/>
    <w:rsid w:val="006C7085"/>
    <w:rsid w:val="006C7502"/>
    <w:rsid w:val="006C77A4"/>
    <w:rsid w:val="006D087D"/>
    <w:rsid w:val="006D31DE"/>
    <w:rsid w:val="006D398E"/>
    <w:rsid w:val="006D7925"/>
    <w:rsid w:val="006D7B67"/>
    <w:rsid w:val="006E0092"/>
    <w:rsid w:val="006E11C8"/>
    <w:rsid w:val="006E1B2F"/>
    <w:rsid w:val="006E404D"/>
    <w:rsid w:val="006E606D"/>
    <w:rsid w:val="006E6430"/>
    <w:rsid w:val="006E759B"/>
    <w:rsid w:val="006F1960"/>
    <w:rsid w:val="006F21D7"/>
    <w:rsid w:val="006F39BA"/>
    <w:rsid w:val="006F419B"/>
    <w:rsid w:val="006F4ABD"/>
    <w:rsid w:val="006F4C18"/>
    <w:rsid w:val="006F5E83"/>
    <w:rsid w:val="006F7044"/>
    <w:rsid w:val="006F747A"/>
    <w:rsid w:val="006F77E6"/>
    <w:rsid w:val="00700092"/>
    <w:rsid w:val="00700D25"/>
    <w:rsid w:val="00700E41"/>
    <w:rsid w:val="00702715"/>
    <w:rsid w:val="007029F8"/>
    <w:rsid w:val="00702B9B"/>
    <w:rsid w:val="007032F2"/>
    <w:rsid w:val="00706272"/>
    <w:rsid w:val="00707ADE"/>
    <w:rsid w:val="007134E2"/>
    <w:rsid w:val="0071350B"/>
    <w:rsid w:val="007145EE"/>
    <w:rsid w:val="00714B60"/>
    <w:rsid w:val="007207E8"/>
    <w:rsid w:val="00720807"/>
    <w:rsid w:val="00721AA0"/>
    <w:rsid w:val="00722555"/>
    <w:rsid w:val="00723CE0"/>
    <w:rsid w:val="007252E0"/>
    <w:rsid w:val="007256C9"/>
    <w:rsid w:val="0072571D"/>
    <w:rsid w:val="00726923"/>
    <w:rsid w:val="007305EA"/>
    <w:rsid w:val="00732ACF"/>
    <w:rsid w:val="007330EA"/>
    <w:rsid w:val="0073614D"/>
    <w:rsid w:val="00736E6F"/>
    <w:rsid w:val="00737EF3"/>
    <w:rsid w:val="00740041"/>
    <w:rsid w:val="00742F42"/>
    <w:rsid w:val="00743AB6"/>
    <w:rsid w:val="00744F1B"/>
    <w:rsid w:val="007512AE"/>
    <w:rsid w:val="0075144C"/>
    <w:rsid w:val="0075218C"/>
    <w:rsid w:val="00753C94"/>
    <w:rsid w:val="00755039"/>
    <w:rsid w:val="00757583"/>
    <w:rsid w:val="00760E49"/>
    <w:rsid w:val="007633E1"/>
    <w:rsid w:val="00763F15"/>
    <w:rsid w:val="007678AC"/>
    <w:rsid w:val="00771662"/>
    <w:rsid w:val="007725D7"/>
    <w:rsid w:val="007727ED"/>
    <w:rsid w:val="00773B6F"/>
    <w:rsid w:val="00775D26"/>
    <w:rsid w:val="00777524"/>
    <w:rsid w:val="00777EAD"/>
    <w:rsid w:val="00782137"/>
    <w:rsid w:val="0078453D"/>
    <w:rsid w:val="00784B3F"/>
    <w:rsid w:val="0078518C"/>
    <w:rsid w:val="00786A0D"/>
    <w:rsid w:val="0078702D"/>
    <w:rsid w:val="007901CE"/>
    <w:rsid w:val="00793F43"/>
    <w:rsid w:val="00794C1A"/>
    <w:rsid w:val="00794F1D"/>
    <w:rsid w:val="0079587C"/>
    <w:rsid w:val="007A0AE0"/>
    <w:rsid w:val="007A31A5"/>
    <w:rsid w:val="007A40B2"/>
    <w:rsid w:val="007A40CB"/>
    <w:rsid w:val="007A5424"/>
    <w:rsid w:val="007A61AF"/>
    <w:rsid w:val="007A6970"/>
    <w:rsid w:val="007B010F"/>
    <w:rsid w:val="007B08CE"/>
    <w:rsid w:val="007B3E83"/>
    <w:rsid w:val="007B45FF"/>
    <w:rsid w:val="007B4CA2"/>
    <w:rsid w:val="007B613A"/>
    <w:rsid w:val="007B78C3"/>
    <w:rsid w:val="007C383D"/>
    <w:rsid w:val="007C7AAE"/>
    <w:rsid w:val="007D1778"/>
    <w:rsid w:val="007D2A44"/>
    <w:rsid w:val="007D4967"/>
    <w:rsid w:val="007D4AE6"/>
    <w:rsid w:val="007D4EF9"/>
    <w:rsid w:val="007D4F0D"/>
    <w:rsid w:val="007E153E"/>
    <w:rsid w:val="007E270F"/>
    <w:rsid w:val="007E2F41"/>
    <w:rsid w:val="007E304C"/>
    <w:rsid w:val="007E37A9"/>
    <w:rsid w:val="007E562D"/>
    <w:rsid w:val="007F2253"/>
    <w:rsid w:val="007F25E2"/>
    <w:rsid w:val="007F354E"/>
    <w:rsid w:val="007F360E"/>
    <w:rsid w:val="007F42CB"/>
    <w:rsid w:val="007F4566"/>
    <w:rsid w:val="007F66B7"/>
    <w:rsid w:val="007F6C8E"/>
    <w:rsid w:val="007F7685"/>
    <w:rsid w:val="00800D73"/>
    <w:rsid w:val="008049E5"/>
    <w:rsid w:val="00806525"/>
    <w:rsid w:val="0080679D"/>
    <w:rsid w:val="008077C0"/>
    <w:rsid w:val="00810076"/>
    <w:rsid w:val="00810F88"/>
    <w:rsid w:val="00815401"/>
    <w:rsid w:val="00816C21"/>
    <w:rsid w:val="00817FA5"/>
    <w:rsid w:val="008208C1"/>
    <w:rsid w:val="008211DC"/>
    <w:rsid w:val="008270E9"/>
    <w:rsid w:val="00827C81"/>
    <w:rsid w:val="00830E7E"/>
    <w:rsid w:val="00831945"/>
    <w:rsid w:val="00831C50"/>
    <w:rsid w:val="00832D67"/>
    <w:rsid w:val="00834B59"/>
    <w:rsid w:val="0083554B"/>
    <w:rsid w:val="00836E7B"/>
    <w:rsid w:val="0084201F"/>
    <w:rsid w:val="00845245"/>
    <w:rsid w:val="00847F4C"/>
    <w:rsid w:val="00854D2D"/>
    <w:rsid w:val="00854F9A"/>
    <w:rsid w:val="008564F2"/>
    <w:rsid w:val="00857EA0"/>
    <w:rsid w:val="00860AD3"/>
    <w:rsid w:val="00860CBF"/>
    <w:rsid w:val="00862C34"/>
    <w:rsid w:val="0086356E"/>
    <w:rsid w:val="008674B0"/>
    <w:rsid w:val="00871A37"/>
    <w:rsid w:val="008720DC"/>
    <w:rsid w:val="00876F0C"/>
    <w:rsid w:val="00877562"/>
    <w:rsid w:val="00881575"/>
    <w:rsid w:val="008833FB"/>
    <w:rsid w:val="00886C16"/>
    <w:rsid w:val="0089075B"/>
    <w:rsid w:val="00890838"/>
    <w:rsid w:val="0089182F"/>
    <w:rsid w:val="008918F4"/>
    <w:rsid w:val="00891F57"/>
    <w:rsid w:val="00893F03"/>
    <w:rsid w:val="00896DA9"/>
    <w:rsid w:val="00897D4F"/>
    <w:rsid w:val="008A1D6D"/>
    <w:rsid w:val="008A1ECF"/>
    <w:rsid w:val="008A1FF1"/>
    <w:rsid w:val="008A2CF3"/>
    <w:rsid w:val="008A2E73"/>
    <w:rsid w:val="008A33A8"/>
    <w:rsid w:val="008A5582"/>
    <w:rsid w:val="008A5EE2"/>
    <w:rsid w:val="008A5FEB"/>
    <w:rsid w:val="008A6823"/>
    <w:rsid w:val="008A6BF8"/>
    <w:rsid w:val="008A6BFE"/>
    <w:rsid w:val="008B0D93"/>
    <w:rsid w:val="008B14BB"/>
    <w:rsid w:val="008B2C2C"/>
    <w:rsid w:val="008B7504"/>
    <w:rsid w:val="008C04BB"/>
    <w:rsid w:val="008C1540"/>
    <w:rsid w:val="008C3FA8"/>
    <w:rsid w:val="008C5324"/>
    <w:rsid w:val="008C611D"/>
    <w:rsid w:val="008C746C"/>
    <w:rsid w:val="008D34F5"/>
    <w:rsid w:val="008D3F47"/>
    <w:rsid w:val="008D45A9"/>
    <w:rsid w:val="008D59C5"/>
    <w:rsid w:val="008E2CE9"/>
    <w:rsid w:val="008E2EF3"/>
    <w:rsid w:val="008E401A"/>
    <w:rsid w:val="008E42EC"/>
    <w:rsid w:val="008E46D1"/>
    <w:rsid w:val="008E7EBE"/>
    <w:rsid w:val="008F0C96"/>
    <w:rsid w:val="008F48B6"/>
    <w:rsid w:val="009066F9"/>
    <w:rsid w:val="009113DF"/>
    <w:rsid w:val="00911E6C"/>
    <w:rsid w:val="009125E4"/>
    <w:rsid w:val="00916328"/>
    <w:rsid w:val="009168D9"/>
    <w:rsid w:val="00917281"/>
    <w:rsid w:val="00917B23"/>
    <w:rsid w:val="00921055"/>
    <w:rsid w:val="00922B2A"/>
    <w:rsid w:val="00923C81"/>
    <w:rsid w:val="00924457"/>
    <w:rsid w:val="00924800"/>
    <w:rsid w:val="0092492F"/>
    <w:rsid w:val="00924938"/>
    <w:rsid w:val="009279DE"/>
    <w:rsid w:val="00931150"/>
    <w:rsid w:val="0093291C"/>
    <w:rsid w:val="00936939"/>
    <w:rsid w:val="009370E5"/>
    <w:rsid w:val="009427E8"/>
    <w:rsid w:val="009434CA"/>
    <w:rsid w:val="00944BA5"/>
    <w:rsid w:val="00946CFA"/>
    <w:rsid w:val="009502FE"/>
    <w:rsid w:val="009511DD"/>
    <w:rsid w:val="0095232C"/>
    <w:rsid w:val="00953363"/>
    <w:rsid w:val="00953D9E"/>
    <w:rsid w:val="0095741F"/>
    <w:rsid w:val="00957C3B"/>
    <w:rsid w:val="00957D62"/>
    <w:rsid w:val="009607A2"/>
    <w:rsid w:val="00962EF0"/>
    <w:rsid w:val="00965371"/>
    <w:rsid w:val="00970201"/>
    <w:rsid w:val="00972858"/>
    <w:rsid w:val="00973778"/>
    <w:rsid w:val="009744BA"/>
    <w:rsid w:val="00976BF2"/>
    <w:rsid w:val="00980B75"/>
    <w:rsid w:val="00980CB8"/>
    <w:rsid w:val="00983D70"/>
    <w:rsid w:val="009864F0"/>
    <w:rsid w:val="0098772F"/>
    <w:rsid w:val="00991FC4"/>
    <w:rsid w:val="00994173"/>
    <w:rsid w:val="00997617"/>
    <w:rsid w:val="009A1124"/>
    <w:rsid w:val="009A3384"/>
    <w:rsid w:val="009A4065"/>
    <w:rsid w:val="009A444B"/>
    <w:rsid w:val="009A4ECE"/>
    <w:rsid w:val="009A68FC"/>
    <w:rsid w:val="009B5758"/>
    <w:rsid w:val="009B575C"/>
    <w:rsid w:val="009B7BB6"/>
    <w:rsid w:val="009C0A36"/>
    <w:rsid w:val="009C1AB9"/>
    <w:rsid w:val="009C2DE0"/>
    <w:rsid w:val="009C2FCD"/>
    <w:rsid w:val="009C596D"/>
    <w:rsid w:val="009C7D68"/>
    <w:rsid w:val="009D0ACC"/>
    <w:rsid w:val="009D2A47"/>
    <w:rsid w:val="009D2F23"/>
    <w:rsid w:val="009D4201"/>
    <w:rsid w:val="009D4B23"/>
    <w:rsid w:val="009D57D7"/>
    <w:rsid w:val="009D598F"/>
    <w:rsid w:val="009D624D"/>
    <w:rsid w:val="009E0435"/>
    <w:rsid w:val="009E3029"/>
    <w:rsid w:val="009E30E0"/>
    <w:rsid w:val="009E3144"/>
    <w:rsid w:val="009E35D8"/>
    <w:rsid w:val="009E3F17"/>
    <w:rsid w:val="009E4BEB"/>
    <w:rsid w:val="009E5529"/>
    <w:rsid w:val="009E67B5"/>
    <w:rsid w:val="009E711A"/>
    <w:rsid w:val="009F07F8"/>
    <w:rsid w:val="009F2FDA"/>
    <w:rsid w:val="009F3191"/>
    <w:rsid w:val="009F4F5C"/>
    <w:rsid w:val="009F6D05"/>
    <w:rsid w:val="009F6D98"/>
    <w:rsid w:val="009F7872"/>
    <w:rsid w:val="00A0065D"/>
    <w:rsid w:val="00A036F1"/>
    <w:rsid w:val="00A10484"/>
    <w:rsid w:val="00A11A3C"/>
    <w:rsid w:val="00A11E12"/>
    <w:rsid w:val="00A12C5A"/>
    <w:rsid w:val="00A12FB1"/>
    <w:rsid w:val="00A155E3"/>
    <w:rsid w:val="00A15A3D"/>
    <w:rsid w:val="00A16053"/>
    <w:rsid w:val="00A16E09"/>
    <w:rsid w:val="00A16E26"/>
    <w:rsid w:val="00A17D66"/>
    <w:rsid w:val="00A242EE"/>
    <w:rsid w:val="00A247F9"/>
    <w:rsid w:val="00A24C4C"/>
    <w:rsid w:val="00A24D95"/>
    <w:rsid w:val="00A259B7"/>
    <w:rsid w:val="00A25C06"/>
    <w:rsid w:val="00A2619D"/>
    <w:rsid w:val="00A273CF"/>
    <w:rsid w:val="00A302B1"/>
    <w:rsid w:val="00A315BE"/>
    <w:rsid w:val="00A4021A"/>
    <w:rsid w:val="00A4075F"/>
    <w:rsid w:val="00A40848"/>
    <w:rsid w:val="00A40A73"/>
    <w:rsid w:val="00A41400"/>
    <w:rsid w:val="00A41D4A"/>
    <w:rsid w:val="00A4513C"/>
    <w:rsid w:val="00A4668C"/>
    <w:rsid w:val="00A4793F"/>
    <w:rsid w:val="00A512CA"/>
    <w:rsid w:val="00A51FD8"/>
    <w:rsid w:val="00A52959"/>
    <w:rsid w:val="00A569C3"/>
    <w:rsid w:val="00A60786"/>
    <w:rsid w:val="00A61644"/>
    <w:rsid w:val="00A6232E"/>
    <w:rsid w:val="00A668FF"/>
    <w:rsid w:val="00A75502"/>
    <w:rsid w:val="00A80C1E"/>
    <w:rsid w:val="00A829A3"/>
    <w:rsid w:val="00A844B3"/>
    <w:rsid w:val="00A84C48"/>
    <w:rsid w:val="00A8553C"/>
    <w:rsid w:val="00A92103"/>
    <w:rsid w:val="00A950B8"/>
    <w:rsid w:val="00A96AEA"/>
    <w:rsid w:val="00AA1501"/>
    <w:rsid w:val="00AA1E69"/>
    <w:rsid w:val="00AA2503"/>
    <w:rsid w:val="00AA3893"/>
    <w:rsid w:val="00AA7A5C"/>
    <w:rsid w:val="00AB1EA1"/>
    <w:rsid w:val="00AC2D8A"/>
    <w:rsid w:val="00AC6885"/>
    <w:rsid w:val="00AC6DE2"/>
    <w:rsid w:val="00AC73F4"/>
    <w:rsid w:val="00AD1129"/>
    <w:rsid w:val="00AD1A16"/>
    <w:rsid w:val="00AD2438"/>
    <w:rsid w:val="00AD4355"/>
    <w:rsid w:val="00AD6A76"/>
    <w:rsid w:val="00AD7224"/>
    <w:rsid w:val="00AE0624"/>
    <w:rsid w:val="00AE48C8"/>
    <w:rsid w:val="00AE5B4C"/>
    <w:rsid w:val="00AF76AA"/>
    <w:rsid w:val="00AF7DFA"/>
    <w:rsid w:val="00B030A8"/>
    <w:rsid w:val="00B06D3D"/>
    <w:rsid w:val="00B077D1"/>
    <w:rsid w:val="00B07B80"/>
    <w:rsid w:val="00B105FD"/>
    <w:rsid w:val="00B12FED"/>
    <w:rsid w:val="00B137E2"/>
    <w:rsid w:val="00B17607"/>
    <w:rsid w:val="00B26263"/>
    <w:rsid w:val="00B27922"/>
    <w:rsid w:val="00B33B30"/>
    <w:rsid w:val="00B35D70"/>
    <w:rsid w:val="00B36F73"/>
    <w:rsid w:val="00B40480"/>
    <w:rsid w:val="00B405CC"/>
    <w:rsid w:val="00B40893"/>
    <w:rsid w:val="00B40CD8"/>
    <w:rsid w:val="00B4236E"/>
    <w:rsid w:val="00B52E20"/>
    <w:rsid w:val="00B535FD"/>
    <w:rsid w:val="00B53B86"/>
    <w:rsid w:val="00B60F4E"/>
    <w:rsid w:val="00B633BA"/>
    <w:rsid w:val="00B638A7"/>
    <w:rsid w:val="00B6452A"/>
    <w:rsid w:val="00B64552"/>
    <w:rsid w:val="00B662AA"/>
    <w:rsid w:val="00B664F2"/>
    <w:rsid w:val="00B66528"/>
    <w:rsid w:val="00B7020C"/>
    <w:rsid w:val="00B72535"/>
    <w:rsid w:val="00B75090"/>
    <w:rsid w:val="00B75252"/>
    <w:rsid w:val="00B76CE4"/>
    <w:rsid w:val="00B77024"/>
    <w:rsid w:val="00B80A3B"/>
    <w:rsid w:val="00B839D3"/>
    <w:rsid w:val="00B86EBC"/>
    <w:rsid w:val="00B87054"/>
    <w:rsid w:val="00B90184"/>
    <w:rsid w:val="00B9071A"/>
    <w:rsid w:val="00B9453E"/>
    <w:rsid w:val="00B9456E"/>
    <w:rsid w:val="00B969F0"/>
    <w:rsid w:val="00BA3CB4"/>
    <w:rsid w:val="00BA4CF5"/>
    <w:rsid w:val="00BA4D12"/>
    <w:rsid w:val="00BA5D59"/>
    <w:rsid w:val="00BA76A2"/>
    <w:rsid w:val="00BA7965"/>
    <w:rsid w:val="00BB2538"/>
    <w:rsid w:val="00BB290D"/>
    <w:rsid w:val="00BB2E9A"/>
    <w:rsid w:val="00BB4CF3"/>
    <w:rsid w:val="00BB73FF"/>
    <w:rsid w:val="00BC0ECA"/>
    <w:rsid w:val="00BC10F8"/>
    <w:rsid w:val="00BC1AB1"/>
    <w:rsid w:val="00BC3233"/>
    <w:rsid w:val="00BC4079"/>
    <w:rsid w:val="00BC4426"/>
    <w:rsid w:val="00BC49B5"/>
    <w:rsid w:val="00BC4BA7"/>
    <w:rsid w:val="00BC6760"/>
    <w:rsid w:val="00BC6B46"/>
    <w:rsid w:val="00BC6D98"/>
    <w:rsid w:val="00BC7D22"/>
    <w:rsid w:val="00BD18CA"/>
    <w:rsid w:val="00BD29D1"/>
    <w:rsid w:val="00BD2AC3"/>
    <w:rsid w:val="00BD3ECF"/>
    <w:rsid w:val="00BD6D65"/>
    <w:rsid w:val="00BD7D2C"/>
    <w:rsid w:val="00BE1D92"/>
    <w:rsid w:val="00BE4230"/>
    <w:rsid w:val="00BE43A5"/>
    <w:rsid w:val="00BE43CC"/>
    <w:rsid w:val="00BE43E4"/>
    <w:rsid w:val="00BF0FC2"/>
    <w:rsid w:val="00BF38E1"/>
    <w:rsid w:val="00BF428F"/>
    <w:rsid w:val="00BF5548"/>
    <w:rsid w:val="00BF57FD"/>
    <w:rsid w:val="00C002FF"/>
    <w:rsid w:val="00C015B5"/>
    <w:rsid w:val="00C1008C"/>
    <w:rsid w:val="00C11CED"/>
    <w:rsid w:val="00C12A43"/>
    <w:rsid w:val="00C132C5"/>
    <w:rsid w:val="00C13F0B"/>
    <w:rsid w:val="00C14B4B"/>
    <w:rsid w:val="00C1546E"/>
    <w:rsid w:val="00C159DB"/>
    <w:rsid w:val="00C171BF"/>
    <w:rsid w:val="00C20B27"/>
    <w:rsid w:val="00C21515"/>
    <w:rsid w:val="00C21E80"/>
    <w:rsid w:val="00C220FE"/>
    <w:rsid w:val="00C22E1E"/>
    <w:rsid w:val="00C23474"/>
    <w:rsid w:val="00C26EAB"/>
    <w:rsid w:val="00C40A1D"/>
    <w:rsid w:val="00C419DB"/>
    <w:rsid w:val="00C45B6F"/>
    <w:rsid w:val="00C46312"/>
    <w:rsid w:val="00C47866"/>
    <w:rsid w:val="00C47F86"/>
    <w:rsid w:val="00C509CF"/>
    <w:rsid w:val="00C50F6C"/>
    <w:rsid w:val="00C52546"/>
    <w:rsid w:val="00C5371D"/>
    <w:rsid w:val="00C55E15"/>
    <w:rsid w:val="00C56165"/>
    <w:rsid w:val="00C57311"/>
    <w:rsid w:val="00C60F2D"/>
    <w:rsid w:val="00C63792"/>
    <w:rsid w:val="00C64CE0"/>
    <w:rsid w:val="00C65DF4"/>
    <w:rsid w:val="00C71934"/>
    <w:rsid w:val="00C720BC"/>
    <w:rsid w:val="00C7465C"/>
    <w:rsid w:val="00C75061"/>
    <w:rsid w:val="00C75099"/>
    <w:rsid w:val="00C77D76"/>
    <w:rsid w:val="00C82CED"/>
    <w:rsid w:val="00C8300C"/>
    <w:rsid w:val="00C83DD1"/>
    <w:rsid w:val="00C861DB"/>
    <w:rsid w:val="00C86319"/>
    <w:rsid w:val="00C867E1"/>
    <w:rsid w:val="00C90AC8"/>
    <w:rsid w:val="00C90F4F"/>
    <w:rsid w:val="00C91C02"/>
    <w:rsid w:val="00C961B2"/>
    <w:rsid w:val="00C96C26"/>
    <w:rsid w:val="00CA17E9"/>
    <w:rsid w:val="00CA2299"/>
    <w:rsid w:val="00CA350D"/>
    <w:rsid w:val="00CA53D6"/>
    <w:rsid w:val="00CA664A"/>
    <w:rsid w:val="00CA6DB2"/>
    <w:rsid w:val="00CB0C8A"/>
    <w:rsid w:val="00CB1FD5"/>
    <w:rsid w:val="00CB4AEF"/>
    <w:rsid w:val="00CB6922"/>
    <w:rsid w:val="00CC0390"/>
    <w:rsid w:val="00CC26B9"/>
    <w:rsid w:val="00CC2FDF"/>
    <w:rsid w:val="00CC5D35"/>
    <w:rsid w:val="00CC7702"/>
    <w:rsid w:val="00CD24E6"/>
    <w:rsid w:val="00CD3102"/>
    <w:rsid w:val="00CD503E"/>
    <w:rsid w:val="00CD6D52"/>
    <w:rsid w:val="00CE63F9"/>
    <w:rsid w:val="00CE76EC"/>
    <w:rsid w:val="00CF0515"/>
    <w:rsid w:val="00CF1031"/>
    <w:rsid w:val="00CF1551"/>
    <w:rsid w:val="00CF2EDF"/>
    <w:rsid w:val="00CF344D"/>
    <w:rsid w:val="00CF3AB1"/>
    <w:rsid w:val="00CF50FB"/>
    <w:rsid w:val="00CF576A"/>
    <w:rsid w:val="00CF7D20"/>
    <w:rsid w:val="00D01F85"/>
    <w:rsid w:val="00D0275F"/>
    <w:rsid w:val="00D0682A"/>
    <w:rsid w:val="00D103E6"/>
    <w:rsid w:val="00D11186"/>
    <w:rsid w:val="00D14A5E"/>
    <w:rsid w:val="00D14C7D"/>
    <w:rsid w:val="00D157A0"/>
    <w:rsid w:val="00D1629B"/>
    <w:rsid w:val="00D16A04"/>
    <w:rsid w:val="00D21D2F"/>
    <w:rsid w:val="00D304B5"/>
    <w:rsid w:val="00D339AA"/>
    <w:rsid w:val="00D35A7F"/>
    <w:rsid w:val="00D35C78"/>
    <w:rsid w:val="00D40ADB"/>
    <w:rsid w:val="00D41A45"/>
    <w:rsid w:val="00D41C4F"/>
    <w:rsid w:val="00D41E49"/>
    <w:rsid w:val="00D440B9"/>
    <w:rsid w:val="00D44D3E"/>
    <w:rsid w:val="00D452D7"/>
    <w:rsid w:val="00D46483"/>
    <w:rsid w:val="00D4784E"/>
    <w:rsid w:val="00D532D4"/>
    <w:rsid w:val="00D5395A"/>
    <w:rsid w:val="00D57351"/>
    <w:rsid w:val="00D6151A"/>
    <w:rsid w:val="00D62969"/>
    <w:rsid w:val="00D63C6F"/>
    <w:rsid w:val="00D64657"/>
    <w:rsid w:val="00D64A10"/>
    <w:rsid w:val="00D65A19"/>
    <w:rsid w:val="00D65CCA"/>
    <w:rsid w:val="00D7053F"/>
    <w:rsid w:val="00D7188C"/>
    <w:rsid w:val="00D7325D"/>
    <w:rsid w:val="00D76CF1"/>
    <w:rsid w:val="00D7795D"/>
    <w:rsid w:val="00D80486"/>
    <w:rsid w:val="00D82187"/>
    <w:rsid w:val="00D82D95"/>
    <w:rsid w:val="00D83B70"/>
    <w:rsid w:val="00D86DD3"/>
    <w:rsid w:val="00D942F5"/>
    <w:rsid w:val="00D9477F"/>
    <w:rsid w:val="00D94ED3"/>
    <w:rsid w:val="00D95A2A"/>
    <w:rsid w:val="00D9641F"/>
    <w:rsid w:val="00D966C9"/>
    <w:rsid w:val="00D96FAC"/>
    <w:rsid w:val="00DA33D2"/>
    <w:rsid w:val="00DA5A76"/>
    <w:rsid w:val="00DB45A9"/>
    <w:rsid w:val="00DC06F3"/>
    <w:rsid w:val="00DC1C34"/>
    <w:rsid w:val="00DC360E"/>
    <w:rsid w:val="00DC64B1"/>
    <w:rsid w:val="00DC7C34"/>
    <w:rsid w:val="00DD1521"/>
    <w:rsid w:val="00DD5736"/>
    <w:rsid w:val="00DD584B"/>
    <w:rsid w:val="00DD6154"/>
    <w:rsid w:val="00DD67D9"/>
    <w:rsid w:val="00DE04E7"/>
    <w:rsid w:val="00DE09AA"/>
    <w:rsid w:val="00DE14D5"/>
    <w:rsid w:val="00DE1BDD"/>
    <w:rsid w:val="00DE27E9"/>
    <w:rsid w:val="00DE42D6"/>
    <w:rsid w:val="00DE5268"/>
    <w:rsid w:val="00DE583E"/>
    <w:rsid w:val="00DE5B69"/>
    <w:rsid w:val="00DE70E1"/>
    <w:rsid w:val="00DF1209"/>
    <w:rsid w:val="00DF54D8"/>
    <w:rsid w:val="00DF5A3C"/>
    <w:rsid w:val="00E0079D"/>
    <w:rsid w:val="00E01142"/>
    <w:rsid w:val="00E01449"/>
    <w:rsid w:val="00E014CF"/>
    <w:rsid w:val="00E016A9"/>
    <w:rsid w:val="00E0212E"/>
    <w:rsid w:val="00E023A4"/>
    <w:rsid w:val="00E04237"/>
    <w:rsid w:val="00E0649A"/>
    <w:rsid w:val="00E0669D"/>
    <w:rsid w:val="00E079BA"/>
    <w:rsid w:val="00E11F95"/>
    <w:rsid w:val="00E126A4"/>
    <w:rsid w:val="00E12C59"/>
    <w:rsid w:val="00E12D99"/>
    <w:rsid w:val="00E14AF1"/>
    <w:rsid w:val="00E1505B"/>
    <w:rsid w:val="00E15A77"/>
    <w:rsid w:val="00E16D9E"/>
    <w:rsid w:val="00E17668"/>
    <w:rsid w:val="00E176A4"/>
    <w:rsid w:val="00E17A38"/>
    <w:rsid w:val="00E24191"/>
    <w:rsid w:val="00E260EB"/>
    <w:rsid w:val="00E27F3D"/>
    <w:rsid w:val="00E30702"/>
    <w:rsid w:val="00E317A4"/>
    <w:rsid w:val="00E317EC"/>
    <w:rsid w:val="00E416F4"/>
    <w:rsid w:val="00E433F6"/>
    <w:rsid w:val="00E44D94"/>
    <w:rsid w:val="00E45DE7"/>
    <w:rsid w:val="00E46C35"/>
    <w:rsid w:val="00E476A0"/>
    <w:rsid w:val="00E4785F"/>
    <w:rsid w:val="00E47F58"/>
    <w:rsid w:val="00E51BAF"/>
    <w:rsid w:val="00E540EE"/>
    <w:rsid w:val="00E56648"/>
    <w:rsid w:val="00E570AD"/>
    <w:rsid w:val="00E57804"/>
    <w:rsid w:val="00E60B41"/>
    <w:rsid w:val="00E614A3"/>
    <w:rsid w:val="00E618B4"/>
    <w:rsid w:val="00E61CF4"/>
    <w:rsid w:val="00E61D22"/>
    <w:rsid w:val="00E635B7"/>
    <w:rsid w:val="00E65877"/>
    <w:rsid w:val="00E67DEF"/>
    <w:rsid w:val="00E71189"/>
    <w:rsid w:val="00E736AD"/>
    <w:rsid w:val="00E73CC3"/>
    <w:rsid w:val="00E7720C"/>
    <w:rsid w:val="00E77A70"/>
    <w:rsid w:val="00E80BD4"/>
    <w:rsid w:val="00E83BAA"/>
    <w:rsid w:val="00E85667"/>
    <w:rsid w:val="00E901AF"/>
    <w:rsid w:val="00E913ED"/>
    <w:rsid w:val="00E9251A"/>
    <w:rsid w:val="00E96F80"/>
    <w:rsid w:val="00E9752E"/>
    <w:rsid w:val="00EA02FA"/>
    <w:rsid w:val="00EA0C57"/>
    <w:rsid w:val="00EA1B4F"/>
    <w:rsid w:val="00EA20E1"/>
    <w:rsid w:val="00EA3671"/>
    <w:rsid w:val="00EA6491"/>
    <w:rsid w:val="00EA69A0"/>
    <w:rsid w:val="00EB57F4"/>
    <w:rsid w:val="00EB76EA"/>
    <w:rsid w:val="00EC0FE0"/>
    <w:rsid w:val="00EC25AD"/>
    <w:rsid w:val="00EC447E"/>
    <w:rsid w:val="00EC4D4D"/>
    <w:rsid w:val="00EC5951"/>
    <w:rsid w:val="00EC7CCC"/>
    <w:rsid w:val="00ED14E3"/>
    <w:rsid w:val="00ED238F"/>
    <w:rsid w:val="00ED3341"/>
    <w:rsid w:val="00ED3A12"/>
    <w:rsid w:val="00ED537C"/>
    <w:rsid w:val="00ED6621"/>
    <w:rsid w:val="00ED6AC7"/>
    <w:rsid w:val="00ED7125"/>
    <w:rsid w:val="00ED7228"/>
    <w:rsid w:val="00ED745C"/>
    <w:rsid w:val="00ED7874"/>
    <w:rsid w:val="00EE3DA8"/>
    <w:rsid w:val="00EE6981"/>
    <w:rsid w:val="00EE7604"/>
    <w:rsid w:val="00EF11C9"/>
    <w:rsid w:val="00F00AD9"/>
    <w:rsid w:val="00F0210C"/>
    <w:rsid w:val="00F0262F"/>
    <w:rsid w:val="00F0438E"/>
    <w:rsid w:val="00F135B9"/>
    <w:rsid w:val="00F23430"/>
    <w:rsid w:val="00F251F2"/>
    <w:rsid w:val="00F267EC"/>
    <w:rsid w:val="00F27359"/>
    <w:rsid w:val="00F3414D"/>
    <w:rsid w:val="00F34202"/>
    <w:rsid w:val="00F3433B"/>
    <w:rsid w:val="00F431E2"/>
    <w:rsid w:val="00F45F48"/>
    <w:rsid w:val="00F45FDB"/>
    <w:rsid w:val="00F473CB"/>
    <w:rsid w:val="00F5009B"/>
    <w:rsid w:val="00F53299"/>
    <w:rsid w:val="00F54FB0"/>
    <w:rsid w:val="00F6009D"/>
    <w:rsid w:val="00F60A57"/>
    <w:rsid w:val="00F60BEA"/>
    <w:rsid w:val="00F6231D"/>
    <w:rsid w:val="00F6471A"/>
    <w:rsid w:val="00F665EE"/>
    <w:rsid w:val="00F72763"/>
    <w:rsid w:val="00F72F7C"/>
    <w:rsid w:val="00F74208"/>
    <w:rsid w:val="00F74A20"/>
    <w:rsid w:val="00F756B7"/>
    <w:rsid w:val="00F77030"/>
    <w:rsid w:val="00F77193"/>
    <w:rsid w:val="00F77A61"/>
    <w:rsid w:val="00F8099E"/>
    <w:rsid w:val="00F81B43"/>
    <w:rsid w:val="00F8314A"/>
    <w:rsid w:val="00F845BB"/>
    <w:rsid w:val="00F85D69"/>
    <w:rsid w:val="00F86AF7"/>
    <w:rsid w:val="00F87EF8"/>
    <w:rsid w:val="00F9054E"/>
    <w:rsid w:val="00FA438B"/>
    <w:rsid w:val="00FA499F"/>
    <w:rsid w:val="00FA6F7A"/>
    <w:rsid w:val="00FB0177"/>
    <w:rsid w:val="00FB01C4"/>
    <w:rsid w:val="00FB029F"/>
    <w:rsid w:val="00FB132F"/>
    <w:rsid w:val="00FB35B1"/>
    <w:rsid w:val="00FB40F6"/>
    <w:rsid w:val="00FB4588"/>
    <w:rsid w:val="00FB56DB"/>
    <w:rsid w:val="00FB71B4"/>
    <w:rsid w:val="00FB7496"/>
    <w:rsid w:val="00FB7500"/>
    <w:rsid w:val="00FC05F7"/>
    <w:rsid w:val="00FC0655"/>
    <w:rsid w:val="00FC2CEF"/>
    <w:rsid w:val="00FC4807"/>
    <w:rsid w:val="00FC5304"/>
    <w:rsid w:val="00FD43CC"/>
    <w:rsid w:val="00FD5981"/>
    <w:rsid w:val="00FD6BE3"/>
    <w:rsid w:val="00FD77D9"/>
    <w:rsid w:val="00FE3ACE"/>
    <w:rsid w:val="00FE5E7C"/>
    <w:rsid w:val="00FF0578"/>
    <w:rsid w:val="00FF0A01"/>
    <w:rsid w:val="00FF3909"/>
    <w:rsid w:val="00FF7801"/>
    <w:rsid w:val="00FF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rsid w:val="009F07F8"/>
    <w:rPr>
      <w:sz w:val="24"/>
      <w:szCs w:val="24"/>
    </w:rPr>
  </w:style>
  <w:style w:type="paragraph" w:styleId="Heading1">
    <w:name w:val="heading 1"/>
    <w:aliases w:val="CIS Major Section"/>
    <w:basedOn w:val="Normal"/>
    <w:next w:val="Normal"/>
    <w:link w:val="Heading1Char"/>
    <w:autoRedefine/>
    <w:qFormat/>
    <w:rsid w:val="00A036F1"/>
    <w:pPr>
      <w:keepNext/>
      <w:spacing w:before="200" w:after="60"/>
      <w:ind w:left="360" w:hanging="360"/>
      <w:outlineLvl w:val="0"/>
    </w:pPr>
    <w:rPr>
      <w:b/>
      <w:bCs/>
      <w:color w:val="1F497D"/>
      <w:kern w:val="32"/>
      <w:sz w:val="36"/>
      <w:szCs w:val="32"/>
    </w:rPr>
  </w:style>
  <w:style w:type="paragraph" w:styleId="Heading2">
    <w:name w:val="heading 2"/>
    <w:aliases w:val="CIS Minor Section"/>
    <w:basedOn w:val="Heading1"/>
    <w:link w:val="Heading2Char"/>
    <w:qFormat/>
    <w:rsid w:val="001810F0"/>
    <w:pPr>
      <w:outlineLvl w:val="1"/>
    </w:pPr>
    <w:rPr>
      <w:b w:val="0"/>
      <w:sz w:val="32"/>
    </w:rPr>
  </w:style>
  <w:style w:type="paragraph" w:styleId="Heading3">
    <w:name w:val="heading 3"/>
    <w:aliases w:val="CIS Rule Title"/>
    <w:basedOn w:val="Heading2"/>
    <w:link w:val="Heading3Char"/>
    <w:qFormat/>
    <w:rsid w:val="005F04C4"/>
    <w:pPr>
      <w:numPr>
        <w:ilvl w:val="2"/>
        <w:numId w:val="6"/>
      </w:numPr>
      <w:spacing w:before="240"/>
      <w:ind w:left="450"/>
      <w:outlineLvl w:val="2"/>
    </w:pPr>
    <w:rPr>
      <w:i/>
      <w:sz w:val="28"/>
    </w:rPr>
  </w:style>
  <w:style w:type="paragraph" w:styleId="Heading4">
    <w:name w:val="heading 4"/>
    <w:basedOn w:val="Normal"/>
    <w:next w:val="Normal"/>
    <w:link w:val="Heading4Char"/>
    <w:uiPriority w:val="9"/>
    <w:unhideWhenUsed/>
    <w:qFormat/>
    <w:rsid w:val="00BA3CB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IS Major Section Char"/>
    <w:basedOn w:val="DefaultParagraphFont"/>
    <w:link w:val="Heading1"/>
    <w:rsid w:val="00A036F1"/>
    <w:rPr>
      <w:b/>
      <w:bCs/>
      <w:color w:val="1F497D"/>
      <w:kern w:val="32"/>
      <w:sz w:val="36"/>
      <w:szCs w:val="32"/>
    </w:rPr>
  </w:style>
  <w:style w:type="character" w:customStyle="1" w:styleId="Heading2Char">
    <w:name w:val="Heading 2 Char"/>
    <w:aliases w:val="CIS Minor Section Char"/>
    <w:basedOn w:val="Heading1Char"/>
    <w:link w:val="Heading2"/>
    <w:rsid w:val="00F86AF7"/>
    <w:rPr>
      <w:b/>
      <w:bCs/>
      <w:color w:val="000080"/>
      <w:kern w:val="32"/>
      <w:sz w:val="32"/>
      <w:szCs w:val="32"/>
    </w:rPr>
  </w:style>
  <w:style w:type="character" w:customStyle="1" w:styleId="Heading3Char">
    <w:name w:val="Heading 3 Char"/>
    <w:aliases w:val="CIS Rule Title Char"/>
    <w:basedOn w:val="DefaultParagraphFont"/>
    <w:link w:val="Heading3"/>
    <w:rsid w:val="005F04C4"/>
    <w:rPr>
      <w:bCs/>
      <w:i/>
      <w:color w:val="1F497D"/>
      <w:kern w:val="32"/>
      <w:sz w:val="28"/>
      <w:szCs w:val="32"/>
    </w:rPr>
  </w:style>
  <w:style w:type="paragraph" w:customStyle="1" w:styleId="western">
    <w:name w:val="western"/>
    <w:basedOn w:val="Normal"/>
    <w:rsid w:val="00BD7D2C"/>
    <w:pPr>
      <w:spacing w:before="100" w:beforeAutospacing="1" w:after="100" w:afterAutospacing="1"/>
    </w:pPr>
  </w:style>
  <w:style w:type="paragraph" w:styleId="NormalWeb">
    <w:name w:val="Normal (Web)"/>
    <w:basedOn w:val="Normal"/>
    <w:uiPriority w:val="99"/>
    <w:rsid w:val="00BD7D2C"/>
    <w:pPr>
      <w:spacing w:before="100" w:beforeAutospacing="1" w:after="100" w:afterAutospacing="1"/>
    </w:pPr>
  </w:style>
  <w:style w:type="character" w:styleId="HTMLCode">
    <w:name w:val="HTML Code"/>
    <w:basedOn w:val="DefaultParagraphFont"/>
    <w:rsid w:val="00BD7D2C"/>
    <w:rPr>
      <w:rFonts w:ascii="Courier New" w:eastAsia="Times New Roman" w:hAnsi="Courier New" w:cs="Courier New"/>
      <w:sz w:val="20"/>
      <w:szCs w:val="20"/>
    </w:rPr>
  </w:style>
  <w:style w:type="paragraph" w:styleId="HTMLPreformatted">
    <w:name w:val="HTML Preformatted"/>
    <w:basedOn w:val="Normal"/>
    <w:link w:val="HTMLPreformattedChar"/>
    <w:rsid w:val="00BD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A3CB4"/>
    <w:rPr>
      <w:rFonts w:ascii="Courier New" w:hAnsi="Courier New" w:cs="Courier New"/>
    </w:rPr>
  </w:style>
  <w:style w:type="character" w:styleId="Hyperlink">
    <w:name w:val="Hyperlink"/>
    <w:basedOn w:val="DefaultParagraphFont"/>
    <w:uiPriority w:val="99"/>
    <w:rsid w:val="00BD7D2C"/>
    <w:rPr>
      <w:color w:val="0000FF"/>
      <w:u w:val="single"/>
    </w:rPr>
  </w:style>
  <w:style w:type="character" w:styleId="Emphasis">
    <w:name w:val="Emphasis"/>
    <w:basedOn w:val="DefaultParagraphFont"/>
    <w:rsid w:val="00C46312"/>
    <w:rPr>
      <w:i/>
      <w:iCs/>
    </w:rPr>
  </w:style>
  <w:style w:type="paragraph" w:customStyle="1" w:styleId="CISRuleComponent">
    <w:name w:val="CIS Rule Component"/>
    <w:qFormat/>
    <w:rsid w:val="00A036F1"/>
    <w:pPr>
      <w:spacing w:before="160"/>
    </w:pPr>
    <w:rPr>
      <w:b/>
      <w:bCs/>
      <w:kern w:val="32"/>
      <w:sz w:val="24"/>
      <w:szCs w:val="32"/>
    </w:rPr>
  </w:style>
  <w:style w:type="character" w:styleId="FollowedHyperlink">
    <w:name w:val="FollowedHyperlink"/>
    <w:basedOn w:val="DefaultParagraphFont"/>
    <w:rsid w:val="00AE0624"/>
    <w:rPr>
      <w:color w:val="800080"/>
      <w:u w:val="single"/>
    </w:rPr>
  </w:style>
  <w:style w:type="character" w:customStyle="1" w:styleId="mw-headline">
    <w:name w:val="mw-headline"/>
    <w:basedOn w:val="DefaultParagraphFont"/>
    <w:rsid w:val="006741AB"/>
  </w:style>
  <w:style w:type="paragraph" w:customStyle="1" w:styleId="Default">
    <w:name w:val="Default"/>
    <w:rsid w:val="00FE5E7C"/>
    <w:pPr>
      <w:autoSpaceDE w:val="0"/>
      <w:autoSpaceDN w:val="0"/>
      <w:adjustRightInd w:val="0"/>
    </w:pPr>
    <w:rPr>
      <w:rFonts w:ascii="Arial" w:hAnsi="Arial" w:cs="Arial"/>
      <w:color w:val="000000"/>
      <w:sz w:val="24"/>
      <w:szCs w:val="24"/>
    </w:rPr>
  </w:style>
  <w:style w:type="paragraph" w:styleId="BodyText">
    <w:name w:val="Body Text"/>
    <w:basedOn w:val="Default"/>
    <w:next w:val="Default"/>
    <w:link w:val="BodyTextChar"/>
    <w:rsid w:val="00FE5E7C"/>
    <w:rPr>
      <w:rFonts w:cs="Times New Roman"/>
      <w:color w:val="auto"/>
    </w:rPr>
  </w:style>
  <w:style w:type="character" w:customStyle="1" w:styleId="BodyTextChar">
    <w:name w:val="Body Text Char"/>
    <w:basedOn w:val="DefaultParagraphFont"/>
    <w:link w:val="BodyText"/>
    <w:rsid w:val="00BA3CB4"/>
    <w:rPr>
      <w:rFonts w:ascii="Arial" w:hAnsi="Arial"/>
      <w:sz w:val="24"/>
      <w:szCs w:val="24"/>
    </w:rPr>
  </w:style>
  <w:style w:type="paragraph" w:styleId="TOCHeading">
    <w:name w:val="TOC Heading"/>
    <w:basedOn w:val="Heading1"/>
    <w:next w:val="Normal"/>
    <w:uiPriority w:val="39"/>
    <w:qFormat/>
    <w:rsid w:val="007F42CB"/>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qFormat/>
    <w:rsid w:val="007F42CB"/>
    <w:pPr>
      <w:ind w:left="240"/>
    </w:pPr>
  </w:style>
  <w:style w:type="paragraph" w:styleId="TOC3">
    <w:name w:val="toc 3"/>
    <w:basedOn w:val="Normal"/>
    <w:next w:val="Normal"/>
    <w:autoRedefine/>
    <w:uiPriority w:val="39"/>
    <w:qFormat/>
    <w:rsid w:val="007F42CB"/>
    <w:pPr>
      <w:ind w:left="480"/>
    </w:pPr>
  </w:style>
  <w:style w:type="paragraph" w:styleId="TOC1">
    <w:name w:val="toc 1"/>
    <w:basedOn w:val="Normal"/>
    <w:next w:val="Normal"/>
    <w:autoRedefine/>
    <w:uiPriority w:val="39"/>
    <w:qFormat/>
    <w:rsid w:val="006C7502"/>
    <w:pPr>
      <w:tabs>
        <w:tab w:val="right" w:leader="dot" w:pos="9350"/>
      </w:tabs>
    </w:pPr>
  </w:style>
  <w:style w:type="paragraph" w:styleId="TOC4">
    <w:name w:val="toc 4"/>
    <w:basedOn w:val="Normal"/>
    <w:next w:val="Normal"/>
    <w:autoRedefine/>
    <w:uiPriority w:val="39"/>
    <w:unhideWhenUsed/>
    <w:rsid w:val="00FD77D9"/>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FD77D9"/>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FD77D9"/>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FD77D9"/>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FD77D9"/>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FD77D9"/>
    <w:pPr>
      <w:spacing w:after="100" w:line="276" w:lineRule="auto"/>
      <w:ind w:left="1760"/>
    </w:pPr>
    <w:rPr>
      <w:rFonts w:ascii="Calibri" w:hAnsi="Calibri"/>
      <w:sz w:val="22"/>
      <w:szCs w:val="22"/>
    </w:rPr>
  </w:style>
  <w:style w:type="paragraph" w:styleId="BalloonText">
    <w:name w:val="Balloon Text"/>
    <w:basedOn w:val="Normal"/>
    <w:link w:val="BalloonTextChar"/>
    <w:rsid w:val="00246697"/>
    <w:rPr>
      <w:rFonts w:ascii="Tahoma" w:hAnsi="Tahoma" w:cs="Tahoma"/>
      <w:sz w:val="16"/>
      <w:szCs w:val="16"/>
    </w:rPr>
  </w:style>
  <w:style w:type="character" w:customStyle="1" w:styleId="BalloonTextChar">
    <w:name w:val="Balloon Text Char"/>
    <w:basedOn w:val="DefaultParagraphFont"/>
    <w:link w:val="BalloonText"/>
    <w:rsid w:val="00246697"/>
    <w:rPr>
      <w:rFonts w:ascii="Tahoma" w:hAnsi="Tahoma" w:cs="Tahoma"/>
      <w:sz w:val="16"/>
      <w:szCs w:val="16"/>
    </w:rPr>
  </w:style>
  <w:style w:type="paragraph" w:styleId="Header">
    <w:name w:val="header"/>
    <w:basedOn w:val="Normal"/>
    <w:link w:val="HeaderChar"/>
    <w:uiPriority w:val="99"/>
    <w:rsid w:val="00E24191"/>
    <w:pPr>
      <w:tabs>
        <w:tab w:val="center" w:pos="4680"/>
        <w:tab w:val="right" w:pos="9360"/>
      </w:tabs>
    </w:pPr>
  </w:style>
  <w:style w:type="character" w:customStyle="1" w:styleId="HeaderChar">
    <w:name w:val="Header Char"/>
    <w:basedOn w:val="DefaultParagraphFont"/>
    <w:link w:val="Header"/>
    <w:uiPriority w:val="99"/>
    <w:rsid w:val="00E24191"/>
    <w:rPr>
      <w:sz w:val="24"/>
      <w:szCs w:val="24"/>
    </w:rPr>
  </w:style>
  <w:style w:type="paragraph" w:styleId="Footer">
    <w:name w:val="footer"/>
    <w:basedOn w:val="Normal"/>
    <w:link w:val="FooterChar"/>
    <w:uiPriority w:val="99"/>
    <w:rsid w:val="00E24191"/>
    <w:pPr>
      <w:tabs>
        <w:tab w:val="center" w:pos="4680"/>
        <w:tab w:val="right" w:pos="9360"/>
      </w:tabs>
    </w:pPr>
  </w:style>
  <w:style w:type="character" w:customStyle="1" w:styleId="FooterChar">
    <w:name w:val="Footer Char"/>
    <w:basedOn w:val="DefaultParagraphFont"/>
    <w:link w:val="Footer"/>
    <w:uiPriority w:val="99"/>
    <w:rsid w:val="00E24191"/>
    <w:rPr>
      <w:sz w:val="24"/>
      <w:szCs w:val="24"/>
    </w:rPr>
  </w:style>
  <w:style w:type="table" w:styleId="TableGrid">
    <w:name w:val="Table Grid"/>
    <w:basedOn w:val="TableNormal"/>
    <w:rsid w:val="00BC442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rsid w:val="008270E9"/>
    <w:rPr>
      <w:sz w:val="16"/>
      <w:szCs w:val="16"/>
    </w:rPr>
  </w:style>
  <w:style w:type="paragraph" w:styleId="CommentText">
    <w:name w:val="annotation text"/>
    <w:basedOn w:val="Normal"/>
    <w:link w:val="CommentTextChar"/>
    <w:rsid w:val="008270E9"/>
    <w:rPr>
      <w:sz w:val="20"/>
      <w:szCs w:val="20"/>
    </w:rPr>
  </w:style>
  <w:style w:type="character" w:customStyle="1" w:styleId="CommentTextChar">
    <w:name w:val="Comment Text Char"/>
    <w:basedOn w:val="DefaultParagraphFont"/>
    <w:link w:val="CommentText"/>
    <w:rsid w:val="008270E9"/>
  </w:style>
  <w:style w:type="paragraph" w:styleId="CommentSubject">
    <w:name w:val="annotation subject"/>
    <w:basedOn w:val="CommentText"/>
    <w:next w:val="CommentText"/>
    <w:link w:val="CommentSubjectChar"/>
    <w:rsid w:val="008270E9"/>
    <w:rPr>
      <w:b/>
      <w:bCs/>
    </w:rPr>
  </w:style>
  <w:style w:type="character" w:customStyle="1" w:styleId="CommentSubjectChar">
    <w:name w:val="Comment Subject Char"/>
    <w:basedOn w:val="CommentTextChar"/>
    <w:link w:val="CommentSubject"/>
    <w:rsid w:val="008270E9"/>
    <w:rPr>
      <w:b/>
      <w:bCs/>
    </w:rPr>
  </w:style>
  <w:style w:type="paragraph" w:styleId="Revision">
    <w:name w:val="Revision"/>
    <w:hidden/>
    <w:uiPriority w:val="99"/>
    <w:semiHidden/>
    <w:rsid w:val="008270E9"/>
    <w:rPr>
      <w:sz w:val="24"/>
      <w:szCs w:val="24"/>
    </w:rPr>
  </w:style>
  <w:style w:type="paragraph" w:styleId="ListParagraph">
    <w:name w:val="List Paragraph"/>
    <w:basedOn w:val="Normal"/>
    <w:uiPriority w:val="34"/>
    <w:qFormat/>
    <w:rsid w:val="000462D2"/>
    <w:pPr>
      <w:ind w:left="720"/>
    </w:pPr>
  </w:style>
  <w:style w:type="paragraph" w:styleId="NoSpacing">
    <w:name w:val="No Spacing"/>
    <w:link w:val="NoSpacingChar"/>
    <w:uiPriority w:val="1"/>
    <w:qFormat/>
    <w:rsid w:val="00C63792"/>
    <w:rPr>
      <w:rFonts w:ascii="Calibri" w:hAnsi="Calibri"/>
      <w:sz w:val="22"/>
      <w:szCs w:val="22"/>
    </w:rPr>
  </w:style>
  <w:style w:type="character" w:customStyle="1" w:styleId="NoSpacingChar">
    <w:name w:val="No Spacing Char"/>
    <w:basedOn w:val="DefaultParagraphFont"/>
    <w:link w:val="NoSpacing"/>
    <w:uiPriority w:val="1"/>
    <w:rsid w:val="00C63792"/>
    <w:rPr>
      <w:rFonts w:ascii="Calibri" w:hAnsi="Calibri"/>
      <w:sz w:val="22"/>
      <w:szCs w:val="22"/>
      <w:lang w:val="en-US" w:eastAsia="en-US" w:bidi="ar-SA"/>
    </w:rPr>
  </w:style>
  <w:style w:type="paragraph" w:customStyle="1" w:styleId="CISNormal">
    <w:name w:val="CIS Normal"/>
    <w:link w:val="CISNormalChar"/>
    <w:uiPriority w:val="99"/>
    <w:qFormat/>
    <w:rsid w:val="007A40B2"/>
    <w:rPr>
      <w:bCs/>
      <w:kern w:val="32"/>
      <w:sz w:val="24"/>
      <w:szCs w:val="32"/>
    </w:rPr>
  </w:style>
  <w:style w:type="character" w:customStyle="1" w:styleId="CISNormalChar">
    <w:name w:val="CIS Normal Char"/>
    <w:basedOn w:val="DefaultParagraphFont"/>
    <w:link w:val="CISNormal"/>
    <w:uiPriority w:val="99"/>
    <w:rsid w:val="007A40B2"/>
    <w:rPr>
      <w:bCs/>
      <w:kern w:val="32"/>
      <w:sz w:val="24"/>
      <w:szCs w:val="32"/>
      <w:lang w:val="en-US" w:eastAsia="en-US" w:bidi="ar-SA"/>
    </w:rPr>
  </w:style>
  <w:style w:type="character" w:customStyle="1" w:styleId="CISCode">
    <w:name w:val="CIS Code"/>
    <w:basedOn w:val="DefaultParagraphFont"/>
    <w:rsid w:val="00ED6AC7"/>
    <w:rPr>
      <w:rFonts w:ascii="Courier New" w:hAnsi="Courier New"/>
      <w:sz w:val="20"/>
    </w:rPr>
  </w:style>
  <w:style w:type="paragraph" w:customStyle="1" w:styleId="Code">
    <w:name w:val="Code"/>
    <w:basedOn w:val="Normal"/>
    <w:link w:val="CodeChar"/>
    <w:qFormat/>
    <w:rsid w:val="000F2DCF"/>
    <w:rPr>
      <w:rFonts w:ascii="Courier New" w:eastAsia="Calibri" w:hAnsi="Courier New"/>
      <w:sz w:val="20"/>
      <w:szCs w:val="22"/>
    </w:rPr>
  </w:style>
  <w:style w:type="character" w:customStyle="1" w:styleId="CodeChar">
    <w:name w:val="Code Char"/>
    <w:basedOn w:val="DefaultParagraphFont"/>
    <w:link w:val="Code"/>
    <w:rsid w:val="000F2DCF"/>
    <w:rPr>
      <w:rFonts w:ascii="Courier New" w:eastAsia="Calibri" w:hAnsi="Courier New"/>
      <w:sz w:val="20"/>
      <w:szCs w:val="22"/>
    </w:rPr>
  </w:style>
  <w:style w:type="paragraph" w:styleId="BodyTextIndent">
    <w:name w:val="Body Text Indent"/>
    <w:basedOn w:val="Normal"/>
    <w:link w:val="BodyTextIndentChar"/>
    <w:rsid w:val="009E5529"/>
    <w:pPr>
      <w:ind w:left="360"/>
    </w:pPr>
    <w:rPr>
      <w:rFonts w:ascii="Times New Roman" w:eastAsia="MS Mincho" w:hAnsi="Times New Roman"/>
    </w:rPr>
  </w:style>
  <w:style w:type="character" w:customStyle="1" w:styleId="BodyTextIndentChar">
    <w:name w:val="Body Text Indent Char"/>
    <w:basedOn w:val="DefaultParagraphFont"/>
    <w:link w:val="BodyTextIndent"/>
    <w:rsid w:val="009E5529"/>
    <w:rPr>
      <w:rFonts w:ascii="Times New Roman" w:eastAsia="MS Mincho" w:hAnsi="Times New Roman"/>
    </w:rPr>
  </w:style>
  <w:style w:type="paragraph" w:customStyle="1" w:styleId="CISC0de">
    <w:name w:val="CIS C0de"/>
    <w:link w:val="CISC0deChar"/>
    <w:qFormat/>
    <w:rsid w:val="00FD5981"/>
    <w:pPr>
      <w:pBdr>
        <w:top w:val="single" w:sz="4" w:space="1" w:color="auto"/>
        <w:left w:val="single" w:sz="4" w:space="4" w:color="auto"/>
        <w:bottom w:val="single" w:sz="4" w:space="1" w:color="auto"/>
        <w:right w:val="single" w:sz="4" w:space="4" w:color="auto"/>
      </w:pBdr>
      <w:shd w:val="clear" w:color="auto" w:fill="DDD9C3"/>
    </w:pPr>
    <w:rPr>
      <w:rFonts w:ascii="Courier New" w:eastAsia="Calibri" w:hAnsi="Courier New" w:cs="Courier New"/>
      <w:bCs/>
      <w:color w:val="000000"/>
      <w:kern w:val="32"/>
      <w:szCs w:val="22"/>
    </w:rPr>
  </w:style>
  <w:style w:type="character" w:customStyle="1" w:styleId="CISC0deChar">
    <w:name w:val="CIS C0de Char"/>
    <w:basedOn w:val="DefaultParagraphFont"/>
    <w:link w:val="CISC0de"/>
    <w:rsid w:val="00FD5981"/>
    <w:rPr>
      <w:rFonts w:ascii="Courier New" w:eastAsia="Calibri" w:hAnsi="Courier New" w:cs="Courier New"/>
      <w:bCs/>
      <w:color w:val="000000"/>
      <w:kern w:val="32"/>
      <w:szCs w:val="22"/>
      <w:shd w:val="clear" w:color="auto" w:fill="DDD9C3"/>
      <w:lang w:val="en-US" w:eastAsia="en-US" w:bidi="ar-SA"/>
    </w:rPr>
  </w:style>
  <w:style w:type="character" w:customStyle="1" w:styleId="NewCODEChar">
    <w:name w:val="New CODE Char"/>
    <w:basedOn w:val="Heading2Char"/>
    <w:rsid w:val="00F86AF7"/>
    <w:rPr>
      <w:b/>
      <w:bCs/>
      <w:color w:val="000080"/>
      <w:kern w:val="32"/>
      <w:sz w:val="32"/>
      <w:szCs w:val="32"/>
    </w:rPr>
  </w:style>
  <w:style w:type="character" w:customStyle="1" w:styleId="CISC0d3">
    <w:name w:val="CIS C0d3"/>
    <w:basedOn w:val="DefaultParagraphFont"/>
    <w:uiPriority w:val="1"/>
    <w:rsid w:val="002C745C"/>
    <w:rPr>
      <w:rFonts w:ascii="Courier New" w:hAnsi="Courier New"/>
      <w:sz w:val="20"/>
      <w:bdr w:val="single" w:sz="4" w:space="0" w:color="auto"/>
    </w:rPr>
  </w:style>
  <w:style w:type="character" w:styleId="Strong">
    <w:name w:val="Strong"/>
    <w:basedOn w:val="DefaultParagraphFont"/>
    <w:qFormat/>
    <w:rsid w:val="00400DD9"/>
    <w:rPr>
      <w:b/>
      <w:bCs/>
    </w:rPr>
  </w:style>
  <w:style w:type="table" w:customStyle="1" w:styleId="LightList-Accent11">
    <w:name w:val="Light List - Accent 11"/>
    <w:basedOn w:val="TableNormal"/>
    <w:uiPriority w:val="61"/>
    <w:rsid w:val="00EA367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basedOn w:val="DefaultParagraphFont"/>
    <w:link w:val="Heading4"/>
    <w:uiPriority w:val="9"/>
    <w:rsid w:val="00BA3CB4"/>
    <w:rPr>
      <w:rFonts w:asciiTheme="majorHAnsi" w:eastAsiaTheme="majorEastAsia" w:hAnsiTheme="majorHAnsi" w:cstheme="majorBidi"/>
      <w:b/>
      <w:bCs/>
      <w:i/>
      <w:iCs/>
      <w:color w:val="4F81BD" w:themeColor="accent1"/>
      <w:sz w:val="24"/>
      <w:szCs w:val="24"/>
    </w:rPr>
  </w:style>
  <w:style w:type="character" w:customStyle="1" w:styleId="Heading1Char1">
    <w:name w:val="Heading 1 Char1"/>
    <w:aliases w:val="CIS Major Section Char1"/>
    <w:basedOn w:val="DefaultParagraphFont"/>
    <w:rsid w:val="00BA3CB4"/>
    <w:rPr>
      <w:rFonts w:asciiTheme="majorHAnsi" w:eastAsiaTheme="majorEastAsia" w:hAnsiTheme="majorHAnsi" w:cstheme="majorBidi" w:hint="default"/>
      <w:b/>
      <w:bCs/>
      <w:color w:val="365F91" w:themeColor="accent1" w:themeShade="BF"/>
      <w:sz w:val="28"/>
      <w:szCs w:val="28"/>
    </w:rPr>
  </w:style>
  <w:style w:type="character" w:customStyle="1" w:styleId="StyleUnixStuffCharacter">
    <w:name w:val="Style UnixStuff Character"/>
    <w:basedOn w:val="DefaultParagraphFont"/>
    <w:rsid w:val="00D21D2F"/>
    <w:rPr>
      <w:rFonts w:ascii="Courier New" w:hAnsi="Courier New"/>
      <w:color w:val="0000FF"/>
      <w:sz w:val="20"/>
      <w:szCs w:val="20"/>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rsid w:val="009F07F8"/>
    <w:rPr>
      <w:sz w:val="24"/>
      <w:szCs w:val="24"/>
    </w:rPr>
  </w:style>
  <w:style w:type="paragraph" w:styleId="Heading1">
    <w:name w:val="heading 1"/>
    <w:aliases w:val="CIS Major Section"/>
    <w:basedOn w:val="Normal"/>
    <w:next w:val="Normal"/>
    <w:link w:val="Heading1Char"/>
    <w:autoRedefine/>
    <w:qFormat/>
    <w:rsid w:val="00A036F1"/>
    <w:pPr>
      <w:keepNext/>
      <w:spacing w:before="200" w:after="60"/>
      <w:ind w:left="360" w:hanging="360"/>
      <w:outlineLvl w:val="0"/>
    </w:pPr>
    <w:rPr>
      <w:b/>
      <w:bCs/>
      <w:color w:val="1F497D"/>
      <w:kern w:val="32"/>
      <w:sz w:val="36"/>
      <w:szCs w:val="32"/>
    </w:rPr>
  </w:style>
  <w:style w:type="paragraph" w:styleId="Heading2">
    <w:name w:val="heading 2"/>
    <w:aliases w:val="CIS Minor Section"/>
    <w:basedOn w:val="Heading1"/>
    <w:link w:val="Heading2Char"/>
    <w:qFormat/>
    <w:rsid w:val="001810F0"/>
    <w:pPr>
      <w:outlineLvl w:val="1"/>
    </w:pPr>
    <w:rPr>
      <w:b w:val="0"/>
      <w:sz w:val="32"/>
    </w:rPr>
  </w:style>
  <w:style w:type="paragraph" w:styleId="Heading3">
    <w:name w:val="heading 3"/>
    <w:aliases w:val="CIS Rule Title"/>
    <w:basedOn w:val="Heading2"/>
    <w:link w:val="Heading3Char"/>
    <w:qFormat/>
    <w:rsid w:val="005F04C4"/>
    <w:pPr>
      <w:numPr>
        <w:ilvl w:val="2"/>
        <w:numId w:val="6"/>
      </w:numPr>
      <w:spacing w:before="240"/>
      <w:ind w:left="450"/>
      <w:outlineLvl w:val="2"/>
    </w:pPr>
    <w:rPr>
      <w:i/>
      <w:sz w:val="28"/>
    </w:rPr>
  </w:style>
  <w:style w:type="paragraph" w:styleId="Heading4">
    <w:name w:val="heading 4"/>
    <w:basedOn w:val="Normal"/>
    <w:next w:val="Normal"/>
    <w:link w:val="Heading4Char"/>
    <w:uiPriority w:val="9"/>
    <w:unhideWhenUsed/>
    <w:qFormat/>
    <w:rsid w:val="00BA3CB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IS Major Section Char"/>
    <w:basedOn w:val="DefaultParagraphFont"/>
    <w:link w:val="Heading1"/>
    <w:rsid w:val="00A036F1"/>
    <w:rPr>
      <w:b/>
      <w:bCs/>
      <w:color w:val="1F497D"/>
      <w:kern w:val="32"/>
      <w:sz w:val="36"/>
      <w:szCs w:val="32"/>
    </w:rPr>
  </w:style>
  <w:style w:type="character" w:customStyle="1" w:styleId="Heading2Char">
    <w:name w:val="Heading 2 Char"/>
    <w:aliases w:val="CIS Minor Section Char"/>
    <w:basedOn w:val="Heading1Char"/>
    <w:link w:val="Heading2"/>
    <w:rsid w:val="00F86AF7"/>
    <w:rPr>
      <w:b/>
      <w:bCs/>
      <w:color w:val="000080"/>
      <w:kern w:val="32"/>
      <w:sz w:val="32"/>
      <w:szCs w:val="32"/>
    </w:rPr>
  </w:style>
  <w:style w:type="character" w:customStyle="1" w:styleId="Heading3Char">
    <w:name w:val="Heading 3 Char"/>
    <w:aliases w:val="CIS Rule Title Char"/>
    <w:basedOn w:val="DefaultParagraphFont"/>
    <w:link w:val="Heading3"/>
    <w:rsid w:val="005F04C4"/>
    <w:rPr>
      <w:bCs/>
      <w:i/>
      <w:color w:val="1F497D"/>
      <w:kern w:val="32"/>
      <w:sz w:val="28"/>
      <w:szCs w:val="32"/>
    </w:rPr>
  </w:style>
  <w:style w:type="paragraph" w:customStyle="1" w:styleId="western">
    <w:name w:val="western"/>
    <w:basedOn w:val="Normal"/>
    <w:rsid w:val="00BD7D2C"/>
    <w:pPr>
      <w:spacing w:before="100" w:beforeAutospacing="1" w:after="100" w:afterAutospacing="1"/>
    </w:pPr>
  </w:style>
  <w:style w:type="paragraph" w:styleId="NormalWeb">
    <w:name w:val="Normal (Web)"/>
    <w:basedOn w:val="Normal"/>
    <w:uiPriority w:val="99"/>
    <w:rsid w:val="00BD7D2C"/>
    <w:pPr>
      <w:spacing w:before="100" w:beforeAutospacing="1" w:after="100" w:afterAutospacing="1"/>
    </w:pPr>
  </w:style>
  <w:style w:type="character" w:styleId="HTMLCode">
    <w:name w:val="HTML Code"/>
    <w:basedOn w:val="DefaultParagraphFont"/>
    <w:rsid w:val="00BD7D2C"/>
    <w:rPr>
      <w:rFonts w:ascii="Courier New" w:eastAsia="Times New Roman" w:hAnsi="Courier New" w:cs="Courier New"/>
      <w:sz w:val="20"/>
      <w:szCs w:val="20"/>
    </w:rPr>
  </w:style>
  <w:style w:type="paragraph" w:styleId="HTMLPreformatted">
    <w:name w:val="HTML Preformatted"/>
    <w:basedOn w:val="Normal"/>
    <w:link w:val="HTMLPreformattedChar"/>
    <w:rsid w:val="00BD7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A3CB4"/>
    <w:rPr>
      <w:rFonts w:ascii="Courier New" w:hAnsi="Courier New" w:cs="Courier New"/>
    </w:rPr>
  </w:style>
  <w:style w:type="character" w:styleId="Hyperlink">
    <w:name w:val="Hyperlink"/>
    <w:basedOn w:val="DefaultParagraphFont"/>
    <w:uiPriority w:val="99"/>
    <w:rsid w:val="00BD7D2C"/>
    <w:rPr>
      <w:color w:val="0000FF"/>
      <w:u w:val="single"/>
    </w:rPr>
  </w:style>
  <w:style w:type="character" w:styleId="Emphasis">
    <w:name w:val="Emphasis"/>
    <w:basedOn w:val="DefaultParagraphFont"/>
    <w:rsid w:val="00C46312"/>
    <w:rPr>
      <w:i/>
      <w:iCs/>
    </w:rPr>
  </w:style>
  <w:style w:type="paragraph" w:customStyle="1" w:styleId="CISRuleComponent">
    <w:name w:val="CIS Rule Component"/>
    <w:qFormat/>
    <w:rsid w:val="00A036F1"/>
    <w:pPr>
      <w:spacing w:before="160"/>
    </w:pPr>
    <w:rPr>
      <w:b/>
      <w:bCs/>
      <w:kern w:val="32"/>
      <w:sz w:val="24"/>
      <w:szCs w:val="32"/>
    </w:rPr>
  </w:style>
  <w:style w:type="character" w:styleId="FollowedHyperlink">
    <w:name w:val="FollowedHyperlink"/>
    <w:basedOn w:val="DefaultParagraphFont"/>
    <w:rsid w:val="00AE0624"/>
    <w:rPr>
      <w:color w:val="800080"/>
      <w:u w:val="single"/>
    </w:rPr>
  </w:style>
  <w:style w:type="character" w:customStyle="1" w:styleId="mw-headline">
    <w:name w:val="mw-headline"/>
    <w:basedOn w:val="DefaultParagraphFont"/>
    <w:rsid w:val="006741AB"/>
  </w:style>
  <w:style w:type="paragraph" w:customStyle="1" w:styleId="Default">
    <w:name w:val="Default"/>
    <w:rsid w:val="00FE5E7C"/>
    <w:pPr>
      <w:autoSpaceDE w:val="0"/>
      <w:autoSpaceDN w:val="0"/>
      <w:adjustRightInd w:val="0"/>
    </w:pPr>
    <w:rPr>
      <w:rFonts w:ascii="Arial" w:hAnsi="Arial" w:cs="Arial"/>
      <w:color w:val="000000"/>
      <w:sz w:val="24"/>
      <w:szCs w:val="24"/>
    </w:rPr>
  </w:style>
  <w:style w:type="paragraph" w:styleId="BodyText">
    <w:name w:val="Body Text"/>
    <w:basedOn w:val="Default"/>
    <w:next w:val="Default"/>
    <w:link w:val="BodyTextChar"/>
    <w:rsid w:val="00FE5E7C"/>
    <w:rPr>
      <w:rFonts w:cs="Times New Roman"/>
      <w:color w:val="auto"/>
    </w:rPr>
  </w:style>
  <w:style w:type="character" w:customStyle="1" w:styleId="BodyTextChar">
    <w:name w:val="Body Text Char"/>
    <w:basedOn w:val="DefaultParagraphFont"/>
    <w:link w:val="BodyText"/>
    <w:rsid w:val="00BA3CB4"/>
    <w:rPr>
      <w:rFonts w:ascii="Arial" w:hAnsi="Arial"/>
      <w:sz w:val="24"/>
      <w:szCs w:val="24"/>
    </w:rPr>
  </w:style>
  <w:style w:type="paragraph" w:styleId="TOCHeading">
    <w:name w:val="TOC Heading"/>
    <w:basedOn w:val="Heading1"/>
    <w:next w:val="Normal"/>
    <w:uiPriority w:val="39"/>
    <w:qFormat/>
    <w:rsid w:val="007F42CB"/>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qFormat/>
    <w:rsid w:val="007F42CB"/>
    <w:pPr>
      <w:ind w:left="240"/>
    </w:pPr>
  </w:style>
  <w:style w:type="paragraph" w:styleId="TOC3">
    <w:name w:val="toc 3"/>
    <w:basedOn w:val="Normal"/>
    <w:next w:val="Normal"/>
    <w:autoRedefine/>
    <w:uiPriority w:val="39"/>
    <w:qFormat/>
    <w:rsid w:val="007F42CB"/>
    <w:pPr>
      <w:ind w:left="480"/>
    </w:pPr>
  </w:style>
  <w:style w:type="paragraph" w:styleId="TOC1">
    <w:name w:val="toc 1"/>
    <w:basedOn w:val="Normal"/>
    <w:next w:val="Normal"/>
    <w:autoRedefine/>
    <w:uiPriority w:val="39"/>
    <w:qFormat/>
    <w:rsid w:val="006C7502"/>
    <w:pPr>
      <w:tabs>
        <w:tab w:val="right" w:leader="dot" w:pos="9350"/>
      </w:tabs>
    </w:pPr>
  </w:style>
  <w:style w:type="paragraph" w:styleId="TOC4">
    <w:name w:val="toc 4"/>
    <w:basedOn w:val="Normal"/>
    <w:next w:val="Normal"/>
    <w:autoRedefine/>
    <w:uiPriority w:val="39"/>
    <w:unhideWhenUsed/>
    <w:rsid w:val="00FD77D9"/>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FD77D9"/>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FD77D9"/>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FD77D9"/>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FD77D9"/>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FD77D9"/>
    <w:pPr>
      <w:spacing w:after="100" w:line="276" w:lineRule="auto"/>
      <w:ind w:left="1760"/>
    </w:pPr>
    <w:rPr>
      <w:rFonts w:ascii="Calibri" w:hAnsi="Calibri"/>
      <w:sz w:val="22"/>
      <w:szCs w:val="22"/>
    </w:rPr>
  </w:style>
  <w:style w:type="paragraph" w:styleId="BalloonText">
    <w:name w:val="Balloon Text"/>
    <w:basedOn w:val="Normal"/>
    <w:link w:val="BalloonTextChar"/>
    <w:rsid w:val="00246697"/>
    <w:rPr>
      <w:rFonts w:ascii="Tahoma" w:hAnsi="Tahoma" w:cs="Tahoma"/>
      <w:sz w:val="16"/>
      <w:szCs w:val="16"/>
    </w:rPr>
  </w:style>
  <w:style w:type="character" w:customStyle="1" w:styleId="BalloonTextChar">
    <w:name w:val="Balloon Text Char"/>
    <w:basedOn w:val="DefaultParagraphFont"/>
    <w:link w:val="BalloonText"/>
    <w:rsid w:val="00246697"/>
    <w:rPr>
      <w:rFonts w:ascii="Tahoma" w:hAnsi="Tahoma" w:cs="Tahoma"/>
      <w:sz w:val="16"/>
      <w:szCs w:val="16"/>
    </w:rPr>
  </w:style>
  <w:style w:type="paragraph" w:styleId="Header">
    <w:name w:val="header"/>
    <w:basedOn w:val="Normal"/>
    <w:link w:val="HeaderChar"/>
    <w:uiPriority w:val="99"/>
    <w:rsid w:val="00E24191"/>
    <w:pPr>
      <w:tabs>
        <w:tab w:val="center" w:pos="4680"/>
        <w:tab w:val="right" w:pos="9360"/>
      </w:tabs>
    </w:pPr>
  </w:style>
  <w:style w:type="character" w:customStyle="1" w:styleId="HeaderChar">
    <w:name w:val="Header Char"/>
    <w:basedOn w:val="DefaultParagraphFont"/>
    <w:link w:val="Header"/>
    <w:uiPriority w:val="99"/>
    <w:rsid w:val="00E24191"/>
    <w:rPr>
      <w:sz w:val="24"/>
      <w:szCs w:val="24"/>
    </w:rPr>
  </w:style>
  <w:style w:type="paragraph" w:styleId="Footer">
    <w:name w:val="footer"/>
    <w:basedOn w:val="Normal"/>
    <w:link w:val="FooterChar"/>
    <w:uiPriority w:val="99"/>
    <w:rsid w:val="00E24191"/>
    <w:pPr>
      <w:tabs>
        <w:tab w:val="center" w:pos="4680"/>
        <w:tab w:val="right" w:pos="9360"/>
      </w:tabs>
    </w:pPr>
  </w:style>
  <w:style w:type="character" w:customStyle="1" w:styleId="FooterChar">
    <w:name w:val="Footer Char"/>
    <w:basedOn w:val="DefaultParagraphFont"/>
    <w:link w:val="Footer"/>
    <w:uiPriority w:val="99"/>
    <w:rsid w:val="00E24191"/>
    <w:rPr>
      <w:sz w:val="24"/>
      <w:szCs w:val="24"/>
    </w:rPr>
  </w:style>
  <w:style w:type="table" w:styleId="TableGrid">
    <w:name w:val="Table Grid"/>
    <w:basedOn w:val="TableNormal"/>
    <w:rsid w:val="00BC442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rsid w:val="008270E9"/>
    <w:rPr>
      <w:sz w:val="16"/>
      <w:szCs w:val="16"/>
    </w:rPr>
  </w:style>
  <w:style w:type="paragraph" w:styleId="CommentText">
    <w:name w:val="annotation text"/>
    <w:basedOn w:val="Normal"/>
    <w:link w:val="CommentTextChar"/>
    <w:rsid w:val="008270E9"/>
    <w:rPr>
      <w:sz w:val="20"/>
      <w:szCs w:val="20"/>
    </w:rPr>
  </w:style>
  <w:style w:type="character" w:customStyle="1" w:styleId="CommentTextChar">
    <w:name w:val="Comment Text Char"/>
    <w:basedOn w:val="DefaultParagraphFont"/>
    <w:link w:val="CommentText"/>
    <w:rsid w:val="008270E9"/>
  </w:style>
  <w:style w:type="paragraph" w:styleId="CommentSubject">
    <w:name w:val="annotation subject"/>
    <w:basedOn w:val="CommentText"/>
    <w:next w:val="CommentText"/>
    <w:link w:val="CommentSubjectChar"/>
    <w:rsid w:val="008270E9"/>
    <w:rPr>
      <w:b/>
      <w:bCs/>
    </w:rPr>
  </w:style>
  <w:style w:type="character" w:customStyle="1" w:styleId="CommentSubjectChar">
    <w:name w:val="Comment Subject Char"/>
    <w:basedOn w:val="CommentTextChar"/>
    <w:link w:val="CommentSubject"/>
    <w:rsid w:val="008270E9"/>
    <w:rPr>
      <w:b/>
      <w:bCs/>
    </w:rPr>
  </w:style>
  <w:style w:type="paragraph" w:styleId="Revision">
    <w:name w:val="Revision"/>
    <w:hidden/>
    <w:uiPriority w:val="99"/>
    <w:semiHidden/>
    <w:rsid w:val="008270E9"/>
    <w:rPr>
      <w:sz w:val="24"/>
      <w:szCs w:val="24"/>
    </w:rPr>
  </w:style>
  <w:style w:type="paragraph" w:styleId="ListParagraph">
    <w:name w:val="List Paragraph"/>
    <w:basedOn w:val="Normal"/>
    <w:uiPriority w:val="34"/>
    <w:qFormat/>
    <w:rsid w:val="000462D2"/>
    <w:pPr>
      <w:ind w:left="720"/>
    </w:pPr>
  </w:style>
  <w:style w:type="paragraph" w:styleId="NoSpacing">
    <w:name w:val="No Spacing"/>
    <w:link w:val="NoSpacingChar"/>
    <w:uiPriority w:val="1"/>
    <w:qFormat/>
    <w:rsid w:val="00C63792"/>
    <w:rPr>
      <w:rFonts w:ascii="Calibri" w:hAnsi="Calibri"/>
      <w:sz w:val="22"/>
      <w:szCs w:val="22"/>
    </w:rPr>
  </w:style>
  <w:style w:type="character" w:customStyle="1" w:styleId="NoSpacingChar">
    <w:name w:val="No Spacing Char"/>
    <w:basedOn w:val="DefaultParagraphFont"/>
    <w:link w:val="NoSpacing"/>
    <w:uiPriority w:val="1"/>
    <w:rsid w:val="00C63792"/>
    <w:rPr>
      <w:rFonts w:ascii="Calibri" w:hAnsi="Calibri"/>
      <w:sz w:val="22"/>
      <w:szCs w:val="22"/>
      <w:lang w:val="en-US" w:eastAsia="en-US" w:bidi="ar-SA"/>
    </w:rPr>
  </w:style>
  <w:style w:type="paragraph" w:customStyle="1" w:styleId="CISNormal">
    <w:name w:val="CIS Normal"/>
    <w:link w:val="CISNormalChar"/>
    <w:uiPriority w:val="99"/>
    <w:qFormat/>
    <w:rsid w:val="007A40B2"/>
    <w:rPr>
      <w:bCs/>
      <w:kern w:val="32"/>
      <w:sz w:val="24"/>
      <w:szCs w:val="32"/>
    </w:rPr>
  </w:style>
  <w:style w:type="character" w:customStyle="1" w:styleId="CISNormalChar">
    <w:name w:val="CIS Normal Char"/>
    <w:basedOn w:val="DefaultParagraphFont"/>
    <w:link w:val="CISNormal"/>
    <w:uiPriority w:val="99"/>
    <w:rsid w:val="007A40B2"/>
    <w:rPr>
      <w:bCs/>
      <w:kern w:val="32"/>
      <w:sz w:val="24"/>
      <w:szCs w:val="32"/>
      <w:lang w:val="en-US" w:eastAsia="en-US" w:bidi="ar-SA"/>
    </w:rPr>
  </w:style>
  <w:style w:type="character" w:customStyle="1" w:styleId="CISCode">
    <w:name w:val="CIS Code"/>
    <w:basedOn w:val="DefaultParagraphFont"/>
    <w:rsid w:val="00ED6AC7"/>
    <w:rPr>
      <w:rFonts w:ascii="Courier New" w:hAnsi="Courier New"/>
      <w:sz w:val="20"/>
    </w:rPr>
  </w:style>
  <w:style w:type="paragraph" w:customStyle="1" w:styleId="Code">
    <w:name w:val="Code"/>
    <w:basedOn w:val="Normal"/>
    <w:link w:val="CodeChar"/>
    <w:qFormat/>
    <w:rsid w:val="000F2DCF"/>
    <w:rPr>
      <w:rFonts w:ascii="Courier New" w:eastAsia="Calibri" w:hAnsi="Courier New"/>
      <w:sz w:val="20"/>
      <w:szCs w:val="22"/>
    </w:rPr>
  </w:style>
  <w:style w:type="character" w:customStyle="1" w:styleId="CodeChar">
    <w:name w:val="Code Char"/>
    <w:basedOn w:val="DefaultParagraphFont"/>
    <w:link w:val="Code"/>
    <w:rsid w:val="000F2DCF"/>
    <w:rPr>
      <w:rFonts w:ascii="Courier New" w:eastAsia="Calibri" w:hAnsi="Courier New"/>
      <w:sz w:val="20"/>
      <w:szCs w:val="22"/>
    </w:rPr>
  </w:style>
  <w:style w:type="paragraph" w:styleId="BodyTextIndent">
    <w:name w:val="Body Text Indent"/>
    <w:basedOn w:val="Normal"/>
    <w:link w:val="BodyTextIndentChar"/>
    <w:rsid w:val="009E5529"/>
    <w:pPr>
      <w:ind w:left="360"/>
    </w:pPr>
    <w:rPr>
      <w:rFonts w:ascii="Times New Roman" w:eastAsia="MS Mincho" w:hAnsi="Times New Roman"/>
    </w:rPr>
  </w:style>
  <w:style w:type="character" w:customStyle="1" w:styleId="BodyTextIndentChar">
    <w:name w:val="Body Text Indent Char"/>
    <w:basedOn w:val="DefaultParagraphFont"/>
    <w:link w:val="BodyTextIndent"/>
    <w:rsid w:val="009E5529"/>
    <w:rPr>
      <w:rFonts w:ascii="Times New Roman" w:eastAsia="MS Mincho" w:hAnsi="Times New Roman"/>
    </w:rPr>
  </w:style>
  <w:style w:type="paragraph" w:customStyle="1" w:styleId="CISC0de">
    <w:name w:val="CIS C0de"/>
    <w:link w:val="CISC0deChar"/>
    <w:qFormat/>
    <w:rsid w:val="00FD5981"/>
    <w:pPr>
      <w:pBdr>
        <w:top w:val="single" w:sz="4" w:space="1" w:color="auto"/>
        <w:left w:val="single" w:sz="4" w:space="4" w:color="auto"/>
        <w:bottom w:val="single" w:sz="4" w:space="1" w:color="auto"/>
        <w:right w:val="single" w:sz="4" w:space="4" w:color="auto"/>
      </w:pBdr>
      <w:shd w:val="clear" w:color="auto" w:fill="DDD9C3"/>
    </w:pPr>
    <w:rPr>
      <w:rFonts w:ascii="Courier New" w:eastAsia="Calibri" w:hAnsi="Courier New" w:cs="Courier New"/>
      <w:bCs/>
      <w:color w:val="000000"/>
      <w:kern w:val="32"/>
      <w:szCs w:val="22"/>
    </w:rPr>
  </w:style>
  <w:style w:type="character" w:customStyle="1" w:styleId="CISC0deChar">
    <w:name w:val="CIS C0de Char"/>
    <w:basedOn w:val="DefaultParagraphFont"/>
    <w:link w:val="CISC0de"/>
    <w:rsid w:val="00FD5981"/>
    <w:rPr>
      <w:rFonts w:ascii="Courier New" w:eastAsia="Calibri" w:hAnsi="Courier New" w:cs="Courier New"/>
      <w:bCs/>
      <w:color w:val="000000"/>
      <w:kern w:val="32"/>
      <w:szCs w:val="22"/>
      <w:shd w:val="clear" w:color="auto" w:fill="DDD9C3"/>
      <w:lang w:val="en-US" w:eastAsia="en-US" w:bidi="ar-SA"/>
    </w:rPr>
  </w:style>
  <w:style w:type="character" w:customStyle="1" w:styleId="NewCODEChar">
    <w:name w:val="New CODE Char"/>
    <w:basedOn w:val="Heading2Char"/>
    <w:rsid w:val="00F86AF7"/>
    <w:rPr>
      <w:b/>
      <w:bCs/>
      <w:color w:val="000080"/>
      <w:kern w:val="32"/>
      <w:sz w:val="32"/>
      <w:szCs w:val="32"/>
    </w:rPr>
  </w:style>
  <w:style w:type="character" w:customStyle="1" w:styleId="CISC0d3">
    <w:name w:val="CIS C0d3"/>
    <w:basedOn w:val="DefaultParagraphFont"/>
    <w:uiPriority w:val="1"/>
    <w:rsid w:val="002C745C"/>
    <w:rPr>
      <w:rFonts w:ascii="Courier New" w:hAnsi="Courier New"/>
      <w:sz w:val="20"/>
      <w:bdr w:val="single" w:sz="4" w:space="0" w:color="auto"/>
    </w:rPr>
  </w:style>
  <w:style w:type="character" w:styleId="Strong">
    <w:name w:val="Strong"/>
    <w:basedOn w:val="DefaultParagraphFont"/>
    <w:qFormat/>
    <w:rsid w:val="00400DD9"/>
    <w:rPr>
      <w:b/>
      <w:bCs/>
    </w:rPr>
  </w:style>
  <w:style w:type="table" w:customStyle="1" w:styleId="LightList-Accent11">
    <w:name w:val="Light List - Accent 11"/>
    <w:basedOn w:val="TableNormal"/>
    <w:uiPriority w:val="61"/>
    <w:rsid w:val="00EA3671"/>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basedOn w:val="DefaultParagraphFont"/>
    <w:link w:val="Heading4"/>
    <w:uiPriority w:val="9"/>
    <w:rsid w:val="00BA3CB4"/>
    <w:rPr>
      <w:rFonts w:asciiTheme="majorHAnsi" w:eastAsiaTheme="majorEastAsia" w:hAnsiTheme="majorHAnsi" w:cstheme="majorBidi"/>
      <w:b/>
      <w:bCs/>
      <w:i/>
      <w:iCs/>
      <w:color w:val="4F81BD" w:themeColor="accent1"/>
      <w:sz w:val="24"/>
      <w:szCs w:val="24"/>
    </w:rPr>
  </w:style>
  <w:style w:type="character" w:customStyle="1" w:styleId="Heading1Char1">
    <w:name w:val="Heading 1 Char1"/>
    <w:aliases w:val="CIS Major Section Char1"/>
    <w:basedOn w:val="DefaultParagraphFont"/>
    <w:rsid w:val="00BA3CB4"/>
    <w:rPr>
      <w:rFonts w:asciiTheme="majorHAnsi" w:eastAsiaTheme="majorEastAsia" w:hAnsiTheme="majorHAnsi" w:cstheme="majorBidi" w:hint="default"/>
      <w:b/>
      <w:bCs/>
      <w:color w:val="365F91" w:themeColor="accent1" w:themeShade="BF"/>
      <w:sz w:val="28"/>
      <w:szCs w:val="28"/>
    </w:rPr>
  </w:style>
  <w:style w:type="character" w:customStyle="1" w:styleId="StyleUnixStuffCharacter">
    <w:name w:val="Style UnixStuff Character"/>
    <w:basedOn w:val="DefaultParagraphFont"/>
    <w:rsid w:val="00D21D2F"/>
    <w:rPr>
      <w:rFonts w:ascii="Courier New" w:hAnsi="Courier New"/>
      <w:color w:val="0000FF"/>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781">
      <w:bodyDiv w:val="1"/>
      <w:marLeft w:val="0"/>
      <w:marRight w:val="0"/>
      <w:marTop w:val="0"/>
      <w:marBottom w:val="0"/>
      <w:divBdr>
        <w:top w:val="none" w:sz="0" w:space="0" w:color="auto"/>
        <w:left w:val="none" w:sz="0" w:space="0" w:color="auto"/>
        <w:bottom w:val="none" w:sz="0" w:space="0" w:color="auto"/>
        <w:right w:val="none" w:sz="0" w:space="0" w:color="auto"/>
      </w:divBdr>
    </w:div>
    <w:div w:id="39134064">
      <w:bodyDiv w:val="1"/>
      <w:marLeft w:val="0"/>
      <w:marRight w:val="0"/>
      <w:marTop w:val="0"/>
      <w:marBottom w:val="0"/>
      <w:divBdr>
        <w:top w:val="none" w:sz="0" w:space="0" w:color="auto"/>
        <w:left w:val="none" w:sz="0" w:space="0" w:color="auto"/>
        <w:bottom w:val="none" w:sz="0" w:space="0" w:color="auto"/>
        <w:right w:val="none" w:sz="0" w:space="0" w:color="auto"/>
      </w:divBdr>
    </w:div>
    <w:div w:id="69498591">
      <w:bodyDiv w:val="1"/>
      <w:marLeft w:val="0"/>
      <w:marRight w:val="0"/>
      <w:marTop w:val="0"/>
      <w:marBottom w:val="0"/>
      <w:divBdr>
        <w:top w:val="none" w:sz="0" w:space="0" w:color="auto"/>
        <w:left w:val="none" w:sz="0" w:space="0" w:color="auto"/>
        <w:bottom w:val="none" w:sz="0" w:space="0" w:color="auto"/>
        <w:right w:val="none" w:sz="0" w:space="0" w:color="auto"/>
      </w:divBdr>
      <w:divsChild>
        <w:div w:id="1461804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35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6331">
      <w:bodyDiv w:val="1"/>
      <w:marLeft w:val="0"/>
      <w:marRight w:val="0"/>
      <w:marTop w:val="0"/>
      <w:marBottom w:val="0"/>
      <w:divBdr>
        <w:top w:val="none" w:sz="0" w:space="0" w:color="auto"/>
        <w:left w:val="none" w:sz="0" w:space="0" w:color="auto"/>
        <w:bottom w:val="none" w:sz="0" w:space="0" w:color="auto"/>
        <w:right w:val="none" w:sz="0" w:space="0" w:color="auto"/>
      </w:divBdr>
    </w:div>
    <w:div w:id="106778558">
      <w:bodyDiv w:val="1"/>
      <w:marLeft w:val="0"/>
      <w:marRight w:val="0"/>
      <w:marTop w:val="0"/>
      <w:marBottom w:val="0"/>
      <w:divBdr>
        <w:top w:val="none" w:sz="0" w:space="0" w:color="auto"/>
        <w:left w:val="none" w:sz="0" w:space="0" w:color="auto"/>
        <w:bottom w:val="none" w:sz="0" w:space="0" w:color="auto"/>
        <w:right w:val="none" w:sz="0" w:space="0" w:color="auto"/>
      </w:divBdr>
    </w:div>
    <w:div w:id="128397145">
      <w:bodyDiv w:val="1"/>
      <w:marLeft w:val="0"/>
      <w:marRight w:val="0"/>
      <w:marTop w:val="0"/>
      <w:marBottom w:val="0"/>
      <w:divBdr>
        <w:top w:val="none" w:sz="0" w:space="0" w:color="auto"/>
        <w:left w:val="none" w:sz="0" w:space="0" w:color="auto"/>
        <w:bottom w:val="none" w:sz="0" w:space="0" w:color="auto"/>
        <w:right w:val="none" w:sz="0" w:space="0" w:color="auto"/>
      </w:divBdr>
    </w:div>
    <w:div w:id="255792192">
      <w:bodyDiv w:val="1"/>
      <w:marLeft w:val="0"/>
      <w:marRight w:val="0"/>
      <w:marTop w:val="0"/>
      <w:marBottom w:val="0"/>
      <w:divBdr>
        <w:top w:val="none" w:sz="0" w:space="0" w:color="auto"/>
        <w:left w:val="none" w:sz="0" w:space="0" w:color="auto"/>
        <w:bottom w:val="none" w:sz="0" w:space="0" w:color="auto"/>
        <w:right w:val="none" w:sz="0" w:space="0" w:color="auto"/>
      </w:divBdr>
    </w:div>
    <w:div w:id="313529868">
      <w:bodyDiv w:val="1"/>
      <w:marLeft w:val="0"/>
      <w:marRight w:val="0"/>
      <w:marTop w:val="0"/>
      <w:marBottom w:val="0"/>
      <w:divBdr>
        <w:top w:val="none" w:sz="0" w:space="0" w:color="auto"/>
        <w:left w:val="none" w:sz="0" w:space="0" w:color="auto"/>
        <w:bottom w:val="none" w:sz="0" w:space="0" w:color="auto"/>
        <w:right w:val="none" w:sz="0" w:space="0" w:color="auto"/>
      </w:divBdr>
    </w:div>
    <w:div w:id="328483482">
      <w:bodyDiv w:val="1"/>
      <w:marLeft w:val="0"/>
      <w:marRight w:val="0"/>
      <w:marTop w:val="0"/>
      <w:marBottom w:val="0"/>
      <w:divBdr>
        <w:top w:val="none" w:sz="0" w:space="0" w:color="auto"/>
        <w:left w:val="none" w:sz="0" w:space="0" w:color="auto"/>
        <w:bottom w:val="none" w:sz="0" w:space="0" w:color="auto"/>
        <w:right w:val="none" w:sz="0" w:space="0" w:color="auto"/>
      </w:divBdr>
    </w:div>
    <w:div w:id="347492336">
      <w:bodyDiv w:val="1"/>
      <w:marLeft w:val="0"/>
      <w:marRight w:val="0"/>
      <w:marTop w:val="0"/>
      <w:marBottom w:val="0"/>
      <w:divBdr>
        <w:top w:val="none" w:sz="0" w:space="0" w:color="auto"/>
        <w:left w:val="none" w:sz="0" w:space="0" w:color="auto"/>
        <w:bottom w:val="none" w:sz="0" w:space="0" w:color="auto"/>
        <w:right w:val="none" w:sz="0" w:space="0" w:color="auto"/>
      </w:divBdr>
    </w:div>
    <w:div w:id="358434982">
      <w:bodyDiv w:val="1"/>
      <w:marLeft w:val="0"/>
      <w:marRight w:val="0"/>
      <w:marTop w:val="0"/>
      <w:marBottom w:val="0"/>
      <w:divBdr>
        <w:top w:val="none" w:sz="0" w:space="0" w:color="auto"/>
        <w:left w:val="none" w:sz="0" w:space="0" w:color="auto"/>
        <w:bottom w:val="none" w:sz="0" w:space="0" w:color="auto"/>
        <w:right w:val="none" w:sz="0" w:space="0" w:color="auto"/>
      </w:divBdr>
    </w:div>
    <w:div w:id="401873036">
      <w:bodyDiv w:val="1"/>
      <w:marLeft w:val="0"/>
      <w:marRight w:val="0"/>
      <w:marTop w:val="0"/>
      <w:marBottom w:val="0"/>
      <w:divBdr>
        <w:top w:val="none" w:sz="0" w:space="0" w:color="auto"/>
        <w:left w:val="none" w:sz="0" w:space="0" w:color="auto"/>
        <w:bottom w:val="none" w:sz="0" w:space="0" w:color="auto"/>
        <w:right w:val="none" w:sz="0" w:space="0" w:color="auto"/>
      </w:divBdr>
    </w:div>
    <w:div w:id="459882461">
      <w:bodyDiv w:val="1"/>
      <w:marLeft w:val="0"/>
      <w:marRight w:val="0"/>
      <w:marTop w:val="0"/>
      <w:marBottom w:val="0"/>
      <w:divBdr>
        <w:top w:val="none" w:sz="0" w:space="0" w:color="auto"/>
        <w:left w:val="none" w:sz="0" w:space="0" w:color="auto"/>
        <w:bottom w:val="none" w:sz="0" w:space="0" w:color="auto"/>
        <w:right w:val="none" w:sz="0" w:space="0" w:color="auto"/>
      </w:divBdr>
    </w:div>
    <w:div w:id="461579998">
      <w:bodyDiv w:val="1"/>
      <w:marLeft w:val="0"/>
      <w:marRight w:val="0"/>
      <w:marTop w:val="0"/>
      <w:marBottom w:val="0"/>
      <w:divBdr>
        <w:top w:val="none" w:sz="0" w:space="0" w:color="auto"/>
        <w:left w:val="none" w:sz="0" w:space="0" w:color="auto"/>
        <w:bottom w:val="none" w:sz="0" w:space="0" w:color="auto"/>
        <w:right w:val="none" w:sz="0" w:space="0" w:color="auto"/>
      </w:divBdr>
    </w:div>
    <w:div w:id="479931065">
      <w:bodyDiv w:val="1"/>
      <w:marLeft w:val="0"/>
      <w:marRight w:val="0"/>
      <w:marTop w:val="0"/>
      <w:marBottom w:val="0"/>
      <w:divBdr>
        <w:top w:val="none" w:sz="0" w:space="0" w:color="auto"/>
        <w:left w:val="none" w:sz="0" w:space="0" w:color="auto"/>
        <w:bottom w:val="none" w:sz="0" w:space="0" w:color="auto"/>
        <w:right w:val="none" w:sz="0" w:space="0" w:color="auto"/>
      </w:divBdr>
    </w:div>
    <w:div w:id="588271875">
      <w:bodyDiv w:val="1"/>
      <w:marLeft w:val="0"/>
      <w:marRight w:val="0"/>
      <w:marTop w:val="0"/>
      <w:marBottom w:val="0"/>
      <w:divBdr>
        <w:top w:val="none" w:sz="0" w:space="0" w:color="auto"/>
        <w:left w:val="none" w:sz="0" w:space="0" w:color="auto"/>
        <w:bottom w:val="none" w:sz="0" w:space="0" w:color="auto"/>
        <w:right w:val="none" w:sz="0" w:space="0" w:color="auto"/>
      </w:divBdr>
    </w:div>
    <w:div w:id="606934366">
      <w:bodyDiv w:val="1"/>
      <w:marLeft w:val="0"/>
      <w:marRight w:val="0"/>
      <w:marTop w:val="0"/>
      <w:marBottom w:val="0"/>
      <w:divBdr>
        <w:top w:val="none" w:sz="0" w:space="0" w:color="auto"/>
        <w:left w:val="none" w:sz="0" w:space="0" w:color="auto"/>
        <w:bottom w:val="none" w:sz="0" w:space="0" w:color="auto"/>
        <w:right w:val="none" w:sz="0" w:space="0" w:color="auto"/>
      </w:divBdr>
    </w:div>
    <w:div w:id="660739083">
      <w:bodyDiv w:val="1"/>
      <w:marLeft w:val="0"/>
      <w:marRight w:val="0"/>
      <w:marTop w:val="0"/>
      <w:marBottom w:val="0"/>
      <w:divBdr>
        <w:top w:val="none" w:sz="0" w:space="0" w:color="auto"/>
        <w:left w:val="none" w:sz="0" w:space="0" w:color="auto"/>
        <w:bottom w:val="none" w:sz="0" w:space="0" w:color="auto"/>
        <w:right w:val="none" w:sz="0" w:space="0" w:color="auto"/>
      </w:divBdr>
    </w:div>
    <w:div w:id="684870517">
      <w:bodyDiv w:val="1"/>
      <w:marLeft w:val="0"/>
      <w:marRight w:val="0"/>
      <w:marTop w:val="0"/>
      <w:marBottom w:val="0"/>
      <w:divBdr>
        <w:top w:val="none" w:sz="0" w:space="0" w:color="auto"/>
        <w:left w:val="none" w:sz="0" w:space="0" w:color="auto"/>
        <w:bottom w:val="none" w:sz="0" w:space="0" w:color="auto"/>
        <w:right w:val="none" w:sz="0" w:space="0" w:color="auto"/>
      </w:divBdr>
    </w:div>
    <w:div w:id="692655705">
      <w:bodyDiv w:val="1"/>
      <w:marLeft w:val="0"/>
      <w:marRight w:val="0"/>
      <w:marTop w:val="0"/>
      <w:marBottom w:val="0"/>
      <w:divBdr>
        <w:top w:val="none" w:sz="0" w:space="0" w:color="auto"/>
        <w:left w:val="none" w:sz="0" w:space="0" w:color="auto"/>
        <w:bottom w:val="none" w:sz="0" w:space="0" w:color="auto"/>
        <w:right w:val="none" w:sz="0" w:space="0" w:color="auto"/>
      </w:divBdr>
    </w:div>
    <w:div w:id="698774869">
      <w:bodyDiv w:val="1"/>
      <w:marLeft w:val="0"/>
      <w:marRight w:val="0"/>
      <w:marTop w:val="0"/>
      <w:marBottom w:val="0"/>
      <w:divBdr>
        <w:top w:val="none" w:sz="0" w:space="0" w:color="auto"/>
        <w:left w:val="none" w:sz="0" w:space="0" w:color="auto"/>
        <w:bottom w:val="none" w:sz="0" w:space="0" w:color="auto"/>
        <w:right w:val="none" w:sz="0" w:space="0" w:color="auto"/>
      </w:divBdr>
    </w:div>
    <w:div w:id="705102248">
      <w:bodyDiv w:val="1"/>
      <w:marLeft w:val="0"/>
      <w:marRight w:val="0"/>
      <w:marTop w:val="0"/>
      <w:marBottom w:val="0"/>
      <w:divBdr>
        <w:top w:val="none" w:sz="0" w:space="0" w:color="auto"/>
        <w:left w:val="none" w:sz="0" w:space="0" w:color="auto"/>
        <w:bottom w:val="none" w:sz="0" w:space="0" w:color="auto"/>
        <w:right w:val="none" w:sz="0" w:space="0" w:color="auto"/>
      </w:divBdr>
    </w:div>
    <w:div w:id="773944421">
      <w:bodyDiv w:val="1"/>
      <w:marLeft w:val="0"/>
      <w:marRight w:val="0"/>
      <w:marTop w:val="0"/>
      <w:marBottom w:val="0"/>
      <w:divBdr>
        <w:top w:val="none" w:sz="0" w:space="0" w:color="auto"/>
        <w:left w:val="none" w:sz="0" w:space="0" w:color="auto"/>
        <w:bottom w:val="none" w:sz="0" w:space="0" w:color="auto"/>
        <w:right w:val="none" w:sz="0" w:space="0" w:color="auto"/>
      </w:divBdr>
    </w:div>
    <w:div w:id="796531775">
      <w:bodyDiv w:val="1"/>
      <w:marLeft w:val="0"/>
      <w:marRight w:val="0"/>
      <w:marTop w:val="0"/>
      <w:marBottom w:val="0"/>
      <w:divBdr>
        <w:top w:val="none" w:sz="0" w:space="0" w:color="auto"/>
        <w:left w:val="none" w:sz="0" w:space="0" w:color="auto"/>
        <w:bottom w:val="none" w:sz="0" w:space="0" w:color="auto"/>
        <w:right w:val="none" w:sz="0" w:space="0" w:color="auto"/>
      </w:divBdr>
    </w:div>
    <w:div w:id="825702447">
      <w:bodyDiv w:val="1"/>
      <w:marLeft w:val="0"/>
      <w:marRight w:val="0"/>
      <w:marTop w:val="0"/>
      <w:marBottom w:val="0"/>
      <w:divBdr>
        <w:top w:val="none" w:sz="0" w:space="0" w:color="auto"/>
        <w:left w:val="none" w:sz="0" w:space="0" w:color="auto"/>
        <w:bottom w:val="none" w:sz="0" w:space="0" w:color="auto"/>
        <w:right w:val="none" w:sz="0" w:space="0" w:color="auto"/>
      </w:divBdr>
    </w:div>
    <w:div w:id="842740662">
      <w:bodyDiv w:val="1"/>
      <w:marLeft w:val="0"/>
      <w:marRight w:val="0"/>
      <w:marTop w:val="0"/>
      <w:marBottom w:val="0"/>
      <w:divBdr>
        <w:top w:val="none" w:sz="0" w:space="0" w:color="auto"/>
        <w:left w:val="none" w:sz="0" w:space="0" w:color="auto"/>
        <w:bottom w:val="none" w:sz="0" w:space="0" w:color="auto"/>
        <w:right w:val="none" w:sz="0" w:space="0" w:color="auto"/>
      </w:divBdr>
    </w:div>
    <w:div w:id="862211536">
      <w:bodyDiv w:val="1"/>
      <w:marLeft w:val="0"/>
      <w:marRight w:val="0"/>
      <w:marTop w:val="0"/>
      <w:marBottom w:val="0"/>
      <w:divBdr>
        <w:top w:val="none" w:sz="0" w:space="0" w:color="auto"/>
        <w:left w:val="none" w:sz="0" w:space="0" w:color="auto"/>
        <w:bottom w:val="none" w:sz="0" w:space="0" w:color="auto"/>
        <w:right w:val="none" w:sz="0" w:space="0" w:color="auto"/>
      </w:divBdr>
    </w:div>
    <w:div w:id="885875457">
      <w:bodyDiv w:val="1"/>
      <w:marLeft w:val="0"/>
      <w:marRight w:val="0"/>
      <w:marTop w:val="0"/>
      <w:marBottom w:val="0"/>
      <w:divBdr>
        <w:top w:val="none" w:sz="0" w:space="0" w:color="auto"/>
        <w:left w:val="none" w:sz="0" w:space="0" w:color="auto"/>
        <w:bottom w:val="none" w:sz="0" w:space="0" w:color="auto"/>
        <w:right w:val="none" w:sz="0" w:space="0" w:color="auto"/>
      </w:divBdr>
    </w:div>
    <w:div w:id="914899011">
      <w:bodyDiv w:val="1"/>
      <w:marLeft w:val="0"/>
      <w:marRight w:val="0"/>
      <w:marTop w:val="0"/>
      <w:marBottom w:val="0"/>
      <w:divBdr>
        <w:top w:val="none" w:sz="0" w:space="0" w:color="auto"/>
        <w:left w:val="none" w:sz="0" w:space="0" w:color="auto"/>
        <w:bottom w:val="none" w:sz="0" w:space="0" w:color="auto"/>
        <w:right w:val="none" w:sz="0" w:space="0" w:color="auto"/>
      </w:divBdr>
    </w:div>
    <w:div w:id="954944430">
      <w:bodyDiv w:val="1"/>
      <w:marLeft w:val="0"/>
      <w:marRight w:val="0"/>
      <w:marTop w:val="0"/>
      <w:marBottom w:val="0"/>
      <w:divBdr>
        <w:top w:val="none" w:sz="0" w:space="0" w:color="auto"/>
        <w:left w:val="none" w:sz="0" w:space="0" w:color="auto"/>
        <w:bottom w:val="none" w:sz="0" w:space="0" w:color="auto"/>
        <w:right w:val="none" w:sz="0" w:space="0" w:color="auto"/>
      </w:divBdr>
    </w:div>
    <w:div w:id="966079935">
      <w:bodyDiv w:val="1"/>
      <w:marLeft w:val="0"/>
      <w:marRight w:val="0"/>
      <w:marTop w:val="0"/>
      <w:marBottom w:val="0"/>
      <w:divBdr>
        <w:top w:val="none" w:sz="0" w:space="0" w:color="auto"/>
        <w:left w:val="none" w:sz="0" w:space="0" w:color="auto"/>
        <w:bottom w:val="none" w:sz="0" w:space="0" w:color="auto"/>
        <w:right w:val="none" w:sz="0" w:space="0" w:color="auto"/>
      </w:divBdr>
    </w:div>
    <w:div w:id="989484683">
      <w:bodyDiv w:val="1"/>
      <w:marLeft w:val="0"/>
      <w:marRight w:val="0"/>
      <w:marTop w:val="0"/>
      <w:marBottom w:val="0"/>
      <w:divBdr>
        <w:top w:val="none" w:sz="0" w:space="0" w:color="auto"/>
        <w:left w:val="none" w:sz="0" w:space="0" w:color="auto"/>
        <w:bottom w:val="none" w:sz="0" w:space="0" w:color="auto"/>
        <w:right w:val="none" w:sz="0" w:space="0" w:color="auto"/>
      </w:divBdr>
    </w:div>
    <w:div w:id="1067919869">
      <w:bodyDiv w:val="1"/>
      <w:marLeft w:val="0"/>
      <w:marRight w:val="0"/>
      <w:marTop w:val="0"/>
      <w:marBottom w:val="0"/>
      <w:divBdr>
        <w:top w:val="none" w:sz="0" w:space="0" w:color="auto"/>
        <w:left w:val="none" w:sz="0" w:space="0" w:color="auto"/>
        <w:bottom w:val="none" w:sz="0" w:space="0" w:color="auto"/>
        <w:right w:val="none" w:sz="0" w:space="0" w:color="auto"/>
      </w:divBdr>
    </w:div>
    <w:div w:id="1091661091">
      <w:bodyDiv w:val="1"/>
      <w:marLeft w:val="0"/>
      <w:marRight w:val="0"/>
      <w:marTop w:val="0"/>
      <w:marBottom w:val="0"/>
      <w:divBdr>
        <w:top w:val="none" w:sz="0" w:space="0" w:color="auto"/>
        <w:left w:val="none" w:sz="0" w:space="0" w:color="auto"/>
        <w:bottom w:val="none" w:sz="0" w:space="0" w:color="auto"/>
        <w:right w:val="none" w:sz="0" w:space="0" w:color="auto"/>
      </w:divBdr>
      <w:divsChild>
        <w:div w:id="858351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578258">
      <w:bodyDiv w:val="1"/>
      <w:marLeft w:val="0"/>
      <w:marRight w:val="0"/>
      <w:marTop w:val="0"/>
      <w:marBottom w:val="0"/>
      <w:divBdr>
        <w:top w:val="none" w:sz="0" w:space="0" w:color="auto"/>
        <w:left w:val="none" w:sz="0" w:space="0" w:color="auto"/>
        <w:bottom w:val="none" w:sz="0" w:space="0" w:color="auto"/>
        <w:right w:val="none" w:sz="0" w:space="0" w:color="auto"/>
      </w:divBdr>
    </w:div>
    <w:div w:id="1154372103">
      <w:bodyDiv w:val="1"/>
      <w:marLeft w:val="0"/>
      <w:marRight w:val="0"/>
      <w:marTop w:val="0"/>
      <w:marBottom w:val="0"/>
      <w:divBdr>
        <w:top w:val="none" w:sz="0" w:space="0" w:color="auto"/>
        <w:left w:val="none" w:sz="0" w:space="0" w:color="auto"/>
        <w:bottom w:val="none" w:sz="0" w:space="0" w:color="auto"/>
        <w:right w:val="none" w:sz="0" w:space="0" w:color="auto"/>
      </w:divBdr>
      <w:divsChild>
        <w:div w:id="142308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84565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601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818306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3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3000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88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819450">
      <w:bodyDiv w:val="1"/>
      <w:marLeft w:val="0"/>
      <w:marRight w:val="0"/>
      <w:marTop w:val="0"/>
      <w:marBottom w:val="0"/>
      <w:divBdr>
        <w:top w:val="none" w:sz="0" w:space="0" w:color="auto"/>
        <w:left w:val="none" w:sz="0" w:space="0" w:color="auto"/>
        <w:bottom w:val="none" w:sz="0" w:space="0" w:color="auto"/>
        <w:right w:val="none" w:sz="0" w:space="0" w:color="auto"/>
      </w:divBdr>
    </w:div>
    <w:div w:id="1170103023">
      <w:bodyDiv w:val="1"/>
      <w:marLeft w:val="0"/>
      <w:marRight w:val="0"/>
      <w:marTop w:val="0"/>
      <w:marBottom w:val="0"/>
      <w:divBdr>
        <w:top w:val="none" w:sz="0" w:space="0" w:color="auto"/>
        <w:left w:val="none" w:sz="0" w:space="0" w:color="auto"/>
        <w:bottom w:val="none" w:sz="0" w:space="0" w:color="auto"/>
        <w:right w:val="none" w:sz="0" w:space="0" w:color="auto"/>
      </w:divBdr>
    </w:div>
    <w:div w:id="1172179856">
      <w:bodyDiv w:val="1"/>
      <w:marLeft w:val="0"/>
      <w:marRight w:val="0"/>
      <w:marTop w:val="0"/>
      <w:marBottom w:val="0"/>
      <w:divBdr>
        <w:top w:val="none" w:sz="0" w:space="0" w:color="auto"/>
        <w:left w:val="none" w:sz="0" w:space="0" w:color="auto"/>
        <w:bottom w:val="none" w:sz="0" w:space="0" w:color="auto"/>
        <w:right w:val="none" w:sz="0" w:space="0" w:color="auto"/>
      </w:divBdr>
    </w:div>
    <w:div w:id="1223634122">
      <w:bodyDiv w:val="1"/>
      <w:marLeft w:val="0"/>
      <w:marRight w:val="0"/>
      <w:marTop w:val="0"/>
      <w:marBottom w:val="0"/>
      <w:divBdr>
        <w:top w:val="none" w:sz="0" w:space="0" w:color="auto"/>
        <w:left w:val="none" w:sz="0" w:space="0" w:color="auto"/>
        <w:bottom w:val="none" w:sz="0" w:space="0" w:color="auto"/>
        <w:right w:val="none" w:sz="0" w:space="0" w:color="auto"/>
      </w:divBdr>
    </w:div>
    <w:div w:id="1273780132">
      <w:bodyDiv w:val="1"/>
      <w:marLeft w:val="0"/>
      <w:marRight w:val="0"/>
      <w:marTop w:val="0"/>
      <w:marBottom w:val="0"/>
      <w:divBdr>
        <w:top w:val="none" w:sz="0" w:space="0" w:color="auto"/>
        <w:left w:val="none" w:sz="0" w:space="0" w:color="auto"/>
        <w:bottom w:val="none" w:sz="0" w:space="0" w:color="auto"/>
        <w:right w:val="none" w:sz="0" w:space="0" w:color="auto"/>
      </w:divBdr>
      <w:divsChild>
        <w:div w:id="1598446610">
          <w:marLeft w:val="0"/>
          <w:marRight w:val="0"/>
          <w:marTop w:val="0"/>
          <w:marBottom w:val="0"/>
          <w:divBdr>
            <w:top w:val="none" w:sz="0" w:space="0" w:color="auto"/>
            <w:left w:val="none" w:sz="0" w:space="0" w:color="auto"/>
            <w:bottom w:val="none" w:sz="0" w:space="0" w:color="auto"/>
            <w:right w:val="none" w:sz="0" w:space="0" w:color="auto"/>
          </w:divBdr>
          <w:divsChild>
            <w:div w:id="1697728389">
              <w:marLeft w:val="0"/>
              <w:marRight w:val="0"/>
              <w:marTop w:val="0"/>
              <w:marBottom w:val="0"/>
              <w:divBdr>
                <w:top w:val="none" w:sz="0" w:space="0" w:color="auto"/>
                <w:left w:val="none" w:sz="0" w:space="0" w:color="auto"/>
                <w:bottom w:val="none" w:sz="0" w:space="0" w:color="auto"/>
                <w:right w:val="none" w:sz="0" w:space="0" w:color="auto"/>
              </w:divBdr>
              <w:divsChild>
                <w:div w:id="1852794162">
                  <w:marLeft w:val="0"/>
                  <w:marRight w:val="0"/>
                  <w:marTop w:val="0"/>
                  <w:marBottom w:val="0"/>
                  <w:divBdr>
                    <w:top w:val="none" w:sz="0" w:space="0" w:color="auto"/>
                    <w:left w:val="none" w:sz="0" w:space="0" w:color="auto"/>
                    <w:bottom w:val="none" w:sz="0" w:space="0" w:color="auto"/>
                    <w:right w:val="none" w:sz="0" w:space="0" w:color="auto"/>
                  </w:divBdr>
                  <w:divsChild>
                    <w:div w:id="1235890212">
                      <w:marLeft w:val="0"/>
                      <w:marRight w:val="0"/>
                      <w:marTop w:val="0"/>
                      <w:marBottom w:val="0"/>
                      <w:divBdr>
                        <w:top w:val="none" w:sz="0" w:space="0" w:color="auto"/>
                        <w:left w:val="none" w:sz="0" w:space="0" w:color="auto"/>
                        <w:bottom w:val="none" w:sz="0" w:space="0" w:color="auto"/>
                        <w:right w:val="none" w:sz="0" w:space="0" w:color="auto"/>
                      </w:divBdr>
                      <w:divsChild>
                        <w:div w:id="1075126733">
                          <w:marLeft w:val="0"/>
                          <w:marRight w:val="0"/>
                          <w:marTop w:val="0"/>
                          <w:marBottom w:val="0"/>
                          <w:divBdr>
                            <w:top w:val="none" w:sz="0" w:space="0" w:color="auto"/>
                            <w:left w:val="none" w:sz="0" w:space="0" w:color="auto"/>
                            <w:bottom w:val="none" w:sz="0" w:space="0" w:color="auto"/>
                            <w:right w:val="none" w:sz="0" w:space="0" w:color="auto"/>
                          </w:divBdr>
                          <w:divsChild>
                            <w:div w:id="1017074375">
                              <w:marLeft w:val="0"/>
                              <w:marRight w:val="0"/>
                              <w:marTop w:val="0"/>
                              <w:marBottom w:val="0"/>
                              <w:divBdr>
                                <w:top w:val="none" w:sz="0" w:space="0" w:color="auto"/>
                                <w:left w:val="none" w:sz="0" w:space="0" w:color="auto"/>
                                <w:bottom w:val="none" w:sz="0" w:space="0" w:color="auto"/>
                                <w:right w:val="none" w:sz="0" w:space="0" w:color="auto"/>
                              </w:divBdr>
                              <w:divsChild>
                                <w:div w:id="17107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230322">
      <w:bodyDiv w:val="1"/>
      <w:marLeft w:val="0"/>
      <w:marRight w:val="0"/>
      <w:marTop w:val="0"/>
      <w:marBottom w:val="0"/>
      <w:divBdr>
        <w:top w:val="none" w:sz="0" w:space="0" w:color="auto"/>
        <w:left w:val="none" w:sz="0" w:space="0" w:color="auto"/>
        <w:bottom w:val="none" w:sz="0" w:space="0" w:color="auto"/>
        <w:right w:val="none" w:sz="0" w:space="0" w:color="auto"/>
      </w:divBdr>
    </w:div>
    <w:div w:id="1344631018">
      <w:bodyDiv w:val="1"/>
      <w:marLeft w:val="0"/>
      <w:marRight w:val="0"/>
      <w:marTop w:val="0"/>
      <w:marBottom w:val="0"/>
      <w:divBdr>
        <w:top w:val="none" w:sz="0" w:space="0" w:color="auto"/>
        <w:left w:val="none" w:sz="0" w:space="0" w:color="auto"/>
        <w:bottom w:val="none" w:sz="0" w:space="0" w:color="auto"/>
        <w:right w:val="none" w:sz="0" w:space="0" w:color="auto"/>
      </w:divBdr>
    </w:div>
    <w:div w:id="1356231266">
      <w:bodyDiv w:val="1"/>
      <w:marLeft w:val="0"/>
      <w:marRight w:val="0"/>
      <w:marTop w:val="0"/>
      <w:marBottom w:val="0"/>
      <w:divBdr>
        <w:top w:val="none" w:sz="0" w:space="0" w:color="auto"/>
        <w:left w:val="none" w:sz="0" w:space="0" w:color="auto"/>
        <w:bottom w:val="none" w:sz="0" w:space="0" w:color="auto"/>
        <w:right w:val="none" w:sz="0" w:space="0" w:color="auto"/>
      </w:divBdr>
    </w:div>
    <w:div w:id="1357583453">
      <w:bodyDiv w:val="1"/>
      <w:marLeft w:val="0"/>
      <w:marRight w:val="0"/>
      <w:marTop w:val="0"/>
      <w:marBottom w:val="0"/>
      <w:divBdr>
        <w:top w:val="none" w:sz="0" w:space="0" w:color="auto"/>
        <w:left w:val="none" w:sz="0" w:space="0" w:color="auto"/>
        <w:bottom w:val="none" w:sz="0" w:space="0" w:color="auto"/>
        <w:right w:val="none" w:sz="0" w:space="0" w:color="auto"/>
      </w:divBdr>
    </w:div>
    <w:div w:id="1385175288">
      <w:bodyDiv w:val="1"/>
      <w:marLeft w:val="0"/>
      <w:marRight w:val="0"/>
      <w:marTop w:val="0"/>
      <w:marBottom w:val="0"/>
      <w:divBdr>
        <w:top w:val="none" w:sz="0" w:space="0" w:color="auto"/>
        <w:left w:val="none" w:sz="0" w:space="0" w:color="auto"/>
        <w:bottom w:val="none" w:sz="0" w:space="0" w:color="auto"/>
        <w:right w:val="none" w:sz="0" w:space="0" w:color="auto"/>
      </w:divBdr>
    </w:div>
    <w:div w:id="1395619267">
      <w:bodyDiv w:val="1"/>
      <w:marLeft w:val="0"/>
      <w:marRight w:val="0"/>
      <w:marTop w:val="0"/>
      <w:marBottom w:val="0"/>
      <w:divBdr>
        <w:top w:val="none" w:sz="0" w:space="0" w:color="auto"/>
        <w:left w:val="none" w:sz="0" w:space="0" w:color="auto"/>
        <w:bottom w:val="none" w:sz="0" w:space="0" w:color="auto"/>
        <w:right w:val="none" w:sz="0" w:space="0" w:color="auto"/>
      </w:divBdr>
    </w:div>
    <w:div w:id="1423800549">
      <w:bodyDiv w:val="1"/>
      <w:marLeft w:val="0"/>
      <w:marRight w:val="0"/>
      <w:marTop w:val="0"/>
      <w:marBottom w:val="0"/>
      <w:divBdr>
        <w:top w:val="none" w:sz="0" w:space="0" w:color="auto"/>
        <w:left w:val="none" w:sz="0" w:space="0" w:color="auto"/>
        <w:bottom w:val="none" w:sz="0" w:space="0" w:color="auto"/>
        <w:right w:val="none" w:sz="0" w:space="0" w:color="auto"/>
      </w:divBdr>
    </w:div>
    <w:div w:id="1434933172">
      <w:bodyDiv w:val="1"/>
      <w:marLeft w:val="0"/>
      <w:marRight w:val="0"/>
      <w:marTop w:val="0"/>
      <w:marBottom w:val="0"/>
      <w:divBdr>
        <w:top w:val="none" w:sz="0" w:space="0" w:color="auto"/>
        <w:left w:val="none" w:sz="0" w:space="0" w:color="auto"/>
        <w:bottom w:val="none" w:sz="0" w:space="0" w:color="auto"/>
        <w:right w:val="none" w:sz="0" w:space="0" w:color="auto"/>
      </w:divBdr>
    </w:div>
    <w:div w:id="1523280649">
      <w:bodyDiv w:val="1"/>
      <w:marLeft w:val="0"/>
      <w:marRight w:val="0"/>
      <w:marTop w:val="0"/>
      <w:marBottom w:val="0"/>
      <w:divBdr>
        <w:top w:val="none" w:sz="0" w:space="0" w:color="auto"/>
        <w:left w:val="none" w:sz="0" w:space="0" w:color="auto"/>
        <w:bottom w:val="none" w:sz="0" w:space="0" w:color="auto"/>
        <w:right w:val="none" w:sz="0" w:space="0" w:color="auto"/>
      </w:divBdr>
    </w:div>
    <w:div w:id="1592661097">
      <w:bodyDiv w:val="1"/>
      <w:marLeft w:val="0"/>
      <w:marRight w:val="0"/>
      <w:marTop w:val="0"/>
      <w:marBottom w:val="0"/>
      <w:divBdr>
        <w:top w:val="none" w:sz="0" w:space="0" w:color="auto"/>
        <w:left w:val="none" w:sz="0" w:space="0" w:color="auto"/>
        <w:bottom w:val="none" w:sz="0" w:space="0" w:color="auto"/>
        <w:right w:val="none" w:sz="0" w:space="0" w:color="auto"/>
      </w:divBdr>
    </w:div>
    <w:div w:id="1612666951">
      <w:bodyDiv w:val="1"/>
      <w:marLeft w:val="0"/>
      <w:marRight w:val="0"/>
      <w:marTop w:val="0"/>
      <w:marBottom w:val="0"/>
      <w:divBdr>
        <w:top w:val="none" w:sz="0" w:space="0" w:color="auto"/>
        <w:left w:val="none" w:sz="0" w:space="0" w:color="auto"/>
        <w:bottom w:val="none" w:sz="0" w:space="0" w:color="auto"/>
        <w:right w:val="none" w:sz="0" w:space="0" w:color="auto"/>
      </w:divBdr>
    </w:div>
    <w:div w:id="1624967167">
      <w:bodyDiv w:val="1"/>
      <w:marLeft w:val="0"/>
      <w:marRight w:val="0"/>
      <w:marTop w:val="0"/>
      <w:marBottom w:val="0"/>
      <w:divBdr>
        <w:top w:val="none" w:sz="0" w:space="0" w:color="auto"/>
        <w:left w:val="none" w:sz="0" w:space="0" w:color="auto"/>
        <w:bottom w:val="none" w:sz="0" w:space="0" w:color="auto"/>
        <w:right w:val="none" w:sz="0" w:space="0" w:color="auto"/>
      </w:divBdr>
    </w:div>
    <w:div w:id="1635334711">
      <w:bodyDiv w:val="1"/>
      <w:marLeft w:val="0"/>
      <w:marRight w:val="0"/>
      <w:marTop w:val="0"/>
      <w:marBottom w:val="0"/>
      <w:divBdr>
        <w:top w:val="none" w:sz="0" w:space="0" w:color="auto"/>
        <w:left w:val="none" w:sz="0" w:space="0" w:color="auto"/>
        <w:bottom w:val="none" w:sz="0" w:space="0" w:color="auto"/>
        <w:right w:val="none" w:sz="0" w:space="0" w:color="auto"/>
      </w:divBdr>
    </w:div>
    <w:div w:id="1636059423">
      <w:bodyDiv w:val="1"/>
      <w:marLeft w:val="0"/>
      <w:marRight w:val="0"/>
      <w:marTop w:val="0"/>
      <w:marBottom w:val="0"/>
      <w:divBdr>
        <w:top w:val="none" w:sz="0" w:space="0" w:color="auto"/>
        <w:left w:val="none" w:sz="0" w:space="0" w:color="auto"/>
        <w:bottom w:val="none" w:sz="0" w:space="0" w:color="auto"/>
        <w:right w:val="none" w:sz="0" w:space="0" w:color="auto"/>
      </w:divBdr>
    </w:div>
    <w:div w:id="1658069855">
      <w:bodyDiv w:val="1"/>
      <w:marLeft w:val="0"/>
      <w:marRight w:val="0"/>
      <w:marTop w:val="0"/>
      <w:marBottom w:val="0"/>
      <w:divBdr>
        <w:top w:val="none" w:sz="0" w:space="0" w:color="auto"/>
        <w:left w:val="none" w:sz="0" w:space="0" w:color="auto"/>
        <w:bottom w:val="none" w:sz="0" w:space="0" w:color="auto"/>
        <w:right w:val="none" w:sz="0" w:space="0" w:color="auto"/>
      </w:divBdr>
    </w:div>
    <w:div w:id="1663969370">
      <w:bodyDiv w:val="1"/>
      <w:marLeft w:val="0"/>
      <w:marRight w:val="0"/>
      <w:marTop w:val="0"/>
      <w:marBottom w:val="0"/>
      <w:divBdr>
        <w:top w:val="none" w:sz="0" w:space="0" w:color="auto"/>
        <w:left w:val="none" w:sz="0" w:space="0" w:color="auto"/>
        <w:bottom w:val="none" w:sz="0" w:space="0" w:color="auto"/>
        <w:right w:val="none" w:sz="0" w:space="0" w:color="auto"/>
      </w:divBdr>
    </w:div>
    <w:div w:id="1688287065">
      <w:bodyDiv w:val="1"/>
      <w:marLeft w:val="0"/>
      <w:marRight w:val="0"/>
      <w:marTop w:val="0"/>
      <w:marBottom w:val="0"/>
      <w:divBdr>
        <w:top w:val="none" w:sz="0" w:space="0" w:color="auto"/>
        <w:left w:val="none" w:sz="0" w:space="0" w:color="auto"/>
        <w:bottom w:val="none" w:sz="0" w:space="0" w:color="auto"/>
        <w:right w:val="none" w:sz="0" w:space="0" w:color="auto"/>
      </w:divBdr>
    </w:div>
    <w:div w:id="1715689112">
      <w:bodyDiv w:val="1"/>
      <w:marLeft w:val="0"/>
      <w:marRight w:val="0"/>
      <w:marTop w:val="0"/>
      <w:marBottom w:val="0"/>
      <w:divBdr>
        <w:top w:val="none" w:sz="0" w:space="0" w:color="auto"/>
        <w:left w:val="none" w:sz="0" w:space="0" w:color="auto"/>
        <w:bottom w:val="none" w:sz="0" w:space="0" w:color="auto"/>
        <w:right w:val="none" w:sz="0" w:space="0" w:color="auto"/>
      </w:divBdr>
    </w:div>
    <w:div w:id="1731878500">
      <w:bodyDiv w:val="1"/>
      <w:marLeft w:val="0"/>
      <w:marRight w:val="0"/>
      <w:marTop w:val="0"/>
      <w:marBottom w:val="0"/>
      <w:divBdr>
        <w:top w:val="none" w:sz="0" w:space="0" w:color="auto"/>
        <w:left w:val="none" w:sz="0" w:space="0" w:color="auto"/>
        <w:bottom w:val="none" w:sz="0" w:space="0" w:color="auto"/>
        <w:right w:val="none" w:sz="0" w:space="0" w:color="auto"/>
      </w:divBdr>
    </w:div>
    <w:div w:id="1784767954">
      <w:bodyDiv w:val="1"/>
      <w:marLeft w:val="0"/>
      <w:marRight w:val="0"/>
      <w:marTop w:val="0"/>
      <w:marBottom w:val="0"/>
      <w:divBdr>
        <w:top w:val="none" w:sz="0" w:space="0" w:color="auto"/>
        <w:left w:val="none" w:sz="0" w:space="0" w:color="auto"/>
        <w:bottom w:val="none" w:sz="0" w:space="0" w:color="auto"/>
        <w:right w:val="none" w:sz="0" w:space="0" w:color="auto"/>
      </w:divBdr>
    </w:div>
    <w:div w:id="1820882549">
      <w:bodyDiv w:val="1"/>
      <w:marLeft w:val="0"/>
      <w:marRight w:val="0"/>
      <w:marTop w:val="0"/>
      <w:marBottom w:val="0"/>
      <w:divBdr>
        <w:top w:val="none" w:sz="0" w:space="0" w:color="auto"/>
        <w:left w:val="none" w:sz="0" w:space="0" w:color="auto"/>
        <w:bottom w:val="none" w:sz="0" w:space="0" w:color="auto"/>
        <w:right w:val="none" w:sz="0" w:space="0" w:color="auto"/>
      </w:divBdr>
    </w:div>
    <w:div w:id="1821800652">
      <w:bodyDiv w:val="1"/>
      <w:marLeft w:val="0"/>
      <w:marRight w:val="0"/>
      <w:marTop w:val="0"/>
      <w:marBottom w:val="0"/>
      <w:divBdr>
        <w:top w:val="none" w:sz="0" w:space="0" w:color="auto"/>
        <w:left w:val="none" w:sz="0" w:space="0" w:color="auto"/>
        <w:bottom w:val="none" w:sz="0" w:space="0" w:color="auto"/>
        <w:right w:val="none" w:sz="0" w:space="0" w:color="auto"/>
      </w:divBdr>
    </w:div>
    <w:div w:id="1829785946">
      <w:bodyDiv w:val="1"/>
      <w:marLeft w:val="0"/>
      <w:marRight w:val="0"/>
      <w:marTop w:val="0"/>
      <w:marBottom w:val="0"/>
      <w:divBdr>
        <w:top w:val="none" w:sz="0" w:space="0" w:color="auto"/>
        <w:left w:val="none" w:sz="0" w:space="0" w:color="auto"/>
        <w:bottom w:val="none" w:sz="0" w:space="0" w:color="auto"/>
        <w:right w:val="none" w:sz="0" w:space="0" w:color="auto"/>
      </w:divBdr>
      <w:divsChild>
        <w:div w:id="1586837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575579">
      <w:bodyDiv w:val="1"/>
      <w:marLeft w:val="0"/>
      <w:marRight w:val="0"/>
      <w:marTop w:val="0"/>
      <w:marBottom w:val="0"/>
      <w:divBdr>
        <w:top w:val="none" w:sz="0" w:space="0" w:color="auto"/>
        <w:left w:val="none" w:sz="0" w:space="0" w:color="auto"/>
        <w:bottom w:val="none" w:sz="0" w:space="0" w:color="auto"/>
        <w:right w:val="none" w:sz="0" w:space="0" w:color="auto"/>
      </w:divBdr>
      <w:divsChild>
        <w:div w:id="55916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046274">
      <w:bodyDiv w:val="1"/>
      <w:marLeft w:val="0"/>
      <w:marRight w:val="0"/>
      <w:marTop w:val="0"/>
      <w:marBottom w:val="0"/>
      <w:divBdr>
        <w:top w:val="none" w:sz="0" w:space="0" w:color="auto"/>
        <w:left w:val="none" w:sz="0" w:space="0" w:color="auto"/>
        <w:bottom w:val="none" w:sz="0" w:space="0" w:color="auto"/>
        <w:right w:val="none" w:sz="0" w:space="0" w:color="auto"/>
      </w:divBdr>
    </w:div>
    <w:div w:id="1853449884">
      <w:bodyDiv w:val="1"/>
      <w:marLeft w:val="0"/>
      <w:marRight w:val="0"/>
      <w:marTop w:val="0"/>
      <w:marBottom w:val="0"/>
      <w:divBdr>
        <w:top w:val="none" w:sz="0" w:space="0" w:color="auto"/>
        <w:left w:val="none" w:sz="0" w:space="0" w:color="auto"/>
        <w:bottom w:val="none" w:sz="0" w:space="0" w:color="auto"/>
        <w:right w:val="none" w:sz="0" w:space="0" w:color="auto"/>
      </w:divBdr>
    </w:div>
    <w:div w:id="1929657684">
      <w:bodyDiv w:val="1"/>
      <w:marLeft w:val="0"/>
      <w:marRight w:val="0"/>
      <w:marTop w:val="0"/>
      <w:marBottom w:val="0"/>
      <w:divBdr>
        <w:top w:val="none" w:sz="0" w:space="0" w:color="auto"/>
        <w:left w:val="none" w:sz="0" w:space="0" w:color="auto"/>
        <w:bottom w:val="none" w:sz="0" w:space="0" w:color="auto"/>
        <w:right w:val="none" w:sz="0" w:space="0" w:color="auto"/>
      </w:divBdr>
    </w:div>
    <w:div w:id="1966354250">
      <w:bodyDiv w:val="1"/>
      <w:marLeft w:val="0"/>
      <w:marRight w:val="0"/>
      <w:marTop w:val="0"/>
      <w:marBottom w:val="0"/>
      <w:divBdr>
        <w:top w:val="none" w:sz="0" w:space="0" w:color="auto"/>
        <w:left w:val="none" w:sz="0" w:space="0" w:color="auto"/>
        <w:bottom w:val="none" w:sz="0" w:space="0" w:color="auto"/>
        <w:right w:val="none" w:sz="0" w:space="0" w:color="auto"/>
      </w:divBdr>
    </w:div>
    <w:div w:id="1972247345">
      <w:bodyDiv w:val="1"/>
      <w:marLeft w:val="0"/>
      <w:marRight w:val="0"/>
      <w:marTop w:val="0"/>
      <w:marBottom w:val="0"/>
      <w:divBdr>
        <w:top w:val="none" w:sz="0" w:space="0" w:color="auto"/>
        <w:left w:val="none" w:sz="0" w:space="0" w:color="auto"/>
        <w:bottom w:val="none" w:sz="0" w:space="0" w:color="auto"/>
        <w:right w:val="none" w:sz="0" w:space="0" w:color="auto"/>
      </w:divBdr>
    </w:div>
    <w:div w:id="1983997454">
      <w:bodyDiv w:val="1"/>
      <w:marLeft w:val="0"/>
      <w:marRight w:val="0"/>
      <w:marTop w:val="0"/>
      <w:marBottom w:val="0"/>
      <w:divBdr>
        <w:top w:val="none" w:sz="0" w:space="0" w:color="auto"/>
        <w:left w:val="none" w:sz="0" w:space="0" w:color="auto"/>
        <w:bottom w:val="none" w:sz="0" w:space="0" w:color="auto"/>
        <w:right w:val="none" w:sz="0" w:space="0" w:color="auto"/>
      </w:divBdr>
    </w:div>
    <w:div w:id="2010673107">
      <w:bodyDiv w:val="1"/>
      <w:marLeft w:val="0"/>
      <w:marRight w:val="0"/>
      <w:marTop w:val="0"/>
      <w:marBottom w:val="0"/>
      <w:divBdr>
        <w:top w:val="none" w:sz="0" w:space="0" w:color="auto"/>
        <w:left w:val="none" w:sz="0" w:space="0" w:color="auto"/>
        <w:bottom w:val="none" w:sz="0" w:space="0" w:color="auto"/>
        <w:right w:val="none" w:sz="0" w:space="0" w:color="auto"/>
      </w:divBdr>
    </w:div>
    <w:div w:id="2024697121">
      <w:bodyDiv w:val="1"/>
      <w:marLeft w:val="0"/>
      <w:marRight w:val="0"/>
      <w:marTop w:val="0"/>
      <w:marBottom w:val="0"/>
      <w:divBdr>
        <w:top w:val="none" w:sz="0" w:space="0" w:color="auto"/>
        <w:left w:val="none" w:sz="0" w:space="0" w:color="auto"/>
        <w:bottom w:val="none" w:sz="0" w:space="0" w:color="auto"/>
        <w:right w:val="none" w:sz="0" w:space="0" w:color="auto"/>
      </w:divBdr>
      <w:divsChild>
        <w:div w:id="44378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12439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96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215216">
      <w:bodyDiv w:val="1"/>
      <w:marLeft w:val="0"/>
      <w:marRight w:val="0"/>
      <w:marTop w:val="0"/>
      <w:marBottom w:val="0"/>
      <w:divBdr>
        <w:top w:val="none" w:sz="0" w:space="0" w:color="auto"/>
        <w:left w:val="none" w:sz="0" w:space="0" w:color="auto"/>
        <w:bottom w:val="none" w:sz="0" w:space="0" w:color="auto"/>
        <w:right w:val="none" w:sz="0" w:space="0" w:color="auto"/>
      </w:divBdr>
    </w:div>
    <w:div w:id="2099331128">
      <w:bodyDiv w:val="1"/>
      <w:marLeft w:val="0"/>
      <w:marRight w:val="0"/>
      <w:marTop w:val="0"/>
      <w:marBottom w:val="0"/>
      <w:divBdr>
        <w:top w:val="none" w:sz="0" w:space="0" w:color="auto"/>
        <w:left w:val="none" w:sz="0" w:space="0" w:color="auto"/>
        <w:bottom w:val="none" w:sz="0" w:space="0" w:color="auto"/>
        <w:right w:val="none" w:sz="0" w:space="0" w:color="auto"/>
      </w:divBdr>
    </w:div>
    <w:div w:id="2129467385">
      <w:bodyDiv w:val="1"/>
      <w:marLeft w:val="0"/>
      <w:marRight w:val="0"/>
      <w:marTop w:val="0"/>
      <w:marBottom w:val="0"/>
      <w:divBdr>
        <w:top w:val="none" w:sz="0" w:space="0" w:color="auto"/>
        <w:left w:val="none" w:sz="0" w:space="0" w:color="auto"/>
        <w:bottom w:val="none" w:sz="0" w:space="0" w:color="auto"/>
        <w:right w:val="none" w:sz="0" w:space="0" w:color="auto"/>
      </w:divBdr>
    </w:div>
    <w:div w:id="214410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ommunity.cisecurity.org/collab/public/index.php?path_info=projects%2F7%2Ftickets%2F286"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www.nsa.gov/research/selinux" TargetMode="External"/><Relationship Id="rId21" Type="http://schemas.openxmlformats.org/officeDocument/2006/relationships/hyperlink" Target="http://tldp.org/HOWTO/LVM-HOWTO/" TargetMode="External"/><Relationship Id="rId42" Type="http://schemas.openxmlformats.org/officeDocument/2006/relationships/hyperlink" Target="http://www.ntp.org" TargetMode="External"/><Relationship Id="rId47" Type="http://schemas.openxmlformats.org/officeDocument/2006/relationships/hyperlink" Target="http://www.justice.gov/criminal/cybercrime/" TargetMode="External"/><Relationship Id="rId63" Type="http://schemas.openxmlformats.org/officeDocument/2006/relationships/hyperlink" Target="file:///Y:\CIS\2009.new\CIS_Solaris_10_v5_0611.doc" TargetMode="External"/><Relationship Id="rId68" Type="http://schemas.openxmlformats.org/officeDocument/2006/relationships/hyperlink" Target="file:///Y:\CIS\2009.new\CIS_Solaris_10_v5_0611.doc" TargetMode="External"/><Relationship Id="rId84" Type="http://schemas.openxmlformats.org/officeDocument/2006/relationships/theme" Target="theme/theme1.xml"/><Relationship Id="rId16" Type="http://schemas.openxmlformats.org/officeDocument/2006/relationships/hyperlink" Target="mailto:feedback@cisecurity.org" TargetMode="External"/><Relationship Id="rId11" Type="http://schemas.openxmlformats.org/officeDocument/2006/relationships/hyperlink" Target="mailto:feedback@cisecurity.org" TargetMode="External"/><Relationship Id="rId32" Type="http://schemas.openxmlformats.org/officeDocument/2006/relationships/hyperlink" Target="http://en.wikipedia.org/wiki/Free_software" TargetMode="External"/><Relationship Id="rId37" Type="http://schemas.openxmlformats.org/officeDocument/2006/relationships/hyperlink" Target="http://en.wikipedia.org/wiki/Local_network" TargetMode="External"/><Relationship Id="rId53" Type="http://schemas.openxmlformats.org/officeDocument/2006/relationships/hyperlink" Target="file:///Y:\CIS\2009.new\CIS_Solaris_10_v5_0611.doc" TargetMode="External"/><Relationship Id="rId58" Type="http://schemas.openxmlformats.org/officeDocument/2006/relationships/hyperlink" Target="file:///Y:\CIS\2009.new\CIS_Solaris_10_v5_0611.doc" TargetMode="External"/><Relationship Id="rId74" Type="http://schemas.openxmlformats.org/officeDocument/2006/relationships/hyperlink" Target="http://docs.fedoraproject.org/en-US/Fedora/13/html/Security-Enhanced_Linux/" TargetMode="External"/><Relationship Id="rId79" Type="http://schemas.openxmlformats.org/officeDocument/2006/relationships/hyperlink" Target="http://docs.redhat.com/docs/en-US/Red_Hat_Enterprise_Linux/index.html" TargetMode="External"/><Relationship Id="rId5" Type="http://schemas.microsoft.com/office/2007/relationships/stylesWithEffects" Target="stylesWithEffects.xml"/><Relationship Id="rId61" Type="http://schemas.openxmlformats.org/officeDocument/2006/relationships/hyperlink" Target="file:///Y:\CIS\2009.new\CIS_Solaris_10_v5_0611.doc" TargetMode="External"/><Relationship Id="rId82" Type="http://schemas.openxmlformats.org/officeDocument/2006/relationships/hyperlink" Target="http://docs.fedoraproject.org/en-US/Fedora/13/html/SELinux_FAQ/" TargetMode="External"/><Relationship Id="rId19" Type="http://schemas.openxmlformats.org/officeDocument/2006/relationships/hyperlink" Target="http://tldp.org/HOWTO/LVM-HOWTO/" TargetMode="External"/><Relationship Id="rId14" Type="http://schemas.openxmlformats.org/officeDocument/2006/relationships/hyperlink" Target="http://cisecurity.org" TargetMode="External"/><Relationship Id="rId22" Type="http://schemas.openxmlformats.org/officeDocument/2006/relationships/comments" Target="comments.xml"/><Relationship Id="rId27" Type="http://schemas.openxmlformats.org/officeDocument/2006/relationships/hyperlink" Target="http://www.nsa.gov/research/selinux/list.shtml" TargetMode="External"/><Relationship Id="rId30" Type="http://schemas.openxmlformats.org/officeDocument/2006/relationships/hyperlink" Target="http://docs.fedoraproject.org/selinux-managing-confined-services-guide" TargetMode="External"/><Relationship Id="rId35" Type="http://schemas.openxmlformats.org/officeDocument/2006/relationships/hyperlink" Target="http://en.wikipedia.org/wiki/DNS-SD" TargetMode="External"/><Relationship Id="rId43" Type="http://schemas.openxmlformats.org/officeDocument/2006/relationships/hyperlink" Target="http://www.openldap.org" TargetMode="External"/><Relationship Id="rId48" Type="http://schemas.openxmlformats.org/officeDocument/2006/relationships/hyperlink" Target="file:///Y:\CIS\2009.new\CIS_Solaris_10_v5_0611.doc" TargetMode="External"/><Relationship Id="rId56" Type="http://schemas.openxmlformats.org/officeDocument/2006/relationships/hyperlink" Target="file:///Y:\CIS\2009.new\CIS_Solaris_10_v5_0611.doc" TargetMode="External"/><Relationship Id="rId64" Type="http://schemas.openxmlformats.org/officeDocument/2006/relationships/hyperlink" Target="file:///Y:\CIS\2009.new\CIS_Solaris_10_v5_0611.doc" TargetMode="External"/><Relationship Id="rId69" Type="http://schemas.openxmlformats.org/officeDocument/2006/relationships/hyperlink" Target="file:///Y:\CIS\2009.new\CIS_Solaris_10_v5_0611.doc" TargetMode="External"/><Relationship Id="rId77" Type="http://schemas.openxmlformats.org/officeDocument/2006/relationships/hyperlink" Target="http://docs.fedoraproject.org/en-US/Fedora/13/html/Managing_Confined_Services/" TargetMode="External"/><Relationship Id="rId8" Type="http://schemas.openxmlformats.org/officeDocument/2006/relationships/footnotes" Target="footnotes.xml"/><Relationship Id="rId51" Type="http://schemas.openxmlformats.org/officeDocument/2006/relationships/hyperlink" Target="file:///Y:\CIS\2009.new\CIS_Solaris_10_v5_0611.doc" TargetMode="External"/><Relationship Id="rId72" Type="http://schemas.openxmlformats.org/officeDocument/2006/relationships/hyperlink" Target="http://docs.fedoraproject.org/en-US/Fedora_Draft_Documentation/0.1/html/RPM_Guide/index.html" TargetMode="External"/><Relationship Id="rId80" Type="http://schemas.openxmlformats.org/officeDocument/2006/relationships/hyperlink" Target="http://www.selinuxproject.org/page/Main_Page" TargetMode="External"/><Relationship Id="rId3" Type="http://schemas.openxmlformats.org/officeDocument/2006/relationships/numbering" Target="numbering.xml"/><Relationship Id="rId12" Type="http://schemas.openxmlformats.org/officeDocument/2006/relationships/hyperlink" Target="mailto:feedback@cisecurity.org" TargetMode="External"/><Relationship Id="rId17" Type="http://schemas.openxmlformats.org/officeDocument/2006/relationships/hyperlink" Target="http://tldp.org/HOWTO/LVM-HOWTO/" TargetMode="External"/><Relationship Id="rId25" Type="http://schemas.openxmlformats.org/officeDocument/2006/relationships/hyperlink" Target="https://access.redhat.com/security/team/key" TargetMode="External"/><Relationship Id="rId33" Type="http://schemas.openxmlformats.org/officeDocument/2006/relationships/hyperlink" Target="http://en.wikipedia.org/wiki/Zero_configuration_networking" TargetMode="External"/><Relationship Id="rId38" Type="http://schemas.openxmlformats.org/officeDocument/2006/relationships/hyperlink" Target="http://en.wikipedia.org/wiki/Network_service" TargetMode="External"/><Relationship Id="rId46" Type="http://schemas.openxmlformats.org/officeDocument/2006/relationships/hyperlink" Target="http://www.ietf.org/rfc/rfc4344.txt" TargetMode="External"/><Relationship Id="rId59" Type="http://schemas.openxmlformats.org/officeDocument/2006/relationships/hyperlink" Target="file:///Y:\CIS\2009.new\CIS_Solaris_10_v5_0611.doc" TargetMode="External"/><Relationship Id="rId67" Type="http://schemas.openxmlformats.org/officeDocument/2006/relationships/hyperlink" Target="file:///Y:\CIS\2009.new\CIS_Solaris_10_v5_0611.doc" TargetMode="External"/><Relationship Id="rId20" Type="http://schemas.openxmlformats.org/officeDocument/2006/relationships/hyperlink" Target="http://tldp.org/HOWTO/LVM-HOWTO/" TargetMode="External"/><Relationship Id="rId41" Type="http://schemas.openxmlformats.org/officeDocument/2006/relationships/hyperlink" Target="http://www.ntp.org" TargetMode="External"/><Relationship Id="rId54" Type="http://schemas.openxmlformats.org/officeDocument/2006/relationships/hyperlink" Target="file:///Y:\CIS\2009.new\CIS_Solaris_10_v5_0611.doc" TargetMode="External"/><Relationship Id="rId62" Type="http://schemas.openxmlformats.org/officeDocument/2006/relationships/hyperlink" Target="file:///Y:\CIS\2009.new\CIS_Solaris_10_v5_0611.doc" TargetMode="External"/><Relationship Id="rId70" Type="http://schemas.openxmlformats.org/officeDocument/2006/relationships/hyperlink" Target="file:///Y:\CIS\2009.new\CIS_Solaris_10_v5_0611.doc" TargetMode="External"/><Relationship Id="rId75" Type="http://schemas.openxmlformats.org/officeDocument/2006/relationships/hyperlink" Target="http://www.nsa.gov/research/selinux/"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mailto:feedback@cisecurity.org" TargetMode="External"/><Relationship Id="rId23" Type="http://schemas.openxmlformats.org/officeDocument/2006/relationships/hyperlink" Target="http://www.redhat.com/security/team/key" TargetMode="External"/><Relationship Id="rId28" Type="http://schemas.openxmlformats.org/officeDocument/2006/relationships/hyperlink" Target="http://docs.fedoraproject.org/selinux-faq" TargetMode="External"/><Relationship Id="rId36" Type="http://schemas.openxmlformats.org/officeDocument/2006/relationships/hyperlink" Target="http://en.wikipedia.org/wiki/Service_discovery" TargetMode="External"/><Relationship Id="rId49" Type="http://schemas.openxmlformats.org/officeDocument/2006/relationships/hyperlink" Target="http://docs.fedoraproject.org/en-US/Fedora_Draft_Documentation/0.1/html/RPM_Guide/index.html" TargetMode="External"/><Relationship Id="rId57" Type="http://schemas.openxmlformats.org/officeDocument/2006/relationships/hyperlink" Target="file:///Y:\CIS\2009.new\CIS_Solaris_10_v5_0611.doc" TargetMode="External"/><Relationship Id="rId10" Type="http://schemas.openxmlformats.org/officeDocument/2006/relationships/image" Target="media/image1.png"/><Relationship Id="rId31" Type="http://schemas.openxmlformats.org/officeDocument/2006/relationships/hyperlink" Target="http://www.selinuxproject.org" TargetMode="External"/><Relationship Id="rId44" Type="http://schemas.openxmlformats.org/officeDocument/2006/relationships/hyperlink" Target="http://www.dovecot.org" TargetMode="External"/><Relationship Id="rId52" Type="http://schemas.openxmlformats.org/officeDocument/2006/relationships/hyperlink" Target="file:///Y:\CIS\2009.new\CIS_Solaris_10_v5_0611.doc" TargetMode="External"/><Relationship Id="rId60" Type="http://schemas.openxmlformats.org/officeDocument/2006/relationships/hyperlink" Target="file:///Y:\CIS\2009.new\CIS_Solaris_10_v5_0611.doc" TargetMode="External"/><Relationship Id="rId65" Type="http://schemas.openxmlformats.org/officeDocument/2006/relationships/hyperlink" Target="file:///Y:\CIS\2009.new\CIS_Solaris_10_v5_0611.doc" TargetMode="External"/><Relationship Id="rId73" Type="http://schemas.openxmlformats.org/officeDocument/2006/relationships/hyperlink" Target="http://tldp.org/HOWTO/LVM-HOWTO/" TargetMode="External"/><Relationship Id="rId78" Type="http://schemas.openxmlformats.org/officeDocument/2006/relationships/hyperlink" Target="http://www.redhat.com/solutions/government/certifications/" TargetMode="External"/><Relationship Id="rId81" Type="http://schemas.openxmlformats.org/officeDocument/2006/relationships/hyperlink" Target="http://www.justice.gov/criminal/cybercrime/"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tldp.org/HOWTO/LVM-HOWTO/" TargetMode="External"/><Relationship Id="rId39" Type="http://schemas.openxmlformats.org/officeDocument/2006/relationships/hyperlink" Target="http://www.cups.org" TargetMode="External"/><Relationship Id="rId34" Type="http://schemas.openxmlformats.org/officeDocument/2006/relationships/hyperlink" Target="http://en.wikipedia.org/wiki/Multicast_DNS" TargetMode="External"/><Relationship Id="rId50" Type="http://schemas.openxmlformats.org/officeDocument/2006/relationships/hyperlink" Target="file:///Y:\CIS\2009.new\CIS_Solaris_10_v5_0611.doc" TargetMode="External"/><Relationship Id="rId55" Type="http://schemas.openxmlformats.org/officeDocument/2006/relationships/hyperlink" Target="file:///Y:\CIS\2009.new\CIS_Solaris_10_v5_0611.doc" TargetMode="External"/><Relationship Id="rId76" Type="http://schemas.openxmlformats.org/officeDocument/2006/relationships/hyperlink" Target="http://www.nsa.gov/research/selinux/list.shtml" TargetMode="External"/><Relationship Id="rId7" Type="http://schemas.openxmlformats.org/officeDocument/2006/relationships/webSettings" Target="webSettings.xml"/><Relationship Id="rId71" Type="http://schemas.openxmlformats.org/officeDocument/2006/relationships/hyperlink" Target="http://www.isc.org/software/dhcp" TargetMode="External"/><Relationship Id="rId2" Type="http://schemas.openxmlformats.org/officeDocument/2006/relationships/customXml" Target="../customXml/item2.xml"/><Relationship Id="rId29" Type="http://schemas.openxmlformats.org/officeDocument/2006/relationships/hyperlink" Target="http://docs.fedoraproject.org/selinux-user-guide" TargetMode="External"/><Relationship Id="rId24" Type="http://schemas.openxmlformats.org/officeDocument/2006/relationships/hyperlink" Target="https://access.redhat.com/security/team/key" TargetMode="External"/><Relationship Id="rId40" Type="http://schemas.openxmlformats.org/officeDocument/2006/relationships/hyperlink" Target="http://www.isc.org/software/dhcp" TargetMode="External"/><Relationship Id="rId45" Type="http://schemas.openxmlformats.org/officeDocument/2006/relationships/hyperlink" Target="http://www.rsyslog.com/docs" TargetMode="External"/><Relationship Id="rId66" Type="http://schemas.openxmlformats.org/officeDocument/2006/relationships/hyperlink" Target="file:///Y:\CIS\2009.new\CIS_Solaris_10_v5_061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6462F-7D2C-4E3D-969E-A2CFBAA74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174</Pages>
  <Words>40620</Words>
  <Characters>272196</Characters>
  <Application>Microsoft Office Word</Application>
  <DocSecurity>0</DocSecurity>
  <Lines>2268</Lines>
  <Paragraphs>624</Paragraphs>
  <ScaleCrop>false</ScaleCrop>
  <HeadingPairs>
    <vt:vector size="2" baseType="variant">
      <vt:variant>
        <vt:lpstr>Title</vt:lpstr>
      </vt:variant>
      <vt:variant>
        <vt:i4>1</vt:i4>
      </vt:variant>
    </vt:vector>
  </HeadingPairs>
  <TitlesOfParts>
    <vt:vector size="1" baseType="lpstr">
      <vt:lpstr>Installation</vt:lpstr>
    </vt:vector>
  </TitlesOfParts>
  <Company>Tenable Network Security, Inc.</Company>
  <LinksUpToDate>false</LinksUpToDate>
  <CharactersWithSpaces>312192</CharactersWithSpaces>
  <SharedDoc>false</SharedDoc>
  <HLinks>
    <vt:vector size="228" baseType="variant">
      <vt:variant>
        <vt:i4>5505101</vt:i4>
      </vt:variant>
      <vt:variant>
        <vt:i4>183</vt:i4>
      </vt:variant>
      <vt:variant>
        <vt:i4>0</vt:i4>
      </vt:variant>
      <vt:variant>
        <vt:i4>5</vt:i4>
      </vt:variant>
      <vt:variant>
        <vt:lpwstr>http://csrc.nist.gov/publications/nistpubs/800-124/SP800-124.pdf</vt:lpwstr>
      </vt:variant>
      <vt:variant>
        <vt:lpwstr/>
      </vt:variant>
      <vt:variant>
        <vt:i4>5963783</vt:i4>
      </vt:variant>
      <vt:variant>
        <vt:i4>180</vt:i4>
      </vt:variant>
      <vt:variant>
        <vt:i4>0</vt:i4>
      </vt:variant>
      <vt:variant>
        <vt:i4>5</vt:i4>
      </vt:variant>
      <vt:variant>
        <vt:lpwstr>http://csrc.nist.gov/publications/nistpubs/800-63/SP800-63V1_0_2.pdf</vt:lpwstr>
      </vt:variant>
      <vt:variant>
        <vt:lpwstr/>
      </vt:variant>
      <vt:variant>
        <vt:i4>5636138</vt:i4>
      </vt:variant>
      <vt:variant>
        <vt:i4>177</vt:i4>
      </vt:variant>
      <vt:variant>
        <vt:i4>0</vt:i4>
      </vt:variant>
      <vt:variant>
        <vt:i4>5</vt:i4>
      </vt:variant>
      <vt:variant>
        <vt:lpwstr>http://manuals.info.apple.com/en_US/Enterprise_Deployment_Guide.pdf</vt:lpwstr>
      </vt:variant>
      <vt:variant>
        <vt:lpwstr/>
      </vt:variant>
      <vt:variant>
        <vt:i4>3342407</vt:i4>
      </vt:variant>
      <vt:variant>
        <vt:i4>174</vt:i4>
      </vt:variant>
      <vt:variant>
        <vt:i4>0</vt:i4>
      </vt:variant>
      <vt:variant>
        <vt:i4>5</vt:i4>
      </vt:variant>
      <vt:variant>
        <vt:lpwstr>http://manuals.info.apple.com/en_US/iPhone_User_Guide.pdf</vt:lpwstr>
      </vt:variant>
      <vt:variant>
        <vt:lpwstr/>
      </vt:variant>
      <vt:variant>
        <vt:i4>4522003</vt:i4>
      </vt:variant>
      <vt:variant>
        <vt:i4>171</vt:i4>
      </vt:variant>
      <vt:variant>
        <vt:i4>0</vt:i4>
      </vt:variant>
      <vt:variant>
        <vt:i4>5</vt:i4>
      </vt:variant>
      <vt:variant>
        <vt:lpwstr>http://tomcat.apache.org/tomcat-6.0-doc/logging.html</vt:lpwstr>
      </vt:variant>
      <vt:variant>
        <vt:lpwstr/>
      </vt:variant>
      <vt:variant>
        <vt:i4>6422631</vt:i4>
      </vt:variant>
      <vt:variant>
        <vt:i4>168</vt:i4>
      </vt:variant>
      <vt:variant>
        <vt:i4>0</vt:i4>
      </vt:variant>
      <vt:variant>
        <vt:i4>5</vt:i4>
      </vt:variant>
      <vt:variant>
        <vt:lpwstr>http://tomcat.apache.org/tomcat-5.5-doc/config/context.html</vt:lpwstr>
      </vt:variant>
      <vt:variant>
        <vt:lpwstr/>
      </vt:variant>
      <vt:variant>
        <vt:i4>4128815</vt:i4>
      </vt:variant>
      <vt:variant>
        <vt:i4>165</vt:i4>
      </vt:variant>
      <vt:variant>
        <vt:i4>0</vt:i4>
      </vt:variant>
      <vt:variant>
        <vt:i4>5</vt:i4>
      </vt:variant>
      <vt:variant>
        <vt:lpwstr>http://java.sun.com/security/seccodeguide.html</vt:lpwstr>
      </vt:variant>
      <vt:variant>
        <vt:lpwstr/>
      </vt:variant>
      <vt:variant>
        <vt:i4>6553646</vt:i4>
      </vt:variant>
      <vt:variant>
        <vt:i4>162</vt:i4>
      </vt:variant>
      <vt:variant>
        <vt:i4>0</vt:i4>
      </vt:variant>
      <vt:variant>
        <vt:i4>5</vt:i4>
      </vt:variant>
      <vt:variant>
        <vt:lpwstr>http://java.sun.com/j2se/1.5.0/docs/api/java/lang/SecurityManager.html</vt:lpwstr>
      </vt:variant>
      <vt:variant>
        <vt:lpwstr>checkPackageDefinition(java.lang.String)</vt:lpwstr>
      </vt:variant>
      <vt:variant>
        <vt:i4>7536680</vt:i4>
      </vt:variant>
      <vt:variant>
        <vt:i4>159</vt:i4>
      </vt:variant>
      <vt:variant>
        <vt:i4>0</vt:i4>
      </vt:variant>
      <vt:variant>
        <vt:i4>5</vt:i4>
      </vt:variant>
      <vt:variant>
        <vt:lpwstr>http://java.sun.com/j2se/1.5.0/docs/api/java/lang/SecurityManager.html</vt:lpwstr>
      </vt:variant>
      <vt:variant>
        <vt:lpwstr>checkPackageAccess(java.lang.String)</vt:lpwstr>
      </vt:variant>
      <vt:variant>
        <vt:i4>7733281</vt:i4>
      </vt:variant>
      <vt:variant>
        <vt:i4>156</vt:i4>
      </vt:variant>
      <vt:variant>
        <vt:i4>0</vt:i4>
      </vt:variant>
      <vt:variant>
        <vt:i4>5</vt:i4>
      </vt:variant>
      <vt:variant>
        <vt:lpwstr>http://tomcat.apache.org/tomcat-6.0-doc/security-manager-howto.html</vt:lpwstr>
      </vt:variant>
      <vt:variant>
        <vt:lpwstr/>
      </vt:variant>
      <vt:variant>
        <vt:i4>2687034</vt:i4>
      </vt:variant>
      <vt:variant>
        <vt:i4>153</vt:i4>
      </vt:variant>
      <vt:variant>
        <vt:i4>0</vt:i4>
      </vt:variant>
      <vt:variant>
        <vt:i4>5</vt:i4>
      </vt:variant>
      <vt:variant>
        <vt:lpwstr>http://tomcat.apache.org/tomcat-5.5-doc/config/server.html</vt:lpwstr>
      </vt:variant>
      <vt:variant>
        <vt:lpwstr/>
      </vt:variant>
      <vt:variant>
        <vt:i4>2687034</vt:i4>
      </vt:variant>
      <vt:variant>
        <vt:i4>150</vt:i4>
      </vt:variant>
      <vt:variant>
        <vt:i4>0</vt:i4>
      </vt:variant>
      <vt:variant>
        <vt:i4>5</vt:i4>
      </vt:variant>
      <vt:variant>
        <vt:lpwstr>http://tomcat.apache.org/tomcat-5.5-doc/config/server.html</vt:lpwstr>
      </vt:variant>
      <vt:variant>
        <vt:lpwstr/>
      </vt:variant>
      <vt:variant>
        <vt:i4>4259944</vt:i4>
      </vt:variant>
      <vt:variant>
        <vt:i4>147</vt:i4>
      </vt:variant>
      <vt:variant>
        <vt:i4>0</vt:i4>
      </vt:variant>
      <vt:variant>
        <vt:i4>5</vt:i4>
      </vt:variant>
      <vt:variant>
        <vt:lpwstr>mailto:feedback@cisecurity.org</vt:lpwstr>
      </vt:variant>
      <vt:variant>
        <vt:lpwstr/>
      </vt:variant>
      <vt:variant>
        <vt:i4>4259944</vt:i4>
      </vt:variant>
      <vt:variant>
        <vt:i4>144</vt:i4>
      </vt:variant>
      <vt:variant>
        <vt:i4>0</vt:i4>
      </vt:variant>
      <vt:variant>
        <vt:i4>5</vt:i4>
      </vt:variant>
      <vt:variant>
        <vt:lpwstr>mailto:feedback@cisecurity.org</vt:lpwstr>
      </vt:variant>
      <vt:variant>
        <vt:lpwstr/>
      </vt:variant>
      <vt:variant>
        <vt:i4>2949224</vt:i4>
      </vt:variant>
      <vt:variant>
        <vt:i4>141</vt:i4>
      </vt:variant>
      <vt:variant>
        <vt:i4>0</vt:i4>
      </vt:variant>
      <vt:variant>
        <vt:i4>5</vt:i4>
      </vt:variant>
      <vt:variant>
        <vt:lpwstr>http://cisecurity.org/</vt:lpwstr>
      </vt:variant>
      <vt:variant>
        <vt:lpwstr/>
      </vt:variant>
      <vt:variant>
        <vt:i4>1114163</vt:i4>
      </vt:variant>
      <vt:variant>
        <vt:i4>134</vt:i4>
      </vt:variant>
      <vt:variant>
        <vt:i4>0</vt:i4>
      </vt:variant>
      <vt:variant>
        <vt:i4>5</vt:i4>
      </vt:variant>
      <vt:variant>
        <vt:lpwstr/>
      </vt:variant>
      <vt:variant>
        <vt:lpwstr>_Toc223164411</vt:lpwstr>
      </vt:variant>
      <vt:variant>
        <vt:i4>1114163</vt:i4>
      </vt:variant>
      <vt:variant>
        <vt:i4>128</vt:i4>
      </vt:variant>
      <vt:variant>
        <vt:i4>0</vt:i4>
      </vt:variant>
      <vt:variant>
        <vt:i4>5</vt:i4>
      </vt:variant>
      <vt:variant>
        <vt:lpwstr/>
      </vt:variant>
      <vt:variant>
        <vt:lpwstr>_Toc223164410</vt:lpwstr>
      </vt:variant>
      <vt:variant>
        <vt:i4>1048627</vt:i4>
      </vt:variant>
      <vt:variant>
        <vt:i4>122</vt:i4>
      </vt:variant>
      <vt:variant>
        <vt:i4>0</vt:i4>
      </vt:variant>
      <vt:variant>
        <vt:i4>5</vt:i4>
      </vt:variant>
      <vt:variant>
        <vt:lpwstr/>
      </vt:variant>
      <vt:variant>
        <vt:lpwstr>_Toc223164409</vt:lpwstr>
      </vt:variant>
      <vt:variant>
        <vt:i4>1048627</vt:i4>
      </vt:variant>
      <vt:variant>
        <vt:i4>116</vt:i4>
      </vt:variant>
      <vt:variant>
        <vt:i4>0</vt:i4>
      </vt:variant>
      <vt:variant>
        <vt:i4>5</vt:i4>
      </vt:variant>
      <vt:variant>
        <vt:lpwstr/>
      </vt:variant>
      <vt:variant>
        <vt:lpwstr>_Toc223164408</vt:lpwstr>
      </vt:variant>
      <vt:variant>
        <vt:i4>1048627</vt:i4>
      </vt:variant>
      <vt:variant>
        <vt:i4>110</vt:i4>
      </vt:variant>
      <vt:variant>
        <vt:i4>0</vt:i4>
      </vt:variant>
      <vt:variant>
        <vt:i4>5</vt:i4>
      </vt:variant>
      <vt:variant>
        <vt:lpwstr/>
      </vt:variant>
      <vt:variant>
        <vt:lpwstr>_Toc223164407</vt:lpwstr>
      </vt:variant>
      <vt:variant>
        <vt:i4>1048627</vt:i4>
      </vt:variant>
      <vt:variant>
        <vt:i4>104</vt:i4>
      </vt:variant>
      <vt:variant>
        <vt:i4>0</vt:i4>
      </vt:variant>
      <vt:variant>
        <vt:i4>5</vt:i4>
      </vt:variant>
      <vt:variant>
        <vt:lpwstr/>
      </vt:variant>
      <vt:variant>
        <vt:lpwstr>_Toc223164406</vt:lpwstr>
      </vt:variant>
      <vt:variant>
        <vt:i4>1048627</vt:i4>
      </vt:variant>
      <vt:variant>
        <vt:i4>98</vt:i4>
      </vt:variant>
      <vt:variant>
        <vt:i4>0</vt:i4>
      </vt:variant>
      <vt:variant>
        <vt:i4>5</vt:i4>
      </vt:variant>
      <vt:variant>
        <vt:lpwstr/>
      </vt:variant>
      <vt:variant>
        <vt:lpwstr>_Toc223164405</vt:lpwstr>
      </vt:variant>
      <vt:variant>
        <vt:i4>1048627</vt:i4>
      </vt:variant>
      <vt:variant>
        <vt:i4>92</vt:i4>
      </vt:variant>
      <vt:variant>
        <vt:i4>0</vt:i4>
      </vt:variant>
      <vt:variant>
        <vt:i4>5</vt:i4>
      </vt:variant>
      <vt:variant>
        <vt:lpwstr/>
      </vt:variant>
      <vt:variant>
        <vt:lpwstr>_Toc223164404</vt:lpwstr>
      </vt:variant>
      <vt:variant>
        <vt:i4>1048627</vt:i4>
      </vt:variant>
      <vt:variant>
        <vt:i4>86</vt:i4>
      </vt:variant>
      <vt:variant>
        <vt:i4>0</vt:i4>
      </vt:variant>
      <vt:variant>
        <vt:i4>5</vt:i4>
      </vt:variant>
      <vt:variant>
        <vt:lpwstr/>
      </vt:variant>
      <vt:variant>
        <vt:lpwstr>_Toc223164403</vt:lpwstr>
      </vt:variant>
      <vt:variant>
        <vt:i4>1048627</vt:i4>
      </vt:variant>
      <vt:variant>
        <vt:i4>80</vt:i4>
      </vt:variant>
      <vt:variant>
        <vt:i4>0</vt:i4>
      </vt:variant>
      <vt:variant>
        <vt:i4>5</vt:i4>
      </vt:variant>
      <vt:variant>
        <vt:lpwstr/>
      </vt:variant>
      <vt:variant>
        <vt:lpwstr>_Toc223164402</vt:lpwstr>
      </vt:variant>
      <vt:variant>
        <vt:i4>1048627</vt:i4>
      </vt:variant>
      <vt:variant>
        <vt:i4>74</vt:i4>
      </vt:variant>
      <vt:variant>
        <vt:i4>0</vt:i4>
      </vt:variant>
      <vt:variant>
        <vt:i4>5</vt:i4>
      </vt:variant>
      <vt:variant>
        <vt:lpwstr/>
      </vt:variant>
      <vt:variant>
        <vt:lpwstr>_Toc223164401</vt:lpwstr>
      </vt:variant>
      <vt:variant>
        <vt:i4>1048627</vt:i4>
      </vt:variant>
      <vt:variant>
        <vt:i4>68</vt:i4>
      </vt:variant>
      <vt:variant>
        <vt:i4>0</vt:i4>
      </vt:variant>
      <vt:variant>
        <vt:i4>5</vt:i4>
      </vt:variant>
      <vt:variant>
        <vt:lpwstr/>
      </vt:variant>
      <vt:variant>
        <vt:lpwstr>_Toc223164400</vt:lpwstr>
      </vt:variant>
      <vt:variant>
        <vt:i4>1638452</vt:i4>
      </vt:variant>
      <vt:variant>
        <vt:i4>62</vt:i4>
      </vt:variant>
      <vt:variant>
        <vt:i4>0</vt:i4>
      </vt:variant>
      <vt:variant>
        <vt:i4>5</vt:i4>
      </vt:variant>
      <vt:variant>
        <vt:lpwstr/>
      </vt:variant>
      <vt:variant>
        <vt:lpwstr>_Toc223164399</vt:lpwstr>
      </vt:variant>
      <vt:variant>
        <vt:i4>1638452</vt:i4>
      </vt:variant>
      <vt:variant>
        <vt:i4>56</vt:i4>
      </vt:variant>
      <vt:variant>
        <vt:i4>0</vt:i4>
      </vt:variant>
      <vt:variant>
        <vt:i4>5</vt:i4>
      </vt:variant>
      <vt:variant>
        <vt:lpwstr/>
      </vt:variant>
      <vt:variant>
        <vt:lpwstr>_Toc223164398</vt:lpwstr>
      </vt:variant>
      <vt:variant>
        <vt:i4>1638452</vt:i4>
      </vt:variant>
      <vt:variant>
        <vt:i4>50</vt:i4>
      </vt:variant>
      <vt:variant>
        <vt:i4>0</vt:i4>
      </vt:variant>
      <vt:variant>
        <vt:i4>5</vt:i4>
      </vt:variant>
      <vt:variant>
        <vt:lpwstr/>
      </vt:variant>
      <vt:variant>
        <vt:lpwstr>_Toc223164397</vt:lpwstr>
      </vt:variant>
      <vt:variant>
        <vt:i4>1638452</vt:i4>
      </vt:variant>
      <vt:variant>
        <vt:i4>44</vt:i4>
      </vt:variant>
      <vt:variant>
        <vt:i4>0</vt:i4>
      </vt:variant>
      <vt:variant>
        <vt:i4>5</vt:i4>
      </vt:variant>
      <vt:variant>
        <vt:lpwstr/>
      </vt:variant>
      <vt:variant>
        <vt:lpwstr>_Toc223164396</vt:lpwstr>
      </vt:variant>
      <vt:variant>
        <vt:i4>1638452</vt:i4>
      </vt:variant>
      <vt:variant>
        <vt:i4>38</vt:i4>
      </vt:variant>
      <vt:variant>
        <vt:i4>0</vt:i4>
      </vt:variant>
      <vt:variant>
        <vt:i4>5</vt:i4>
      </vt:variant>
      <vt:variant>
        <vt:lpwstr/>
      </vt:variant>
      <vt:variant>
        <vt:lpwstr>_Toc223164395</vt:lpwstr>
      </vt:variant>
      <vt:variant>
        <vt:i4>1638452</vt:i4>
      </vt:variant>
      <vt:variant>
        <vt:i4>32</vt:i4>
      </vt:variant>
      <vt:variant>
        <vt:i4>0</vt:i4>
      </vt:variant>
      <vt:variant>
        <vt:i4>5</vt:i4>
      </vt:variant>
      <vt:variant>
        <vt:lpwstr/>
      </vt:variant>
      <vt:variant>
        <vt:lpwstr>_Toc223164394</vt:lpwstr>
      </vt:variant>
      <vt:variant>
        <vt:i4>1638452</vt:i4>
      </vt:variant>
      <vt:variant>
        <vt:i4>26</vt:i4>
      </vt:variant>
      <vt:variant>
        <vt:i4>0</vt:i4>
      </vt:variant>
      <vt:variant>
        <vt:i4>5</vt:i4>
      </vt:variant>
      <vt:variant>
        <vt:lpwstr/>
      </vt:variant>
      <vt:variant>
        <vt:lpwstr>_Toc223164393</vt:lpwstr>
      </vt:variant>
      <vt:variant>
        <vt:i4>1638452</vt:i4>
      </vt:variant>
      <vt:variant>
        <vt:i4>20</vt:i4>
      </vt:variant>
      <vt:variant>
        <vt:i4>0</vt:i4>
      </vt:variant>
      <vt:variant>
        <vt:i4>5</vt:i4>
      </vt:variant>
      <vt:variant>
        <vt:lpwstr/>
      </vt:variant>
      <vt:variant>
        <vt:lpwstr>_Toc223164392</vt:lpwstr>
      </vt:variant>
      <vt:variant>
        <vt:i4>1638452</vt:i4>
      </vt:variant>
      <vt:variant>
        <vt:i4>14</vt:i4>
      </vt:variant>
      <vt:variant>
        <vt:i4>0</vt:i4>
      </vt:variant>
      <vt:variant>
        <vt:i4>5</vt:i4>
      </vt:variant>
      <vt:variant>
        <vt:lpwstr/>
      </vt:variant>
      <vt:variant>
        <vt:lpwstr>_Toc223164391</vt:lpwstr>
      </vt:variant>
      <vt:variant>
        <vt:i4>1638452</vt:i4>
      </vt:variant>
      <vt:variant>
        <vt:i4>8</vt:i4>
      </vt:variant>
      <vt:variant>
        <vt:i4>0</vt:i4>
      </vt:variant>
      <vt:variant>
        <vt:i4>5</vt:i4>
      </vt:variant>
      <vt:variant>
        <vt:lpwstr/>
      </vt:variant>
      <vt:variant>
        <vt:lpwstr>_Toc223164390</vt:lpwstr>
      </vt:variant>
      <vt:variant>
        <vt:i4>1572916</vt:i4>
      </vt:variant>
      <vt:variant>
        <vt:i4>2</vt:i4>
      </vt:variant>
      <vt:variant>
        <vt:i4>0</vt:i4>
      </vt:variant>
      <vt:variant>
        <vt:i4>5</vt:i4>
      </vt:variant>
      <vt:variant>
        <vt:lpwstr/>
      </vt:variant>
      <vt:variant>
        <vt:lpwstr>_Toc223164389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dc:title>
  <dc:creator>Carole</dc:creator>
  <cp:lastModifiedBy>blake</cp:lastModifiedBy>
  <cp:revision>6</cp:revision>
  <cp:lastPrinted>2012-07-02T06:29:00Z</cp:lastPrinted>
  <dcterms:created xsi:type="dcterms:W3CDTF">2012-04-08T06:29:00Z</dcterms:created>
  <dcterms:modified xsi:type="dcterms:W3CDTF">2012-07-02T07:18:00Z</dcterms:modified>
</cp:coreProperties>
</file>